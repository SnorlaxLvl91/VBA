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294ED" w14:textId="77777777" w:rsidR="002A687C" w:rsidRPr="00FC6359" w:rsidRDefault="002A687C" w:rsidP="00E37584">
      <w:pPr>
        <w:autoSpaceDE w:val="0"/>
        <w:autoSpaceDN w:val="0"/>
        <w:adjustRightInd w:val="0"/>
        <w:spacing w:before="60" w:after="60"/>
        <w:ind w:left="708"/>
        <w:jc w:val="right"/>
        <w:rPr>
          <w:b/>
          <w:i/>
          <w:sz w:val="36"/>
          <w:szCs w:val="20"/>
        </w:rPr>
      </w:pPr>
    </w:p>
    <w:p w14:paraId="56D294EE" w14:textId="77777777" w:rsidR="002A687C" w:rsidRPr="00FC6359" w:rsidRDefault="002A687C" w:rsidP="002A687C">
      <w:pPr>
        <w:autoSpaceDE w:val="0"/>
        <w:autoSpaceDN w:val="0"/>
        <w:adjustRightInd w:val="0"/>
        <w:spacing w:before="60" w:after="60"/>
        <w:jc w:val="right"/>
        <w:rPr>
          <w:b/>
          <w:i/>
          <w:sz w:val="36"/>
          <w:szCs w:val="20"/>
        </w:rPr>
      </w:pPr>
    </w:p>
    <w:p w14:paraId="56D294EF" w14:textId="77777777" w:rsidR="002A687C" w:rsidRPr="00FC6359" w:rsidRDefault="002A687C" w:rsidP="002A687C">
      <w:pPr>
        <w:autoSpaceDE w:val="0"/>
        <w:autoSpaceDN w:val="0"/>
        <w:adjustRightInd w:val="0"/>
        <w:spacing w:before="60" w:after="60"/>
        <w:jc w:val="right"/>
        <w:rPr>
          <w:b/>
          <w:i/>
          <w:sz w:val="36"/>
          <w:szCs w:val="20"/>
        </w:rPr>
      </w:pPr>
    </w:p>
    <w:p w14:paraId="56D294F0" w14:textId="77777777" w:rsidR="002A687C" w:rsidRPr="00FC6359" w:rsidRDefault="002A687C" w:rsidP="002A687C">
      <w:pPr>
        <w:autoSpaceDE w:val="0"/>
        <w:autoSpaceDN w:val="0"/>
        <w:adjustRightInd w:val="0"/>
        <w:spacing w:before="60" w:after="60"/>
        <w:jc w:val="right"/>
        <w:rPr>
          <w:b/>
          <w:i/>
          <w:sz w:val="36"/>
          <w:szCs w:val="20"/>
        </w:rPr>
      </w:pPr>
    </w:p>
    <w:p w14:paraId="56D294F1" w14:textId="77777777" w:rsidR="002A687C" w:rsidRPr="00FC6359" w:rsidRDefault="002A687C" w:rsidP="002A687C">
      <w:pPr>
        <w:autoSpaceDE w:val="0"/>
        <w:autoSpaceDN w:val="0"/>
        <w:adjustRightInd w:val="0"/>
        <w:spacing w:before="60" w:after="60"/>
        <w:jc w:val="right"/>
        <w:rPr>
          <w:b/>
          <w:i/>
          <w:sz w:val="36"/>
          <w:szCs w:val="20"/>
        </w:rPr>
      </w:pPr>
    </w:p>
    <w:p w14:paraId="56D294F2" w14:textId="77777777" w:rsidR="002A687C" w:rsidRPr="00FC6359" w:rsidRDefault="002A687C" w:rsidP="002A687C">
      <w:pPr>
        <w:autoSpaceDE w:val="0"/>
        <w:autoSpaceDN w:val="0"/>
        <w:adjustRightInd w:val="0"/>
        <w:spacing w:before="60" w:after="60"/>
        <w:jc w:val="right"/>
        <w:rPr>
          <w:b/>
          <w:i/>
          <w:sz w:val="36"/>
          <w:szCs w:val="20"/>
        </w:rPr>
      </w:pPr>
    </w:p>
    <w:p w14:paraId="56D294F3" w14:textId="77777777" w:rsidR="002A687C" w:rsidRPr="00FC6359" w:rsidRDefault="002A687C" w:rsidP="002A687C">
      <w:pPr>
        <w:autoSpaceDE w:val="0"/>
        <w:autoSpaceDN w:val="0"/>
        <w:adjustRightInd w:val="0"/>
        <w:spacing w:before="60" w:after="60"/>
        <w:jc w:val="right"/>
        <w:rPr>
          <w:b/>
          <w:i/>
          <w:sz w:val="36"/>
          <w:szCs w:val="20"/>
        </w:rPr>
      </w:pPr>
    </w:p>
    <w:p w14:paraId="56D294F4" w14:textId="77777777" w:rsidR="002A687C" w:rsidRPr="00FC6359" w:rsidRDefault="002A687C" w:rsidP="002A687C">
      <w:pPr>
        <w:autoSpaceDE w:val="0"/>
        <w:autoSpaceDN w:val="0"/>
        <w:adjustRightInd w:val="0"/>
        <w:spacing w:before="60" w:after="60"/>
        <w:jc w:val="right"/>
        <w:rPr>
          <w:b/>
          <w:i/>
          <w:sz w:val="36"/>
          <w:szCs w:val="20"/>
        </w:rPr>
      </w:pPr>
    </w:p>
    <w:p w14:paraId="56D294F5" w14:textId="77777777" w:rsidR="002A687C" w:rsidRPr="00FC6359" w:rsidRDefault="002A687C" w:rsidP="002A687C">
      <w:pPr>
        <w:autoSpaceDE w:val="0"/>
        <w:autoSpaceDN w:val="0"/>
        <w:adjustRightInd w:val="0"/>
        <w:spacing w:before="60" w:after="60"/>
        <w:jc w:val="right"/>
        <w:rPr>
          <w:b/>
          <w:i/>
          <w:sz w:val="36"/>
          <w:szCs w:val="20"/>
        </w:rPr>
      </w:pPr>
    </w:p>
    <w:p w14:paraId="56D294F6" w14:textId="2C7008FC" w:rsidR="002A687C" w:rsidRPr="00FC6359" w:rsidRDefault="002A687C" w:rsidP="002A687C">
      <w:pPr>
        <w:autoSpaceDE w:val="0"/>
        <w:autoSpaceDN w:val="0"/>
        <w:adjustRightInd w:val="0"/>
        <w:spacing w:before="60" w:after="60"/>
        <w:jc w:val="right"/>
        <w:rPr>
          <w:b/>
          <w:sz w:val="40"/>
          <w:szCs w:val="40"/>
        </w:rPr>
      </w:pPr>
      <w:r w:rsidRPr="00FC6359">
        <w:rPr>
          <w:b/>
          <w:sz w:val="40"/>
          <w:szCs w:val="40"/>
        </w:rPr>
        <w:t xml:space="preserve">Detailharmonisierung </w:t>
      </w:r>
      <w:r w:rsidR="003626B9">
        <w:rPr>
          <w:b/>
          <w:color w:val="0000FF"/>
          <w:sz w:val="40"/>
          <w:szCs w:val="40"/>
        </w:rPr>
        <w:t>Fondsgebundene Re</w:t>
      </w:r>
      <w:r w:rsidR="003626B9">
        <w:rPr>
          <w:b/>
          <w:color w:val="0000FF"/>
          <w:sz w:val="40"/>
          <w:szCs w:val="40"/>
        </w:rPr>
        <w:t>n</w:t>
      </w:r>
      <w:r w:rsidR="003626B9">
        <w:rPr>
          <w:b/>
          <w:color w:val="0000FF"/>
          <w:sz w:val="40"/>
          <w:szCs w:val="40"/>
        </w:rPr>
        <w:t>tenversicherung (FRV)</w:t>
      </w:r>
      <w:r w:rsidR="0013793A" w:rsidRPr="00FC6359">
        <w:rPr>
          <w:b/>
          <w:sz w:val="40"/>
          <w:szCs w:val="40"/>
        </w:rPr>
        <w:t xml:space="preserve"> der </w:t>
      </w:r>
      <w:proofErr w:type="spellStart"/>
      <w:r w:rsidR="0013793A" w:rsidRPr="00FC6359">
        <w:rPr>
          <w:b/>
          <w:sz w:val="40"/>
          <w:szCs w:val="40"/>
        </w:rPr>
        <w:t>Talanx</w:t>
      </w:r>
      <w:proofErr w:type="spellEnd"/>
      <w:r w:rsidR="0013793A" w:rsidRPr="00FC6359">
        <w:rPr>
          <w:b/>
          <w:sz w:val="40"/>
          <w:szCs w:val="40"/>
        </w:rPr>
        <w:t xml:space="preserve"> Deutschland</w:t>
      </w:r>
    </w:p>
    <w:p w14:paraId="56D294F7" w14:textId="77777777" w:rsidR="002A687C" w:rsidRPr="00FC6359" w:rsidRDefault="002A687C" w:rsidP="002A687C">
      <w:pPr>
        <w:autoSpaceDE w:val="0"/>
        <w:autoSpaceDN w:val="0"/>
        <w:adjustRightInd w:val="0"/>
        <w:spacing w:before="60" w:after="60"/>
        <w:jc w:val="right"/>
        <w:rPr>
          <w:b/>
          <w:i/>
          <w:sz w:val="36"/>
          <w:szCs w:val="20"/>
        </w:rPr>
      </w:pPr>
    </w:p>
    <w:p w14:paraId="56D294F8" w14:textId="77777777" w:rsidR="007B26C4" w:rsidRPr="00FC6359" w:rsidRDefault="002A687C" w:rsidP="002A687C">
      <w:pPr>
        <w:autoSpaceDE w:val="0"/>
        <w:autoSpaceDN w:val="0"/>
        <w:adjustRightInd w:val="0"/>
        <w:spacing w:before="60" w:after="60"/>
        <w:jc w:val="right"/>
        <w:rPr>
          <w:b/>
          <w:i/>
          <w:sz w:val="32"/>
          <w:szCs w:val="32"/>
        </w:rPr>
      </w:pPr>
      <w:r w:rsidRPr="00FC6359">
        <w:rPr>
          <w:b/>
          <w:i/>
          <w:sz w:val="32"/>
          <w:szCs w:val="32"/>
        </w:rPr>
        <w:t>Beschreibung der aktuellen Tarife und</w:t>
      </w:r>
      <w:r w:rsidR="000D3F0E" w:rsidRPr="00FC6359">
        <w:rPr>
          <w:b/>
          <w:i/>
          <w:sz w:val="32"/>
          <w:szCs w:val="32"/>
        </w:rPr>
        <w:t xml:space="preserve"> </w:t>
      </w:r>
      <w:r w:rsidRPr="00FC6359">
        <w:rPr>
          <w:b/>
          <w:i/>
          <w:sz w:val="32"/>
          <w:szCs w:val="32"/>
        </w:rPr>
        <w:t xml:space="preserve">Darlegung </w:t>
      </w:r>
    </w:p>
    <w:p w14:paraId="56D294F9" w14:textId="77777777" w:rsidR="002A687C" w:rsidRPr="00FC6359" w:rsidRDefault="002A687C" w:rsidP="002A687C">
      <w:pPr>
        <w:autoSpaceDE w:val="0"/>
        <w:autoSpaceDN w:val="0"/>
        <w:adjustRightInd w:val="0"/>
        <w:spacing w:before="60" w:after="60"/>
        <w:jc w:val="right"/>
        <w:rPr>
          <w:b/>
          <w:i/>
          <w:sz w:val="32"/>
          <w:szCs w:val="32"/>
        </w:rPr>
      </w:pPr>
      <w:r w:rsidRPr="00FC6359">
        <w:rPr>
          <w:b/>
          <w:i/>
          <w:sz w:val="32"/>
          <w:szCs w:val="32"/>
        </w:rPr>
        <w:t>von Harmonisierungsp</w:t>
      </w:r>
      <w:r w:rsidR="000D3F0E" w:rsidRPr="00FC6359">
        <w:rPr>
          <w:b/>
          <w:i/>
          <w:sz w:val="32"/>
          <w:szCs w:val="32"/>
        </w:rPr>
        <w:t>o</w:t>
      </w:r>
      <w:r w:rsidRPr="00FC6359">
        <w:rPr>
          <w:b/>
          <w:i/>
          <w:sz w:val="32"/>
          <w:szCs w:val="32"/>
        </w:rPr>
        <w:t>tentialen</w:t>
      </w:r>
    </w:p>
    <w:p w14:paraId="56D294FA" w14:textId="77777777" w:rsidR="002A687C" w:rsidRPr="00FC6359" w:rsidRDefault="002A687C" w:rsidP="002A687C">
      <w:pPr>
        <w:autoSpaceDE w:val="0"/>
        <w:autoSpaceDN w:val="0"/>
        <w:adjustRightInd w:val="0"/>
        <w:spacing w:before="60" w:after="60"/>
        <w:jc w:val="right"/>
        <w:rPr>
          <w:b/>
          <w:i/>
          <w:sz w:val="36"/>
          <w:szCs w:val="20"/>
        </w:rPr>
      </w:pPr>
    </w:p>
    <w:p w14:paraId="56D294FB" w14:textId="77777777" w:rsidR="002A687C" w:rsidRPr="00FC6359" w:rsidRDefault="000F7CD7" w:rsidP="002A687C">
      <w:pPr>
        <w:autoSpaceDE w:val="0"/>
        <w:autoSpaceDN w:val="0"/>
        <w:adjustRightInd w:val="0"/>
        <w:spacing w:before="60" w:after="60"/>
        <w:jc w:val="right"/>
        <w:rPr>
          <w:b/>
          <w:i/>
        </w:rPr>
      </w:pPr>
      <w:r w:rsidRPr="00FC6359">
        <w:rPr>
          <w:b/>
          <w:i/>
        </w:rPr>
        <w:t>Version 1.0</w:t>
      </w:r>
    </w:p>
    <w:p w14:paraId="56D294FC" w14:textId="77777777" w:rsidR="007B26C4" w:rsidRPr="00FC6359" w:rsidRDefault="007B26C4" w:rsidP="007B26C4">
      <w:pPr>
        <w:pStyle w:val="Hauptzeile"/>
        <w:rPr>
          <w:color w:val="auto"/>
          <w:szCs w:val="48"/>
        </w:rPr>
      </w:pPr>
      <w:r w:rsidRPr="00FC6359">
        <w:rPr>
          <w:color w:val="auto"/>
          <w:szCs w:val="48"/>
        </w:rPr>
        <w:lastRenderedPageBreak/>
        <w:t>Versionsnachweis</w:t>
      </w:r>
    </w:p>
    <w:tbl>
      <w:tblPr>
        <w:tblW w:w="0" w:type="auto"/>
        <w:tblInd w:w="2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80"/>
        <w:gridCol w:w="621"/>
        <w:gridCol w:w="279"/>
        <w:gridCol w:w="1800"/>
        <w:gridCol w:w="3308"/>
        <w:gridCol w:w="1417"/>
      </w:tblGrid>
      <w:tr w:rsidR="007B26C4" w:rsidRPr="00FC6359" w14:paraId="56D294FE" w14:textId="77777777" w:rsidTr="00BC4F7A">
        <w:tc>
          <w:tcPr>
            <w:tcW w:w="8505" w:type="dxa"/>
            <w:gridSpan w:val="6"/>
            <w:tcBorders>
              <w:top w:val="single" w:sz="18" w:space="0" w:color="auto"/>
              <w:bottom w:val="single" w:sz="18" w:space="0" w:color="auto"/>
            </w:tcBorders>
            <w:shd w:val="pct20" w:color="auto" w:fill="auto"/>
          </w:tcPr>
          <w:p w14:paraId="56D294FD" w14:textId="77777777" w:rsidR="007B26C4" w:rsidRPr="00FC6359" w:rsidRDefault="007B26C4" w:rsidP="00BC4F7A">
            <w:pPr>
              <w:ind w:left="57"/>
              <w:rPr>
                <w:b/>
              </w:rPr>
            </w:pPr>
            <w:bookmarkStart w:id="0" w:name="OLE_LINK1"/>
            <w:bookmarkStart w:id="1" w:name="_Toc61848096"/>
            <w:r w:rsidRPr="00FC6359">
              <w:rPr>
                <w:b/>
              </w:rPr>
              <w:t>Dokumentenbetreuung</w:t>
            </w:r>
          </w:p>
        </w:tc>
      </w:tr>
      <w:tr w:rsidR="007B26C4" w:rsidRPr="00FC6359" w14:paraId="56D29501" w14:textId="77777777" w:rsidTr="00BC4F7A">
        <w:tc>
          <w:tcPr>
            <w:tcW w:w="1701" w:type="dxa"/>
            <w:gridSpan w:val="2"/>
            <w:tcBorders>
              <w:bottom w:val="nil"/>
            </w:tcBorders>
          </w:tcPr>
          <w:p w14:paraId="56D294FF" w14:textId="77777777" w:rsidR="007B26C4" w:rsidRPr="00FC6359" w:rsidRDefault="007B26C4" w:rsidP="00BC4F7A">
            <w:pPr>
              <w:ind w:left="57"/>
              <w:rPr>
                <w:sz w:val="16"/>
              </w:rPr>
            </w:pPr>
            <w:r w:rsidRPr="00FC6359">
              <w:rPr>
                <w:sz w:val="16"/>
              </w:rPr>
              <w:t>Erstellt von</w:t>
            </w:r>
          </w:p>
        </w:tc>
        <w:tc>
          <w:tcPr>
            <w:tcW w:w="6804" w:type="dxa"/>
            <w:gridSpan w:val="4"/>
            <w:tcBorders>
              <w:top w:val="single" w:sz="6" w:space="0" w:color="auto"/>
              <w:bottom w:val="nil"/>
              <w:right w:val="single" w:sz="18" w:space="0" w:color="auto"/>
            </w:tcBorders>
          </w:tcPr>
          <w:p w14:paraId="56D29500" w14:textId="77777777" w:rsidR="007B26C4" w:rsidRPr="00FC6359" w:rsidRDefault="007B26C4" w:rsidP="007B26C4">
            <w:pPr>
              <w:ind w:left="57"/>
              <w:rPr>
                <w:sz w:val="16"/>
              </w:rPr>
            </w:pPr>
          </w:p>
        </w:tc>
      </w:tr>
      <w:tr w:rsidR="007B26C4" w:rsidRPr="00FC6359" w14:paraId="56D29504" w14:textId="77777777" w:rsidTr="00BC4F7A">
        <w:tc>
          <w:tcPr>
            <w:tcW w:w="1701" w:type="dxa"/>
            <w:gridSpan w:val="2"/>
            <w:tcBorders>
              <w:top w:val="single" w:sz="6" w:space="0" w:color="auto"/>
              <w:bottom w:val="single" w:sz="18" w:space="0" w:color="auto"/>
            </w:tcBorders>
          </w:tcPr>
          <w:p w14:paraId="56D29502" w14:textId="77777777" w:rsidR="007B26C4" w:rsidRPr="00FC6359" w:rsidRDefault="007B26C4" w:rsidP="00BC4F7A">
            <w:pPr>
              <w:ind w:left="57"/>
              <w:rPr>
                <w:sz w:val="16"/>
              </w:rPr>
            </w:pPr>
            <w:r w:rsidRPr="00FC6359">
              <w:rPr>
                <w:sz w:val="16"/>
              </w:rPr>
              <w:t>Pflege aktuell durch</w:t>
            </w:r>
          </w:p>
        </w:tc>
        <w:tc>
          <w:tcPr>
            <w:tcW w:w="6804" w:type="dxa"/>
            <w:gridSpan w:val="4"/>
            <w:tcBorders>
              <w:top w:val="single" w:sz="6" w:space="0" w:color="auto"/>
              <w:bottom w:val="single" w:sz="18" w:space="0" w:color="auto"/>
            </w:tcBorders>
          </w:tcPr>
          <w:p w14:paraId="56D29503" w14:textId="77777777" w:rsidR="007B26C4" w:rsidRPr="00FC6359" w:rsidRDefault="007B26C4" w:rsidP="00BC4F7A">
            <w:pPr>
              <w:ind w:left="57"/>
              <w:rPr>
                <w:sz w:val="16"/>
              </w:rPr>
            </w:pPr>
          </w:p>
        </w:tc>
      </w:tr>
      <w:tr w:rsidR="007B26C4" w:rsidRPr="00FC6359" w14:paraId="56D29506" w14:textId="77777777" w:rsidTr="00BC4F7A">
        <w:tc>
          <w:tcPr>
            <w:tcW w:w="8505" w:type="dxa"/>
            <w:gridSpan w:val="6"/>
            <w:tcBorders>
              <w:top w:val="single" w:sz="6" w:space="0" w:color="auto"/>
              <w:left w:val="nil"/>
              <w:bottom w:val="single" w:sz="6" w:space="0" w:color="auto"/>
              <w:right w:val="nil"/>
            </w:tcBorders>
          </w:tcPr>
          <w:p w14:paraId="56D29505" w14:textId="77777777" w:rsidR="007B26C4" w:rsidRPr="00FC6359" w:rsidRDefault="007B26C4" w:rsidP="00BC4F7A">
            <w:pPr>
              <w:ind w:left="57"/>
              <w:rPr>
                <w:sz w:val="16"/>
              </w:rPr>
            </w:pPr>
          </w:p>
        </w:tc>
      </w:tr>
      <w:tr w:rsidR="007B26C4" w:rsidRPr="00FC6359" w14:paraId="56D2950C" w14:textId="77777777" w:rsidTr="007B26C4">
        <w:tc>
          <w:tcPr>
            <w:tcW w:w="1080" w:type="dxa"/>
            <w:tcBorders>
              <w:top w:val="single" w:sz="18" w:space="0" w:color="auto"/>
              <w:bottom w:val="single" w:sz="18" w:space="0" w:color="auto"/>
            </w:tcBorders>
            <w:shd w:val="pct20" w:color="auto" w:fill="auto"/>
          </w:tcPr>
          <w:p w14:paraId="56D29507" w14:textId="77777777" w:rsidR="007B26C4" w:rsidRPr="00FC6359" w:rsidRDefault="007B26C4" w:rsidP="00BC4F7A">
            <w:pPr>
              <w:ind w:left="57"/>
              <w:jc w:val="center"/>
              <w:rPr>
                <w:b/>
              </w:rPr>
            </w:pPr>
            <w:r w:rsidRPr="00FC6359">
              <w:rPr>
                <w:b/>
              </w:rPr>
              <w:t>Version</w:t>
            </w:r>
          </w:p>
        </w:tc>
        <w:tc>
          <w:tcPr>
            <w:tcW w:w="900" w:type="dxa"/>
            <w:gridSpan w:val="2"/>
            <w:tcBorders>
              <w:top w:val="single" w:sz="18" w:space="0" w:color="auto"/>
              <w:bottom w:val="single" w:sz="18" w:space="0" w:color="auto"/>
            </w:tcBorders>
            <w:shd w:val="pct20" w:color="auto" w:fill="auto"/>
          </w:tcPr>
          <w:p w14:paraId="56D29508" w14:textId="77777777" w:rsidR="007B26C4" w:rsidRPr="00FC6359" w:rsidRDefault="007B26C4" w:rsidP="00BC4F7A">
            <w:pPr>
              <w:ind w:left="57"/>
              <w:jc w:val="center"/>
              <w:rPr>
                <w:b/>
              </w:rPr>
            </w:pPr>
            <w:r w:rsidRPr="00FC6359">
              <w:rPr>
                <w:b/>
              </w:rPr>
              <w:t>Datum</w:t>
            </w:r>
          </w:p>
        </w:tc>
        <w:tc>
          <w:tcPr>
            <w:tcW w:w="1800" w:type="dxa"/>
            <w:tcBorders>
              <w:top w:val="single" w:sz="18" w:space="0" w:color="auto"/>
              <w:bottom w:val="single" w:sz="18" w:space="0" w:color="auto"/>
            </w:tcBorders>
            <w:shd w:val="pct20" w:color="auto" w:fill="auto"/>
          </w:tcPr>
          <w:p w14:paraId="56D29509" w14:textId="77777777" w:rsidR="007B26C4" w:rsidRPr="00FC6359" w:rsidRDefault="007B26C4" w:rsidP="00BC4F7A">
            <w:pPr>
              <w:ind w:left="57"/>
              <w:rPr>
                <w:b/>
              </w:rPr>
            </w:pPr>
            <w:r w:rsidRPr="00FC6359">
              <w:rPr>
                <w:b/>
              </w:rPr>
              <w:t>Bearbeiter</w:t>
            </w:r>
          </w:p>
        </w:tc>
        <w:tc>
          <w:tcPr>
            <w:tcW w:w="3308" w:type="dxa"/>
            <w:tcBorders>
              <w:top w:val="single" w:sz="18" w:space="0" w:color="auto"/>
              <w:bottom w:val="single" w:sz="18" w:space="0" w:color="auto"/>
            </w:tcBorders>
            <w:shd w:val="pct20" w:color="auto" w:fill="auto"/>
          </w:tcPr>
          <w:p w14:paraId="56D2950A" w14:textId="77777777" w:rsidR="007B26C4" w:rsidRPr="00FC6359" w:rsidRDefault="007B26C4" w:rsidP="00BC4F7A">
            <w:pPr>
              <w:ind w:left="57"/>
              <w:rPr>
                <w:b/>
              </w:rPr>
            </w:pPr>
            <w:r w:rsidRPr="00FC6359">
              <w:rPr>
                <w:b/>
              </w:rPr>
              <w:t>Grund der Änderung</w:t>
            </w:r>
          </w:p>
        </w:tc>
        <w:tc>
          <w:tcPr>
            <w:tcW w:w="1417" w:type="dxa"/>
            <w:tcBorders>
              <w:top w:val="single" w:sz="18" w:space="0" w:color="auto"/>
              <w:bottom w:val="single" w:sz="18" w:space="0" w:color="auto"/>
            </w:tcBorders>
            <w:shd w:val="pct20" w:color="auto" w:fill="auto"/>
          </w:tcPr>
          <w:p w14:paraId="56D2950B" w14:textId="77777777" w:rsidR="007B26C4" w:rsidRPr="00FC6359" w:rsidRDefault="007B26C4" w:rsidP="00BC4F7A">
            <w:pPr>
              <w:ind w:left="57"/>
              <w:rPr>
                <w:b/>
              </w:rPr>
            </w:pPr>
            <w:r w:rsidRPr="00FC6359">
              <w:rPr>
                <w:b/>
              </w:rPr>
              <w:t>Status</w:t>
            </w:r>
          </w:p>
        </w:tc>
      </w:tr>
      <w:tr w:rsidR="007B26C4" w:rsidRPr="00FC6359" w14:paraId="56D29512" w14:textId="77777777" w:rsidTr="007B26C4">
        <w:tc>
          <w:tcPr>
            <w:tcW w:w="1080" w:type="dxa"/>
          </w:tcPr>
          <w:p w14:paraId="56D2950D" w14:textId="2FE4CF63" w:rsidR="007B26C4" w:rsidRPr="00FC6359" w:rsidRDefault="00CC3D36" w:rsidP="00BC4F7A">
            <w:pPr>
              <w:ind w:left="57"/>
              <w:jc w:val="center"/>
              <w:rPr>
                <w:sz w:val="16"/>
              </w:rPr>
            </w:pPr>
            <w:r>
              <w:rPr>
                <w:sz w:val="16"/>
              </w:rPr>
              <w:t>1.0</w:t>
            </w:r>
          </w:p>
        </w:tc>
        <w:tc>
          <w:tcPr>
            <w:tcW w:w="900" w:type="dxa"/>
            <w:gridSpan w:val="2"/>
          </w:tcPr>
          <w:p w14:paraId="56D2950E" w14:textId="104C486B" w:rsidR="007B26C4" w:rsidRPr="00FC6359" w:rsidRDefault="003626B9" w:rsidP="00BC4F7A">
            <w:pPr>
              <w:ind w:left="57"/>
              <w:jc w:val="center"/>
              <w:rPr>
                <w:sz w:val="16"/>
              </w:rPr>
            </w:pPr>
            <w:r>
              <w:rPr>
                <w:sz w:val="16"/>
              </w:rPr>
              <w:t>10.03.2017</w:t>
            </w:r>
          </w:p>
        </w:tc>
        <w:tc>
          <w:tcPr>
            <w:tcW w:w="1800" w:type="dxa"/>
          </w:tcPr>
          <w:p w14:paraId="56D2950F" w14:textId="0E08F5CD" w:rsidR="007B26C4" w:rsidRPr="00FC6359" w:rsidRDefault="003626B9" w:rsidP="00BC4F7A">
            <w:pPr>
              <w:ind w:left="57"/>
              <w:rPr>
                <w:sz w:val="16"/>
              </w:rPr>
            </w:pPr>
            <w:r>
              <w:rPr>
                <w:sz w:val="16"/>
              </w:rPr>
              <w:t>Düben</w:t>
            </w:r>
          </w:p>
        </w:tc>
        <w:tc>
          <w:tcPr>
            <w:tcW w:w="3308" w:type="dxa"/>
          </w:tcPr>
          <w:p w14:paraId="56D29510" w14:textId="3FF1176E" w:rsidR="007B26C4" w:rsidRPr="00FC6359" w:rsidRDefault="00CC3D36" w:rsidP="00BC4F7A">
            <w:pPr>
              <w:ind w:left="57"/>
              <w:rPr>
                <w:sz w:val="16"/>
              </w:rPr>
            </w:pPr>
            <w:r>
              <w:rPr>
                <w:sz w:val="16"/>
              </w:rPr>
              <w:t>Erstversion</w:t>
            </w:r>
          </w:p>
        </w:tc>
        <w:tc>
          <w:tcPr>
            <w:tcW w:w="1417" w:type="dxa"/>
          </w:tcPr>
          <w:p w14:paraId="56D29511" w14:textId="77777777" w:rsidR="007B26C4" w:rsidRPr="00FC6359" w:rsidRDefault="007B26C4" w:rsidP="00BC4F7A">
            <w:pPr>
              <w:ind w:left="57"/>
              <w:jc w:val="center"/>
              <w:rPr>
                <w:sz w:val="16"/>
              </w:rPr>
            </w:pPr>
          </w:p>
        </w:tc>
      </w:tr>
      <w:tr w:rsidR="007B26C4" w:rsidRPr="00FC6359" w14:paraId="56D29518" w14:textId="77777777" w:rsidTr="007B26C4">
        <w:tc>
          <w:tcPr>
            <w:tcW w:w="1080" w:type="dxa"/>
          </w:tcPr>
          <w:p w14:paraId="56D29513" w14:textId="77777777" w:rsidR="007B26C4" w:rsidRPr="00FC6359" w:rsidRDefault="007B26C4" w:rsidP="00BC4F7A">
            <w:pPr>
              <w:ind w:left="57"/>
              <w:jc w:val="center"/>
              <w:rPr>
                <w:sz w:val="16"/>
              </w:rPr>
            </w:pPr>
          </w:p>
        </w:tc>
        <w:tc>
          <w:tcPr>
            <w:tcW w:w="900" w:type="dxa"/>
            <w:gridSpan w:val="2"/>
          </w:tcPr>
          <w:p w14:paraId="56D29514" w14:textId="77777777" w:rsidR="007B26C4" w:rsidRPr="00FC6359" w:rsidRDefault="007B26C4" w:rsidP="00BC4F7A">
            <w:pPr>
              <w:ind w:left="57"/>
              <w:jc w:val="center"/>
              <w:rPr>
                <w:sz w:val="16"/>
              </w:rPr>
            </w:pPr>
          </w:p>
        </w:tc>
        <w:tc>
          <w:tcPr>
            <w:tcW w:w="1800" w:type="dxa"/>
          </w:tcPr>
          <w:p w14:paraId="56D29515" w14:textId="77777777" w:rsidR="007B26C4" w:rsidRPr="00FC6359" w:rsidRDefault="007B26C4" w:rsidP="00BC4F7A">
            <w:pPr>
              <w:ind w:left="57"/>
              <w:rPr>
                <w:sz w:val="16"/>
              </w:rPr>
            </w:pPr>
          </w:p>
        </w:tc>
        <w:tc>
          <w:tcPr>
            <w:tcW w:w="3308" w:type="dxa"/>
          </w:tcPr>
          <w:p w14:paraId="56D29516" w14:textId="77777777" w:rsidR="007B26C4" w:rsidRPr="00FC6359" w:rsidRDefault="007B26C4" w:rsidP="00BC4F7A">
            <w:pPr>
              <w:ind w:left="57"/>
              <w:rPr>
                <w:sz w:val="16"/>
              </w:rPr>
            </w:pPr>
          </w:p>
        </w:tc>
        <w:tc>
          <w:tcPr>
            <w:tcW w:w="1417" w:type="dxa"/>
          </w:tcPr>
          <w:p w14:paraId="56D29517" w14:textId="77777777" w:rsidR="007B26C4" w:rsidRPr="00FC6359" w:rsidRDefault="007B26C4" w:rsidP="00BC4F7A">
            <w:pPr>
              <w:ind w:left="57"/>
              <w:jc w:val="center"/>
              <w:rPr>
                <w:sz w:val="16"/>
              </w:rPr>
            </w:pPr>
          </w:p>
        </w:tc>
      </w:tr>
      <w:tr w:rsidR="007B26C4" w:rsidRPr="00FC6359" w14:paraId="56D2951E" w14:textId="77777777" w:rsidTr="007B26C4">
        <w:tc>
          <w:tcPr>
            <w:tcW w:w="1080" w:type="dxa"/>
          </w:tcPr>
          <w:p w14:paraId="56D29519" w14:textId="77777777" w:rsidR="007B26C4" w:rsidRPr="00FC6359" w:rsidRDefault="007B26C4" w:rsidP="00BC4F7A">
            <w:pPr>
              <w:ind w:left="57"/>
              <w:jc w:val="center"/>
              <w:rPr>
                <w:sz w:val="16"/>
              </w:rPr>
            </w:pPr>
          </w:p>
        </w:tc>
        <w:tc>
          <w:tcPr>
            <w:tcW w:w="900" w:type="dxa"/>
            <w:gridSpan w:val="2"/>
          </w:tcPr>
          <w:p w14:paraId="56D2951A" w14:textId="77777777" w:rsidR="007B26C4" w:rsidRPr="00FC6359" w:rsidRDefault="007B26C4" w:rsidP="00BC4F7A">
            <w:pPr>
              <w:ind w:left="57"/>
              <w:jc w:val="center"/>
              <w:rPr>
                <w:sz w:val="16"/>
              </w:rPr>
            </w:pPr>
          </w:p>
        </w:tc>
        <w:tc>
          <w:tcPr>
            <w:tcW w:w="1800" w:type="dxa"/>
          </w:tcPr>
          <w:p w14:paraId="56D2951B" w14:textId="77777777" w:rsidR="007B26C4" w:rsidRPr="00FC6359" w:rsidRDefault="007B26C4" w:rsidP="00BC4F7A">
            <w:pPr>
              <w:ind w:left="57"/>
              <w:rPr>
                <w:sz w:val="16"/>
              </w:rPr>
            </w:pPr>
          </w:p>
        </w:tc>
        <w:tc>
          <w:tcPr>
            <w:tcW w:w="3308" w:type="dxa"/>
          </w:tcPr>
          <w:p w14:paraId="56D2951C" w14:textId="77777777" w:rsidR="007B26C4" w:rsidRPr="00FC6359" w:rsidRDefault="007B26C4" w:rsidP="00BC4F7A">
            <w:pPr>
              <w:ind w:left="57"/>
              <w:rPr>
                <w:sz w:val="16"/>
              </w:rPr>
            </w:pPr>
          </w:p>
        </w:tc>
        <w:tc>
          <w:tcPr>
            <w:tcW w:w="1417" w:type="dxa"/>
          </w:tcPr>
          <w:p w14:paraId="56D2951D" w14:textId="77777777" w:rsidR="007B26C4" w:rsidRPr="00FC6359" w:rsidRDefault="007B26C4" w:rsidP="00BC4F7A">
            <w:pPr>
              <w:ind w:left="57"/>
              <w:jc w:val="center"/>
              <w:rPr>
                <w:sz w:val="16"/>
              </w:rPr>
            </w:pPr>
          </w:p>
        </w:tc>
      </w:tr>
      <w:tr w:rsidR="007B26C4" w:rsidRPr="00FC6359" w14:paraId="56D29524" w14:textId="77777777" w:rsidTr="007B26C4">
        <w:tc>
          <w:tcPr>
            <w:tcW w:w="1080" w:type="dxa"/>
          </w:tcPr>
          <w:p w14:paraId="56D2951F" w14:textId="77777777" w:rsidR="007B26C4" w:rsidRPr="00FC6359" w:rsidRDefault="007B26C4" w:rsidP="00BC4F7A">
            <w:pPr>
              <w:ind w:left="57"/>
              <w:jc w:val="center"/>
              <w:rPr>
                <w:sz w:val="16"/>
              </w:rPr>
            </w:pPr>
          </w:p>
        </w:tc>
        <w:tc>
          <w:tcPr>
            <w:tcW w:w="900" w:type="dxa"/>
            <w:gridSpan w:val="2"/>
          </w:tcPr>
          <w:p w14:paraId="56D29520" w14:textId="77777777" w:rsidR="007B26C4" w:rsidRPr="00FC6359" w:rsidRDefault="007B26C4" w:rsidP="00BC4F7A">
            <w:pPr>
              <w:ind w:left="57"/>
              <w:jc w:val="center"/>
              <w:rPr>
                <w:sz w:val="16"/>
              </w:rPr>
            </w:pPr>
          </w:p>
        </w:tc>
        <w:tc>
          <w:tcPr>
            <w:tcW w:w="1800" w:type="dxa"/>
          </w:tcPr>
          <w:p w14:paraId="56D29521" w14:textId="77777777" w:rsidR="007B26C4" w:rsidRPr="00FC6359" w:rsidRDefault="007B26C4" w:rsidP="00BC4F7A">
            <w:pPr>
              <w:ind w:left="57"/>
              <w:rPr>
                <w:sz w:val="16"/>
              </w:rPr>
            </w:pPr>
          </w:p>
        </w:tc>
        <w:tc>
          <w:tcPr>
            <w:tcW w:w="3308" w:type="dxa"/>
          </w:tcPr>
          <w:p w14:paraId="56D29522" w14:textId="77777777" w:rsidR="007B26C4" w:rsidRPr="00FC6359" w:rsidRDefault="007B26C4" w:rsidP="00BC4F7A">
            <w:pPr>
              <w:ind w:left="57"/>
              <w:rPr>
                <w:sz w:val="16"/>
              </w:rPr>
            </w:pPr>
          </w:p>
        </w:tc>
        <w:tc>
          <w:tcPr>
            <w:tcW w:w="1417" w:type="dxa"/>
          </w:tcPr>
          <w:p w14:paraId="56D29523" w14:textId="77777777" w:rsidR="007B26C4" w:rsidRPr="00FC6359" w:rsidRDefault="007B26C4" w:rsidP="00BC4F7A">
            <w:pPr>
              <w:ind w:left="57"/>
              <w:jc w:val="center"/>
              <w:rPr>
                <w:sz w:val="16"/>
              </w:rPr>
            </w:pPr>
          </w:p>
        </w:tc>
      </w:tr>
      <w:tr w:rsidR="007B26C4" w:rsidRPr="00FC6359" w14:paraId="56D2952A" w14:textId="77777777" w:rsidTr="007B26C4">
        <w:tc>
          <w:tcPr>
            <w:tcW w:w="1080" w:type="dxa"/>
          </w:tcPr>
          <w:p w14:paraId="56D29525" w14:textId="77777777" w:rsidR="007B26C4" w:rsidRPr="00FC6359" w:rsidRDefault="007B26C4" w:rsidP="00BC4F7A">
            <w:pPr>
              <w:ind w:left="57"/>
              <w:jc w:val="center"/>
              <w:rPr>
                <w:sz w:val="16"/>
              </w:rPr>
            </w:pPr>
          </w:p>
        </w:tc>
        <w:tc>
          <w:tcPr>
            <w:tcW w:w="900" w:type="dxa"/>
            <w:gridSpan w:val="2"/>
          </w:tcPr>
          <w:p w14:paraId="56D29526" w14:textId="77777777" w:rsidR="007B26C4" w:rsidRPr="00FC6359" w:rsidRDefault="007B26C4" w:rsidP="00BC4F7A">
            <w:pPr>
              <w:ind w:left="57"/>
              <w:jc w:val="center"/>
              <w:rPr>
                <w:sz w:val="16"/>
              </w:rPr>
            </w:pPr>
          </w:p>
        </w:tc>
        <w:tc>
          <w:tcPr>
            <w:tcW w:w="1800" w:type="dxa"/>
          </w:tcPr>
          <w:p w14:paraId="56D29527" w14:textId="77777777" w:rsidR="007B26C4" w:rsidRPr="00FC6359" w:rsidRDefault="007B26C4" w:rsidP="00BC4F7A">
            <w:pPr>
              <w:ind w:left="57"/>
              <w:rPr>
                <w:sz w:val="16"/>
              </w:rPr>
            </w:pPr>
          </w:p>
        </w:tc>
        <w:tc>
          <w:tcPr>
            <w:tcW w:w="3308" w:type="dxa"/>
          </w:tcPr>
          <w:p w14:paraId="56D29528" w14:textId="77777777" w:rsidR="007B26C4" w:rsidRPr="00FC6359" w:rsidRDefault="007B26C4" w:rsidP="00BC4F7A">
            <w:pPr>
              <w:rPr>
                <w:sz w:val="16"/>
              </w:rPr>
            </w:pPr>
          </w:p>
        </w:tc>
        <w:tc>
          <w:tcPr>
            <w:tcW w:w="1417" w:type="dxa"/>
          </w:tcPr>
          <w:p w14:paraId="56D29529" w14:textId="77777777" w:rsidR="007B26C4" w:rsidRPr="00FC6359" w:rsidRDefault="007B26C4" w:rsidP="00BC4F7A">
            <w:pPr>
              <w:ind w:left="57"/>
              <w:jc w:val="center"/>
              <w:rPr>
                <w:sz w:val="16"/>
              </w:rPr>
            </w:pPr>
          </w:p>
        </w:tc>
      </w:tr>
      <w:tr w:rsidR="007B26C4" w:rsidRPr="00FC6359" w14:paraId="56D29530" w14:textId="77777777" w:rsidTr="007B26C4">
        <w:tc>
          <w:tcPr>
            <w:tcW w:w="1080" w:type="dxa"/>
          </w:tcPr>
          <w:p w14:paraId="56D2952B" w14:textId="77777777" w:rsidR="007B26C4" w:rsidRPr="00FC6359" w:rsidRDefault="007B26C4" w:rsidP="00BC4F7A">
            <w:pPr>
              <w:ind w:left="57"/>
              <w:jc w:val="center"/>
              <w:rPr>
                <w:sz w:val="16"/>
              </w:rPr>
            </w:pPr>
          </w:p>
        </w:tc>
        <w:tc>
          <w:tcPr>
            <w:tcW w:w="900" w:type="dxa"/>
            <w:gridSpan w:val="2"/>
          </w:tcPr>
          <w:p w14:paraId="56D2952C" w14:textId="77777777" w:rsidR="007B26C4" w:rsidRPr="00FC6359" w:rsidRDefault="007B26C4" w:rsidP="00BC4F7A">
            <w:pPr>
              <w:ind w:left="57"/>
              <w:jc w:val="center"/>
              <w:rPr>
                <w:sz w:val="16"/>
              </w:rPr>
            </w:pPr>
          </w:p>
        </w:tc>
        <w:tc>
          <w:tcPr>
            <w:tcW w:w="1800" w:type="dxa"/>
          </w:tcPr>
          <w:p w14:paraId="56D2952D" w14:textId="77777777" w:rsidR="007B26C4" w:rsidRPr="00FC6359" w:rsidRDefault="007B26C4" w:rsidP="00BC4F7A">
            <w:pPr>
              <w:ind w:left="57"/>
              <w:rPr>
                <w:sz w:val="16"/>
              </w:rPr>
            </w:pPr>
          </w:p>
        </w:tc>
        <w:tc>
          <w:tcPr>
            <w:tcW w:w="3308" w:type="dxa"/>
          </w:tcPr>
          <w:p w14:paraId="56D2952E" w14:textId="77777777" w:rsidR="007B26C4" w:rsidRPr="00FC6359" w:rsidRDefault="007B26C4" w:rsidP="00BC4F7A">
            <w:pPr>
              <w:ind w:left="57"/>
              <w:rPr>
                <w:sz w:val="16"/>
              </w:rPr>
            </w:pPr>
          </w:p>
        </w:tc>
        <w:tc>
          <w:tcPr>
            <w:tcW w:w="1417" w:type="dxa"/>
          </w:tcPr>
          <w:p w14:paraId="56D2952F" w14:textId="77777777" w:rsidR="007B26C4" w:rsidRPr="00FC6359" w:rsidRDefault="007B26C4" w:rsidP="00BC4F7A">
            <w:pPr>
              <w:ind w:left="57"/>
              <w:jc w:val="center"/>
              <w:rPr>
                <w:sz w:val="16"/>
              </w:rPr>
            </w:pPr>
          </w:p>
        </w:tc>
      </w:tr>
      <w:tr w:rsidR="007B26C4" w:rsidRPr="00FC6359" w14:paraId="56D29536" w14:textId="77777777" w:rsidTr="007B26C4">
        <w:tc>
          <w:tcPr>
            <w:tcW w:w="1080" w:type="dxa"/>
          </w:tcPr>
          <w:p w14:paraId="56D29531" w14:textId="77777777" w:rsidR="007B26C4" w:rsidRPr="00FC6359" w:rsidRDefault="007B26C4" w:rsidP="00BC4F7A">
            <w:pPr>
              <w:ind w:left="57"/>
              <w:jc w:val="center"/>
              <w:rPr>
                <w:sz w:val="16"/>
              </w:rPr>
            </w:pPr>
          </w:p>
        </w:tc>
        <w:tc>
          <w:tcPr>
            <w:tcW w:w="900" w:type="dxa"/>
            <w:gridSpan w:val="2"/>
          </w:tcPr>
          <w:p w14:paraId="56D29532" w14:textId="77777777" w:rsidR="007B26C4" w:rsidRPr="00FC6359" w:rsidRDefault="007B26C4" w:rsidP="00BC4F7A">
            <w:pPr>
              <w:ind w:left="57"/>
              <w:jc w:val="center"/>
              <w:rPr>
                <w:sz w:val="16"/>
              </w:rPr>
            </w:pPr>
          </w:p>
        </w:tc>
        <w:tc>
          <w:tcPr>
            <w:tcW w:w="1800" w:type="dxa"/>
          </w:tcPr>
          <w:p w14:paraId="56D29533" w14:textId="77777777" w:rsidR="007B26C4" w:rsidRPr="00FC6359" w:rsidRDefault="007B26C4" w:rsidP="00BC4F7A">
            <w:pPr>
              <w:ind w:left="57"/>
              <w:rPr>
                <w:sz w:val="16"/>
              </w:rPr>
            </w:pPr>
          </w:p>
        </w:tc>
        <w:tc>
          <w:tcPr>
            <w:tcW w:w="3308" w:type="dxa"/>
          </w:tcPr>
          <w:p w14:paraId="56D29534" w14:textId="77777777" w:rsidR="007B26C4" w:rsidRPr="00FC6359" w:rsidRDefault="007B26C4" w:rsidP="00BC4F7A">
            <w:pPr>
              <w:ind w:left="57"/>
              <w:rPr>
                <w:sz w:val="16"/>
              </w:rPr>
            </w:pPr>
          </w:p>
        </w:tc>
        <w:tc>
          <w:tcPr>
            <w:tcW w:w="1417" w:type="dxa"/>
          </w:tcPr>
          <w:p w14:paraId="56D29535" w14:textId="77777777" w:rsidR="007B26C4" w:rsidRPr="00FC6359" w:rsidRDefault="007B26C4" w:rsidP="00BC4F7A">
            <w:pPr>
              <w:ind w:left="57"/>
              <w:jc w:val="center"/>
              <w:rPr>
                <w:sz w:val="16"/>
              </w:rPr>
            </w:pPr>
          </w:p>
        </w:tc>
      </w:tr>
      <w:tr w:rsidR="007B26C4" w:rsidRPr="00FC6359" w14:paraId="56D2953C" w14:textId="77777777" w:rsidTr="007B26C4">
        <w:tc>
          <w:tcPr>
            <w:tcW w:w="1080" w:type="dxa"/>
            <w:tcBorders>
              <w:bottom w:val="nil"/>
            </w:tcBorders>
          </w:tcPr>
          <w:p w14:paraId="56D29537" w14:textId="77777777" w:rsidR="007B26C4" w:rsidRPr="00FC6359" w:rsidRDefault="007B26C4" w:rsidP="00BC4F7A">
            <w:pPr>
              <w:ind w:left="57"/>
              <w:jc w:val="center"/>
              <w:rPr>
                <w:sz w:val="16"/>
              </w:rPr>
            </w:pPr>
          </w:p>
        </w:tc>
        <w:tc>
          <w:tcPr>
            <w:tcW w:w="900" w:type="dxa"/>
            <w:gridSpan w:val="2"/>
            <w:tcBorders>
              <w:bottom w:val="nil"/>
            </w:tcBorders>
          </w:tcPr>
          <w:p w14:paraId="56D29538" w14:textId="77777777" w:rsidR="007B26C4" w:rsidRPr="00FC6359" w:rsidRDefault="007B26C4" w:rsidP="00BC4F7A">
            <w:pPr>
              <w:ind w:left="57"/>
              <w:jc w:val="center"/>
              <w:rPr>
                <w:sz w:val="16"/>
              </w:rPr>
            </w:pPr>
          </w:p>
        </w:tc>
        <w:tc>
          <w:tcPr>
            <w:tcW w:w="1800" w:type="dxa"/>
            <w:tcBorders>
              <w:bottom w:val="nil"/>
            </w:tcBorders>
          </w:tcPr>
          <w:p w14:paraId="56D29539" w14:textId="77777777" w:rsidR="007B26C4" w:rsidRPr="00FC6359" w:rsidRDefault="007B26C4" w:rsidP="00BC4F7A">
            <w:pPr>
              <w:ind w:left="57"/>
              <w:rPr>
                <w:sz w:val="16"/>
              </w:rPr>
            </w:pPr>
          </w:p>
        </w:tc>
        <w:tc>
          <w:tcPr>
            <w:tcW w:w="3308" w:type="dxa"/>
            <w:tcBorders>
              <w:bottom w:val="nil"/>
            </w:tcBorders>
          </w:tcPr>
          <w:p w14:paraId="56D2953A" w14:textId="77777777" w:rsidR="007B26C4" w:rsidRPr="00FC6359" w:rsidRDefault="007B26C4" w:rsidP="00BC4F7A">
            <w:pPr>
              <w:ind w:left="57"/>
              <w:rPr>
                <w:sz w:val="16"/>
              </w:rPr>
            </w:pPr>
          </w:p>
        </w:tc>
        <w:tc>
          <w:tcPr>
            <w:tcW w:w="1417" w:type="dxa"/>
            <w:tcBorders>
              <w:bottom w:val="nil"/>
            </w:tcBorders>
          </w:tcPr>
          <w:p w14:paraId="56D2953B" w14:textId="77777777" w:rsidR="007B26C4" w:rsidRPr="00FC6359" w:rsidRDefault="007B26C4" w:rsidP="00BC4F7A">
            <w:pPr>
              <w:ind w:left="57"/>
              <w:jc w:val="center"/>
              <w:rPr>
                <w:sz w:val="16"/>
              </w:rPr>
            </w:pPr>
          </w:p>
        </w:tc>
      </w:tr>
      <w:tr w:rsidR="007B26C4" w:rsidRPr="00FC6359" w14:paraId="56D29542" w14:textId="77777777" w:rsidTr="007B26C4">
        <w:tc>
          <w:tcPr>
            <w:tcW w:w="1080" w:type="dxa"/>
            <w:tcBorders>
              <w:top w:val="single" w:sz="6" w:space="0" w:color="auto"/>
              <w:bottom w:val="single" w:sz="18" w:space="0" w:color="auto"/>
            </w:tcBorders>
          </w:tcPr>
          <w:p w14:paraId="56D2953D" w14:textId="77777777" w:rsidR="007B26C4" w:rsidRPr="00FC6359" w:rsidRDefault="007B26C4" w:rsidP="00BC4F7A">
            <w:pPr>
              <w:ind w:left="57"/>
              <w:jc w:val="center"/>
              <w:rPr>
                <w:sz w:val="16"/>
              </w:rPr>
            </w:pPr>
          </w:p>
        </w:tc>
        <w:tc>
          <w:tcPr>
            <w:tcW w:w="900" w:type="dxa"/>
            <w:gridSpan w:val="2"/>
            <w:tcBorders>
              <w:top w:val="single" w:sz="6" w:space="0" w:color="auto"/>
              <w:bottom w:val="single" w:sz="18" w:space="0" w:color="auto"/>
            </w:tcBorders>
          </w:tcPr>
          <w:p w14:paraId="56D2953E" w14:textId="77777777" w:rsidR="007B26C4" w:rsidRPr="00FC6359" w:rsidRDefault="007B26C4" w:rsidP="00BC4F7A">
            <w:pPr>
              <w:ind w:left="57"/>
              <w:jc w:val="center"/>
              <w:rPr>
                <w:sz w:val="16"/>
              </w:rPr>
            </w:pPr>
          </w:p>
        </w:tc>
        <w:tc>
          <w:tcPr>
            <w:tcW w:w="1800" w:type="dxa"/>
            <w:tcBorders>
              <w:top w:val="single" w:sz="6" w:space="0" w:color="auto"/>
              <w:bottom w:val="single" w:sz="18" w:space="0" w:color="auto"/>
            </w:tcBorders>
          </w:tcPr>
          <w:p w14:paraId="56D2953F" w14:textId="77777777" w:rsidR="007B26C4" w:rsidRPr="00FC6359" w:rsidRDefault="007B26C4" w:rsidP="00BC4F7A">
            <w:pPr>
              <w:ind w:left="57"/>
              <w:rPr>
                <w:sz w:val="16"/>
              </w:rPr>
            </w:pPr>
          </w:p>
        </w:tc>
        <w:tc>
          <w:tcPr>
            <w:tcW w:w="3308" w:type="dxa"/>
            <w:tcBorders>
              <w:top w:val="single" w:sz="6" w:space="0" w:color="auto"/>
              <w:bottom w:val="single" w:sz="18" w:space="0" w:color="auto"/>
            </w:tcBorders>
          </w:tcPr>
          <w:p w14:paraId="56D29540" w14:textId="77777777" w:rsidR="007B26C4" w:rsidRPr="00FC6359" w:rsidRDefault="007B26C4" w:rsidP="00BC4F7A">
            <w:pPr>
              <w:ind w:left="57"/>
              <w:rPr>
                <w:sz w:val="16"/>
              </w:rPr>
            </w:pPr>
          </w:p>
        </w:tc>
        <w:tc>
          <w:tcPr>
            <w:tcW w:w="1417" w:type="dxa"/>
            <w:tcBorders>
              <w:top w:val="single" w:sz="6" w:space="0" w:color="auto"/>
              <w:bottom w:val="single" w:sz="18" w:space="0" w:color="auto"/>
            </w:tcBorders>
          </w:tcPr>
          <w:p w14:paraId="56D29541" w14:textId="77777777" w:rsidR="007B26C4" w:rsidRPr="00FC6359" w:rsidRDefault="007B26C4" w:rsidP="00BC4F7A">
            <w:pPr>
              <w:ind w:left="57"/>
              <w:rPr>
                <w:sz w:val="16"/>
              </w:rPr>
            </w:pPr>
          </w:p>
        </w:tc>
      </w:tr>
      <w:tr w:rsidR="007B26C4" w:rsidRPr="00FC6359" w14:paraId="56D29544" w14:textId="77777777" w:rsidTr="00BC4F7A">
        <w:tc>
          <w:tcPr>
            <w:tcW w:w="8505" w:type="dxa"/>
            <w:gridSpan w:val="6"/>
            <w:tcBorders>
              <w:top w:val="single" w:sz="6" w:space="0" w:color="auto"/>
              <w:left w:val="nil"/>
              <w:bottom w:val="single" w:sz="6" w:space="0" w:color="auto"/>
              <w:right w:val="nil"/>
            </w:tcBorders>
          </w:tcPr>
          <w:p w14:paraId="56D29543" w14:textId="77777777" w:rsidR="007B26C4" w:rsidRPr="00FC6359" w:rsidRDefault="007B26C4" w:rsidP="00BC4F7A">
            <w:pPr>
              <w:ind w:left="57"/>
              <w:rPr>
                <w:sz w:val="16"/>
              </w:rPr>
            </w:pPr>
          </w:p>
        </w:tc>
      </w:tr>
      <w:tr w:rsidR="007B26C4" w:rsidRPr="00FC6359" w14:paraId="56D29546" w14:textId="77777777" w:rsidTr="00BC4F7A">
        <w:tc>
          <w:tcPr>
            <w:tcW w:w="8505" w:type="dxa"/>
            <w:gridSpan w:val="6"/>
            <w:tcBorders>
              <w:top w:val="single" w:sz="18" w:space="0" w:color="auto"/>
              <w:bottom w:val="single" w:sz="18" w:space="0" w:color="auto"/>
            </w:tcBorders>
            <w:shd w:val="pct20" w:color="auto" w:fill="auto"/>
          </w:tcPr>
          <w:p w14:paraId="56D29545" w14:textId="77777777" w:rsidR="007B26C4" w:rsidRPr="00FC6359" w:rsidRDefault="007B26C4" w:rsidP="00BC4F7A">
            <w:pPr>
              <w:ind w:left="57"/>
              <w:rPr>
                <w:b/>
              </w:rPr>
            </w:pPr>
            <w:r w:rsidRPr="00FC6359">
              <w:rPr>
                <w:b/>
              </w:rPr>
              <w:t>Statistische Informationen</w:t>
            </w:r>
          </w:p>
        </w:tc>
      </w:tr>
      <w:tr w:rsidR="007B26C4" w:rsidRPr="00FC6359" w14:paraId="56D29549" w14:textId="77777777" w:rsidTr="00BC4F7A">
        <w:tc>
          <w:tcPr>
            <w:tcW w:w="1701" w:type="dxa"/>
            <w:gridSpan w:val="2"/>
          </w:tcPr>
          <w:p w14:paraId="56D29547" w14:textId="77777777" w:rsidR="007B26C4" w:rsidRPr="00FC6359" w:rsidRDefault="007B26C4" w:rsidP="00BC4F7A">
            <w:pPr>
              <w:ind w:left="57"/>
              <w:rPr>
                <w:sz w:val="16"/>
              </w:rPr>
            </w:pPr>
            <w:r w:rsidRPr="00FC6359">
              <w:rPr>
                <w:sz w:val="16"/>
              </w:rPr>
              <w:t>Datum des Ausdrucks</w:t>
            </w:r>
          </w:p>
        </w:tc>
        <w:tc>
          <w:tcPr>
            <w:tcW w:w="6804" w:type="dxa"/>
            <w:gridSpan w:val="4"/>
            <w:tcBorders>
              <w:top w:val="single" w:sz="6" w:space="0" w:color="auto"/>
              <w:bottom w:val="single" w:sz="6" w:space="0" w:color="auto"/>
              <w:right w:val="single" w:sz="18" w:space="0" w:color="auto"/>
            </w:tcBorders>
          </w:tcPr>
          <w:p w14:paraId="56D29548" w14:textId="1ADDE193" w:rsidR="007B26C4" w:rsidRPr="00FC6359" w:rsidRDefault="007B26C4" w:rsidP="00BC4F7A">
            <w:pPr>
              <w:ind w:left="57"/>
              <w:rPr>
                <w:sz w:val="16"/>
              </w:rPr>
            </w:pPr>
            <w:r w:rsidRPr="00FC6359">
              <w:rPr>
                <w:sz w:val="16"/>
              </w:rPr>
              <w:fldChar w:fldCharType="begin"/>
            </w:r>
            <w:r w:rsidRPr="00FC6359">
              <w:rPr>
                <w:sz w:val="16"/>
              </w:rPr>
              <w:instrText xml:space="preserve"> DATE  \* MERGEFORMAT </w:instrText>
            </w:r>
            <w:r w:rsidRPr="00FC6359">
              <w:rPr>
                <w:sz w:val="16"/>
              </w:rPr>
              <w:fldChar w:fldCharType="separate"/>
            </w:r>
            <w:ins w:id="2" w:author="Wrede, Dominic" w:date="2017-12-05T09:48:00Z">
              <w:r w:rsidR="00A6506C">
                <w:rPr>
                  <w:noProof/>
                  <w:sz w:val="16"/>
                </w:rPr>
                <w:t>05.12.2017</w:t>
              </w:r>
            </w:ins>
            <w:ins w:id="3" w:author="Markus Düben" w:date="2017-08-01T10:19:00Z">
              <w:del w:id="4" w:author="Wrede, Dominic" w:date="2017-08-17T08:49:00Z">
                <w:r w:rsidR="0090759F" w:rsidDel="00FF265C">
                  <w:rPr>
                    <w:noProof/>
                    <w:sz w:val="16"/>
                  </w:rPr>
                  <w:delText>01.08.2017</w:delText>
                </w:r>
              </w:del>
            </w:ins>
            <w:ins w:id="5" w:author="Kamerichs, Wolfgang" w:date="2017-07-17T15:07:00Z">
              <w:del w:id="6" w:author="Wrede, Dominic" w:date="2017-08-17T08:49:00Z">
                <w:r w:rsidR="00275C3F" w:rsidDel="00FF265C">
                  <w:rPr>
                    <w:noProof/>
                    <w:sz w:val="16"/>
                  </w:rPr>
                  <w:delText>17.07.2017</w:delText>
                </w:r>
              </w:del>
            </w:ins>
            <w:del w:id="7" w:author="Wrede, Dominic" w:date="2017-08-17T08:49:00Z">
              <w:r w:rsidR="008229B9" w:rsidDel="00FF265C">
                <w:rPr>
                  <w:noProof/>
                  <w:sz w:val="16"/>
                </w:rPr>
                <w:delText>10.07.2017</w:delText>
              </w:r>
            </w:del>
            <w:r w:rsidRPr="00FC6359">
              <w:rPr>
                <w:sz w:val="16"/>
              </w:rPr>
              <w:fldChar w:fldCharType="end"/>
            </w:r>
            <w:r w:rsidRPr="00FC6359">
              <w:rPr>
                <w:vanish/>
                <w:sz w:val="16"/>
              </w:rPr>
              <w:t xml:space="preserve"> (wird automatisch ermittelt)</w:t>
            </w:r>
            <w:r w:rsidRPr="00FC6359">
              <w:rPr>
                <w:sz w:val="16"/>
              </w:rPr>
              <w:t xml:space="preserve"> </w:t>
            </w:r>
          </w:p>
        </w:tc>
      </w:tr>
      <w:tr w:rsidR="007B26C4" w:rsidRPr="00FC6359" w14:paraId="56D2954C" w14:textId="77777777" w:rsidTr="00BC4F7A">
        <w:tc>
          <w:tcPr>
            <w:tcW w:w="1701" w:type="dxa"/>
            <w:gridSpan w:val="2"/>
          </w:tcPr>
          <w:p w14:paraId="56D2954A" w14:textId="77777777" w:rsidR="007B26C4" w:rsidRPr="00FC6359" w:rsidRDefault="007B26C4" w:rsidP="00BC4F7A">
            <w:pPr>
              <w:ind w:left="57"/>
              <w:rPr>
                <w:sz w:val="16"/>
              </w:rPr>
            </w:pPr>
            <w:r w:rsidRPr="00FC6359">
              <w:rPr>
                <w:sz w:val="16"/>
              </w:rPr>
              <w:t>Anzahl der Seiten</w:t>
            </w:r>
          </w:p>
        </w:tc>
        <w:tc>
          <w:tcPr>
            <w:tcW w:w="6804" w:type="dxa"/>
            <w:gridSpan w:val="4"/>
          </w:tcPr>
          <w:p w14:paraId="56D2954B" w14:textId="4D237C00" w:rsidR="007B26C4" w:rsidRPr="00FC6359" w:rsidRDefault="007B26C4" w:rsidP="00BC4F7A">
            <w:pPr>
              <w:ind w:left="57"/>
              <w:rPr>
                <w:sz w:val="16"/>
              </w:rPr>
            </w:pPr>
            <w:r w:rsidRPr="00FC6359">
              <w:rPr>
                <w:sz w:val="16"/>
              </w:rPr>
              <w:fldChar w:fldCharType="begin"/>
            </w:r>
            <w:r w:rsidRPr="00FC6359">
              <w:rPr>
                <w:sz w:val="16"/>
              </w:rPr>
              <w:instrText xml:space="preserve"> NUMPAGES  \* MERGEFORMAT </w:instrText>
            </w:r>
            <w:r w:rsidRPr="00FC6359">
              <w:rPr>
                <w:sz w:val="16"/>
              </w:rPr>
              <w:fldChar w:fldCharType="separate"/>
            </w:r>
            <w:ins w:id="8" w:author="Wrede, Dominic" w:date="2017-11-30T11:55:00Z">
              <w:r w:rsidR="00962F15">
                <w:rPr>
                  <w:noProof/>
                  <w:sz w:val="16"/>
                </w:rPr>
                <w:t>1</w:t>
              </w:r>
            </w:ins>
            <w:del w:id="9" w:author="Wrede, Dominic" w:date="2017-11-30T11:55:00Z">
              <w:r w:rsidR="00B65FF2" w:rsidDel="00962F15">
                <w:rPr>
                  <w:noProof/>
                  <w:sz w:val="16"/>
                </w:rPr>
                <w:delText>87</w:delText>
              </w:r>
            </w:del>
            <w:r w:rsidRPr="00FC6359">
              <w:rPr>
                <w:sz w:val="16"/>
              </w:rPr>
              <w:fldChar w:fldCharType="end"/>
            </w:r>
            <w:r w:rsidRPr="00FC6359">
              <w:rPr>
                <w:vanish/>
                <w:sz w:val="16"/>
              </w:rPr>
              <w:t xml:space="preserve"> (wird automatisch ermittelt)</w:t>
            </w:r>
          </w:p>
        </w:tc>
      </w:tr>
      <w:tr w:rsidR="007B26C4" w:rsidRPr="00FC6359" w14:paraId="56D2954F" w14:textId="77777777" w:rsidTr="00BC4F7A">
        <w:tc>
          <w:tcPr>
            <w:tcW w:w="1701" w:type="dxa"/>
            <w:gridSpan w:val="2"/>
          </w:tcPr>
          <w:p w14:paraId="56D2954D" w14:textId="77777777" w:rsidR="007B26C4" w:rsidRPr="00FC6359" w:rsidRDefault="007B26C4" w:rsidP="00BC4F7A">
            <w:pPr>
              <w:ind w:left="57"/>
              <w:rPr>
                <w:sz w:val="16"/>
              </w:rPr>
            </w:pPr>
            <w:r w:rsidRPr="00FC6359">
              <w:rPr>
                <w:sz w:val="16"/>
              </w:rPr>
              <w:t>Dokumentname</w:t>
            </w:r>
          </w:p>
        </w:tc>
        <w:tc>
          <w:tcPr>
            <w:tcW w:w="6804" w:type="dxa"/>
            <w:gridSpan w:val="4"/>
            <w:tcBorders>
              <w:bottom w:val="nil"/>
            </w:tcBorders>
          </w:tcPr>
          <w:p w14:paraId="56D2954E" w14:textId="77777777" w:rsidR="007B26C4" w:rsidRPr="00FC6359" w:rsidRDefault="007B26C4" w:rsidP="00BC4F7A">
            <w:pPr>
              <w:ind w:left="57"/>
              <w:rPr>
                <w:sz w:val="16"/>
              </w:rPr>
            </w:pPr>
            <w:r w:rsidRPr="00FC6359">
              <w:rPr>
                <w:sz w:val="16"/>
              </w:rPr>
              <w:fldChar w:fldCharType="begin"/>
            </w:r>
            <w:r w:rsidRPr="00FC6359">
              <w:rPr>
                <w:sz w:val="16"/>
              </w:rPr>
              <w:instrText xml:space="preserve"> FILENAME   \* MERGEFORMAT </w:instrText>
            </w:r>
            <w:r w:rsidRPr="00FC6359">
              <w:rPr>
                <w:sz w:val="16"/>
              </w:rPr>
              <w:fldChar w:fldCharType="separate"/>
            </w:r>
            <w:r w:rsidR="003626B9">
              <w:rPr>
                <w:noProof/>
                <w:sz w:val="16"/>
              </w:rPr>
              <w:t>Harmonisierungsdokument_FRV</w:t>
            </w:r>
            <w:r w:rsidRPr="00FC6359">
              <w:rPr>
                <w:sz w:val="16"/>
              </w:rPr>
              <w:fldChar w:fldCharType="end"/>
            </w:r>
            <w:r w:rsidRPr="00FC6359">
              <w:rPr>
                <w:vanish/>
                <w:sz w:val="16"/>
              </w:rPr>
              <w:t xml:space="preserve"> (wird automatisch ermittelt)</w:t>
            </w:r>
          </w:p>
        </w:tc>
      </w:tr>
      <w:tr w:rsidR="007B26C4" w:rsidRPr="00FC6359" w14:paraId="56D29552" w14:textId="77777777" w:rsidTr="00BC4F7A">
        <w:tc>
          <w:tcPr>
            <w:tcW w:w="1701" w:type="dxa"/>
            <w:gridSpan w:val="2"/>
            <w:tcBorders>
              <w:top w:val="single" w:sz="6" w:space="0" w:color="auto"/>
              <w:bottom w:val="single" w:sz="18" w:space="0" w:color="auto"/>
            </w:tcBorders>
          </w:tcPr>
          <w:p w14:paraId="56D29550" w14:textId="77777777" w:rsidR="007B26C4" w:rsidRPr="00FC6359" w:rsidRDefault="007B26C4" w:rsidP="00BC4F7A">
            <w:pPr>
              <w:ind w:left="57"/>
              <w:rPr>
                <w:sz w:val="16"/>
              </w:rPr>
            </w:pPr>
            <w:r w:rsidRPr="00FC6359">
              <w:rPr>
                <w:sz w:val="16"/>
              </w:rPr>
              <w:t>Version</w:t>
            </w:r>
          </w:p>
        </w:tc>
        <w:tc>
          <w:tcPr>
            <w:tcW w:w="6804" w:type="dxa"/>
            <w:gridSpan w:val="4"/>
            <w:tcBorders>
              <w:top w:val="single" w:sz="6" w:space="0" w:color="auto"/>
              <w:bottom w:val="single" w:sz="18" w:space="0" w:color="auto"/>
            </w:tcBorders>
          </w:tcPr>
          <w:p w14:paraId="56D29551" w14:textId="77777777" w:rsidR="007B26C4" w:rsidRPr="00FC6359" w:rsidRDefault="007B26C4" w:rsidP="00BC4F7A">
            <w:pPr>
              <w:ind w:left="57"/>
              <w:rPr>
                <w:sz w:val="16"/>
              </w:rPr>
            </w:pPr>
            <w:r w:rsidRPr="00FC6359">
              <w:rPr>
                <w:sz w:val="16"/>
              </w:rPr>
              <w:fldChar w:fldCharType="begin"/>
            </w:r>
            <w:r w:rsidRPr="00FC6359">
              <w:rPr>
                <w:sz w:val="16"/>
              </w:rPr>
              <w:instrText xml:space="preserve"> KEYWORDS  \* MERGEFORMAT </w:instrText>
            </w:r>
            <w:r w:rsidRPr="00FC6359">
              <w:rPr>
                <w:sz w:val="16"/>
              </w:rPr>
              <w:fldChar w:fldCharType="end"/>
            </w:r>
          </w:p>
        </w:tc>
      </w:tr>
      <w:bookmarkEnd w:id="0"/>
      <w:bookmarkEnd w:id="1"/>
    </w:tbl>
    <w:p w14:paraId="56D29553" w14:textId="77777777" w:rsidR="004F461B" w:rsidRDefault="004F461B" w:rsidP="004F461B">
      <w:pPr>
        <w:autoSpaceDE w:val="0"/>
        <w:autoSpaceDN w:val="0"/>
        <w:adjustRightInd w:val="0"/>
        <w:spacing w:before="60" w:after="60"/>
      </w:pPr>
    </w:p>
    <w:p w14:paraId="56D29554" w14:textId="77777777" w:rsidR="00FC6359" w:rsidRPr="00FC6359" w:rsidRDefault="00FC6359" w:rsidP="004F461B">
      <w:pPr>
        <w:autoSpaceDE w:val="0"/>
        <w:autoSpaceDN w:val="0"/>
        <w:adjustRightInd w:val="0"/>
        <w:spacing w:before="60" w:after="60"/>
      </w:pPr>
    </w:p>
    <w:p w14:paraId="56D29555" w14:textId="77777777" w:rsidR="004F461B" w:rsidRPr="00FC6359" w:rsidRDefault="004F461B" w:rsidP="004F461B">
      <w:pPr>
        <w:autoSpaceDE w:val="0"/>
        <w:autoSpaceDN w:val="0"/>
        <w:adjustRightInd w:val="0"/>
        <w:spacing w:before="60" w:after="60"/>
        <w:sectPr w:rsidR="004F461B" w:rsidRPr="00FC6359" w:rsidSect="00BC4F7A">
          <w:headerReference w:type="default" r:id="rId13"/>
          <w:footerReference w:type="default" r:id="rId14"/>
          <w:pgSz w:w="11906" w:h="16838" w:code="9"/>
          <w:pgMar w:top="1418" w:right="1418" w:bottom="1134" w:left="1418" w:header="709" w:footer="709" w:gutter="0"/>
          <w:cols w:space="708"/>
          <w:titlePg/>
          <w:docGrid w:linePitch="360"/>
        </w:sectPr>
      </w:pPr>
    </w:p>
    <w:p w14:paraId="10DCE8CF" w14:textId="77777777" w:rsidR="00D66A1A" w:rsidRDefault="00BB2072">
      <w:pPr>
        <w:pStyle w:val="Verzeichnis1"/>
        <w:tabs>
          <w:tab w:val="left" w:pos="440"/>
          <w:tab w:val="right" w:leader="dot" w:pos="9062"/>
        </w:tabs>
        <w:rPr>
          <w:rFonts w:asciiTheme="minorHAnsi" w:eastAsiaTheme="minorEastAsia" w:hAnsiTheme="minorHAnsi" w:cstheme="minorBidi"/>
          <w:noProof/>
          <w:szCs w:val="22"/>
          <w:lang w:eastAsia="de-DE"/>
        </w:rPr>
      </w:pPr>
      <w:r w:rsidRPr="00FC6359">
        <w:rPr>
          <w:b/>
          <w:bCs/>
        </w:rPr>
        <w:lastRenderedPageBreak/>
        <w:fldChar w:fldCharType="begin"/>
      </w:r>
      <w:r w:rsidRPr="00FC6359">
        <w:rPr>
          <w:b/>
          <w:bCs/>
        </w:rPr>
        <w:instrText xml:space="preserve"> TOC \o "1-3" \h \z \u </w:instrText>
      </w:r>
      <w:r w:rsidRPr="00FC6359">
        <w:rPr>
          <w:b/>
          <w:bCs/>
        </w:rPr>
        <w:fldChar w:fldCharType="separate"/>
      </w:r>
      <w:hyperlink w:anchor="_Toc496794368" w:history="1">
        <w:r w:rsidR="00D66A1A" w:rsidRPr="009D5747">
          <w:rPr>
            <w:rStyle w:val="Hyperlink"/>
            <w:noProof/>
          </w:rPr>
          <w:t>0</w:t>
        </w:r>
        <w:r w:rsidR="00D66A1A">
          <w:rPr>
            <w:rFonts w:asciiTheme="minorHAnsi" w:eastAsiaTheme="minorEastAsia" w:hAnsiTheme="minorHAnsi" w:cstheme="minorBidi"/>
            <w:noProof/>
            <w:szCs w:val="22"/>
            <w:lang w:eastAsia="de-DE"/>
          </w:rPr>
          <w:tab/>
        </w:r>
        <w:r w:rsidR="00D66A1A" w:rsidRPr="009D5747">
          <w:rPr>
            <w:rStyle w:val="Hyperlink"/>
            <w:noProof/>
          </w:rPr>
          <w:t>Entscheidungen und offene Punkte</w:t>
        </w:r>
        <w:r w:rsidR="00D66A1A">
          <w:rPr>
            <w:noProof/>
            <w:webHidden/>
          </w:rPr>
          <w:tab/>
        </w:r>
        <w:r w:rsidR="00D66A1A">
          <w:rPr>
            <w:noProof/>
            <w:webHidden/>
          </w:rPr>
          <w:fldChar w:fldCharType="begin"/>
        </w:r>
        <w:r w:rsidR="00D66A1A">
          <w:rPr>
            <w:noProof/>
            <w:webHidden/>
          </w:rPr>
          <w:instrText xml:space="preserve"> PAGEREF _Toc496794368 \h </w:instrText>
        </w:r>
        <w:r w:rsidR="00D66A1A">
          <w:rPr>
            <w:noProof/>
            <w:webHidden/>
          </w:rPr>
        </w:r>
        <w:r w:rsidR="00D66A1A">
          <w:rPr>
            <w:noProof/>
            <w:webHidden/>
          </w:rPr>
          <w:fldChar w:fldCharType="separate"/>
        </w:r>
        <w:r w:rsidR="00D66A1A">
          <w:rPr>
            <w:noProof/>
            <w:webHidden/>
          </w:rPr>
          <w:t>6</w:t>
        </w:r>
        <w:r w:rsidR="00D66A1A">
          <w:rPr>
            <w:noProof/>
            <w:webHidden/>
          </w:rPr>
          <w:fldChar w:fldCharType="end"/>
        </w:r>
      </w:hyperlink>
    </w:p>
    <w:p w14:paraId="05DC0314" w14:textId="77777777" w:rsidR="00D66A1A" w:rsidRDefault="006E2C06">
      <w:pPr>
        <w:pStyle w:val="Verzeichnis1"/>
        <w:tabs>
          <w:tab w:val="right" w:leader="dot" w:pos="9062"/>
        </w:tabs>
        <w:rPr>
          <w:rFonts w:asciiTheme="minorHAnsi" w:eastAsiaTheme="minorEastAsia" w:hAnsiTheme="minorHAnsi" w:cstheme="minorBidi"/>
          <w:noProof/>
          <w:szCs w:val="22"/>
          <w:lang w:eastAsia="de-DE"/>
        </w:rPr>
      </w:pPr>
      <w:hyperlink w:anchor="_Toc496794369" w:history="1">
        <w:r w:rsidR="00D66A1A" w:rsidRPr="009D5747">
          <w:rPr>
            <w:rStyle w:val="Hyperlink"/>
            <w:noProof/>
          </w:rPr>
          <w:t>Allgemeine Hinweise</w:t>
        </w:r>
        <w:r w:rsidR="00D66A1A">
          <w:rPr>
            <w:noProof/>
            <w:webHidden/>
          </w:rPr>
          <w:tab/>
        </w:r>
        <w:r w:rsidR="00D66A1A">
          <w:rPr>
            <w:noProof/>
            <w:webHidden/>
          </w:rPr>
          <w:fldChar w:fldCharType="begin"/>
        </w:r>
        <w:r w:rsidR="00D66A1A">
          <w:rPr>
            <w:noProof/>
            <w:webHidden/>
          </w:rPr>
          <w:instrText xml:space="preserve"> PAGEREF _Toc496794369 \h </w:instrText>
        </w:r>
        <w:r w:rsidR="00D66A1A">
          <w:rPr>
            <w:noProof/>
            <w:webHidden/>
          </w:rPr>
        </w:r>
        <w:r w:rsidR="00D66A1A">
          <w:rPr>
            <w:noProof/>
            <w:webHidden/>
          </w:rPr>
          <w:fldChar w:fldCharType="separate"/>
        </w:r>
        <w:r w:rsidR="00D66A1A">
          <w:rPr>
            <w:noProof/>
            <w:webHidden/>
          </w:rPr>
          <w:t>7</w:t>
        </w:r>
        <w:r w:rsidR="00D66A1A">
          <w:rPr>
            <w:noProof/>
            <w:webHidden/>
          </w:rPr>
          <w:fldChar w:fldCharType="end"/>
        </w:r>
      </w:hyperlink>
    </w:p>
    <w:p w14:paraId="646EBA61"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370" w:history="1">
        <w:r w:rsidR="00D66A1A" w:rsidRPr="009D5747">
          <w:rPr>
            <w:rStyle w:val="Hyperlink"/>
            <w:noProof/>
          </w:rPr>
          <w:t>1</w:t>
        </w:r>
        <w:r w:rsidR="00D66A1A">
          <w:rPr>
            <w:rFonts w:asciiTheme="minorHAnsi" w:eastAsiaTheme="minorEastAsia" w:hAnsiTheme="minorHAnsi" w:cstheme="minorBidi"/>
            <w:noProof/>
            <w:szCs w:val="22"/>
            <w:lang w:eastAsia="de-DE"/>
          </w:rPr>
          <w:tab/>
        </w:r>
        <w:r w:rsidR="00D66A1A" w:rsidRPr="009D5747">
          <w:rPr>
            <w:rStyle w:val="Hyperlink"/>
            <w:noProof/>
          </w:rPr>
          <w:t>Allgemeines und Beschreibung der Grundtarife</w:t>
        </w:r>
        <w:r w:rsidR="00D66A1A">
          <w:rPr>
            <w:noProof/>
            <w:webHidden/>
          </w:rPr>
          <w:tab/>
        </w:r>
        <w:r w:rsidR="00D66A1A">
          <w:rPr>
            <w:noProof/>
            <w:webHidden/>
          </w:rPr>
          <w:fldChar w:fldCharType="begin"/>
        </w:r>
        <w:r w:rsidR="00D66A1A">
          <w:rPr>
            <w:noProof/>
            <w:webHidden/>
          </w:rPr>
          <w:instrText xml:space="preserve"> PAGEREF _Toc496794370 \h </w:instrText>
        </w:r>
        <w:r w:rsidR="00D66A1A">
          <w:rPr>
            <w:noProof/>
            <w:webHidden/>
          </w:rPr>
        </w:r>
        <w:r w:rsidR="00D66A1A">
          <w:rPr>
            <w:noProof/>
            <w:webHidden/>
          </w:rPr>
          <w:fldChar w:fldCharType="separate"/>
        </w:r>
        <w:r w:rsidR="00D66A1A">
          <w:rPr>
            <w:noProof/>
            <w:webHidden/>
          </w:rPr>
          <w:t>8</w:t>
        </w:r>
        <w:r w:rsidR="00D66A1A">
          <w:rPr>
            <w:noProof/>
            <w:webHidden/>
          </w:rPr>
          <w:fldChar w:fldCharType="end"/>
        </w:r>
      </w:hyperlink>
    </w:p>
    <w:p w14:paraId="06F10A36" w14:textId="77777777" w:rsidR="00D66A1A" w:rsidRDefault="006E2C06">
      <w:pPr>
        <w:pStyle w:val="Verzeichnis2"/>
        <w:rPr>
          <w:rFonts w:asciiTheme="minorHAnsi" w:eastAsiaTheme="minorEastAsia" w:hAnsiTheme="minorHAnsi" w:cstheme="minorBidi"/>
          <w:noProof/>
          <w:szCs w:val="22"/>
          <w:lang w:eastAsia="de-DE"/>
        </w:rPr>
      </w:pPr>
      <w:hyperlink w:anchor="_Toc496794371" w:history="1">
        <w:r w:rsidR="00D66A1A" w:rsidRPr="009D5747">
          <w:rPr>
            <w:rStyle w:val="Hyperlink"/>
            <w:noProof/>
          </w:rPr>
          <w:t>1.1</w:t>
        </w:r>
        <w:r w:rsidR="00D66A1A">
          <w:rPr>
            <w:rFonts w:asciiTheme="minorHAnsi" w:eastAsiaTheme="minorEastAsia" w:hAnsiTheme="minorHAnsi" w:cstheme="minorBidi"/>
            <w:noProof/>
            <w:szCs w:val="22"/>
            <w:lang w:eastAsia="de-DE"/>
          </w:rPr>
          <w:tab/>
        </w:r>
        <w:r w:rsidR="00D66A1A" w:rsidRPr="009D5747">
          <w:rPr>
            <w:rStyle w:val="Hyperlink"/>
            <w:noProof/>
          </w:rPr>
          <w:t>Grundtarife und versicherte Leistung</w:t>
        </w:r>
        <w:r w:rsidR="00D66A1A">
          <w:rPr>
            <w:noProof/>
            <w:webHidden/>
          </w:rPr>
          <w:tab/>
        </w:r>
        <w:r w:rsidR="00D66A1A">
          <w:rPr>
            <w:noProof/>
            <w:webHidden/>
          </w:rPr>
          <w:fldChar w:fldCharType="begin"/>
        </w:r>
        <w:r w:rsidR="00D66A1A">
          <w:rPr>
            <w:noProof/>
            <w:webHidden/>
          </w:rPr>
          <w:instrText xml:space="preserve"> PAGEREF _Toc496794371 \h </w:instrText>
        </w:r>
        <w:r w:rsidR="00D66A1A">
          <w:rPr>
            <w:noProof/>
            <w:webHidden/>
          </w:rPr>
        </w:r>
        <w:r w:rsidR="00D66A1A">
          <w:rPr>
            <w:noProof/>
            <w:webHidden/>
          </w:rPr>
          <w:fldChar w:fldCharType="separate"/>
        </w:r>
        <w:r w:rsidR="00D66A1A">
          <w:rPr>
            <w:noProof/>
            <w:webHidden/>
          </w:rPr>
          <w:t>8</w:t>
        </w:r>
        <w:r w:rsidR="00D66A1A">
          <w:rPr>
            <w:noProof/>
            <w:webHidden/>
          </w:rPr>
          <w:fldChar w:fldCharType="end"/>
        </w:r>
      </w:hyperlink>
    </w:p>
    <w:p w14:paraId="68216D77" w14:textId="77777777" w:rsidR="00D66A1A" w:rsidRDefault="006E2C06">
      <w:pPr>
        <w:pStyle w:val="Verzeichnis3"/>
        <w:rPr>
          <w:rFonts w:asciiTheme="minorHAnsi" w:eastAsiaTheme="minorEastAsia" w:hAnsiTheme="minorHAnsi" w:cstheme="minorBidi"/>
          <w:noProof/>
          <w:szCs w:val="22"/>
          <w:lang w:eastAsia="de-DE"/>
        </w:rPr>
      </w:pPr>
      <w:hyperlink w:anchor="_Toc496794372" w:history="1">
        <w:r w:rsidR="00D66A1A" w:rsidRPr="009D5747">
          <w:rPr>
            <w:rStyle w:val="Hyperlink"/>
            <w:noProof/>
          </w:rPr>
          <w:t>1.1.1</w:t>
        </w:r>
        <w:r w:rsidR="00D66A1A">
          <w:rPr>
            <w:rFonts w:asciiTheme="minorHAnsi" w:eastAsiaTheme="minorEastAsia" w:hAnsiTheme="minorHAnsi" w:cstheme="minorBidi"/>
            <w:noProof/>
            <w:szCs w:val="22"/>
            <w:lang w:eastAsia="de-DE"/>
          </w:rPr>
          <w:tab/>
        </w:r>
        <w:r w:rsidR="00D66A1A" w:rsidRPr="009D5747">
          <w:rPr>
            <w:rStyle w:val="Hyperlink"/>
            <w:noProof/>
          </w:rPr>
          <w:t>Auflösende Bedingung</w:t>
        </w:r>
        <w:r w:rsidR="00D66A1A">
          <w:rPr>
            <w:noProof/>
            <w:webHidden/>
          </w:rPr>
          <w:tab/>
        </w:r>
        <w:r w:rsidR="00D66A1A">
          <w:rPr>
            <w:noProof/>
            <w:webHidden/>
          </w:rPr>
          <w:fldChar w:fldCharType="begin"/>
        </w:r>
        <w:r w:rsidR="00D66A1A">
          <w:rPr>
            <w:noProof/>
            <w:webHidden/>
          </w:rPr>
          <w:instrText xml:space="preserve"> PAGEREF _Toc496794372 \h </w:instrText>
        </w:r>
        <w:r w:rsidR="00D66A1A">
          <w:rPr>
            <w:noProof/>
            <w:webHidden/>
          </w:rPr>
        </w:r>
        <w:r w:rsidR="00D66A1A">
          <w:rPr>
            <w:noProof/>
            <w:webHidden/>
          </w:rPr>
          <w:fldChar w:fldCharType="separate"/>
        </w:r>
        <w:r w:rsidR="00D66A1A">
          <w:rPr>
            <w:noProof/>
            <w:webHidden/>
          </w:rPr>
          <w:t>8</w:t>
        </w:r>
        <w:r w:rsidR="00D66A1A">
          <w:rPr>
            <w:noProof/>
            <w:webHidden/>
          </w:rPr>
          <w:fldChar w:fldCharType="end"/>
        </w:r>
      </w:hyperlink>
    </w:p>
    <w:p w14:paraId="657162BE" w14:textId="77777777" w:rsidR="00D66A1A" w:rsidRDefault="006E2C06">
      <w:pPr>
        <w:pStyle w:val="Verzeichnis3"/>
        <w:rPr>
          <w:rFonts w:asciiTheme="minorHAnsi" w:eastAsiaTheme="minorEastAsia" w:hAnsiTheme="minorHAnsi" w:cstheme="minorBidi"/>
          <w:noProof/>
          <w:szCs w:val="22"/>
          <w:lang w:eastAsia="de-DE"/>
        </w:rPr>
      </w:pPr>
      <w:hyperlink w:anchor="_Toc496794373" w:history="1">
        <w:r w:rsidR="00D66A1A" w:rsidRPr="009D5747">
          <w:rPr>
            <w:rStyle w:val="Hyperlink"/>
            <w:noProof/>
          </w:rPr>
          <w:t>1.1.2</w:t>
        </w:r>
        <w:r w:rsidR="00D66A1A">
          <w:rPr>
            <w:rFonts w:asciiTheme="minorHAnsi" w:eastAsiaTheme="minorEastAsia" w:hAnsiTheme="minorHAnsi" w:cstheme="minorBidi"/>
            <w:noProof/>
            <w:szCs w:val="22"/>
            <w:lang w:eastAsia="de-DE"/>
          </w:rPr>
          <w:tab/>
        </w:r>
        <w:r w:rsidR="00D66A1A" w:rsidRPr="009D5747">
          <w:rPr>
            <w:rStyle w:val="Hyperlink"/>
            <w:noProof/>
          </w:rPr>
          <w:t>Konten und Saldovortrag</w:t>
        </w:r>
        <w:r w:rsidR="00D66A1A">
          <w:rPr>
            <w:noProof/>
            <w:webHidden/>
          </w:rPr>
          <w:tab/>
        </w:r>
        <w:r w:rsidR="00D66A1A">
          <w:rPr>
            <w:noProof/>
            <w:webHidden/>
          </w:rPr>
          <w:fldChar w:fldCharType="begin"/>
        </w:r>
        <w:r w:rsidR="00D66A1A">
          <w:rPr>
            <w:noProof/>
            <w:webHidden/>
          </w:rPr>
          <w:instrText xml:space="preserve"> PAGEREF _Toc496794373 \h </w:instrText>
        </w:r>
        <w:r w:rsidR="00D66A1A">
          <w:rPr>
            <w:noProof/>
            <w:webHidden/>
          </w:rPr>
        </w:r>
        <w:r w:rsidR="00D66A1A">
          <w:rPr>
            <w:noProof/>
            <w:webHidden/>
          </w:rPr>
          <w:fldChar w:fldCharType="separate"/>
        </w:r>
        <w:r w:rsidR="00D66A1A">
          <w:rPr>
            <w:noProof/>
            <w:webHidden/>
          </w:rPr>
          <w:t>8</w:t>
        </w:r>
        <w:r w:rsidR="00D66A1A">
          <w:rPr>
            <w:noProof/>
            <w:webHidden/>
          </w:rPr>
          <w:fldChar w:fldCharType="end"/>
        </w:r>
      </w:hyperlink>
    </w:p>
    <w:p w14:paraId="49E5FE2C" w14:textId="77777777" w:rsidR="00D66A1A" w:rsidRDefault="006E2C06">
      <w:pPr>
        <w:pStyle w:val="Verzeichnis3"/>
        <w:rPr>
          <w:rFonts w:asciiTheme="minorHAnsi" w:eastAsiaTheme="minorEastAsia" w:hAnsiTheme="minorHAnsi" w:cstheme="minorBidi"/>
          <w:noProof/>
          <w:szCs w:val="22"/>
          <w:lang w:eastAsia="de-DE"/>
        </w:rPr>
      </w:pPr>
      <w:hyperlink w:anchor="_Toc496794374" w:history="1">
        <w:r w:rsidR="00D66A1A" w:rsidRPr="009D5747">
          <w:rPr>
            <w:rStyle w:val="Hyperlink"/>
            <w:noProof/>
          </w:rPr>
          <w:t>1.1.3</w:t>
        </w:r>
        <w:r w:rsidR="00D66A1A">
          <w:rPr>
            <w:rFonts w:asciiTheme="minorHAnsi" w:eastAsiaTheme="minorEastAsia" w:hAnsiTheme="minorHAnsi" w:cstheme="minorBidi"/>
            <w:noProof/>
            <w:szCs w:val="22"/>
            <w:lang w:eastAsia="de-DE"/>
          </w:rPr>
          <w:tab/>
        </w:r>
        <w:r w:rsidR="00D66A1A" w:rsidRPr="009D5747">
          <w:rPr>
            <w:rStyle w:val="Hyperlink"/>
            <w:noProof/>
          </w:rPr>
          <w:t>Bewertungsstichtag</w:t>
        </w:r>
        <w:r w:rsidR="00D66A1A">
          <w:rPr>
            <w:noProof/>
            <w:webHidden/>
          </w:rPr>
          <w:tab/>
        </w:r>
        <w:r w:rsidR="00D66A1A">
          <w:rPr>
            <w:noProof/>
            <w:webHidden/>
          </w:rPr>
          <w:fldChar w:fldCharType="begin"/>
        </w:r>
        <w:r w:rsidR="00D66A1A">
          <w:rPr>
            <w:noProof/>
            <w:webHidden/>
          </w:rPr>
          <w:instrText xml:space="preserve"> PAGEREF _Toc496794374 \h </w:instrText>
        </w:r>
        <w:r w:rsidR="00D66A1A">
          <w:rPr>
            <w:noProof/>
            <w:webHidden/>
          </w:rPr>
        </w:r>
        <w:r w:rsidR="00D66A1A">
          <w:rPr>
            <w:noProof/>
            <w:webHidden/>
          </w:rPr>
          <w:fldChar w:fldCharType="separate"/>
        </w:r>
        <w:r w:rsidR="00D66A1A">
          <w:rPr>
            <w:noProof/>
            <w:webHidden/>
          </w:rPr>
          <w:t>9</w:t>
        </w:r>
        <w:r w:rsidR="00D66A1A">
          <w:rPr>
            <w:noProof/>
            <w:webHidden/>
          </w:rPr>
          <w:fldChar w:fldCharType="end"/>
        </w:r>
      </w:hyperlink>
    </w:p>
    <w:p w14:paraId="1754AE16" w14:textId="77777777" w:rsidR="00D66A1A" w:rsidRDefault="006E2C06">
      <w:pPr>
        <w:pStyle w:val="Verzeichnis3"/>
        <w:rPr>
          <w:rFonts w:asciiTheme="minorHAnsi" w:eastAsiaTheme="minorEastAsia" w:hAnsiTheme="minorHAnsi" w:cstheme="minorBidi"/>
          <w:noProof/>
          <w:szCs w:val="22"/>
          <w:lang w:eastAsia="de-DE"/>
        </w:rPr>
      </w:pPr>
      <w:hyperlink w:anchor="_Toc496794375" w:history="1">
        <w:r w:rsidR="00D66A1A" w:rsidRPr="009D5747">
          <w:rPr>
            <w:rStyle w:val="Hyperlink"/>
            <w:noProof/>
          </w:rPr>
          <w:t>1.1.4</w:t>
        </w:r>
        <w:r w:rsidR="00D66A1A">
          <w:rPr>
            <w:rFonts w:asciiTheme="minorHAnsi" w:eastAsiaTheme="minorEastAsia" w:hAnsiTheme="minorHAnsi" w:cstheme="minorBidi"/>
            <w:noProof/>
            <w:szCs w:val="22"/>
            <w:lang w:eastAsia="de-DE"/>
          </w:rPr>
          <w:tab/>
        </w:r>
        <w:r w:rsidR="00D66A1A" w:rsidRPr="009D5747">
          <w:rPr>
            <w:rStyle w:val="Hyperlink"/>
            <w:noProof/>
          </w:rPr>
          <w:t>Garantierte Leistungen</w:t>
        </w:r>
        <w:r w:rsidR="00D66A1A">
          <w:rPr>
            <w:noProof/>
            <w:webHidden/>
          </w:rPr>
          <w:tab/>
        </w:r>
        <w:r w:rsidR="00D66A1A">
          <w:rPr>
            <w:noProof/>
            <w:webHidden/>
          </w:rPr>
          <w:fldChar w:fldCharType="begin"/>
        </w:r>
        <w:r w:rsidR="00D66A1A">
          <w:rPr>
            <w:noProof/>
            <w:webHidden/>
          </w:rPr>
          <w:instrText xml:space="preserve"> PAGEREF _Toc496794375 \h </w:instrText>
        </w:r>
        <w:r w:rsidR="00D66A1A">
          <w:rPr>
            <w:noProof/>
            <w:webHidden/>
          </w:rPr>
        </w:r>
        <w:r w:rsidR="00D66A1A">
          <w:rPr>
            <w:noProof/>
            <w:webHidden/>
          </w:rPr>
          <w:fldChar w:fldCharType="separate"/>
        </w:r>
        <w:r w:rsidR="00D66A1A">
          <w:rPr>
            <w:noProof/>
            <w:webHidden/>
          </w:rPr>
          <w:t>11</w:t>
        </w:r>
        <w:r w:rsidR="00D66A1A">
          <w:rPr>
            <w:noProof/>
            <w:webHidden/>
          </w:rPr>
          <w:fldChar w:fldCharType="end"/>
        </w:r>
      </w:hyperlink>
    </w:p>
    <w:p w14:paraId="26A73C23" w14:textId="77777777" w:rsidR="00D66A1A" w:rsidRDefault="006E2C06">
      <w:pPr>
        <w:pStyle w:val="Verzeichnis3"/>
        <w:rPr>
          <w:rFonts w:asciiTheme="minorHAnsi" w:eastAsiaTheme="minorEastAsia" w:hAnsiTheme="minorHAnsi" w:cstheme="minorBidi"/>
          <w:noProof/>
          <w:szCs w:val="22"/>
          <w:lang w:eastAsia="de-DE"/>
        </w:rPr>
      </w:pPr>
      <w:hyperlink w:anchor="_Toc496794376" w:history="1">
        <w:r w:rsidR="00D66A1A" w:rsidRPr="009D5747">
          <w:rPr>
            <w:rStyle w:val="Hyperlink"/>
            <w:noProof/>
          </w:rPr>
          <w:t>1.1.5</w:t>
        </w:r>
        <w:r w:rsidR="00D66A1A">
          <w:rPr>
            <w:rFonts w:asciiTheme="minorHAnsi" w:eastAsiaTheme="minorEastAsia" w:hAnsiTheme="minorHAnsi" w:cstheme="minorBidi"/>
            <w:noProof/>
            <w:szCs w:val="22"/>
            <w:lang w:eastAsia="de-DE"/>
          </w:rPr>
          <w:tab/>
        </w:r>
        <w:r w:rsidR="00D66A1A" w:rsidRPr="009D5747">
          <w:rPr>
            <w:rStyle w:val="Hyperlink"/>
            <w:noProof/>
          </w:rPr>
          <w:t>Leistungen aus der laufenden Gewinnbeteiligung</w:t>
        </w:r>
        <w:r w:rsidR="00D66A1A">
          <w:rPr>
            <w:noProof/>
            <w:webHidden/>
          </w:rPr>
          <w:tab/>
        </w:r>
        <w:r w:rsidR="00D66A1A">
          <w:rPr>
            <w:noProof/>
            <w:webHidden/>
          </w:rPr>
          <w:fldChar w:fldCharType="begin"/>
        </w:r>
        <w:r w:rsidR="00D66A1A">
          <w:rPr>
            <w:noProof/>
            <w:webHidden/>
          </w:rPr>
          <w:instrText xml:space="preserve"> PAGEREF _Toc496794376 \h </w:instrText>
        </w:r>
        <w:r w:rsidR="00D66A1A">
          <w:rPr>
            <w:noProof/>
            <w:webHidden/>
          </w:rPr>
        </w:r>
        <w:r w:rsidR="00D66A1A">
          <w:rPr>
            <w:noProof/>
            <w:webHidden/>
          </w:rPr>
          <w:fldChar w:fldCharType="separate"/>
        </w:r>
        <w:r w:rsidR="00D66A1A">
          <w:rPr>
            <w:noProof/>
            <w:webHidden/>
          </w:rPr>
          <w:t>13</w:t>
        </w:r>
        <w:r w:rsidR="00D66A1A">
          <w:rPr>
            <w:noProof/>
            <w:webHidden/>
          </w:rPr>
          <w:fldChar w:fldCharType="end"/>
        </w:r>
      </w:hyperlink>
    </w:p>
    <w:p w14:paraId="78BAE2C1" w14:textId="77777777" w:rsidR="00D66A1A" w:rsidRDefault="006E2C06">
      <w:pPr>
        <w:pStyle w:val="Verzeichnis3"/>
        <w:rPr>
          <w:rFonts w:asciiTheme="minorHAnsi" w:eastAsiaTheme="minorEastAsia" w:hAnsiTheme="minorHAnsi" w:cstheme="minorBidi"/>
          <w:noProof/>
          <w:szCs w:val="22"/>
          <w:lang w:eastAsia="de-DE"/>
        </w:rPr>
      </w:pPr>
      <w:hyperlink w:anchor="_Toc496794377" w:history="1">
        <w:r w:rsidR="00D66A1A" w:rsidRPr="009D5747">
          <w:rPr>
            <w:rStyle w:val="Hyperlink"/>
            <w:noProof/>
          </w:rPr>
          <w:t>1.1.6</w:t>
        </w:r>
        <w:r w:rsidR="00D66A1A">
          <w:rPr>
            <w:rFonts w:asciiTheme="minorHAnsi" w:eastAsiaTheme="minorEastAsia" w:hAnsiTheme="minorHAnsi" w:cstheme="minorBidi"/>
            <w:noProof/>
            <w:szCs w:val="22"/>
            <w:lang w:eastAsia="de-DE"/>
          </w:rPr>
          <w:tab/>
        </w:r>
        <w:r w:rsidR="00D66A1A" w:rsidRPr="009D5747">
          <w:rPr>
            <w:rStyle w:val="Hyperlink"/>
            <w:noProof/>
          </w:rPr>
          <w:t>Leistungen aus der Schlussgewinnbeteiligung</w:t>
        </w:r>
        <w:r w:rsidR="00D66A1A">
          <w:rPr>
            <w:noProof/>
            <w:webHidden/>
          </w:rPr>
          <w:tab/>
        </w:r>
        <w:r w:rsidR="00D66A1A">
          <w:rPr>
            <w:noProof/>
            <w:webHidden/>
          </w:rPr>
          <w:fldChar w:fldCharType="begin"/>
        </w:r>
        <w:r w:rsidR="00D66A1A">
          <w:rPr>
            <w:noProof/>
            <w:webHidden/>
          </w:rPr>
          <w:instrText xml:space="preserve"> PAGEREF _Toc496794377 \h </w:instrText>
        </w:r>
        <w:r w:rsidR="00D66A1A">
          <w:rPr>
            <w:noProof/>
            <w:webHidden/>
          </w:rPr>
        </w:r>
        <w:r w:rsidR="00D66A1A">
          <w:rPr>
            <w:noProof/>
            <w:webHidden/>
          </w:rPr>
          <w:fldChar w:fldCharType="separate"/>
        </w:r>
        <w:r w:rsidR="00D66A1A">
          <w:rPr>
            <w:noProof/>
            <w:webHidden/>
          </w:rPr>
          <w:t>14</w:t>
        </w:r>
        <w:r w:rsidR="00D66A1A">
          <w:rPr>
            <w:noProof/>
            <w:webHidden/>
          </w:rPr>
          <w:fldChar w:fldCharType="end"/>
        </w:r>
      </w:hyperlink>
    </w:p>
    <w:p w14:paraId="3499F05D" w14:textId="77777777" w:rsidR="00D66A1A" w:rsidRDefault="006E2C06">
      <w:pPr>
        <w:pStyle w:val="Verzeichnis3"/>
        <w:rPr>
          <w:rFonts w:asciiTheme="minorHAnsi" w:eastAsiaTheme="minorEastAsia" w:hAnsiTheme="minorHAnsi" w:cstheme="minorBidi"/>
          <w:noProof/>
          <w:szCs w:val="22"/>
          <w:lang w:eastAsia="de-DE"/>
        </w:rPr>
      </w:pPr>
      <w:hyperlink w:anchor="_Toc496794378" w:history="1">
        <w:r w:rsidR="00D66A1A" w:rsidRPr="009D5747">
          <w:rPr>
            <w:rStyle w:val="Hyperlink"/>
            <w:noProof/>
          </w:rPr>
          <w:t>1.1.7</w:t>
        </w:r>
        <w:r w:rsidR="00D66A1A">
          <w:rPr>
            <w:rFonts w:asciiTheme="minorHAnsi" w:eastAsiaTheme="minorEastAsia" w:hAnsiTheme="minorHAnsi" w:cstheme="minorBidi"/>
            <w:noProof/>
            <w:szCs w:val="22"/>
            <w:lang w:eastAsia="de-DE"/>
          </w:rPr>
          <w:tab/>
        </w:r>
        <w:r w:rsidR="00D66A1A" w:rsidRPr="009D5747">
          <w:rPr>
            <w:rStyle w:val="Hyperlink"/>
            <w:noProof/>
          </w:rPr>
          <w:t>Beteiligung an den Bewertungsreserven</w:t>
        </w:r>
        <w:r w:rsidR="00D66A1A">
          <w:rPr>
            <w:noProof/>
            <w:webHidden/>
          </w:rPr>
          <w:tab/>
        </w:r>
        <w:r w:rsidR="00D66A1A">
          <w:rPr>
            <w:noProof/>
            <w:webHidden/>
          </w:rPr>
          <w:fldChar w:fldCharType="begin"/>
        </w:r>
        <w:r w:rsidR="00D66A1A">
          <w:rPr>
            <w:noProof/>
            <w:webHidden/>
          </w:rPr>
          <w:instrText xml:space="preserve"> PAGEREF _Toc496794378 \h </w:instrText>
        </w:r>
        <w:r w:rsidR="00D66A1A">
          <w:rPr>
            <w:noProof/>
            <w:webHidden/>
          </w:rPr>
        </w:r>
        <w:r w:rsidR="00D66A1A">
          <w:rPr>
            <w:noProof/>
            <w:webHidden/>
          </w:rPr>
          <w:fldChar w:fldCharType="separate"/>
        </w:r>
        <w:r w:rsidR="00D66A1A">
          <w:rPr>
            <w:noProof/>
            <w:webHidden/>
          </w:rPr>
          <w:t>15</w:t>
        </w:r>
        <w:r w:rsidR="00D66A1A">
          <w:rPr>
            <w:noProof/>
            <w:webHidden/>
          </w:rPr>
          <w:fldChar w:fldCharType="end"/>
        </w:r>
      </w:hyperlink>
    </w:p>
    <w:p w14:paraId="10A6E8FE" w14:textId="77777777" w:rsidR="00D66A1A" w:rsidRDefault="006E2C06">
      <w:pPr>
        <w:pStyle w:val="Verzeichnis3"/>
        <w:rPr>
          <w:rFonts w:asciiTheme="minorHAnsi" w:eastAsiaTheme="minorEastAsia" w:hAnsiTheme="minorHAnsi" w:cstheme="minorBidi"/>
          <w:noProof/>
          <w:szCs w:val="22"/>
          <w:lang w:eastAsia="de-DE"/>
        </w:rPr>
      </w:pPr>
      <w:hyperlink w:anchor="_Toc496794379" w:history="1">
        <w:r w:rsidR="00D66A1A" w:rsidRPr="009D5747">
          <w:rPr>
            <w:rStyle w:val="Hyperlink"/>
            <w:noProof/>
          </w:rPr>
          <w:t>1.1.8</w:t>
        </w:r>
        <w:r w:rsidR="00D66A1A">
          <w:rPr>
            <w:rFonts w:asciiTheme="minorHAnsi" w:eastAsiaTheme="minorEastAsia" w:hAnsiTheme="minorHAnsi" w:cstheme="minorBidi"/>
            <w:noProof/>
            <w:szCs w:val="22"/>
            <w:lang w:eastAsia="de-DE"/>
          </w:rPr>
          <w:tab/>
        </w:r>
        <w:r w:rsidR="00D66A1A" w:rsidRPr="009D5747">
          <w:rPr>
            <w:rStyle w:val="Hyperlink"/>
            <w:noProof/>
          </w:rPr>
          <w:t>Überprüfung der Finanzierbarkeit von Leistungen durch Reviews</w:t>
        </w:r>
        <w:r w:rsidR="00D66A1A">
          <w:rPr>
            <w:noProof/>
            <w:webHidden/>
          </w:rPr>
          <w:tab/>
        </w:r>
        <w:r w:rsidR="00D66A1A">
          <w:rPr>
            <w:noProof/>
            <w:webHidden/>
          </w:rPr>
          <w:fldChar w:fldCharType="begin"/>
        </w:r>
        <w:r w:rsidR="00D66A1A">
          <w:rPr>
            <w:noProof/>
            <w:webHidden/>
          </w:rPr>
          <w:instrText xml:space="preserve"> PAGEREF _Toc496794379 \h </w:instrText>
        </w:r>
        <w:r w:rsidR="00D66A1A">
          <w:rPr>
            <w:noProof/>
            <w:webHidden/>
          </w:rPr>
        </w:r>
        <w:r w:rsidR="00D66A1A">
          <w:rPr>
            <w:noProof/>
            <w:webHidden/>
          </w:rPr>
          <w:fldChar w:fldCharType="separate"/>
        </w:r>
        <w:r w:rsidR="00D66A1A">
          <w:rPr>
            <w:noProof/>
            <w:webHidden/>
          </w:rPr>
          <w:t>15</w:t>
        </w:r>
        <w:r w:rsidR="00D66A1A">
          <w:rPr>
            <w:noProof/>
            <w:webHidden/>
          </w:rPr>
          <w:fldChar w:fldCharType="end"/>
        </w:r>
      </w:hyperlink>
    </w:p>
    <w:p w14:paraId="6E451D81" w14:textId="77777777" w:rsidR="00D66A1A" w:rsidRDefault="006E2C06">
      <w:pPr>
        <w:pStyle w:val="Verzeichnis3"/>
        <w:rPr>
          <w:rFonts w:asciiTheme="minorHAnsi" w:eastAsiaTheme="minorEastAsia" w:hAnsiTheme="minorHAnsi" w:cstheme="minorBidi"/>
          <w:noProof/>
          <w:szCs w:val="22"/>
          <w:lang w:eastAsia="de-DE"/>
        </w:rPr>
      </w:pPr>
      <w:hyperlink w:anchor="_Toc496794380" w:history="1">
        <w:r w:rsidR="00D66A1A" w:rsidRPr="009D5747">
          <w:rPr>
            <w:rStyle w:val="Hyperlink"/>
            <w:noProof/>
          </w:rPr>
          <w:t>1.1.9</w:t>
        </w:r>
        <w:r w:rsidR="00D66A1A">
          <w:rPr>
            <w:rFonts w:asciiTheme="minorHAnsi" w:eastAsiaTheme="minorEastAsia" w:hAnsiTheme="minorHAnsi" w:cstheme="minorBidi"/>
            <w:noProof/>
            <w:szCs w:val="22"/>
            <w:lang w:eastAsia="de-DE"/>
          </w:rPr>
          <w:tab/>
        </w:r>
        <w:r w:rsidR="00D66A1A" w:rsidRPr="009D5747">
          <w:rPr>
            <w:rStyle w:val="Hyperlink"/>
            <w:noProof/>
          </w:rPr>
          <w:t>Fonds und gemanagte Portfolios</w:t>
        </w:r>
        <w:r w:rsidR="00D66A1A">
          <w:rPr>
            <w:noProof/>
            <w:webHidden/>
          </w:rPr>
          <w:tab/>
        </w:r>
        <w:r w:rsidR="00D66A1A">
          <w:rPr>
            <w:noProof/>
            <w:webHidden/>
          </w:rPr>
          <w:fldChar w:fldCharType="begin"/>
        </w:r>
        <w:r w:rsidR="00D66A1A">
          <w:rPr>
            <w:noProof/>
            <w:webHidden/>
          </w:rPr>
          <w:instrText xml:space="preserve"> PAGEREF _Toc496794380 \h </w:instrText>
        </w:r>
        <w:r w:rsidR="00D66A1A">
          <w:rPr>
            <w:noProof/>
            <w:webHidden/>
          </w:rPr>
        </w:r>
        <w:r w:rsidR="00D66A1A">
          <w:rPr>
            <w:noProof/>
            <w:webHidden/>
          </w:rPr>
          <w:fldChar w:fldCharType="separate"/>
        </w:r>
        <w:r w:rsidR="00D66A1A">
          <w:rPr>
            <w:noProof/>
            <w:webHidden/>
          </w:rPr>
          <w:t>16</w:t>
        </w:r>
        <w:r w:rsidR="00D66A1A">
          <w:rPr>
            <w:noProof/>
            <w:webHidden/>
          </w:rPr>
          <w:fldChar w:fldCharType="end"/>
        </w:r>
      </w:hyperlink>
    </w:p>
    <w:p w14:paraId="6C89D7C5" w14:textId="77777777" w:rsidR="00D66A1A" w:rsidRDefault="006E2C06">
      <w:pPr>
        <w:pStyle w:val="Verzeichnis3"/>
        <w:rPr>
          <w:rFonts w:asciiTheme="minorHAnsi" w:eastAsiaTheme="minorEastAsia" w:hAnsiTheme="minorHAnsi" w:cstheme="minorBidi"/>
          <w:noProof/>
          <w:szCs w:val="22"/>
          <w:lang w:eastAsia="de-DE"/>
        </w:rPr>
      </w:pPr>
      <w:hyperlink w:anchor="_Toc496794381" w:history="1">
        <w:r w:rsidR="00D66A1A" w:rsidRPr="009D5747">
          <w:rPr>
            <w:rStyle w:val="Hyperlink"/>
            <w:noProof/>
          </w:rPr>
          <w:t>1.1.10</w:t>
        </w:r>
        <w:r w:rsidR="00D66A1A">
          <w:rPr>
            <w:rFonts w:asciiTheme="minorHAnsi" w:eastAsiaTheme="minorEastAsia" w:hAnsiTheme="minorHAnsi" w:cstheme="minorBidi"/>
            <w:noProof/>
            <w:szCs w:val="22"/>
            <w:lang w:eastAsia="de-DE"/>
          </w:rPr>
          <w:tab/>
        </w:r>
        <w:r w:rsidR="00D66A1A" w:rsidRPr="009D5747">
          <w:rPr>
            <w:rStyle w:val="Hyperlink"/>
            <w:noProof/>
          </w:rPr>
          <w:t>Regelungen für Fondsschließungen</w:t>
        </w:r>
        <w:r w:rsidR="00D66A1A">
          <w:rPr>
            <w:noProof/>
            <w:webHidden/>
          </w:rPr>
          <w:tab/>
        </w:r>
        <w:r w:rsidR="00D66A1A">
          <w:rPr>
            <w:noProof/>
            <w:webHidden/>
          </w:rPr>
          <w:fldChar w:fldCharType="begin"/>
        </w:r>
        <w:r w:rsidR="00D66A1A">
          <w:rPr>
            <w:noProof/>
            <w:webHidden/>
          </w:rPr>
          <w:instrText xml:space="preserve"> PAGEREF _Toc496794381 \h </w:instrText>
        </w:r>
        <w:r w:rsidR="00D66A1A">
          <w:rPr>
            <w:noProof/>
            <w:webHidden/>
          </w:rPr>
        </w:r>
        <w:r w:rsidR="00D66A1A">
          <w:rPr>
            <w:noProof/>
            <w:webHidden/>
          </w:rPr>
          <w:fldChar w:fldCharType="separate"/>
        </w:r>
        <w:r w:rsidR="00D66A1A">
          <w:rPr>
            <w:noProof/>
            <w:webHidden/>
          </w:rPr>
          <w:t>18</w:t>
        </w:r>
        <w:r w:rsidR="00D66A1A">
          <w:rPr>
            <w:noProof/>
            <w:webHidden/>
          </w:rPr>
          <w:fldChar w:fldCharType="end"/>
        </w:r>
      </w:hyperlink>
    </w:p>
    <w:p w14:paraId="7F278EC8" w14:textId="77777777" w:rsidR="00D66A1A" w:rsidRDefault="006E2C06">
      <w:pPr>
        <w:pStyle w:val="Verzeichnis3"/>
        <w:rPr>
          <w:rFonts w:asciiTheme="minorHAnsi" w:eastAsiaTheme="minorEastAsia" w:hAnsiTheme="minorHAnsi" w:cstheme="minorBidi"/>
          <w:noProof/>
          <w:szCs w:val="22"/>
          <w:lang w:eastAsia="de-DE"/>
        </w:rPr>
      </w:pPr>
      <w:hyperlink w:anchor="_Toc496794382" w:history="1">
        <w:r w:rsidR="00D66A1A" w:rsidRPr="009D5747">
          <w:rPr>
            <w:rStyle w:val="Hyperlink"/>
            <w:noProof/>
          </w:rPr>
          <w:t>1.1.11</w:t>
        </w:r>
        <w:r w:rsidR="00D66A1A">
          <w:rPr>
            <w:rFonts w:asciiTheme="minorHAnsi" w:eastAsiaTheme="minorEastAsia" w:hAnsiTheme="minorHAnsi" w:cstheme="minorBidi"/>
            <w:noProof/>
            <w:szCs w:val="22"/>
            <w:lang w:eastAsia="de-DE"/>
          </w:rPr>
          <w:tab/>
        </w:r>
        <w:r w:rsidR="00D66A1A" w:rsidRPr="009D5747">
          <w:rPr>
            <w:rStyle w:val="Hyperlink"/>
            <w:noProof/>
          </w:rPr>
          <w:t>Gesamtleistungen</w:t>
        </w:r>
        <w:r w:rsidR="00D66A1A">
          <w:rPr>
            <w:noProof/>
            <w:webHidden/>
          </w:rPr>
          <w:tab/>
        </w:r>
        <w:r w:rsidR="00D66A1A">
          <w:rPr>
            <w:noProof/>
            <w:webHidden/>
          </w:rPr>
          <w:fldChar w:fldCharType="begin"/>
        </w:r>
        <w:r w:rsidR="00D66A1A">
          <w:rPr>
            <w:noProof/>
            <w:webHidden/>
          </w:rPr>
          <w:instrText xml:space="preserve"> PAGEREF _Toc496794382 \h </w:instrText>
        </w:r>
        <w:r w:rsidR="00D66A1A">
          <w:rPr>
            <w:noProof/>
            <w:webHidden/>
          </w:rPr>
        </w:r>
        <w:r w:rsidR="00D66A1A">
          <w:rPr>
            <w:noProof/>
            <w:webHidden/>
          </w:rPr>
          <w:fldChar w:fldCharType="separate"/>
        </w:r>
        <w:r w:rsidR="00D66A1A">
          <w:rPr>
            <w:noProof/>
            <w:webHidden/>
          </w:rPr>
          <w:t>21</w:t>
        </w:r>
        <w:r w:rsidR="00D66A1A">
          <w:rPr>
            <w:noProof/>
            <w:webHidden/>
          </w:rPr>
          <w:fldChar w:fldCharType="end"/>
        </w:r>
      </w:hyperlink>
    </w:p>
    <w:p w14:paraId="2B9D965A" w14:textId="77777777" w:rsidR="00D66A1A" w:rsidRDefault="006E2C06">
      <w:pPr>
        <w:pStyle w:val="Verzeichnis3"/>
        <w:rPr>
          <w:rFonts w:asciiTheme="minorHAnsi" w:eastAsiaTheme="minorEastAsia" w:hAnsiTheme="minorHAnsi" w:cstheme="minorBidi"/>
          <w:noProof/>
          <w:szCs w:val="22"/>
          <w:lang w:eastAsia="de-DE"/>
        </w:rPr>
      </w:pPr>
      <w:hyperlink w:anchor="_Toc496794383" w:history="1">
        <w:r w:rsidR="00D66A1A" w:rsidRPr="009D5747">
          <w:rPr>
            <w:rStyle w:val="Hyperlink"/>
            <w:noProof/>
          </w:rPr>
          <w:t>1.1.12</w:t>
        </w:r>
        <w:r w:rsidR="00D66A1A">
          <w:rPr>
            <w:rFonts w:asciiTheme="minorHAnsi" w:eastAsiaTheme="minorEastAsia" w:hAnsiTheme="minorHAnsi" w:cstheme="minorBidi"/>
            <w:noProof/>
            <w:szCs w:val="22"/>
            <w:lang w:eastAsia="de-DE"/>
          </w:rPr>
          <w:tab/>
        </w:r>
        <w:r w:rsidR="00D66A1A" w:rsidRPr="009D5747">
          <w:rPr>
            <w:rStyle w:val="Hyperlink"/>
            <w:noProof/>
          </w:rPr>
          <w:t>Rentenübergang</w:t>
        </w:r>
        <w:r w:rsidR="00D66A1A">
          <w:rPr>
            <w:noProof/>
            <w:webHidden/>
          </w:rPr>
          <w:tab/>
        </w:r>
        <w:r w:rsidR="00D66A1A">
          <w:rPr>
            <w:noProof/>
            <w:webHidden/>
          </w:rPr>
          <w:fldChar w:fldCharType="begin"/>
        </w:r>
        <w:r w:rsidR="00D66A1A">
          <w:rPr>
            <w:noProof/>
            <w:webHidden/>
          </w:rPr>
          <w:instrText xml:space="preserve"> PAGEREF _Toc496794383 \h </w:instrText>
        </w:r>
        <w:r w:rsidR="00D66A1A">
          <w:rPr>
            <w:noProof/>
            <w:webHidden/>
          </w:rPr>
        </w:r>
        <w:r w:rsidR="00D66A1A">
          <w:rPr>
            <w:noProof/>
            <w:webHidden/>
          </w:rPr>
          <w:fldChar w:fldCharType="separate"/>
        </w:r>
        <w:r w:rsidR="00D66A1A">
          <w:rPr>
            <w:noProof/>
            <w:webHidden/>
          </w:rPr>
          <w:t>21</w:t>
        </w:r>
        <w:r w:rsidR="00D66A1A">
          <w:rPr>
            <w:noProof/>
            <w:webHidden/>
          </w:rPr>
          <w:fldChar w:fldCharType="end"/>
        </w:r>
      </w:hyperlink>
    </w:p>
    <w:p w14:paraId="579DD2BC" w14:textId="77777777" w:rsidR="00D66A1A" w:rsidRDefault="006E2C06">
      <w:pPr>
        <w:pStyle w:val="Verzeichnis3"/>
        <w:rPr>
          <w:rFonts w:asciiTheme="minorHAnsi" w:eastAsiaTheme="minorEastAsia" w:hAnsiTheme="minorHAnsi" w:cstheme="minorBidi"/>
          <w:noProof/>
          <w:szCs w:val="22"/>
          <w:lang w:eastAsia="de-DE"/>
        </w:rPr>
      </w:pPr>
      <w:hyperlink w:anchor="_Toc496794384" w:history="1">
        <w:r w:rsidR="00D66A1A" w:rsidRPr="009D5747">
          <w:rPr>
            <w:rStyle w:val="Hyperlink"/>
            <w:noProof/>
          </w:rPr>
          <w:t>1.1.13</w:t>
        </w:r>
        <w:r w:rsidR="00D66A1A">
          <w:rPr>
            <w:rFonts w:asciiTheme="minorHAnsi" w:eastAsiaTheme="minorEastAsia" w:hAnsiTheme="minorHAnsi" w:cstheme="minorBidi"/>
            <w:noProof/>
            <w:szCs w:val="22"/>
            <w:lang w:eastAsia="de-DE"/>
          </w:rPr>
          <w:tab/>
        </w:r>
        <w:r w:rsidR="00D66A1A" w:rsidRPr="009D5747">
          <w:rPr>
            <w:rStyle w:val="Hyperlink"/>
            <w:noProof/>
          </w:rPr>
          <w:t>Zusatzversicherungen</w:t>
        </w:r>
        <w:r w:rsidR="00D66A1A">
          <w:rPr>
            <w:noProof/>
            <w:webHidden/>
          </w:rPr>
          <w:tab/>
        </w:r>
        <w:r w:rsidR="00D66A1A">
          <w:rPr>
            <w:noProof/>
            <w:webHidden/>
          </w:rPr>
          <w:fldChar w:fldCharType="begin"/>
        </w:r>
        <w:r w:rsidR="00D66A1A">
          <w:rPr>
            <w:noProof/>
            <w:webHidden/>
          </w:rPr>
          <w:instrText xml:space="preserve"> PAGEREF _Toc496794384 \h </w:instrText>
        </w:r>
        <w:r w:rsidR="00D66A1A">
          <w:rPr>
            <w:noProof/>
            <w:webHidden/>
          </w:rPr>
        </w:r>
        <w:r w:rsidR="00D66A1A">
          <w:rPr>
            <w:noProof/>
            <w:webHidden/>
          </w:rPr>
          <w:fldChar w:fldCharType="separate"/>
        </w:r>
        <w:r w:rsidR="00D66A1A">
          <w:rPr>
            <w:noProof/>
            <w:webHidden/>
          </w:rPr>
          <w:t>22</w:t>
        </w:r>
        <w:r w:rsidR="00D66A1A">
          <w:rPr>
            <w:noProof/>
            <w:webHidden/>
          </w:rPr>
          <w:fldChar w:fldCharType="end"/>
        </w:r>
      </w:hyperlink>
    </w:p>
    <w:p w14:paraId="5CAA608B" w14:textId="77777777" w:rsidR="00D66A1A" w:rsidRDefault="006E2C06">
      <w:pPr>
        <w:pStyle w:val="Verzeichnis2"/>
        <w:rPr>
          <w:rFonts w:asciiTheme="minorHAnsi" w:eastAsiaTheme="minorEastAsia" w:hAnsiTheme="minorHAnsi" w:cstheme="minorBidi"/>
          <w:noProof/>
          <w:szCs w:val="22"/>
          <w:lang w:eastAsia="de-DE"/>
        </w:rPr>
      </w:pPr>
      <w:hyperlink w:anchor="_Toc496794385" w:history="1">
        <w:r w:rsidR="00D66A1A" w:rsidRPr="009D5747">
          <w:rPr>
            <w:rStyle w:val="Hyperlink"/>
            <w:noProof/>
          </w:rPr>
          <w:t>1.2</w:t>
        </w:r>
        <w:r w:rsidR="00D66A1A">
          <w:rPr>
            <w:rFonts w:asciiTheme="minorHAnsi" w:eastAsiaTheme="minorEastAsia" w:hAnsiTheme="minorHAnsi" w:cstheme="minorBidi"/>
            <w:noProof/>
            <w:szCs w:val="22"/>
            <w:lang w:eastAsia="de-DE"/>
          </w:rPr>
          <w:tab/>
        </w:r>
        <w:r w:rsidR="00D66A1A" w:rsidRPr="009D5747">
          <w:rPr>
            <w:rStyle w:val="Hyperlink"/>
            <w:noProof/>
          </w:rPr>
          <w:t>Beitragszahlung</w:t>
        </w:r>
        <w:r w:rsidR="00D66A1A">
          <w:rPr>
            <w:noProof/>
            <w:webHidden/>
          </w:rPr>
          <w:tab/>
        </w:r>
        <w:r w:rsidR="00D66A1A">
          <w:rPr>
            <w:noProof/>
            <w:webHidden/>
          </w:rPr>
          <w:fldChar w:fldCharType="begin"/>
        </w:r>
        <w:r w:rsidR="00D66A1A">
          <w:rPr>
            <w:noProof/>
            <w:webHidden/>
          </w:rPr>
          <w:instrText xml:space="preserve"> PAGEREF _Toc496794385 \h </w:instrText>
        </w:r>
        <w:r w:rsidR="00D66A1A">
          <w:rPr>
            <w:noProof/>
            <w:webHidden/>
          </w:rPr>
        </w:r>
        <w:r w:rsidR="00D66A1A">
          <w:rPr>
            <w:noProof/>
            <w:webHidden/>
          </w:rPr>
          <w:fldChar w:fldCharType="separate"/>
        </w:r>
        <w:r w:rsidR="00D66A1A">
          <w:rPr>
            <w:noProof/>
            <w:webHidden/>
          </w:rPr>
          <w:t>23</w:t>
        </w:r>
        <w:r w:rsidR="00D66A1A">
          <w:rPr>
            <w:noProof/>
            <w:webHidden/>
          </w:rPr>
          <w:fldChar w:fldCharType="end"/>
        </w:r>
      </w:hyperlink>
    </w:p>
    <w:p w14:paraId="0F46A411" w14:textId="77777777" w:rsidR="00D66A1A" w:rsidRDefault="006E2C06">
      <w:pPr>
        <w:pStyle w:val="Verzeichnis3"/>
        <w:rPr>
          <w:rFonts w:asciiTheme="minorHAnsi" w:eastAsiaTheme="minorEastAsia" w:hAnsiTheme="minorHAnsi" w:cstheme="minorBidi"/>
          <w:noProof/>
          <w:szCs w:val="22"/>
          <w:lang w:eastAsia="de-DE"/>
        </w:rPr>
      </w:pPr>
      <w:hyperlink w:anchor="_Toc496794386" w:history="1">
        <w:r w:rsidR="00D66A1A" w:rsidRPr="009D5747">
          <w:rPr>
            <w:rStyle w:val="Hyperlink"/>
            <w:noProof/>
          </w:rPr>
          <w:t>1.2.1</w:t>
        </w:r>
        <w:r w:rsidR="00D66A1A">
          <w:rPr>
            <w:rFonts w:asciiTheme="minorHAnsi" w:eastAsiaTheme="minorEastAsia" w:hAnsiTheme="minorHAnsi" w:cstheme="minorBidi"/>
            <w:noProof/>
            <w:szCs w:val="22"/>
            <w:lang w:eastAsia="de-DE"/>
          </w:rPr>
          <w:tab/>
        </w:r>
        <w:r w:rsidR="00D66A1A" w:rsidRPr="009D5747">
          <w:rPr>
            <w:rStyle w:val="Hyperlink"/>
            <w:noProof/>
          </w:rPr>
          <w:t>Laufende Beiträge</w:t>
        </w:r>
        <w:r w:rsidR="00D66A1A">
          <w:rPr>
            <w:noProof/>
            <w:webHidden/>
          </w:rPr>
          <w:tab/>
        </w:r>
        <w:r w:rsidR="00D66A1A">
          <w:rPr>
            <w:noProof/>
            <w:webHidden/>
          </w:rPr>
          <w:fldChar w:fldCharType="begin"/>
        </w:r>
        <w:r w:rsidR="00D66A1A">
          <w:rPr>
            <w:noProof/>
            <w:webHidden/>
          </w:rPr>
          <w:instrText xml:space="preserve"> PAGEREF _Toc496794386 \h </w:instrText>
        </w:r>
        <w:r w:rsidR="00D66A1A">
          <w:rPr>
            <w:noProof/>
            <w:webHidden/>
          </w:rPr>
        </w:r>
        <w:r w:rsidR="00D66A1A">
          <w:rPr>
            <w:noProof/>
            <w:webHidden/>
          </w:rPr>
          <w:fldChar w:fldCharType="separate"/>
        </w:r>
        <w:r w:rsidR="00D66A1A">
          <w:rPr>
            <w:noProof/>
            <w:webHidden/>
          </w:rPr>
          <w:t>23</w:t>
        </w:r>
        <w:r w:rsidR="00D66A1A">
          <w:rPr>
            <w:noProof/>
            <w:webHidden/>
          </w:rPr>
          <w:fldChar w:fldCharType="end"/>
        </w:r>
      </w:hyperlink>
    </w:p>
    <w:p w14:paraId="2410E569" w14:textId="77777777" w:rsidR="00D66A1A" w:rsidRDefault="006E2C06">
      <w:pPr>
        <w:pStyle w:val="Verzeichnis3"/>
        <w:rPr>
          <w:rFonts w:asciiTheme="minorHAnsi" w:eastAsiaTheme="minorEastAsia" w:hAnsiTheme="minorHAnsi" w:cstheme="minorBidi"/>
          <w:noProof/>
          <w:szCs w:val="22"/>
          <w:lang w:eastAsia="de-DE"/>
        </w:rPr>
      </w:pPr>
      <w:hyperlink w:anchor="_Toc496794387" w:history="1">
        <w:r w:rsidR="00D66A1A" w:rsidRPr="009D5747">
          <w:rPr>
            <w:rStyle w:val="Hyperlink"/>
            <w:noProof/>
          </w:rPr>
          <w:t>1.2.2</w:t>
        </w:r>
        <w:r w:rsidR="00D66A1A">
          <w:rPr>
            <w:rFonts w:asciiTheme="minorHAnsi" w:eastAsiaTheme="minorEastAsia" w:hAnsiTheme="minorHAnsi" w:cstheme="minorBidi"/>
            <w:noProof/>
            <w:szCs w:val="22"/>
            <w:lang w:eastAsia="de-DE"/>
          </w:rPr>
          <w:tab/>
        </w:r>
        <w:r w:rsidR="00D66A1A" w:rsidRPr="009D5747">
          <w:rPr>
            <w:rStyle w:val="Hyperlink"/>
            <w:noProof/>
          </w:rPr>
          <w:t>Einmalbeiträge</w:t>
        </w:r>
        <w:r w:rsidR="00D66A1A">
          <w:rPr>
            <w:noProof/>
            <w:webHidden/>
          </w:rPr>
          <w:tab/>
        </w:r>
        <w:r w:rsidR="00D66A1A">
          <w:rPr>
            <w:noProof/>
            <w:webHidden/>
          </w:rPr>
          <w:fldChar w:fldCharType="begin"/>
        </w:r>
        <w:r w:rsidR="00D66A1A">
          <w:rPr>
            <w:noProof/>
            <w:webHidden/>
          </w:rPr>
          <w:instrText xml:space="preserve"> PAGEREF _Toc496794387 \h </w:instrText>
        </w:r>
        <w:r w:rsidR="00D66A1A">
          <w:rPr>
            <w:noProof/>
            <w:webHidden/>
          </w:rPr>
        </w:r>
        <w:r w:rsidR="00D66A1A">
          <w:rPr>
            <w:noProof/>
            <w:webHidden/>
          </w:rPr>
          <w:fldChar w:fldCharType="separate"/>
        </w:r>
        <w:r w:rsidR="00D66A1A">
          <w:rPr>
            <w:noProof/>
            <w:webHidden/>
          </w:rPr>
          <w:t>23</w:t>
        </w:r>
        <w:r w:rsidR="00D66A1A">
          <w:rPr>
            <w:noProof/>
            <w:webHidden/>
          </w:rPr>
          <w:fldChar w:fldCharType="end"/>
        </w:r>
      </w:hyperlink>
    </w:p>
    <w:p w14:paraId="373DC0B1" w14:textId="77777777" w:rsidR="00D66A1A" w:rsidRDefault="006E2C06">
      <w:pPr>
        <w:pStyle w:val="Verzeichnis3"/>
        <w:rPr>
          <w:rFonts w:asciiTheme="minorHAnsi" w:eastAsiaTheme="minorEastAsia" w:hAnsiTheme="minorHAnsi" w:cstheme="minorBidi"/>
          <w:noProof/>
          <w:szCs w:val="22"/>
          <w:lang w:eastAsia="de-DE"/>
        </w:rPr>
      </w:pPr>
      <w:hyperlink w:anchor="_Toc496794388" w:history="1">
        <w:r w:rsidR="00D66A1A" w:rsidRPr="009D5747">
          <w:rPr>
            <w:rStyle w:val="Hyperlink"/>
            <w:noProof/>
          </w:rPr>
          <w:t>1.2.3</w:t>
        </w:r>
        <w:r w:rsidR="00D66A1A">
          <w:rPr>
            <w:rFonts w:asciiTheme="minorHAnsi" w:eastAsiaTheme="minorEastAsia" w:hAnsiTheme="minorHAnsi" w:cstheme="minorBidi"/>
            <w:noProof/>
            <w:szCs w:val="22"/>
            <w:lang w:eastAsia="de-DE"/>
          </w:rPr>
          <w:tab/>
        </w:r>
        <w:r w:rsidR="00D66A1A" w:rsidRPr="009D5747">
          <w:rPr>
            <w:rStyle w:val="Hyperlink"/>
            <w:noProof/>
          </w:rPr>
          <w:t>Sonderzahlungen</w:t>
        </w:r>
        <w:r w:rsidR="00D66A1A">
          <w:rPr>
            <w:noProof/>
            <w:webHidden/>
          </w:rPr>
          <w:tab/>
        </w:r>
        <w:r w:rsidR="00D66A1A">
          <w:rPr>
            <w:noProof/>
            <w:webHidden/>
          </w:rPr>
          <w:fldChar w:fldCharType="begin"/>
        </w:r>
        <w:r w:rsidR="00D66A1A">
          <w:rPr>
            <w:noProof/>
            <w:webHidden/>
          </w:rPr>
          <w:instrText xml:space="preserve"> PAGEREF _Toc496794388 \h </w:instrText>
        </w:r>
        <w:r w:rsidR="00D66A1A">
          <w:rPr>
            <w:noProof/>
            <w:webHidden/>
          </w:rPr>
        </w:r>
        <w:r w:rsidR="00D66A1A">
          <w:rPr>
            <w:noProof/>
            <w:webHidden/>
          </w:rPr>
          <w:fldChar w:fldCharType="separate"/>
        </w:r>
        <w:r w:rsidR="00D66A1A">
          <w:rPr>
            <w:noProof/>
            <w:webHidden/>
          </w:rPr>
          <w:t>24</w:t>
        </w:r>
        <w:r w:rsidR="00D66A1A">
          <w:rPr>
            <w:noProof/>
            <w:webHidden/>
          </w:rPr>
          <w:fldChar w:fldCharType="end"/>
        </w:r>
      </w:hyperlink>
    </w:p>
    <w:p w14:paraId="57160E15" w14:textId="77777777" w:rsidR="00D66A1A" w:rsidRDefault="006E2C06">
      <w:pPr>
        <w:pStyle w:val="Verzeichnis3"/>
        <w:rPr>
          <w:rFonts w:asciiTheme="minorHAnsi" w:eastAsiaTheme="minorEastAsia" w:hAnsiTheme="minorHAnsi" w:cstheme="minorBidi"/>
          <w:noProof/>
          <w:szCs w:val="22"/>
          <w:lang w:eastAsia="de-DE"/>
        </w:rPr>
      </w:pPr>
      <w:hyperlink w:anchor="_Toc496794389" w:history="1">
        <w:r w:rsidR="00D66A1A" w:rsidRPr="009D5747">
          <w:rPr>
            <w:rStyle w:val="Hyperlink"/>
            <w:noProof/>
          </w:rPr>
          <w:t>1.2.4</w:t>
        </w:r>
        <w:r w:rsidR="00D66A1A">
          <w:rPr>
            <w:rFonts w:asciiTheme="minorHAnsi" w:eastAsiaTheme="minorEastAsia" w:hAnsiTheme="minorHAnsi" w:cstheme="minorBidi"/>
            <w:noProof/>
            <w:szCs w:val="22"/>
            <w:lang w:eastAsia="de-DE"/>
          </w:rPr>
          <w:tab/>
        </w:r>
        <w:r w:rsidR="00D66A1A" w:rsidRPr="009D5747">
          <w:rPr>
            <w:rStyle w:val="Hyperlink"/>
            <w:noProof/>
          </w:rPr>
          <w:t>Staatliche Zulagen</w:t>
        </w:r>
        <w:r w:rsidR="00D66A1A">
          <w:rPr>
            <w:noProof/>
            <w:webHidden/>
          </w:rPr>
          <w:tab/>
        </w:r>
        <w:r w:rsidR="00D66A1A">
          <w:rPr>
            <w:noProof/>
            <w:webHidden/>
          </w:rPr>
          <w:fldChar w:fldCharType="begin"/>
        </w:r>
        <w:r w:rsidR="00D66A1A">
          <w:rPr>
            <w:noProof/>
            <w:webHidden/>
          </w:rPr>
          <w:instrText xml:space="preserve"> PAGEREF _Toc496794389 \h </w:instrText>
        </w:r>
        <w:r w:rsidR="00D66A1A">
          <w:rPr>
            <w:noProof/>
            <w:webHidden/>
          </w:rPr>
        </w:r>
        <w:r w:rsidR="00D66A1A">
          <w:rPr>
            <w:noProof/>
            <w:webHidden/>
          </w:rPr>
          <w:fldChar w:fldCharType="separate"/>
        </w:r>
        <w:r w:rsidR="00D66A1A">
          <w:rPr>
            <w:noProof/>
            <w:webHidden/>
          </w:rPr>
          <w:t>25</w:t>
        </w:r>
        <w:r w:rsidR="00D66A1A">
          <w:rPr>
            <w:noProof/>
            <w:webHidden/>
          </w:rPr>
          <w:fldChar w:fldCharType="end"/>
        </w:r>
      </w:hyperlink>
    </w:p>
    <w:p w14:paraId="042715EC" w14:textId="77777777" w:rsidR="00D66A1A" w:rsidRDefault="006E2C06">
      <w:pPr>
        <w:pStyle w:val="Verzeichnis2"/>
        <w:rPr>
          <w:rFonts w:asciiTheme="minorHAnsi" w:eastAsiaTheme="minorEastAsia" w:hAnsiTheme="minorHAnsi" w:cstheme="minorBidi"/>
          <w:noProof/>
          <w:szCs w:val="22"/>
          <w:lang w:eastAsia="de-DE"/>
        </w:rPr>
      </w:pPr>
      <w:hyperlink w:anchor="_Toc496794390" w:history="1">
        <w:r w:rsidR="00D66A1A" w:rsidRPr="009D5747">
          <w:rPr>
            <w:rStyle w:val="Hyperlink"/>
            <w:noProof/>
          </w:rPr>
          <w:t>1.3</w:t>
        </w:r>
        <w:r w:rsidR="00D66A1A">
          <w:rPr>
            <w:rFonts w:asciiTheme="minorHAnsi" w:eastAsiaTheme="minorEastAsia" w:hAnsiTheme="minorHAnsi" w:cstheme="minorBidi"/>
            <w:noProof/>
            <w:szCs w:val="22"/>
            <w:lang w:eastAsia="de-DE"/>
          </w:rPr>
          <w:tab/>
        </w:r>
        <w:r w:rsidR="00D66A1A" w:rsidRPr="009D5747">
          <w:rPr>
            <w:rStyle w:val="Hyperlink"/>
            <w:noProof/>
          </w:rPr>
          <w:t>Optionen</w:t>
        </w:r>
        <w:r w:rsidR="00D66A1A">
          <w:rPr>
            <w:noProof/>
            <w:webHidden/>
          </w:rPr>
          <w:tab/>
        </w:r>
        <w:r w:rsidR="00D66A1A">
          <w:rPr>
            <w:noProof/>
            <w:webHidden/>
          </w:rPr>
          <w:fldChar w:fldCharType="begin"/>
        </w:r>
        <w:r w:rsidR="00D66A1A">
          <w:rPr>
            <w:noProof/>
            <w:webHidden/>
          </w:rPr>
          <w:instrText xml:space="preserve"> PAGEREF _Toc496794390 \h </w:instrText>
        </w:r>
        <w:r w:rsidR="00D66A1A">
          <w:rPr>
            <w:noProof/>
            <w:webHidden/>
          </w:rPr>
        </w:r>
        <w:r w:rsidR="00D66A1A">
          <w:rPr>
            <w:noProof/>
            <w:webHidden/>
          </w:rPr>
          <w:fldChar w:fldCharType="separate"/>
        </w:r>
        <w:r w:rsidR="00D66A1A">
          <w:rPr>
            <w:noProof/>
            <w:webHidden/>
          </w:rPr>
          <w:t>25</w:t>
        </w:r>
        <w:r w:rsidR="00D66A1A">
          <w:rPr>
            <w:noProof/>
            <w:webHidden/>
          </w:rPr>
          <w:fldChar w:fldCharType="end"/>
        </w:r>
      </w:hyperlink>
    </w:p>
    <w:p w14:paraId="6A80AD7D" w14:textId="77777777" w:rsidR="00D66A1A" w:rsidRDefault="006E2C06">
      <w:pPr>
        <w:pStyle w:val="Verzeichnis3"/>
        <w:rPr>
          <w:rFonts w:asciiTheme="minorHAnsi" w:eastAsiaTheme="minorEastAsia" w:hAnsiTheme="minorHAnsi" w:cstheme="minorBidi"/>
          <w:noProof/>
          <w:szCs w:val="22"/>
          <w:lang w:eastAsia="de-DE"/>
        </w:rPr>
      </w:pPr>
      <w:hyperlink w:anchor="_Toc496794391" w:history="1">
        <w:r w:rsidR="00D66A1A" w:rsidRPr="009D5747">
          <w:rPr>
            <w:rStyle w:val="Hyperlink"/>
            <w:noProof/>
          </w:rPr>
          <w:t>1.3.1</w:t>
        </w:r>
        <w:r w:rsidR="00D66A1A">
          <w:rPr>
            <w:rFonts w:asciiTheme="minorHAnsi" w:eastAsiaTheme="minorEastAsia" w:hAnsiTheme="minorHAnsi" w:cstheme="minorBidi"/>
            <w:noProof/>
            <w:szCs w:val="22"/>
            <w:lang w:eastAsia="de-DE"/>
          </w:rPr>
          <w:tab/>
        </w:r>
        <w:r w:rsidR="00D66A1A" w:rsidRPr="009D5747">
          <w:rPr>
            <w:rStyle w:val="Hyperlink"/>
            <w:noProof/>
          </w:rPr>
          <w:t>Dynamische Anpassung</w:t>
        </w:r>
        <w:r w:rsidR="00D66A1A">
          <w:rPr>
            <w:noProof/>
            <w:webHidden/>
          </w:rPr>
          <w:tab/>
        </w:r>
        <w:r w:rsidR="00D66A1A">
          <w:rPr>
            <w:noProof/>
            <w:webHidden/>
          </w:rPr>
          <w:fldChar w:fldCharType="begin"/>
        </w:r>
        <w:r w:rsidR="00D66A1A">
          <w:rPr>
            <w:noProof/>
            <w:webHidden/>
          </w:rPr>
          <w:instrText xml:space="preserve"> PAGEREF _Toc496794391 \h </w:instrText>
        </w:r>
        <w:r w:rsidR="00D66A1A">
          <w:rPr>
            <w:noProof/>
            <w:webHidden/>
          </w:rPr>
        </w:r>
        <w:r w:rsidR="00D66A1A">
          <w:rPr>
            <w:noProof/>
            <w:webHidden/>
          </w:rPr>
          <w:fldChar w:fldCharType="separate"/>
        </w:r>
        <w:r w:rsidR="00D66A1A">
          <w:rPr>
            <w:noProof/>
            <w:webHidden/>
          </w:rPr>
          <w:t>25</w:t>
        </w:r>
        <w:r w:rsidR="00D66A1A">
          <w:rPr>
            <w:noProof/>
            <w:webHidden/>
          </w:rPr>
          <w:fldChar w:fldCharType="end"/>
        </w:r>
      </w:hyperlink>
    </w:p>
    <w:p w14:paraId="658C7B6F" w14:textId="77777777" w:rsidR="00D66A1A" w:rsidRDefault="006E2C06">
      <w:pPr>
        <w:pStyle w:val="Verzeichnis3"/>
        <w:rPr>
          <w:rFonts w:asciiTheme="minorHAnsi" w:eastAsiaTheme="minorEastAsia" w:hAnsiTheme="minorHAnsi" w:cstheme="minorBidi"/>
          <w:noProof/>
          <w:szCs w:val="22"/>
          <w:lang w:eastAsia="de-DE"/>
        </w:rPr>
      </w:pPr>
      <w:hyperlink w:anchor="_Toc496794392" w:history="1">
        <w:r w:rsidR="00D66A1A" w:rsidRPr="009D5747">
          <w:rPr>
            <w:rStyle w:val="Hyperlink"/>
            <w:noProof/>
          </w:rPr>
          <w:t>1.3.2</w:t>
        </w:r>
        <w:r w:rsidR="00D66A1A">
          <w:rPr>
            <w:rFonts w:asciiTheme="minorHAnsi" w:eastAsiaTheme="minorEastAsia" w:hAnsiTheme="minorHAnsi" w:cstheme="minorBidi"/>
            <w:noProof/>
            <w:szCs w:val="22"/>
            <w:lang w:eastAsia="de-DE"/>
          </w:rPr>
          <w:tab/>
        </w:r>
        <w:r w:rsidR="00D66A1A" w:rsidRPr="009D5747">
          <w:rPr>
            <w:rStyle w:val="Hyperlink"/>
            <w:noProof/>
          </w:rPr>
          <w:t>Außerplanmäßige Beitragserhöhung</w:t>
        </w:r>
        <w:r w:rsidR="00D66A1A">
          <w:rPr>
            <w:noProof/>
            <w:webHidden/>
          </w:rPr>
          <w:tab/>
        </w:r>
        <w:r w:rsidR="00D66A1A">
          <w:rPr>
            <w:noProof/>
            <w:webHidden/>
          </w:rPr>
          <w:fldChar w:fldCharType="begin"/>
        </w:r>
        <w:r w:rsidR="00D66A1A">
          <w:rPr>
            <w:noProof/>
            <w:webHidden/>
          </w:rPr>
          <w:instrText xml:space="preserve"> PAGEREF _Toc496794392 \h </w:instrText>
        </w:r>
        <w:r w:rsidR="00D66A1A">
          <w:rPr>
            <w:noProof/>
            <w:webHidden/>
          </w:rPr>
        </w:r>
        <w:r w:rsidR="00D66A1A">
          <w:rPr>
            <w:noProof/>
            <w:webHidden/>
          </w:rPr>
          <w:fldChar w:fldCharType="separate"/>
        </w:r>
        <w:r w:rsidR="00D66A1A">
          <w:rPr>
            <w:noProof/>
            <w:webHidden/>
          </w:rPr>
          <w:t>27</w:t>
        </w:r>
        <w:r w:rsidR="00D66A1A">
          <w:rPr>
            <w:noProof/>
            <w:webHidden/>
          </w:rPr>
          <w:fldChar w:fldCharType="end"/>
        </w:r>
      </w:hyperlink>
    </w:p>
    <w:p w14:paraId="59684829" w14:textId="77777777" w:rsidR="00D66A1A" w:rsidRDefault="006E2C06">
      <w:pPr>
        <w:pStyle w:val="Verzeichnis3"/>
        <w:rPr>
          <w:rFonts w:asciiTheme="minorHAnsi" w:eastAsiaTheme="minorEastAsia" w:hAnsiTheme="minorHAnsi" w:cstheme="minorBidi"/>
          <w:noProof/>
          <w:szCs w:val="22"/>
          <w:lang w:eastAsia="de-DE"/>
        </w:rPr>
      </w:pPr>
      <w:hyperlink w:anchor="_Toc496794393" w:history="1">
        <w:r w:rsidR="00D66A1A" w:rsidRPr="009D5747">
          <w:rPr>
            <w:rStyle w:val="Hyperlink"/>
            <w:noProof/>
          </w:rPr>
          <w:t>1.3.3</w:t>
        </w:r>
        <w:r w:rsidR="00D66A1A">
          <w:rPr>
            <w:rFonts w:asciiTheme="minorHAnsi" w:eastAsiaTheme="minorEastAsia" w:hAnsiTheme="minorHAnsi" w:cstheme="minorBidi"/>
            <w:noProof/>
            <w:szCs w:val="22"/>
            <w:lang w:eastAsia="de-DE"/>
          </w:rPr>
          <w:tab/>
        </w:r>
        <w:r w:rsidR="00D66A1A" w:rsidRPr="009D5747">
          <w:rPr>
            <w:rStyle w:val="Hyperlink"/>
            <w:noProof/>
          </w:rPr>
          <w:t>Herabsetzung</w:t>
        </w:r>
        <w:r w:rsidR="00D66A1A">
          <w:rPr>
            <w:noProof/>
            <w:webHidden/>
          </w:rPr>
          <w:tab/>
        </w:r>
        <w:r w:rsidR="00D66A1A">
          <w:rPr>
            <w:noProof/>
            <w:webHidden/>
          </w:rPr>
          <w:fldChar w:fldCharType="begin"/>
        </w:r>
        <w:r w:rsidR="00D66A1A">
          <w:rPr>
            <w:noProof/>
            <w:webHidden/>
          </w:rPr>
          <w:instrText xml:space="preserve"> PAGEREF _Toc496794393 \h </w:instrText>
        </w:r>
        <w:r w:rsidR="00D66A1A">
          <w:rPr>
            <w:noProof/>
            <w:webHidden/>
          </w:rPr>
        </w:r>
        <w:r w:rsidR="00D66A1A">
          <w:rPr>
            <w:noProof/>
            <w:webHidden/>
          </w:rPr>
          <w:fldChar w:fldCharType="separate"/>
        </w:r>
        <w:r w:rsidR="00D66A1A">
          <w:rPr>
            <w:noProof/>
            <w:webHidden/>
          </w:rPr>
          <w:t>27</w:t>
        </w:r>
        <w:r w:rsidR="00D66A1A">
          <w:rPr>
            <w:noProof/>
            <w:webHidden/>
          </w:rPr>
          <w:fldChar w:fldCharType="end"/>
        </w:r>
      </w:hyperlink>
    </w:p>
    <w:p w14:paraId="10A529E2" w14:textId="77777777" w:rsidR="00D66A1A" w:rsidRDefault="006E2C06">
      <w:pPr>
        <w:pStyle w:val="Verzeichnis3"/>
        <w:rPr>
          <w:rFonts w:asciiTheme="minorHAnsi" w:eastAsiaTheme="minorEastAsia" w:hAnsiTheme="minorHAnsi" w:cstheme="minorBidi"/>
          <w:noProof/>
          <w:szCs w:val="22"/>
          <w:lang w:eastAsia="de-DE"/>
        </w:rPr>
      </w:pPr>
      <w:hyperlink w:anchor="_Toc496794394" w:history="1">
        <w:r w:rsidR="00D66A1A" w:rsidRPr="009D5747">
          <w:rPr>
            <w:rStyle w:val="Hyperlink"/>
            <w:noProof/>
          </w:rPr>
          <w:t>1.3.4</w:t>
        </w:r>
        <w:r w:rsidR="00D66A1A">
          <w:rPr>
            <w:rFonts w:asciiTheme="minorHAnsi" w:eastAsiaTheme="minorEastAsia" w:hAnsiTheme="minorHAnsi" w:cstheme="minorBidi"/>
            <w:noProof/>
            <w:szCs w:val="22"/>
            <w:lang w:eastAsia="de-DE"/>
          </w:rPr>
          <w:tab/>
        </w:r>
        <w:r w:rsidR="00D66A1A" w:rsidRPr="009D5747">
          <w:rPr>
            <w:rStyle w:val="Hyperlink"/>
            <w:noProof/>
          </w:rPr>
          <w:t>Unbefristete Beitragsfreistellung</w:t>
        </w:r>
        <w:r w:rsidR="00D66A1A">
          <w:rPr>
            <w:noProof/>
            <w:webHidden/>
          </w:rPr>
          <w:tab/>
        </w:r>
        <w:r w:rsidR="00D66A1A">
          <w:rPr>
            <w:noProof/>
            <w:webHidden/>
          </w:rPr>
          <w:fldChar w:fldCharType="begin"/>
        </w:r>
        <w:r w:rsidR="00D66A1A">
          <w:rPr>
            <w:noProof/>
            <w:webHidden/>
          </w:rPr>
          <w:instrText xml:space="preserve"> PAGEREF _Toc496794394 \h </w:instrText>
        </w:r>
        <w:r w:rsidR="00D66A1A">
          <w:rPr>
            <w:noProof/>
            <w:webHidden/>
          </w:rPr>
        </w:r>
        <w:r w:rsidR="00D66A1A">
          <w:rPr>
            <w:noProof/>
            <w:webHidden/>
          </w:rPr>
          <w:fldChar w:fldCharType="separate"/>
        </w:r>
        <w:r w:rsidR="00D66A1A">
          <w:rPr>
            <w:noProof/>
            <w:webHidden/>
          </w:rPr>
          <w:t>28</w:t>
        </w:r>
        <w:r w:rsidR="00D66A1A">
          <w:rPr>
            <w:noProof/>
            <w:webHidden/>
          </w:rPr>
          <w:fldChar w:fldCharType="end"/>
        </w:r>
      </w:hyperlink>
    </w:p>
    <w:p w14:paraId="2B44868A" w14:textId="77777777" w:rsidR="00D66A1A" w:rsidRDefault="006E2C06">
      <w:pPr>
        <w:pStyle w:val="Verzeichnis3"/>
        <w:rPr>
          <w:rFonts w:asciiTheme="minorHAnsi" w:eastAsiaTheme="minorEastAsia" w:hAnsiTheme="minorHAnsi" w:cstheme="minorBidi"/>
          <w:noProof/>
          <w:szCs w:val="22"/>
          <w:lang w:eastAsia="de-DE"/>
        </w:rPr>
      </w:pPr>
      <w:hyperlink w:anchor="_Toc496794395" w:history="1">
        <w:r w:rsidR="00D66A1A" w:rsidRPr="009D5747">
          <w:rPr>
            <w:rStyle w:val="Hyperlink"/>
            <w:noProof/>
          </w:rPr>
          <w:t>1.3.4.1</w:t>
        </w:r>
        <w:r w:rsidR="00D66A1A">
          <w:rPr>
            <w:rFonts w:asciiTheme="minorHAnsi" w:eastAsiaTheme="minorEastAsia" w:hAnsiTheme="minorHAnsi" w:cstheme="minorBidi"/>
            <w:noProof/>
            <w:szCs w:val="22"/>
            <w:lang w:eastAsia="de-DE"/>
          </w:rPr>
          <w:tab/>
        </w:r>
        <w:r w:rsidR="00D66A1A" w:rsidRPr="009D5747">
          <w:rPr>
            <w:rStyle w:val="Hyperlink"/>
            <w:noProof/>
          </w:rPr>
          <w:t>Vollständige/Teilweise Beitragsfreistellung</w:t>
        </w:r>
        <w:r w:rsidR="00D66A1A">
          <w:rPr>
            <w:noProof/>
            <w:webHidden/>
          </w:rPr>
          <w:tab/>
        </w:r>
        <w:r w:rsidR="00D66A1A">
          <w:rPr>
            <w:noProof/>
            <w:webHidden/>
          </w:rPr>
          <w:fldChar w:fldCharType="begin"/>
        </w:r>
        <w:r w:rsidR="00D66A1A">
          <w:rPr>
            <w:noProof/>
            <w:webHidden/>
          </w:rPr>
          <w:instrText xml:space="preserve"> PAGEREF _Toc496794395 \h </w:instrText>
        </w:r>
        <w:r w:rsidR="00D66A1A">
          <w:rPr>
            <w:noProof/>
            <w:webHidden/>
          </w:rPr>
        </w:r>
        <w:r w:rsidR="00D66A1A">
          <w:rPr>
            <w:noProof/>
            <w:webHidden/>
          </w:rPr>
          <w:fldChar w:fldCharType="separate"/>
        </w:r>
        <w:r w:rsidR="00D66A1A">
          <w:rPr>
            <w:noProof/>
            <w:webHidden/>
          </w:rPr>
          <w:t>28</w:t>
        </w:r>
        <w:r w:rsidR="00D66A1A">
          <w:rPr>
            <w:noProof/>
            <w:webHidden/>
          </w:rPr>
          <w:fldChar w:fldCharType="end"/>
        </w:r>
      </w:hyperlink>
    </w:p>
    <w:p w14:paraId="7EEA21E3" w14:textId="77777777" w:rsidR="00D66A1A" w:rsidRDefault="006E2C06">
      <w:pPr>
        <w:pStyle w:val="Verzeichnis3"/>
        <w:rPr>
          <w:rFonts w:asciiTheme="minorHAnsi" w:eastAsiaTheme="minorEastAsia" w:hAnsiTheme="minorHAnsi" w:cstheme="minorBidi"/>
          <w:noProof/>
          <w:szCs w:val="22"/>
          <w:lang w:eastAsia="de-DE"/>
        </w:rPr>
      </w:pPr>
      <w:hyperlink w:anchor="_Toc496794396" w:history="1">
        <w:r w:rsidR="00D66A1A" w:rsidRPr="009D5747">
          <w:rPr>
            <w:rStyle w:val="Hyperlink"/>
            <w:noProof/>
          </w:rPr>
          <w:t>1.3.4.2</w:t>
        </w:r>
        <w:r w:rsidR="00D66A1A">
          <w:rPr>
            <w:rFonts w:asciiTheme="minorHAnsi" w:eastAsiaTheme="minorEastAsia" w:hAnsiTheme="minorHAnsi" w:cstheme="minorBidi"/>
            <w:noProof/>
            <w:szCs w:val="22"/>
            <w:lang w:eastAsia="de-DE"/>
          </w:rPr>
          <w:tab/>
        </w:r>
        <w:r w:rsidR="00D66A1A" w:rsidRPr="009D5747">
          <w:rPr>
            <w:rStyle w:val="Hyperlink"/>
            <w:noProof/>
          </w:rPr>
          <w:t>Wiederinkraftsetzung</w:t>
        </w:r>
        <w:r w:rsidR="00D66A1A">
          <w:rPr>
            <w:noProof/>
            <w:webHidden/>
          </w:rPr>
          <w:tab/>
        </w:r>
        <w:r w:rsidR="00D66A1A">
          <w:rPr>
            <w:noProof/>
            <w:webHidden/>
          </w:rPr>
          <w:fldChar w:fldCharType="begin"/>
        </w:r>
        <w:r w:rsidR="00D66A1A">
          <w:rPr>
            <w:noProof/>
            <w:webHidden/>
          </w:rPr>
          <w:instrText xml:space="preserve"> PAGEREF _Toc496794396 \h </w:instrText>
        </w:r>
        <w:r w:rsidR="00D66A1A">
          <w:rPr>
            <w:noProof/>
            <w:webHidden/>
          </w:rPr>
        </w:r>
        <w:r w:rsidR="00D66A1A">
          <w:rPr>
            <w:noProof/>
            <w:webHidden/>
          </w:rPr>
          <w:fldChar w:fldCharType="separate"/>
        </w:r>
        <w:r w:rsidR="00D66A1A">
          <w:rPr>
            <w:noProof/>
            <w:webHidden/>
          </w:rPr>
          <w:t>29</w:t>
        </w:r>
        <w:r w:rsidR="00D66A1A">
          <w:rPr>
            <w:noProof/>
            <w:webHidden/>
          </w:rPr>
          <w:fldChar w:fldCharType="end"/>
        </w:r>
      </w:hyperlink>
    </w:p>
    <w:p w14:paraId="772305C9" w14:textId="77777777" w:rsidR="00D66A1A" w:rsidRDefault="006E2C06">
      <w:pPr>
        <w:pStyle w:val="Verzeichnis3"/>
        <w:rPr>
          <w:rFonts w:asciiTheme="minorHAnsi" w:eastAsiaTheme="minorEastAsia" w:hAnsiTheme="minorHAnsi" w:cstheme="minorBidi"/>
          <w:noProof/>
          <w:szCs w:val="22"/>
          <w:lang w:eastAsia="de-DE"/>
        </w:rPr>
      </w:pPr>
      <w:hyperlink w:anchor="_Toc496794397" w:history="1">
        <w:r w:rsidR="00D66A1A" w:rsidRPr="009D5747">
          <w:rPr>
            <w:rStyle w:val="Hyperlink"/>
            <w:noProof/>
          </w:rPr>
          <w:t>1.3.5</w:t>
        </w:r>
        <w:r w:rsidR="00D66A1A">
          <w:rPr>
            <w:rFonts w:asciiTheme="minorHAnsi" w:eastAsiaTheme="minorEastAsia" w:hAnsiTheme="minorHAnsi" w:cstheme="minorBidi"/>
            <w:noProof/>
            <w:szCs w:val="22"/>
            <w:lang w:eastAsia="de-DE"/>
          </w:rPr>
          <w:tab/>
        </w:r>
        <w:r w:rsidR="00D66A1A" w:rsidRPr="009D5747">
          <w:rPr>
            <w:rStyle w:val="Hyperlink"/>
            <w:noProof/>
          </w:rPr>
          <w:t>Befristete Beitragsfreistellung</w:t>
        </w:r>
        <w:r w:rsidR="00D66A1A">
          <w:rPr>
            <w:noProof/>
            <w:webHidden/>
          </w:rPr>
          <w:tab/>
        </w:r>
        <w:r w:rsidR="00D66A1A">
          <w:rPr>
            <w:noProof/>
            <w:webHidden/>
          </w:rPr>
          <w:fldChar w:fldCharType="begin"/>
        </w:r>
        <w:r w:rsidR="00D66A1A">
          <w:rPr>
            <w:noProof/>
            <w:webHidden/>
          </w:rPr>
          <w:instrText xml:space="preserve"> PAGEREF _Toc496794397 \h </w:instrText>
        </w:r>
        <w:r w:rsidR="00D66A1A">
          <w:rPr>
            <w:noProof/>
            <w:webHidden/>
          </w:rPr>
        </w:r>
        <w:r w:rsidR="00D66A1A">
          <w:rPr>
            <w:noProof/>
            <w:webHidden/>
          </w:rPr>
          <w:fldChar w:fldCharType="separate"/>
        </w:r>
        <w:r w:rsidR="00D66A1A">
          <w:rPr>
            <w:noProof/>
            <w:webHidden/>
          </w:rPr>
          <w:t>31</w:t>
        </w:r>
        <w:r w:rsidR="00D66A1A">
          <w:rPr>
            <w:noProof/>
            <w:webHidden/>
          </w:rPr>
          <w:fldChar w:fldCharType="end"/>
        </w:r>
      </w:hyperlink>
    </w:p>
    <w:p w14:paraId="15A1E7AF" w14:textId="77777777" w:rsidR="00D66A1A" w:rsidRDefault="006E2C06">
      <w:pPr>
        <w:pStyle w:val="Verzeichnis3"/>
        <w:rPr>
          <w:rFonts w:asciiTheme="minorHAnsi" w:eastAsiaTheme="minorEastAsia" w:hAnsiTheme="minorHAnsi" w:cstheme="minorBidi"/>
          <w:noProof/>
          <w:szCs w:val="22"/>
          <w:lang w:eastAsia="de-DE"/>
        </w:rPr>
      </w:pPr>
      <w:hyperlink w:anchor="_Toc496794398" w:history="1">
        <w:r w:rsidR="00D66A1A" w:rsidRPr="009D5747">
          <w:rPr>
            <w:rStyle w:val="Hyperlink"/>
            <w:noProof/>
          </w:rPr>
          <w:t>1.3.5.1</w:t>
        </w:r>
        <w:r w:rsidR="00D66A1A">
          <w:rPr>
            <w:rFonts w:asciiTheme="minorHAnsi" w:eastAsiaTheme="minorEastAsia" w:hAnsiTheme="minorHAnsi" w:cstheme="minorBidi"/>
            <w:noProof/>
            <w:szCs w:val="22"/>
            <w:lang w:eastAsia="de-DE"/>
          </w:rPr>
          <w:tab/>
        </w:r>
        <w:r w:rsidR="00D66A1A" w:rsidRPr="009D5747">
          <w:rPr>
            <w:rStyle w:val="Hyperlink"/>
            <w:noProof/>
          </w:rPr>
          <w:t>Beitragspause</w:t>
        </w:r>
        <w:r w:rsidR="00D66A1A">
          <w:rPr>
            <w:noProof/>
            <w:webHidden/>
          </w:rPr>
          <w:tab/>
        </w:r>
        <w:r w:rsidR="00D66A1A">
          <w:rPr>
            <w:noProof/>
            <w:webHidden/>
          </w:rPr>
          <w:fldChar w:fldCharType="begin"/>
        </w:r>
        <w:r w:rsidR="00D66A1A">
          <w:rPr>
            <w:noProof/>
            <w:webHidden/>
          </w:rPr>
          <w:instrText xml:space="preserve"> PAGEREF _Toc496794398 \h </w:instrText>
        </w:r>
        <w:r w:rsidR="00D66A1A">
          <w:rPr>
            <w:noProof/>
            <w:webHidden/>
          </w:rPr>
        </w:r>
        <w:r w:rsidR="00D66A1A">
          <w:rPr>
            <w:noProof/>
            <w:webHidden/>
          </w:rPr>
          <w:fldChar w:fldCharType="separate"/>
        </w:r>
        <w:r w:rsidR="00D66A1A">
          <w:rPr>
            <w:noProof/>
            <w:webHidden/>
          </w:rPr>
          <w:t>31</w:t>
        </w:r>
        <w:r w:rsidR="00D66A1A">
          <w:rPr>
            <w:noProof/>
            <w:webHidden/>
          </w:rPr>
          <w:fldChar w:fldCharType="end"/>
        </w:r>
      </w:hyperlink>
    </w:p>
    <w:p w14:paraId="7F41DB32" w14:textId="77777777" w:rsidR="00D66A1A" w:rsidRDefault="006E2C06">
      <w:pPr>
        <w:pStyle w:val="Verzeichnis3"/>
        <w:rPr>
          <w:rFonts w:asciiTheme="minorHAnsi" w:eastAsiaTheme="minorEastAsia" w:hAnsiTheme="minorHAnsi" w:cstheme="minorBidi"/>
          <w:noProof/>
          <w:szCs w:val="22"/>
          <w:lang w:eastAsia="de-DE"/>
        </w:rPr>
      </w:pPr>
      <w:hyperlink w:anchor="_Toc496794399" w:history="1">
        <w:r w:rsidR="00D66A1A" w:rsidRPr="009D5747">
          <w:rPr>
            <w:rStyle w:val="Hyperlink"/>
            <w:noProof/>
          </w:rPr>
          <w:t>1.3.6</w:t>
        </w:r>
        <w:r w:rsidR="00D66A1A">
          <w:rPr>
            <w:rFonts w:asciiTheme="minorHAnsi" w:eastAsiaTheme="minorEastAsia" w:hAnsiTheme="minorHAnsi" w:cstheme="minorBidi"/>
            <w:noProof/>
            <w:szCs w:val="22"/>
            <w:lang w:eastAsia="de-DE"/>
          </w:rPr>
          <w:tab/>
        </w:r>
        <w:r w:rsidR="00D66A1A" w:rsidRPr="009D5747">
          <w:rPr>
            <w:rStyle w:val="Hyperlink"/>
            <w:noProof/>
          </w:rPr>
          <w:t>Stundung</w:t>
        </w:r>
        <w:r w:rsidR="00D66A1A">
          <w:rPr>
            <w:noProof/>
            <w:webHidden/>
          </w:rPr>
          <w:tab/>
        </w:r>
        <w:r w:rsidR="00D66A1A">
          <w:rPr>
            <w:noProof/>
            <w:webHidden/>
          </w:rPr>
          <w:fldChar w:fldCharType="begin"/>
        </w:r>
        <w:r w:rsidR="00D66A1A">
          <w:rPr>
            <w:noProof/>
            <w:webHidden/>
          </w:rPr>
          <w:instrText xml:space="preserve"> PAGEREF _Toc496794399 \h </w:instrText>
        </w:r>
        <w:r w:rsidR="00D66A1A">
          <w:rPr>
            <w:noProof/>
            <w:webHidden/>
          </w:rPr>
        </w:r>
        <w:r w:rsidR="00D66A1A">
          <w:rPr>
            <w:noProof/>
            <w:webHidden/>
          </w:rPr>
          <w:fldChar w:fldCharType="separate"/>
        </w:r>
        <w:r w:rsidR="00D66A1A">
          <w:rPr>
            <w:noProof/>
            <w:webHidden/>
          </w:rPr>
          <w:t>32</w:t>
        </w:r>
        <w:r w:rsidR="00D66A1A">
          <w:rPr>
            <w:noProof/>
            <w:webHidden/>
          </w:rPr>
          <w:fldChar w:fldCharType="end"/>
        </w:r>
      </w:hyperlink>
    </w:p>
    <w:p w14:paraId="1C82F6F7" w14:textId="77777777" w:rsidR="00D66A1A" w:rsidRDefault="006E2C06">
      <w:pPr>
        <w:pStyle w:val="Verzeichnis3"/>
        <w:rPr>
          <w:rFonts w:asciiTheme="minorHAnsi" w:eastAsiaTheme="minorEastAsia" w:hAnsiTheme="minorHAnsi" w:cstheme="minorBidi"/>
          <w:noProof/>
          <w:szCs w:val="22"/>
          <w:lang w:eastAsia="de-DE"/>
        </w:rPr>
      </w:pPr>
      <w:hyperlink w:anchor="_Toc496794400" w:history="1">
        <w:r w:rsidR="00D66A1A" w:rsidRPr="009D5747">
          <w:rPr>
            <w:rStyle w:val="Hyperlink"/>
            <w:noProof/>
          </w:rPr>
          <w:t>1.3.7</w:t>
        </w:r>
        <w:r w:rsidR="00D66A1A">
          <w:rPr>
            <w:rFonts w:asciiTheme="minorHAnsi" w:eastAsiaTheme="minorEastAsia" w:hAnsiTheme="minorHAnsi" w:cstheme="minorBidi"/>
            <w:noProof/>
            <w:szCs w:val="22"/>
            <w:lang w:eastAsia="de-DE"/>
          </w:rPr>
          <w:tab/>
        </w:r>
        <w:r w:rsidR="00D66A1A" w:rsidRPr="009D5747">
          <w:rPr>
            <w:rStyle w:val="Hyperlink"/>
            <w:noProof/>
          </w:rPr>
          <w:t>Teilauszahlung</w:t>
        </w:r>
        <w:r w:rsidR="00D66A1A">
          <w:rPr>
            <w:noProof/>
            <w:webHidden/>
          </w:rPr>
          <w:tab/>
        </w:r>
        <w:r w:rsidR="00D66A1A">
          <w:rPr>
            <w:noProof/>
            <w:webHidden/>
          </w:rPr>
          <w:fldChar w:fldCharType="begin"/>
        </w:r>
        <w:r w:rsidR="00D66A1A">
          <w:rPr>
            <w:noProof/>
            <w:webHidden/>
          </w:rPr>
          <w:instrText xml:space="preserve"> PAGEREF _Toc496794400 \h </w:instrText>
        </w:r>
        <w:r w:rsidR="00D66A1A">
          <w:rPr>
            <w:noProof/>
            <w:webHidden/>
          </w:rPr>
        </w:r>
        <w:r w:rsidR="00D66A1A">
          <w:rPr>
            <w:noProof/>
            <w:webHidden/>
          </w:rPr>
          <w:fldChar w:fldCharType="separate"/>
        </w:r>
        <w:r w:rsidR="00D66A1A">
          <w:rPr>
            <w:noProof/>
            <w:webHidden/>
          </w:rPr>
          <w:t>32</w:t>
        </w:r>
        <w:r w:rsidR="00D66A1A">
          <w:rPr>
            <w:noProof/>
            <w:webHidden/>
          </w:rPr>
          <w:fldChar w:fldCharType="end"/>
        </w:r>
      </w:hyperlink>
    </w:p>
    <w:p w14:paraId="6749277D" w14:textId="77777777" w:rsidR="00D66A1A" w:rsidRDefault="006E2C06">
      <w:pPr>
        <w:pStyle w:val="Verzeichnis3"/>
        <w:rPr>
          <w:rFonts w:asciiTheme="minorHAnsi" w:eastAsiaTheme="minorEastAsia" w:hAnsiTheme="minorHAnsi" w:cstheme="minorBidi"/>
          <w:noProof/>
          <w:szCs w:val="22"/>
          <w:lang w:eastAsia="de-DE"/>
        </w:rPr>
      </w:pPr>
      <w:hyperlink w:anchor="_Toc496794401" w:history="1">
        <w:r w:rsidR="00D66A1A" w:rsidRPr="009D5747">
          <w:rPr>
            <w:rStyle w:val="Hyperlink"/>
            <w:noProof/>
          </w:rPr>
          <w:t>1.3.8</w:t>
        </w:r>
        <w:r w:rsidR="00D66A1A">
          <w:rPr>
            <w:rFonts w:asciiTheme="minorHAnsi" w:eastAsiaTheme="minorEastAsia" w:hAnsiTheme="minorHAnsi" w:cstheme="minorBidi"/>
            <w:noProof/>
            <w:szCs w:val="22"/>
            <w:lang w:eastAsia="de-DE"/>
          </w:rPr>
          <w:tab/>
        </w:r>
        <w:r w:rsidR="00D66A1A" w:rsidRPr="009D5747">
          <w:rPr>
            <w:rStyle w:val="Hyperlink"/>
            <w:noProof/>
          </w:rPr>
          <w:t>Teilkündigung</w:t>
        </w:r>
        <w:r w:rsidR="00D66A1A">
          <w:rPr>
            <w:noProof/>
            <w:webHidden/>
          </w:rPr>
          <w:tab/>
        </w:r>
        <w:r w:rsidR="00D66A1A">
          <w:rPr>
            <w:noProof/>
            <w:webHidden/>
          </w:rPr>
          <w:fldChar w:fldCharType="begin"/>
        </w:r>
        <w:r w:rsidR="00D66A1A">
          <w:rPr>
            <w:noProof/>
            <w:webHidden/>
          </w:rPr>
          <w:instrText xml:space="preserve"> PAGEREF _Toc496794401 \h </w:instrText>
        </w:r>
        <w:r w:rsidR="00D66A1A">
          <w:rPr>
            <w:noProof/>
            <w:webHidden/>
          </w:rPr>
        </w:r>
        <w:r w:rsidR="00D66A1A">
          <w:rPr>
            <w:noProof/>
            <w:webHidden/>
          </w:rPr>
          <w:fldChar w:fldCharType="separate"/>
        </w:r>
        <w:r w:rsidR="00D66A1A">
          <w:rPr>
            <w:noProof/>
            <w:webHidden/>
          </w:rPr>
          <w:t>33</w:t>
        </w:r>
        <w:r w:rsidR="00D66A1A">
          <w:rPr>
            <w:noProof/>
            <w:webHidden/>
          </w:rPr>
          <w:fldChar w:fldCharType="end"/>
        </w:r>
      </w:hyperlink>
    </w:p>
    <w:p w14:paraId="7C7CC45E" w14:textId="77777777" w:rsidR="00D66A1A" w:rsidRDefault="006E2C06">
      <w:pPr>
        <w:pStyle w:val="Verzeichnis3"/>
        <w:rPr>
          <w:rFonts w:asciiTheme="minorHAnsi" w:eastAsiaTheme="minorEastAsia" w:hAnsiTheme="minorHAnsi" w:cstheme="minorBidi"/>
          <w:noProof/>
          <w:szCs w:val="22"/>
          <w:lang w:eastAsia="de-DE"/>
        </w:rPr>
      </w:pPr>
      <w:hyperlink w:anchor="_Toc496794402" w:history="1">
        <w:r w:rsidR="00D66A1A" w:rsidRPr="009D5747">
          <w:rPr>
            <w:rStyle w:val="Hyperlink"/>
            <w:noProof/>
          </w:rPr>
          <w:t>1.3.9</w:t>
        </w:r>
        <w:r w:rsidR="00D66A1A">
          <w:rPr>
            <w:rFonts w:asciiTheme="minorHAnsi" w:eastAsiaTheme="minorEastAsia" w:hAnsiTheme="minorHAnsi" w:cstheme="minorBidi"/>
            <w:noProof/>
            <w:szCs w:val="22"/>
            <w:lang w:eastAsia="de-DE"/>
          </w:rPr>
          <w:tab/>
        </w:r>
        <w:r w:rsidR="00D66A1A" w:rsidRPr="009D5747">
          <w:rPr>
            <w:rStyle w:val="Hyperlink"/>
            <w:noProof/>
          </w:rPr>
          <w:t>Teilabruf</w:t>
        </w:r>
        <w:r w:rsidR="00D66A1A">
          <w:rPr>
            <w:noProof/>
            <w:webHidden/>
          </w:rPr>
          <w:tab/>
        </w:r>
        <w:r w:rsidR="00D66A1A">
          <w:rPr>
            <w:noProof/>
            <w:webHidden/>
          </w:rPr>
          <w:fldChar w:fldCharType="begin"/>
        </w:r>
        <w:r w:rsidR="00D66A1A">
          <w:rPr>
            <w:noProof/>
            <w:webHidden/>
          </w:rPr>
          <w:instrText xml:space="preserve"> PAGEREF _Toc496794402 \h </w:instrText>
        </w:r>
        <w:r w:rsidR="00D66A1A">
          <w:rPr>
            <w:noProof/>
            <w:webHidden/>
          </w:rPr>
        </w:r>
        <w:r w:rsidR="00D66A1A">
          <w:rPr>
            <w:noProof/>
            <w:webHidden/>
          </w:rPr>
          <w:fldChar w:fldCharType="separate"/>
        </w:r>
        <w:r w:rsidR="00D66A1A">
          <w:rPr>
            <w:noProof/>
            <w:webHidden/>
          </w:rPr>
          <w:t>34</w:t>
        </w:r>
        <w:r w:rsidR="00D66A1A">
          <w:rPr>
            <w:noProof/>
            <w:webHidden/>
          </w:rPr>
          <w:fldChar w:fldCharType="end"/>
        </w:r>
      </w:hyperlink>
    </w:p>
    <w:p w14:paraId="598641CF" w14:textId="77777777" w:rsidR="00D66A1A" w:rsidRDefault="006E2C06">
      <w:pPr>
        <w:pStyle w:val="Verzeichnis3"/>
        <w:rPr>
          <w:rFonts w:asciiTheme="minorHAnsi" w:eastAsiaTheme="minorEastAsia" w:hAnsiTheme="minorHAnsi" w:cstheme="minorBidi"/>
          <w:noProof/>
          <w:szCs w:val="22"/>
          <w:lang w:eastAsia="de-DE"/>
        </w:rPr>
      </w:pPr>
      <w:hyperlink w:anchor="_Toc496794403" w:history="1">
        <w:r w:rsidR="00D66A1A" w:rsidRPr="009D5747">
          <w:rPr>
            <w:rStyle w:val="Hyperlink"/>
            <w:noProof/>
          </w:rPr>
          <w:t>1.3.10</w:t>
        </w:r>
        <w:r w:rsidR="00D66A1A">
          <w:rPr>
            <w:rFonts w:asciiTheme="minorHAnsi" w:eastAsiaTheme="minorEastAsia" w:hAnsiTheme="minorHAnsi" w:cstheme="minorBidi"/>
            <w:noProof/>
            <w:szCs w:val="22"/>
            <w:lang w:eastAsia="de-DE"/>
          </w:rPr>
          <w:tab/>
        </w:r>
        <w:r w:rsidR="00D66A1A" w:rsidRPr="009D5747">
          <w:rPr>
            <w:rStyle w:val="Hyperlink"/>
            <w:noProof/>
          </w:rPr>
          <w:t>Kapitalwahlrecht/Kapitalabfindung zum Rentenbeginn</w:t>
        </w:r>
        <w:r w:rsidR="00D66A1A">
          <w:rPr>
            <w:noProof/>
            <w:webHidden/>
          </w:rPr>
          <w:tab/>
        </w:r>
        <w:r w:rsidR="00D66A1A">
          <w:rPr>
            <w:noProof/>
            <w:webHidden/>
          </w:rPr>
          <w:fldChar w:fldCharType="begin"/>
        </w:r>
        <w:r w:rsidR="00D66A1A">
          <w:rPr>
            <w:noProof/>
            <w:webHidden/>
          </w:rPr>
          <w:instrText xml:space="preserve"> PAGEREF _Toc496794403 \h </w:instrText>
        </w:r>
        <w:r w:rsidR="00D66A1A">
          <w:rPr>
            <w:noProof/>
            <w:webHidden/>
          </w:rPr>
        </w:r>
        <w:r w:rsidR="00D66A1A">
          <w:rPr>
            <w:noProof/>
            <w:webHidden/>
          </w:rPr>
          <w:fldChar w:fldCharType="separate"/>
        </w:r>
        <w:r w:rsidR="00D66A1A">
          <w:rPr>
            <w:noProof/>
            <w:webHidden/>
          </w:rPr>
          <w:t>35</w:t>
        </w:r>
        <w:r w:rsidR="00D66A1A">
          <w:rPr>
            <w:noProof/>
            <w:webHidden/>
          </w:rPr>
          <w:fldChar w:fldCharType="end"/>
        </w:r>
      </w:hyperlink>
    </w:p>
    <w:p w14:paraId="0E977F30" w14:textId="77777777" w:rsidR="00D66A1A" w:rsidRDefault="006E2C06">
      <w:pPr>
        <w:pStyle w:val="Verzeichnis3"/>
        <w:rPr>
          <w:rFonts w:asciiTheme="minorHAnsi" w:eastAsiaTheme="minorEastAsia" w:hAnsiTheme="minorHAnsi" w:cstheme="minorBidi"/>
          <w:noProof/>
          <w:szCs w:val="22"/>
          <w:lang w:eastAsia="de-DE"/>
        </w:rPr>
      </w:pPr>
      <w:hyperlink w:anchor="_Toc496794404" w:history="1">
        <w:r w:rsidR="00D66A1A" w:rsidRPr="009D5747">
          <w:rPr>
            <w:rStyle w:val="Hyperlink"/>
            <w:noProof/>
          </w:rPr>
          <w:t>1.3.11</w:t>
        </w:r>
        <w:r w:rsidR="00D66A1A">
          <w:rPr>
            <w:rFonts w:asciiTheme="minorHAnsi" w:eastAsiaTheme="minorEastAsia" w:hAnsiTheme="minorHAnsi" w:cstheme="minorBidi"/>
            <w:noProof/>
            <w:szCs w:val="22"/>
            <w:lang w:eastAsia="de-DE"/>
          </w:rPr>
          <w:tab/>
        </w:r>
        <w:r w:rsidR="00D66A1A" w:rsidRPr="009D5747">
          <w:rPr>
            <w:rStyle w:val="Hyperlink"/>
            <w:noProof/>
          </w:rPr>
          <w:t>Zwangsweise Abfindung bei geringer Rentenhöhe</w:t>
        </w:r>
        <w:r w:rsidR="00D66A1A">
          <w:rPr>
            <w:noProof/>
            <w:webHidden/>
          </w:rPr>
          <w:tab/>
        </w:r>
        <w:r w:rsidR="00D66A1A">
          <w:rPr>
            <w:noProof/>
            <w:webHidden/>
          </w:rPr>
          <w:fldChar w:fldCharType="begin"/>
        </w:r>
        <w:r w:rsidR="00D66A1A">
          <w:rPr>
            <w:noProof/>
            <w:webHidden/>
          </w:rPr>
          <w:instrText xml:space="preserve"> PAGEREF _Toc496794404 \h </w:instrText>
        </w:r>
        <w:r w:rsidR="00D66A1A">
          <w:rPr>
            <w:noProof/>
            <w:webHidden/>
          </w:rPr>
        </w:r>
        <w:r w:rsidR="00D66A1A">
          <w:rPr>
            <w:noProof/>
            <w:webHidden/>
          </w:rPr>
          <w:fldChar w:fldCharType="separate"/>
        </w:r>
        <w:r w:rsidR="00D66A1A">
          <w:rPr>
            <w:noProof/>
            <w:webHidden/>
          </w:rPr>
          <w:t>36</w:t>
        </w:r>
        <w:r w:rsidR="00D66A1A">
          <w:rPr>
            <w:noProof/>
            <w:webHidden/>
          </w:rPr>
          <w:fldChar w:fldCharType="end"/>
        </w:r>
      </w:hyperlink>
    </w:p>
    <w:p w14:paraId="64F717DF" w14:textId="77777777" w:rsidR="00D66A1A" w:rsidRDefault="006E2C06">
      <w:pPr>
        <w:pStyle w:val="Verzeichnis3"/>
        <w:rPr>
          <w:rFonts w:asciiTheme="minorHAnsi" w:eastAsiaTheme="minorEastAsia" w:hAnsiTheme="minorHAnsi" w:cstheme="minorBidi"/>
          <w:noProof/>
          <w:szCs w:val="22"/>
          <w:lang w:eastAsia="de-DE"/>
        </w:rPr>
      </w:pPr>
      <w:hyperlink w:anchor="_Toc496794405" w:history="1">
        <w:r w:rsidR="00D66A1A" w:rsidRPr="009D5747">
          <w:rPr>
            <w:rStyle w:val="Hyperlink"/>
            <w:noProof/>
          </w:rPr>
          <w:t>1.3.12</w:t>
        </w:r>
        <w:r w:rsidR="00D66A1A">
          <w:rPr>
            <w:rFonts w:asciiTheme="minorHAnsi" w:eastAsiaTheme="minorEastAsia" w:hAnsiTheme="minorHAnsi" w:cstheme="minorBidi"/>
            <w:noProof/>
            <w:szCs w:val="22"/>
            <w:lang w:eastAsia="de-DE"/>
          </w:rPr>
          <w:tab/>
        </w:r>
        <w:r w:rsidR="00D66A1A" w:rsidRPr="009D5747">
          <w:rPr>
            <w:rStyle w:val="Hyperlink"/>
            <w:noProof/>
          </w:rPr>
          <w:t>Vorgezogener Rentenbeginn (=Abrufphase)</w:t>
        </w:r>
        <w:r w:rsidR="00D66A1A">
          <w:rPr>
            <w:noProof/>
            <w:webHidden/>
          </w:rPr>
          <w:tab/>
        </w:r>
        <w:r w:rsidR="00D66A1A">
          <w:rPr>
            <w:noProof/>
            <w:webHidden/>
          </w:rPr>
          <w:fldChar w:fldCharType="begin"/>
        </w:r>
        <w:r w:rsidR="00D66A1A">
          <w:rPr>
            <w:noProof/>
            <w:webHidden/>
          </w:rPr>
          <w:instrText xml:space="preserve"> PAGEREF _Toc496794405 \h </w:instrText>
        </w:r>
        <w:r w:rsidR="00D66A1A">
          <w:rPr>
            <w:noProof/>
            <w:webHidden/>
          </w:rPr>
        </w:r>
        <w:r w:rsidR="00D66A1A">
          <w:rPr>
            <w:noProof/>
            <w:webHidden/>
          </w:rPr>
          <w:fldChar w:fldCharType="separate"/>
        </w:r>
        <w:r w:rsidR="00D66A1A">
          <w:rPr>
            <w:noProof/>
            <w:webHidden/>
          </w:rPr>
          <w:t>36</w:t>
        </w:r>
        <w:r w:rsidR="00D66A1A">
          <w:rPr>
            <w:noProof/>
            <w:webHidden/>
          </w:rPr>
          <w:fldChar w:fldCharType="end"/>
        </w:r>
      </w:hyperlink>
    </w:p>
    <w:p w14:paraId="765BB221" w14:textId="77777777" w:rsidR="00D66A1A" w:rsidRDefault="006E2C06">
      <w:pPr>
        <w:pStyle w:val="Verzeichnis3"/>
        <w:rPr>
          <w:rFonts w:asciiTheme="minorHAnsi" w:eastAsiaTheme="minorEastAsia" w:hAnsiTheme="minorHAnsi" w:cstheme="minorBidi"/>
          <w:noProof/>
          <w:szCs w:val="22"/>
          <w:lang w:eastAsia="de-DE"/>
        </w:rPr>
      </w:pPr>
      <w:hyperlink w:anchor="_Toc496794406" w:history="1">
        <w:r w:rsidR="00D66A1A" w:rsidRPr="009D5747">
          <w:rPr>
            <w:rStyle w:val="Hyperlink"/>
            <w:noProof/>
          </w:rPr>
          <w:t>1.3.13</w:t>
        </w:r>
        <w:r w:rsidR="00D66A1A">
          <w:rPr>
            <w:rFonts w:asciiTheme="minorHAnsi" w:eastAsiaTheme="minorEastAsia" w:hAnsiTheme="minorHAnsi" w:cstheme="minorBidi"/>
            <w:noProof/>
            <w:szCs w:val="22"/>
            <w:lang w:eastAsia="de-DE"/>
          </w:rPr>
          <w:tab/>
        </w:r>
        <w:r w:rsidR="00D66A1A" w:rsidRPr="009D5747">
          <w:rPr>
            <w:rStyle w:val="Hyperlink"/>
            <w:noProof/>
          </w:rPr>
          <w:t>Hinausschieben des Rentenbeginns</w:t>
        </w:r>
        <w:r w:rsidR="00D66A1A">
          <w:rPr>
            <w:noProof/>
            <w:webHidden/>
          </w:rPr>
          <w:tab/>
        </w:r>
        <w:r w:rsidR="00D66A1A">
          <w:rPr>
            <w:noProof/>
            <w:webHidden/>
          </w:rPr>
          <w:fldChar w:fldCharType="begin"/>
        </w:r>
        <w:r w:rsidR="00D66A1A">
          <w:rPr>
            <w:noProof/>
            <w:webHidden/>
          </w:rPr>
          <w:instrText xml:space="preserve"> PAGEREF _Toc496794406 \h </w:instrText>
        </w:r>
        <w:r w:rsidR="00D66A1A">
          <w:rPr>
            <w:noProof/>
            <w:webHidden/>
          </w:rPr>
        </w:r>
        <w:r w:rsidR="00D66A1A">
          <w:rPr>
            <w:noProof/>
            <w:webHidden/>
          </w:rPr>
          <w:fldChar w:fldCharType="separate"/>
        </w:r>
        <w:r w:rsidR="00D66A1A">
          <w:rPr>
            <w:noProof/>
            <w:webHidden/>
          </w:rPr>
          <w:t>37</w:t>
        </w:r>
        <w:r w:rsidR="00D66A1A">
          <w:rPr>
            <w:noProof/>
            <w:webHidden/>
          </w:rPr>
          <w:fldChar w:fldCharType="end"/>
        </w:r>
      </w:hyperlink>
    </w:p>
    <w:p w14:paraId="36CDA050" w14:textId="77777777" w:rsidR="00D66A1A" w:rsidRDefault="006E2C06">
      <w:pPr>
        <w:pStyle w:val="Verzeichnis3"/>
        <w:rPr>
          <w:rFonts w:asciiTheme="minorHAnsi" w:eastAsiaTheme="minorEastAsia" w:hAnsiTheme="minorHAnsi" w:cstheme="minorBidi"/>
          <w:noProof/>
          <w:szCs w:val="22"/>
          <w:lang w:eastAsia="de-DE"/>
        </w:rPr>
      </w:pPr>
      <w:hyperlink w:anchor="_Toc496794407" w:history="1">
        <w:r w:rsidR="00D66A1A" w:rsidRPr="009D5747">
          <w:rPr>
            <w:rStyle w:val="Hyperlink"/>
            <w:noProof/>
          </w:rPr>
          <w:t>1.3.14</w:t>
        </w:r>
        <w:r w:rsidR="00D66A1A">
          <w:rPr>
            <w:rFonts w:asciiTheme="minorHAnsi" w:eastAsiaTheme="minorEastAsia" w:hAnsiTheme="minorHAnsi" w:cstheme="minorBidi"/>
            <w:noProof/>
            <w:szCs w:val="22"/>
            <w:lang w:eastAsia="de-DE"/>
          </w:rPr>
          <w:tab/>
        </w:r>
        <w:r w:rsidR="00D66A1A" w:rsidRPr="009D5747">
          <w:rPr>
            <w:rStyle w:val="Hyperlink"/>
            <w:noProof/>
          </w:rPr>
          <w:t>Änderung der Rentenzahlweise</w:t>
        </w:r>
        <w:r w:rsidR="00D66A1A">
          <w:rPr>
            <w:noProof/>
            <w:webHidden/>
          </w:rPr>
          <w:tab/>
        </w:r>
        <w:r w:rsidR="00D66A1A">
          <w:rPr>
            <w:noProof/>
            <w:webHidden/>
          </w:rPr>
          <w:fldChar w:fldCharType="begin"/>
        </w:r>
        <w:r w:rsidR="00D66A1A">
          <w:rPr>
            <w:noProof/>
            <w:webHidden/>
          </w:rPr>
          <w:instrText xml:space="preserve"> PAGEREF _Toc496794407 \h </w:instrText>
        </w:r>
        <w:r w:rsidR="00D66A1A">
          <w:rPr>
            <w:noProof/>
            <w:webHidden/>
          </w:rPr>
        </w:r>
        <w:r w:rsidR="00D66A1A">
          <w:rPr>
            <w:noProof/>
            <w:webHidden/>
          </w:rPr>
          <w:fldChar w:fldCharType="separate"/>
        </w:r>
        <w:r w:rsidR="00D66A1A">
          <w:rPr>
            <w:noProof/>
            <w:webHidden/>
          </w:rPr>
          <w:t>38</w:t>
        </w:r>
        <w:r w:rsidR="00D66A1A">
          <w:rPr>
            <w:noProof/>
            <w:webHidden/>
          </w:rPr>
          <w:fldChar w:fldCharType="end"/>
        </w:r>
      </w:hyperlink>
    </w:p>
    <w:p w14:paraId="098BEE5D" w14:textId="77777777" w:rsidR="00D66A1A" w:rsidRDefault="006E2C06">
      <w:pPr>
        <w:pStyle w:val="Verzeichnis3"/>
        <w:rPr>
          <w:rFonts w:asciiTheme="minorHAnsi" w:eastAsiaTheme="minorEastAsia" w:hAnsiTheme="minorHAnsi" w:cstheme="minorBidi"/>
          <w:noProof/>
          <w:szCs w:val="22"/>
          <w:lang w:eastAsia="de-DE"/>
        </w:rPr>
      </w:pPr>
      <w:hyperlink w:anchor="_Toc496794408" w:history="1">
        <w:r w:rsidR="00D66A1A" w:rsidRPr="009D5747">
          <w:rPr>
            <w:rStyle w:val="Hyperlink"/>
            <w:noProof/>
          </w:rPr>
          <w:t>1.3.15</w:t>
        </w:r>
        <w:r w:rsidR="00D66A1A">
          <w:rPr>
            <w:rFonts w:asciiTheme="minorHAnsi" w:eastAsiaTheme="minorEastAsia" w:hAnsiTheme="minorHAnsi" w:cstheme="minorBidi"/>
            <w:noProof/>
            <w:szCs w:val="22"/>
            <w:lang w:eastAsia="de-DE"/>
          </w:rPr>
          <w:tab/>
        </w:r>
        <w:r w:rsidR="00D66A1A" w:rsidRPr="009D5747">
          <w:rPr>
            <w:rStyle w:val="Hyperlink"/>
            <w:noProof/>
          </w:rPr>
          <w:t>Neufestlegung der Rentengarantiezeit</w:t>
        </w:r>
        <w:r w:rsidR="00D66A1A">
          <w:rPr>
            <w:noProof/>
            <w:webHidden/>
          </w:rPr>
          <w:tab/>
        </w:r>
        <w:r w:rsidR="00D66A1A">
          <w:rPr>
            <w:noProof/>
            <w:webHidden/>
          </w:rPr>
          <w:fldChar w:fldCharType="begin"/>
        </w:r>
        <w:r w:rsidR="00D66A1A">
          <w:rPr>
            <w:noProof/>
            <w:webHidden/>
          </w:rPr>
          <w:instrText xml:space="preserve"> PAGEREF _Toc496794408 \h </w:instrText>
        </w:r>
        <w:r w:rsidR="00D66A1A">
          <w:rPr>
            <w:noProof/>
            <w:webHidden/>
          </w:rPr>
        </w:r>
        <w:r w:rsidR="00D66A1A">
          <w:rPr>
            <w:noProof/>
            <w:webHidden/>
          </w:rPr>
          <w:fldChar w:fldCharType="separate"/>
        </w:r>
        <w:r w:rsidR="00D66A1A">
          <w:rPr>
            <w:noProof/>
            <w:webHidden/>
          </w:rPr>
          <w:t>38</w:t>
        </w:r>
        <w:r w:rsidR="00D66A1A">
          <w:rPr>
            <w:noProof/>
            <w:webHidden/>
          </w:rPr>
          <w:fldChar w:fldCharType="end"/>
        </w:r>
      </w:hyperlink>
    </w:p>
    <w:p w14:paraId="58441C55" w14:textId="77777777" w:rsidR="00D66A1A" w:rsidRDefault="006E2C06">
      <w:pPr>
        <w:pStyle w:val="Verzeichnis3"/>
        <w:rPr>
          <w:rFonts w:asciiTheme="minorHAnsi" w:eastAsiaTheme="minorEastAsia" w:hAnsiTheme="minorHAnsi" w:cstheme="minorBidi"/>
          <w:noProof/>
          <w:szCs w:val="22"/>
          <w:lang w:eastAsia="de-DE"/>
        </w:rPr>
      </w:pPr>
      <w:hyperlink w:anchor="_Toc496794409" w:history="1">
        <w:r w:rsidR="00D66A1A" w:rsidRPr="009D5747">
          <w:rPr>
            <w:rStyle w:val="Hyperlink"/>
            <w:noProof/>
          </w:rPr>
          <w:t>1.3.16</w:t>
        </w:r>
        <w:r w:rsidR="00D66A1A">
          <w:rPr>
            <w:rFonts w:asciiTheme="minorHAnsi" w:eastAsiaTheme="minorEastAsia" w:hAnsiTheme="minorHAnsi" w:cstheme="minorBidi"/>
            <w:noProof/>
            <w:szCs w:val="22"/>
            <w:lang w:eastAsia="de-DE"/>
          </w:rPr>
          <w:tab/>
        </w:r>
        <w:r w:rsidR="00D66A1A" w:rsidRPr="009D5747">
          <w:rPr>
            <w:rStyle w:val="Hyperlink"/>
            <w:noProof/>
          </w:rPr>
          <w:t>Verrentungsformen</w:t>
        </w:r>
        <w:r w:rsidR="00D66A1A">
          <w:rPr>
            <w:noProof/>
            <w:webHidden/>
          </w:rPr>
          <w:tab/>
        </w:r>
        <w:r w:rsidR="00D66A1A">
          <w:rPr>
            <w:noProof/>
            <w:webHidden/>
          </w:rPr>
          <w:fldChar w:fldCharType="begin"/>
        </w:r>
        <w:r w:rsidR="00D66A1A">
          <w:rPr>
            <w:noProof/>
            <w:webHidden/>
          </w:rPr>
          <w:instrText xml:space="preserve"> PAGEREF _Toc496794409 \h </w:instrText>
        </w:r>
        <w:r w:rsidR="00D66A1A">
          <w:rPr>
            <w:noProof/>
            <w:webHidden/>
          </w:rPr>
        </w:r>
        <w:r w:rsidR="00D66A1A">
          <w:rPr>
            <w:noProof/>
            <w:webHidden/>
          </w:rPr>
          <w:fldChar w:fldCharType="separate"/>
        </w:r>
        <w:r w:rsidR="00D66A1A">
          <w:rPr>
            <w:noProof/>
            <w:webHidden/>
          </w:rPr>
          <w:t>39</w:t>
        </w:r>
        <w:r w:rsidR="00D66A1A">
          <w:rPr>
            <w:noProof/>
            <w:webHidden/>
          </w:rPr>
          <w:fldChar w:fldCharType="end"/>
        </w:r>
      </w:hyperlink>
    </w:p>
    <w:p w14:paraId="47FFCBB6" w14:textId="77777777" w:rsidR="00D66A1A" w:rsidRDefault="006E2C06">
      <w:pPr>
        <w:pStyle w:val="Verzeichnis3"/>
        <w:rPr>
          <w:rFonts w:asciiTheme="minorHAnsi" w:eastAsiaTheme="minorEastAsia" w:hAnsiTheme="minorHAnsi" w:cstheme="minorBidi"/>
          <w:noProof/>
          <w:szCs w:val="22"/>
          <w:lang w:eastAsia="de-DE"/>
        </w:rPr>
      </w:pPr>
      <w:hyperlink w:anchor="_Toc496794410" w:history="1">
        <w:r w:rsidR="00D66A1A" w:rsidRPr="009D5747">
          <w:rPr>
            <w:rStyle w:val="Hyperlink"/>
            <w:noProof/>
          </w:rPr>
          <w:t>1.3.17</w:t>
        </w:r>
        <w:r w:rsidR="00D66A1A">
          <w:rPr>
            <w:rFonts w:asciiTheme="minorHAnsi" w:eastAsiaTheme="minorEastAsia" w:hAnsiTheme="minorHAnsi" w:cstheme="minorBidi"/>
            <w:noProof/>
            <w:szCs w:val="22"/>
            <w:lang w:eastAsia="de-DE"/>
          </w:rPr>
          <w:tab/>
        </w:r>
        <w:r w:rsidR="00D66A1A" w:rsidRPr="009D5747">
          <w:rPr>
            <w:rStyle w:val="Hyperlink"/>
            <w:noProof/>
          </w:rPr>
          <w:t>Garantierte Rentensteigerung im Rentenbezug</w:t>
        </w:r>
        <w:r w:rsidR="00D66A1A">
          <w:rPr>
            <w:noProof/>
            <w:webHidden/>
          </w:rPr>
          <w:tab/>
        </w:r>
        <w:r w:rsidR="00D66A1A">
          <w:rPr>
            <w:noProof/>
            <w:webHidden/>
          </w:rPr>
          <w:fldChar w:fldCharType="begin"/>
        </w:r>
        <w:r w:rsidR="00D66A1A">
          <w:rPr>
            <w:noProof/>
            <w:webHidden/>
          </w:rPr>
          <w:instrText xml:space="preserve"> PAGEREF _Toc496794410 \h </w:instrText>
        </w:r>
        <w:r w:rsidR="00D66A1A">
          <w:rPr>
            <w:noProof/>
            <w:webHidden/>
          </w:rPr>
        </w:r>
        <w:r w:rsidR="00D66A1A">
          <w:rPr>
            <w:noProof/>
            <w:webHidden/>
          </w:rPr>
          <w:fldChar w:fldCharType="separate"/>
        </w:r>
        <w:r w:rsidR="00D66A1A">
          <w:rPr>
            <w:noProof/>
            <w:webHidden/>
          </w:rPr>
          <w:t>39</w:t>
        </w:r>
        <w:r w:rsidR="00D66A1A">
          <w:rPr>
            <w:noProof/>
            <w:webHidden/>
          </w:rPr>
          <w:fldChar w:fldCharType="end"/>
        </w:r>
      </w:hyperlink>
    </w:p>
    <w:p w14:paraId="3B36CEFF" w14:textId="77777777" w:rsidR="00D66A1A" w:rsidRDefault="006E2C06">
      <w:pPr>
        <w:pStyle w:val="Verzeichnis3"/>
        <w:rPr>
          <w:rFonts w:asciiTheme="minorHAnsi" w:eastAsiaTheme="minorEastAsia" w:hAnsiTheme="minorHAnsi" w:cstheme="minorBidi"/>
          <w:noProof/>
          <w:szCs w:val="22"/>
          <w:lang w:eastAsia="de-DE"/>
        </w:rPr>
      </w:pPr>
      <w:hyperlink w:anchor="_Toc496794411" w:history="1">
        <w:r w:rsidR="00D66A1A" w:rsidRPr="009D5747">
          <w:rPr>
            <w:rStyle w:val="Hyperlink"/>
            <w:noProof/>
          </w:rPr>
          <w:t>1.3.18</w:t>
        </w:r>
        <w:r w:rsidR="00D66A1A">
          <w:rPr>
            <w:rFonts w:asciiTheme="minorHAnsi" w:eastAsiaTheme="minorEastAsia" w:hAnsiTheme="minorHAnsi" w:cstheme="minorBidi"/>
            <w:noProof/>
            <w:szCs w:val="22"/>
            <w:lang w:eastAsia="de-DE"/>
          </w:rPr>
          <w:tab/>
        </w:r>
        <w:r w:rsidR="00D66A1A" w:rsidRPr="009D5747">
          <w:rPr>
            <w:rStyle w:val="Hyperlink"/>
            <w:noProof/>
          </w:rPr>
          <w:t>Kapitalleistungen/Kapitalwahlrecht nach Rentenbeginn</w:t>
        </w:r>
        <w:r w:rsidR="00D66A1A">
          <w:rPr>
            <w:noProof/>
            <w:webHidden/>
          </w:rPr>
          <w:tab/>
        </w:r>
        <w:r w:rsidR="00D66A1A">
          <w:rPr>
            <w:noProof/>
            <w:webHidden/>
          </w:rPr>
          <w:fldChar w:fldCharType="begin"/>
        </w:r>
        <w:r w:rsidR="00D66A1A">
          <w:rPr>
            <w:noProof/>
            <w:webHidden/>
          </w:rPr>
          <w:instrText xml:space="preserve"> PAGEREF _Toc496794411 \h </w:instrText>
        </w:r>
        <w:r w:rsidR="00D66A1A">
          <w:rPr>
            <w:noProof/>
            <w:webHidden/>
          </w:rPr>
        </w:r>
        <w:r w:rsidR="00D66A1A">
          <w:rPr>
            <w:noProof/>
            <w:webHidden/>
          </w:rPr>
          <w:fldChar w:fldCharType="separate"/>
        </w:r>
        <w:r w:rsidR="00D66A1A">
          <w:rPr>
            <w:noProof/>
            <w:webHidden/>
          </w:rPr>
          <w:t>40</w:t>
        </w:r>
        <w:r w:rsidR="00D66A1A">
          <w:rPr>
            <w:noProof/>
            <w:webHidden/>
          </w:rPr>
          <w:fldChar w:fldCharType="end"/>
        </w:r>
      </w:hyperlink>
    </w:p>
    <w:p w14:paraId="40AFEA39" w14:textId="77777777" w:rsidR="00D66A1A" w:rsidRDefault="006E2C06">
      <w:pPr>
        <w:pStyle w:val="Verzeichnis3"/>
        <w:rPr>
          <w:rFonts w:asciiTheme="minorHAnsi" w:eastAsiaTheme="minorEastAsia" w:hAnsiTheme="minorHAnsi" w:cstheme="minorBidi"/>
          <w:noProof/>
          <w:szCs w:val="22"/>
          <w:lang w:eastAsia="de-DE"/>
        </w:rPr>
      </w:pPr>
      <w:hyperlink w:anchor="_Toc496794412" w:history="1">
        <w:r w:rsidR="00D66A1A" w:rsidRPr="009D5747">
          <w:rPr>
            <w:rStyle w:val="Hyperlink"/>
            <w:noProof/>
          </w:rPr>
          <w:t>1.3.19</w:t>
        </w:r>
        <w:r w:rsidR="00D66A1A">
          <w:rPr>
            <w:rFonts w:asciiTheme="minorHAnsi" w:eastAsiaTheme="minorEastAsia" w:hAnsiTheme="minorHAnsi" w:cstheme="minorBidi"/>
            <w:noProof/>
            <w:szCs w:val="22"/>
            <w:lang w:eastAsia="de-DE"/>
          </w:rPr>
          <w:tab/>
        </w:r>
        <w:r w:rsidR="00D66A1A" w:rsidRPr="009D5747">
          <w:rPr>
            <w:rStyle w:val="Hyperlink"/>
            <w:noProof/>
          </w:rPr>
          <w:t>Erhöhte Rente bei Pflegebedürftigkeit</w:t>
        </w:r>
        <w:r w:rsidR="00D66A1A">
          <w:rPr>
            <w:noProof/>
            <w:webHidden/>
          </w:rPr>
          <w:tab/>
        </w:r>
        <w:r w:rsidR="00D66A1A">
          <w:rPr>
            <w:noProof/>
            <w:webHidden/>
          </w:rPr>
          <w:fldChar w:fldCharType="begin"/>
        </w:r>
        <w:r w:rsidR="00D66A1A">
          <w:rPr>
            <w:noProof/>
            <w:webHidden/>
          </w:rPr>
          <w:instrText xml:space="preserve"> PAGEREF _Toc496794412 \h </w:instrText>
        </w:r>
        <w:r w:rsidR="00D66A1A">
          <w:rPr>
            <w:noProof/>
            <w:webHidden/>
          </w:rPr>
        </w:r>
        <w:r w:rsidR="00D66A1A">
          <w:rPr>
            <w:noProof/>
            <w:webHidden/>
          </w:rPr>
          <w:fldChar w:fldCharType="separate"/>
        </w:r>
        <w:r w:rsidR="00D66A1A">
          <w:rPr>
            <w:noProof/>
            <w:webHidden/>
          </w:rPr>
          <w:t>40</w:t>
        </w:r>
        <w:r w:rsidR="00D66A1A">
          <w:rPr>
            <w:noProof/>
            <w:webHidden/>
          </w:rPr>
          <w:fldChar w:fldCharType="end"/>
        </w:r>
      </w:hyperlink>
    </w:p>
    <w:p w14:paraId="37B96187" w14:textId="77777777" w:rsidR="00D66A1A" w:rsidRDefault="006E2C06">
      <w:pPr>
        <w:pStyle w:val="Verzeichnis3"/>
        <w:rPr>
          <w:rFonts w:asciiTheme="minorHAnsi" w:eastAsiaTheme="minorEastAsia" w:hAnsiTheme="minorHAnsi" w:cstheme="minorBidi"/>
          <w:noProof/>
          <w:szCs w:val="22"/>
          <w:lang w:eastAsia="de-DE"/>
        </w:rPr>
      </w:pPr>
      <w:hyperlink w:anchor="_Toc496794413" w:history="1">
        <w:r w:rsidR="00D66A1A" w:rsidRPr="009D5747">
          <w:rPr>
            <w:rStyle w:val="Hyperlink"/>
            <w:noProof/>
          </w:rPr>
          <w:t>1.3.20</w:t>
        </w:r>
        <w:r w:rsidR="00D66A1A">
          <w:rPr>
            <w:rFonts w:asciiTheme="minorHAnsi" w:eastAsiaTheme="minorEastAsia" w:hAnsiTheme="minorHAnsi" w:cstheme="minorBidi"/>
            <w:noProof/>
            <w:szCs w:val="22"/>
            <w:lang w:eastAsia="de-DE"/>
          </w:rPr>
          <w:tab/>
        </w:r>
        <w:r w:rsidR="00D66A1A" w:rsidRPr="009D5747">
          <w:rPr>
            <w:rStyle w:val="Hyperlink"/>
            <w:noProof/>
          </w:rPr>
          <w:t>Einschluss einer Hinterbliebenenrente zum Rentenbeginn</w:t>
        </w:r>
        <w:r w:rsidR="00D66A1A">
          <w:rPr>
            <w:noProof/>
            <w:webHidden/>
          </w:rPr>
          <w:tab/>
        </w:r>
        <w:r w:rsidR="00D66A1A">
          <w:rPr>
            <w:noProof/>
            <w:webHidden/>
          </w:rPr>
          <w:fldChar w:fldCharType="begin"/>
        </w:r>
        <w:r w:rsidR="00D66A1A">
          <w:rPr>
            <w:noProof/>
            <w:webHidden/>
          </w:rPr>
          <w:instrText xml:space="preserve"> PAGEREF _Toc496794413 \h </w:instrText>
        </w:r>
        <w:r w:rsidR="00D66A1A">
          <w:rPr>
            <w:noProof/>
            <w:webHidden/>
          </w:rPr>
        </w:r>
        <w:r w:rsidR="00D66A1A">
          <w:rPr>
            <w:noProof/>
            <w:webHidden/>
          </w:rPr>
          <w:fldChar w:fldCharType="separate"/>
        </w:r>
        <w:r w:rsidR="00D66A1A">
          <w:rPr>
            <w:noProof/>
            <w:webHidden/>
          </w:rPr>
          <w:t>40</w:t>
        </w:r>
        <w:r w:rsidR="00D66A1A">
          <w:rPr>
            <w:noProof/>
            <w:webHidden/>
          </w:rPr>
          <w:fldChar w:fldCharType="end"/>
        </w:r>
      </w:hyperlink>
    </w:p>
    <w:p w14:paraId="5DDF4332" w14:textId="77777777" w:rsidR="00D66A1A" w:rsidRDefault="006E2C06">
      <w:pPr>
        <w:pStyle w:val="Verzeichnis3"/>
        <w:rPr>
          <w:rFonts w:asciiTheme="minorHAnsi" w:eastAsiaTheme="minorEastAsia" w:hAnsiTheme="minorHAnsi" w:cstheme="minorBidi"/>
          <w:noProof/>
          <w:szCs w:val="22"/>
          <w:lang w:eastAsia="de-DE"/>
        </w:rPr>
      </w:pPr>
      <w:hyperlink w:anchor="_Toc496794414" w:history="1">
        <w:r w:rsidR="00D66A1A" w:rsidRPr="009D5747">
          <w:rPr>
            <w:rStyle w:val="Hyperlink"/>
            <w:noProof/>
          </w:rPr>
          <w:t>1.3.21</w:t>
        </w:r>
        <w:r w:rsidR="00D66A1A">
          <w:rPr>
            <w:rFonts w:asciiTheme="minorHAnsi" w:eastAsiaTheme="minorEastAsia" w:hAnsiTheme="minorHAnsi" w:cstheme="minorBidi"/>
            <w:noProof/>
            <w:szCs w:val="22"/>
            <w:lang w:eastAsia="de-DE"/>
          </w:rPr>
          <w:tab/>
        </w:r>
        <w:r w:rsidR="00D66A1A" w:rsidRPr="009D5747">
          <w:rPr>
            <w:rStyle w:val="Hyperlink"/>
            <w:noProof/>
          </w:rPr>
          <w:t>Kapital-Management</w:t>
        </w:r>
        <w:r w:rsidR="00D66A1A">
          <w:rPr>
            <w:noProof/>
            <w:webHidden/>
          </w:rPr>
          <w:tab/>
        </w:r>
        <w:r w:rsidR="00D66A1A">
          <w:rPr>
            <w:noProof/>
            <w:webHidden/>
          </w:rPr>
          <w:fldChar w:fldCharType="begin"/>
        </w:r>
        <w:r w:rsidR="00D66A1A">
          <w:rPr>
            <w:noProof/>
            <w:webHidden/>
          </w:rPr>
          <w:instrText xml:space="preserve"> PAGEREF _Toc496794414 \h </w:instrText>
        </w:r>
        <w:r w:rsidR="00D66A1A">
          <w:rPr>
            <w:noProof/>
            <w:webHidden/>
          </w:rPr>
        </w:r>
        <w:r w:rsidR="00D66A1A">
          <w:rPr>
            <w:noProof/>
            <w:webHidden/>
          </w:rPr>
          <w:fldChar w:fldCharType="separate"/>
        </w:r>
        <w:r w:rsidR="00D66A1A">
          <w:rPr>
            <w:noProof/>
            <w:webHidden/>
          </w:rPr>
          <w:t>40</w:t>
        </w:r>
        <w:r w:rsidR="00D66A1A">
          <w:rPr>
            <w:noProof/>
            <w:webHidden/>
          </w:rPr>
          <w:fldChar w:fldCharType="end"/>
        </w:r>
      </w:hyperlink>
    </w:p>
    <w:p w14:paraId="5921B61F" w14:textId="77777777" w:rsidR="00D66A1A" w:rsidRDefault="006E2C06">
      <w:pPr>
        <w:pStyle w:val="Verzeichnis3"/>
        <w:rPr>
          <w:rFonts w:asciiTheme="minorHAnsi" w:eastAsiaTheme="minorEastAsia" w:hAnsiTheme="minorHAnsi" w:cstheme="minorBidi"/>
          <w:noProof/>
          <w:szCs w:val="22"/>
          <w:lang w:eastAsia="de-DE"/>
        </w:rPr>
      </w:pPr>
      <w:hyperlink w:anchor="_Toc496794415" w:history="1">
        <w:r w:rsidR="00D66A1A" w:rsidRPr="009D5747">
          <w:rPr>
            <w:rStyle w:val="Hyperlink"/>
            <w:noProof/>
          </w:rPr>
          <w:t>1.3.22</w:t>
        </w:r>
        <w:r w:rsidR="00D66A1A">
          <w:rPr>
            <w:rFonts w:asciiTheme="minorHAnsi" w:eastAsiaTheme="minorEastAsia" w:hAnsiTheme="minorHAnsi" w:cstheme="minorBidi"/>
            <w:noProof/>
            <w:szCs w:val="22"/>
            <w:lang w:eastAsia="de-DE"/>
          </w:rPr>
          <w:tab/>
        </w:r>
        <w:r w:rsidR="00D66A1A" w:rsidRPr="009D5747">
          <w:rPr>
            <w:rStyle w:val="Hyperlink"/>
            <w:noProof/>
          </w:rPr>
          <w:t>Leistung in Fondsanteilen</w:t>
        </w:r>
        <w:r w:rsidR="00D66A1A">
          <w:rPr>
            <w:noProof/>
            <w:webHidden/>
          </w:rPr>
          <w:tab/>
        </w:r>
        <w:r w:rsidR="00D66A1A">
          <w:rPr>
            <w:noProof/>
            <w:webHidden/>
          </w:rPr>
          <w:fldChar w:fldCharType="begin"/>
        </w:r>
        <w:r w:rsidR="00D66A1A">
          <w:rPr>
            <w:noProof/>
            <w:webHidden/>
          </w:rPr>
          <w:instrText xml:space="preserve"> PAGEREF _Toc496794415 \h </w:instrText>
        </w:r>
        <w:r w:rsidR="00D66A1A">
          <w:rPr>
            <w:noProof/>
            <w:webHidden/>
          </w:rPr>
        </w:r>
        <w:r w:rsidR="00D66A1A">
          <w:rPr>
            <w:noProof/>
            <w:webHidden/>
          </w:rPr>
          <w:fldChar w:fldCharType="separate"/>
        </w:r>
        <w:r w:rsidR="00D66A1A">
          <w:rPr>
            <w:noProof/>
            <w:webHidden/>
          </w:rPr>
          <w:t>41</w:t>
        </w:r>
        <w:r w:rsidR="00D66A1A">
          <w:rPr>
            <w:noProof/>
            <w:webHidden/>
          </w:rPr>
          <w:fldChar w:fldCharType="end"/>
        </w:r>
      </w:hyperlink>
    </w:p>
    <w:p w14:paraId="7D549EBF" w14:textId="77777777" w:rsidR="00D66A1A" w:rsidRDefault="006E2C06">
      <w:pPr>
        <w:pStyle w:val="Verzeichnis3"/>
        <w:rPr>
          <w:rFonts w:asciiTheme="minorHAnsi" w:eastAsiaTheme="minorEastAsia" w:hAnsiTheme="minorHAnsi" w:cstheme="minorBidi"/>
          <w:noProof/>
          <w:szCs w:val="22"/>
          <w:lang w:eastAsia="de-DE"/>
        </w:rPr>
      </w:pPr>
      <w:hyperlink w:anchor="_Toc496794416" w:history="1">
        <w:r w:rsidR="00D66A1A" w:rsidRPr="009D5747">
          <w:rPr>
            <w:rStyle w:val="Hyperlink"/>
            <w:noProof/>
          </w:rPr>
          <w:t>1.3.23</w:t>
        </w:r>
        <w:r w:rsidR="00D66A1A">
          <w:rPr>
            <w:rFonts w:asciiTheme="minorHAnsi" w:eastAsiaTheme="minorEastAsia" w:hAnsiTheme="minorHAnsi" w:cstheme="minorBidi"/>
            <w:noProof/>
            <w:szCs w:val="22"/>
            <w:lang w:eastAsia="de-DE"/>
          </w:rPr>
          <w:tab/>
        </w:r>
        <w:r w:rsidR="00D66A1A" w:rsidRPr="009D5747">
          <w:rPr>
            <w:rStyle w:val="Hyperlink"/>
            <w:noProof/>
          </w:rPr>
          <w:t>Wechseloptionen</w:t>
        </w:r>
        <w:r w:rsidR="00D66A1A">
          <w:rPr>
            <w:noProof/>
            <w:webHidden/>
          </w:rPr>
          <w:tab/>
        </w:r>
        <w:r w:rsidR="00D66A1A">
          <w:rPr>
            <w:noProof/>
            <w:webHidden/>
          </w:rPr>
          <w:fldChar w:fldCharType="begin"/>
        </w:r>
        <w:r w:rsidR="00D66A1A">
          <w:rPr>
            <w:noProof/>
            <w:webHidden/>
          </w:rPr>
          <w:instrText xml:space="preserve"> PAGEREF _Toc496794416 \h </w:instrText>
        </w:r>
        <w:r w:rsidR="00D66A1A">
          <w:rPr>
            <w:noProof/>
            <w:webHidden/>
          </w:rPr>
        </w:r>
        <w:r w:rsidR="00D66A1A">
          <w:rPr>
            <w:noProof/>
            <w:webHidden/>
          </w:rPr>
          <w:fldChar w:fldCharType="separate"/>
        </w:r>
        <w:r w:rsidR="00D66A1A">
          <w:rPr>
            <w:noProof/>
            <w:webHidden/>
          </w:rPr>
          <w:t>42</w:t>
        </w:r>
        <w:r w:rsidR="00D66A1A">
          <w:rPr>
            <w:noProof/>
            <w:webHidden/>
          </w:rPr>
          <w:fldChar w:fldCharType="end"/>
        </w:r>
      </w:hyperlink>
    </w:p>
    <w:p w14:paraId="325AFD46" w14:textId="77777777" w:rsidR="00D66A1A" w:rsidRDefault="006E2C06">
      <w:pPr>
        <w:pStyle w:val="Verzeichnis3"/>
        <w:rPr>
          <w:rFonts w:asciiTheme="minorHAnsi" w:eastAsiaTheme="minorEastAsia" w:hAnsiTheme="minorHAnsi" w:cstheme="minorBidi"/>
          <w:noProof/>
          <w:szCs w:val="22"/>
          <w:lang w:eastAsia="de-DE"/>
        </w:rPr>
      </w:pPr>
      <w:hyperlink w:anchor="_Toc496794417" w:history="1">
        <w:r w:rsidR="00D66A1A" w:rsidRPr="009D5747">
          <w:rPr>
            <w:rStyle w:val="Hyperlink"/>
            <w:noProof/>
          </w:rPr>
          <w:t>1.3.24</w:t>
        </w:r>
        <w:r w:rsidR="00D66A1A">
          <w:rPr>
            <w:rFonts w:asciiTheme="minorHAnsi" w:eastAsiaTheme="minorEastAsia" w:hAnsiTheme="minorHAnsi" w:cstheme="minorBidi"/>
            <w:noProof/>
            <w:szCs w:val="22"/>
            <w:lang w:eastAsia="de-DE"/>
          </w:rPr>
          <w:tab/>
        </w:r>
        <w:r w:rsidR="00D66A1A" w:rsidRPr="009D5747">
          <w:rPr>
            <w:rStyle w:val="Hyperlink"/>
            <w:noProof/>
          </w:rPr>
          <w:t>Umtauschrecht in klassische Rente</w:t>
        </w:r>
        <w:r w:rsidR="00D66A1A">
          <w:rPr>
            <w:noProof/>
            <w:webHidden/>
          </w:rPr>
          <w:tab/>
        </w:r>
        <w:r w:rsidR="00D66A1A">
          <w:rPr>
            <w:noProof/>
            <w:webHidden/>
          </w:rPr>
          <w:fldChar w:fldCharType="begin"/>
        </w:r>
        <w:r w:rsidR="00D66A1A">
          <w:rPr>
            <w:noProof/>
            <w:webHidden/>
          </w:rPr>
          <w:instrText xml:space="preserve"> PAGEREF _Toc496794417 \h </w:instrText>
        </w:r>
        <w:r w:rsidR="00D66A1A">
          <w:rPr>
            <w:noProof/>
            <w:webHidden/>
          </w:rPr>
        </w:r>
        <w:r w:rsidR="00D66A1A">
          <w:rPr>
            <w:noProof/>
            <w:webHidden/>
          </w:rPr>
          <w:fldChar w:fldCharType="separate"/>
        </w:r>
        <w:r w:rsidR="00D66A1A">
          <w:rPr>
            <w:noProof/>
            <w:webHidden/>
          </w:rPr>
          <w:t>42</w:t>
        </w:r>
        <w:r w:rsidR="00D66A1A">
          <w:rPr>
            <w:noProof/>
            <w:webHidden/>
          </w:rPr>
          <w:fldChar w:fldCharType="end"/>
        </w:r>
      </w:hyperlink>
    </w:p>
    <w:p w14:paraId="67B331E1" w14:textId="77777777" w:rsidR="00D66A1A" w:rsidRDefault="006E2C06">
      <w:pPr>
        <w:pStyle w:val="Verzeichnis3"/>
        <w:rPr>
          <w:rFonts w:asciiTheme="minorHAnsi" w:eastAsiaTheme="minorEastAsia" w:hAnsiTheme="minorHAnsi" w:cstheme="minorBidi"/>
          <w:noProof/>
          <w:szCs w:val="22"/>
          <w:lang w:eastAsia="de-DE"/>
        </w:rPr>
      </w:pPr>
      <w:hyperlink w:anchor="_Toc496794418" w:history="1">
        <w:r w:rsidR="00D66A1A" w:rsidRPr="009D5747">
          <w:rPr>
            <w:rStyle w:val="Hyperlink"/>
            <w:noProof/>
          </w:rPr>
          <w:t>1.3.25</w:t>
        </w:r>
        <w:r w:rsidR="00D66A1A">
          <w:rPr>
            <w:rFonts w:asciiTheme="minorHAnsi" w:eastAsiaTheme="minorEastAsia" w:hAnsiTheme="minorHAnsi" w:cstheme="minorBidi"/>
            <w:noProof/>
            <w:szCs w:val="22"/>
            <w:lang w:eastAsia="de-DE"/>
          </w:rPr>
          <w:tab/>
        </w:r>
        <w:r w:rsidR="00D66A1A" w:rsidRPr="009D5747">
          <w:rPr>
            <w:rStyle w:val="Hyperlink"/>
            <w:noProof/>
          </w:rPr>
          <w:t>Nachversicherungs-Option</w:t>
        </w:r>
        <w:r w:rsidR="00D66A1A">
          <w:rPr>
            <w:noProof/>
            <w:webHidden/>
          </w:rPr>
          <w:tab/>
        </w:r>
        <w:r w:rsidR="00D66A1A">
          <w:rPr>
            <w:noProof/>
            <w:webHidden/>
          </w:rPr>
          <w:fldChar w:fldCharType="begin"/>
        </w:r>
        <w:r w:rsidR="00D66A1A">
          <w:rPr>
            <w:noProof/>
            <w:webHidden/>
          </w:rPr>
          <w:instrText xml:space="preserve"> PAGEREF _Toc496794418 \h </w:instrText>
        </w:r>
        <w:r w:rsidR="00D66A1A">
          <w:rPr>
            <w:noProof/>
            <w:webHidden/>
          </w:rPr>
        </w:r>
        <w:r w:rsidR="00D66A1A">
          <w:rPr>
            <w:noProof/>
            <w:webHidden/>
          </w:rPr>
          <w:fldChar w:fldCharType="separate"/>
        </w:r>
        <w:r w:rsidR="00D66A1A">
          <w:rPr>
            <w:noProof/>
            <w:webHidden/>
          </w:rPr>
          <w:t>43</w:t>
        </w:r>
        <w:r w:rsidR="00D66A1A">
          <w:rPr>
            <w:noProof/>
            <w:webHidden/>
          </w:rPr>
          <w:fldChar w:fldCharType="end"/>
        </w:r>
      </w:hyperlink>
    </w:p>
    <w:p w14:paraId="608D8191" w14:textId="77777777" w:rsidR="00D66A1A" w:rsidRDefault="006E2C06">
      <w:pPr>
        <w:pStyle w:val="Verzeichnis3"/>
        <w:rPr>
          <w:rFonts w:asciiTheme="minorHAnsi" w:eastAsiaTheme="minorEastAsia" w:hAnsiTheme="minorHAnsi" w:cstheme="minorBidi"/>
          <w:noProof/>
          <w:szCs w:val="22"/>
          <w:lang w:eastAsia="de-DE"/>
        </w:rPr>
      </w:pPr>
      <w:hyperlink w:anchor="_Toc496794419" w:history="1">
        <w:r w:rsidR="00D66A1A" w:rsidRPr="009D5747">
          <w:rPr>
            <w:rStyle w:val="Hyperlink"/>
            <w:noProof/>
          </w:rPr>
          <w:t>1.3.26</w:t>
        </w:r>
        <w:r w:rsidR="00D66A1A">
          <w:rPr>
            <w:rFonts w:asciiTheme="minorHAnsi" w:eastAsiaTheme="minorEastAsia" w:hAnsiTheme="minorHAnsi" w:cstheme="minorBidi"/>
            <w:noProof/>
            <w:szCs w:val="22"/>
            <w:lang w:eastAsia="de-DE"/>
          </w:rPr>
          <w:tab/>
        </w:r>
        <w:r w:rsidR="00D66A1A" w:rsidRPr="009D5747">
          <w:rPr>
            <w:rStyle w:val="Hyperlink"/>
            <w:noProof/>
          </w:rPr>
          <w:t>Umwandlung in eine abgekürzte Altersrente</w:t>
        </w:r>
        <w:r w:rsidR="00D66A1A">
          <w:rPr>
            <w:noProof/>
            <w:webHidden/>
          </w:rPr>
          <w:tab/>
        </w:r>
        <w:r w:rsidR="00D66A1A">
          <w:rPr>
            <w:noProof/>
            <w:webHidden/>
          </w:rPr>
          <w:fldChar w:fldCharType="begin"/>
        </w:r>
        <w:r w:rsidR="00D66A1A">
          <w:rPr>
            <w:noProof/>
            <w:webHidden/>
          </w:rPr>
          <w:instrText xml:space="preserve"> PAGEREF _Toc496794419 \h </w:instrText>
        </w:r>
        <w:r w:rsidR="00D66A1A">
          <w:rPr>
            <w:noProof/>
            <w:webHidden/>
          </w:rPr>
        </w:r>
        <w:r w:rsidR="00D66A1A">
          <w:rPr>
            <w:noProof/>
            <w:webHidden/>
          </w:rPr>
          <w:fldChar w:fldCharType="separate"/>
        </w:r>
        <w:r w:rsidR="00D66A1A">
          <w:rPr>
            <w:noProof/>
            <w:webHidden/>
          </w:rPr>
          <w:t>43</w:t>
        </w:r>
        <w:r w:rsidR="00D66A1A">
          <w:rPr>
            <w:noProof/>
            <w:webHidden/>
          </w:rPr>
          <w:fldChar w:fldCharType="end"/>
        </w:r>
      </w:hyperlink>
    </w:p>
    <w:p w14:paraId="2FB0890B" w14:textId="77777777" w:rsidR="00D66A1A" w:rsidRDefault="006E2C06">
      <w:pPr>
        <w:pStyle w:val="Verzeichnis3"/>
        <w:rPr>
          <w:rFonts w:asciiTheme="minorHAnsi" w:eastAsiaTheme="minorEastAsia" w:hAnsiTheme="minorHAnsi" w:cstheme="minorBidi"/>
          <w:noProof/>
          <w:szCs w:val="22"/>
          <w:lang w:eastAsia="de-DE"/>
        </w:rPr>
      </w:pPr>
      <w:hyperlink w:anchor="_Toc496794420" w:history="1">
        <w:r w:rsidR="00D66A1A" w:rsidRPr="009D5747">
          <w:rPr>
            <w:rStyle w:val="Hyperlink"/>
            <w:noProof/>
          </w:rPr>
          <w:t>1.3.27</w:t>
        </w:r>
        <w:r w:rsidR="00D66A1A">
          <w:rPr>
            <w:rFonts w:asciiTheme="minorHAnsi" w:eastAsiaTheme="minorEastAsia" w:hAnsiTheme="minorHAnsi" w:cstheme="minorBidi"/>
            <w:noProof/>
            <w:szCs w:val="22"/>
            <w:lang w:eastAsia="de-DE"/>
          </w:rPr>
          <w:tab/>
        </w:r>
        <w:r w:rsidR="00D66A1A" w:rsidRPr="009D5747">
          <w:rPr>
            <w:rStyle w:val="Hyperlink"/>
            <w:noProof/>
          </w:rPr>
          <w:t>Vorruhestandsregelung</w:t>
        </w:r>
        <w:r w:rsidR="00D66A1A">
          <w:rPr>
            <w:noProof/>
            <w:webHidden/>
          </w:rPr>
          <w:tab/>
        </w:r>
        <w:r w:rsidR="00D66A1A">
          <w:rPr>
            <w:noProof/>
            <w:webHidden/>
          </w:rPr>
          <w:fldChar w:fldCharType="begin"/>
        </w:r>
        <w:r w:rsidR="00D66A1A">
          <w:rPr>
            <w:noProof/>
            <w:webHidden/>
          </w:rPr>
          <w:instrText xml:space="preserve"> PAGEREF _Toc496794420 \h </w:instrText>
        </w:r>
        <w:r w:rsidR="00D66A1A">
          <w:rPr>
            <w:noProof/>
            <w:webHidden/>
          </w:rPr>
        </w:r>
        <w:r w:rsidR="00D66A1A">
          <w:rPr>
            <w:noProof/>
            <w:webHidden/>
          </w:rPr>
          <w:fldChar w:fldCharType="separate"/>
        </w:r>
        <w:r w:rsidR="00D66A1A">
          <w:rPr>
            <w:noProof/>
            <w:webHidden/>
          </w:rPr>
          <w:t>43</w:t>
        </w:r>
        <w:r w:rsidR="00D66A1A">
          <w:rPr>
            <w:noProof/>
            <w:webHidden/>
          </w:rPr>
          <w:fldChar w:fldCharType="end"/>
        </w:r>
      </w:hyperlink>
    </w:p>
    <w:p w14:paraId="22863E05" w14:textId="77777777" w:rsidR="00D66A1A" w:rsidRDefault="006E2C06">
      <w:pPr>
        <w:pStyle w:val="Verzeichnis3"/>
        <w:rPr>
          <w:rFonts w:asciiTheme="minorHAnsi" w:eastAsiaTheme="minorEastAsia" w:hAnsiTheme="minorHAnsi" w:cstheme="minorBidi"/>
          <w:noProof/>
          <w:szCs w:val="22"/>
          <w:lang w:eastAsia="de-DE"/>
        </w:rPr>
      </w:pPr>
      <w:hyperlink w:anchor="_Toc496794421" w:history="1">
        <w:r w:rsidR="00D66A1A" w:rsidRPr="009D5747">
          <w:rPr>
            <w:rStyle w:val="Hyperlink"/>
            <w:noProof/>
          </w:rPr>
          <w:t>1.3.28</w:t>
        </w:r>
        <w:r w:rsidR="00D66A1A">
          <w:rPr>
            <w:rFonts w:asciiTheme="minorHAnsi" w:eastAsiaTheme="minorEastAsia" w:hAnsiTheme="minorHAnsi" w:cstheme="minorBidi"/>
            <w:noProof/>
            <w:szCs w:val="22"/>
            <w:lang w:eastAsia="de-DE"/>
          </w:rPr>
          <w:tab/>
        </w:r>
        <w:r w:rsidR="00D66A1A" w:rsidRPr="009D5747">
          <w:rPr>
            <w:rStyle w:val="Hyperlink"/>
            <w:noProof/>
          </w:rPr>
          <w:t>Gewährung eines Policendarlehens (AVB)</w:t>
        </w:r>
        <w:r w:rsidR="00D66A1A">
          <w:rPr>
            <w:noProof/>
            <w:webHidden/>
          </w:rPr>
          <w:tab/>
        </w:r>
        <w:r w:rsidR="00D66A1A">
          <w:rPr>
            <w:noProof/>
            <w:webHidden/>
          </w:rPr>
          <w:fldChar w:fldCharType="begin"/>
        </w:r>
        <w:r w:rsidR="00D66A1A">
          <w:rPr>
            <w:noProof/>
            <w:webHidden/>
          </w:rPr>
          <w:instrText xml:space="preserve"> PAGEREF _Toc496794421 \h </w:instrText>
        </w:r>
        <w:r w:rsidR="00D66A1A">
          <w:rPr>
            <w:noProof/>
            <w:webHidden/>
          </w:rPr>
        </w:r>
        <w:r w:rsidR="00D66A1A">
          <w:rPr>
            <w:noProof/>
            <w:webHidden/>
          </w:rPr>
          <w:fldChar w:fldCharType="separate"/>
        </w:r>
        <w:r w:rsidR="00D66A1A">
          <w:rPr>
            <w:noProof/>
            <w:webHidden/>
          </w:rPr>
          <w:t>44</w:t>
        </w:r>
        <w:r w:rsidR="00D66A1A">
          <w:rPr>
            <w:noProof/>
            <w:webHidden/>
          </w:rPr>
          <w:fldChar w:fldCharType="end"/>
        </w:r>
      </w:hyperlink>
    </w:p>
    <w:p w14:paraId="13060330"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422" w:history="1">
        <w:r w:rsidR="00D66A1A" w:rsidRPr="009D5747">
          <w:rPr>
            <w:rStyle w:val="Hyperlink"/>
            <w:noProof/>
          </w:rPr>
          <w:t>2</w:t>
        </w:r>
        <w:r w:rsidR="00D66A1A">
          <w:rPr>
            <w:rFonts w:asciiTheme="minorHAnsi" w:eastAsiaTheme="minorEastAsia" w:hAnsiTheme="minorHAnsi" w:cstheme="minorBidi"/>
            <w:noProof/>
            <w:szCs w:val="22"/>
            <w:lang w:eastAsia="de-DE"/>
          </w:rPr>
          <w:tab/>
        </w:r>
        <w:r w:rsidR="00D66A1A" w:rsidRPr="009D5747">
          <w:rPr>
            <w:rStyle w:val="Hyperlink"/>
            <w:noProof/>
          </w:rPr>
          <w:t>Rechnungsgrundlagen</w:t>
        </w:r>
        <w:r w:rsidR="00D66A1A">
          <w:rPr>
            <w:noProof/>
            <w:webHidden/>
          </w:rPr>
          <w:tab/>
        </w:r>
        <w:r w:rsidR="00D66A1A">
          <w:rPr>
            <w:noProof/>
            <w:webHidden/>
          </w:rPr>
          <w:fldChar w:fldCharType="begin"/>
        </w:r>
        <w:r w:rsidR="00D66A1A">
          <w:rPr>
            <w:noProof/>
            <w:webHidden/>
          </w:rPr>
          <w:instrText xml:space="preserve"> PAGEREF _Toc496794422 \h </w:instrText>
        </w:r>
        <w:r w:rsidR="00D66A1A">
          <w:rPr>
            <w:noProof/>
            <w:webHidden/>
          </w:rPr>
        </w:r>
        <w:r w:rsidR="00D66A1A">
          <w:rPr>
            <w:noProof/>
            <w:webHidden/>
          </w:rPr>
          <w:fldChar w:fldCharType="separate"/>
        </w:r>
        <w:r w:rsidR="00D66A1A">
          <w:rPr>
            <w:noProof/>
            <w:webHidden/>
          </w:rPr>
          <w:t>45</w:t>
        </w:r>
        <w:r w:rsidR="00D66A1A">
          <w:rPr>
            <w:noProof/>
            <w:webHidden/>
          </w:rPr>
          <w:fldChar w:fldCharType="end"/>
        </w:r>
      </w:hyperlink>
    </w:p>
    <w:p w14:paraId="68B4F2D8" w14:textId="77777777" w:rsidR="00D66A1A" w:rsidRDefault="006E2C06">
      <w:pPr>
        <w:pStyle w:val="Verzeichnis2"/>
        <w:rPr>
          <w:rFonts w:asciiTheme="minorHAnsi" w:eastAsiaTheme="minorEastAsia" w:hAnsiTheme="minorHAnsi" w:cstheme="minorBidi"/>
          <w:noProof/>
          <w:szCs w:val="22"/>
          <w:lang w:eastAsia="de-DE"/>
        </w:rPr>
      </w:pPr>
      <w:hyperlink w:anchor="_Toc496794423" w:history="1">
        <w:r w:rsidR="00D66A1A" w:rsidRPr="009D5747">
          <w:rPr>
            <w:rStyle w:val="Hyperlink"/>
            <w:noProof/>
          </w:rPr>
          <w:t>2.1</w:t>
        </w:r>
        <w:r w:rsidR="00D66A1A">
          <w:rPr>
            <w:rFonts w:asciiTheme="minorHAnsi" w:eastAsiaTheme="minorEastAsia" w:hAnsiTheme="minorHAnsi" w:cstheme="minorBidi"/>
            <w:noProof/>
            <w:szCs w:val="22"/>
            <w:lang w:eastAsia="de-DE"/>
          </w:rPr>
          <w:tab/>
        </w:r>
        <w:r w:rsidR="00D66A1A" w:rsidRPr="009D5747">
          <w:rPr>
            <w:rStyle w:val="Hyperlink"/>
            <w:noProof/>
          </w:rPr>
          <w:t>Biometrische Rechnungsgrundlagen</w:t>
        </w:r>
        <w:r w:rsidR="00D66A1A">
          <w:rPr>
            <w:noProof/>
            <w:webHidden/>
          </w:rPr>
          <w:tab/>
        </w:r>
        <w:r w:rsidR="00D66A1A">
          <w:rPr>
            <w:noProof/>
            <w:webHidden/>
          </w:rPr>
          <w:fldChar w:fldCharType="begin"/>
        </w:r>
        <w:r w:rsidR="00D66A1A">
          <w:rPr>
            <w:noProof/>
            <w:webHidden/>
          </w:rPr>
          <w:instrText xml:space="preserve"> PAGEREF _Toc496794423 \h </w:instrText>
        </w:r>
        <w:r w:rsidR="00D66A1A">
          <w:rPr>
            <w:noProof/>
            <w:webHidden/>
          </w:rPr>
        </w:r>
        <w:r w:rsidR="00D66A1A">
          <w:rPr>
            <w:noProof/>
            <w:webHidden/>
          </w:rPr>
          <w:fldChar w:fldCharType="separate"/>
        </w:r>
        <w:r w:rsidR="00D66A1A">
          <w:rPr>
            <w:noProof/>
            <w:webHidden/>
          </w:rPr>
          <w:t>45</w:t>
        </w:r>
        <w:r w:rsidR="00D66A1A">
          <w:rPr>
            <w:noProof/>
            <w:webHidden/>
          </w:rPr>
          <w:fldChar w:fldCharType="end"/>
        </w:r>
      </w:hyperlink>
    </w:p>
    <w:p w14:paraId="00D54155" w14:textId="77777777" w:rsidR="00D66A1A" w:rsidRDefault="006E2C06">
      <w:pPr>
        <w:pStyle w:val="Verzeichnis2"/>
        <w:rPr>
          <w:rFonts w:asciiTheme="minorHAnsi" w:eastAsiaTheme="minorEastAsia" w:hAnsiTheme="minorHAnsi" w:cstheme="minorBidi"/>
          <w:noProof/>
          <w:szCs w:val="22"/>
          <w:lang w:eastAsia="de-DE"/>
        </w:rPr>
      </w:pPr>
      <w:hyperlink w:anchor="_Toc496794424" w:history="1">
        <w:r w:rsidR="00D66A1A" w:rsidRPr="009D5747">
          <w:rPr>
            <w:rStyle w:val="Hyperlink"/>
            <w:noProof/>
          </w:rPr>
          <w:t>2.2</w:t>
        </w:r>
        <w:r w:rsidR="00D66A1A">
          <w:rPr>
            <w:rFonts w:asciiTheme="minorHAnsi" w:eastAsiaTheme="minorEastAsia" w:hAnsiTheme="minorHAnsi" w:cstheme="minorBidi"/>
            <w:noProof/>
            <w:szCs w:val="22"/>
            <w:lang w:eastAsia="de-DE"/>
          </w:rPr>
          <w:tab/>
        </w:r>
        <w:r w:rsidR="00D66A1A" w:rsidRPr="009D5747">
          <w:rPr>
            <w:rStyle w:val="Hyperlink"/>
            <w:noProof/>
          </w:rPr>
          <w:t>Rechnungszins</w:t>
        </w:r>
        <w:r w:rsidR="00D66A1A">
          <w:rPr>
            <w:noProof/>
            <w:webHidden/>
          </w:rPr>
          <w:tab/>
        </w:r>
        <w:r w:rsidR="00D66A1A">
          <w:rPr>
            <w:noProof/>
            <w:webHidden/>
          </w:rPr>
          <w:fldChar w:fldCharType="begin"/>
        </w:r>
        <w:r w:rsidR="00D66A1A">
          <w:rPr>
            <w:noProof/>
            <w:webHidden/>
          </w:rPr>
          <w:instrText xml:space="preserve"> PAGEREF _Toc496794424 \h </w:instrText>
        </w:r>
        <w:r w:rsidR="00D66A1A">
          <w:rPr>
            <w:noProof/>
            <w:webHidden/>
          </w:rPr>
        </w:r>
        <w:r w:rsidR="00D66A1A">
          <w:rPr>
            <w:noProof/>
            <w:webHidden/>
          </w:rPr>
          <w:fldChar w:fldCharType="separate"/>
        </w:r>
        <w:r w:rsidR="00D66A1A">
          <w:rPr>
            <w:noProof/>
            <w:webHidden/>
          </w:rPr>
          <w:t>45</w:t>
        </w:r>
        <w:r w:rsidR="00D66A1A">
          <w:rPr>
            <w:noProof/>
            <w:webHidden/>
          </w:rPr>
          <w:fldChar w:fldCharType="end"/>
        </w:r>
      </w:hyperlink>
    </w:p>
    <w:p w14:paraId="10380CD5" w14:textId="77777777" w:rsidR="00D66A1A" w:rsidRDefault="006E2C06">
      <w:pPr>
        <w:pStyle w:val="Verzeichnis2"/>
        <w:rPr>
          <w:rFonts w:asciiTheme="minorHAnsi" w:eastAsiaTheme="minorEastAsia" w:hAnsiTheme="minorHAnsi" w:cstheme="minorBidi"/>
          <w:noProof/>
          <w:szCs w:val="22"/>
          <w:lang w:eastAsia="de-DE"/>
        </w:rPr>
      </w:pPr>
      <w:hyperlink w:anchor="_Toc496794425" w:history="1">
        <w:r w:rsidR="00D66A1A" w:rsidRPr="009D5747">
          <w:rPr>
            <w:rStyle w:val="Hyperlink"/>
            <w:noProof/>
          </w:rPr>
          <w:t>2.3</w:t>
        </w:r>
        <w:r w:rsidR="00D66A1A">
          <w:rPr>
            <w:rFonts w:asciiTheme="minorHAnsi" w:eastAsiaTheme="minorEastAsia" w:hAnsiTheme="minorHAnsi" w:cstheme="minorBidi"/>
            <w:noProof/>
            <w:szCs w:val="22"/>
            <w:lang w:eastAsia="de-DE"/>
          </w:rPr>
          <w:tab/>
        </w:r>
        <w:r w:rsidR="00D66A1A" w:rsidRPr="009D5747">
          <w:rPr>
            <w:rStyle w:val="Hyperlink"/>
            <w:noProof/>
          </w:rPr>
          <w:t>Kostensätze</w:t>
        </w:r>
        <w:r w:rsidR="00D66A1A">
          <w:rPr>
            <w:noProof/>
            <w:webHidden/>
          </w:rPr>
          <w:tab/>
        </w:r>
        <w:r w:rsidR="00D66A1A">
          <w:rPr>
            <w:noProof/>
            <w:webHidden/>
          </w:rPr>
          <w:fldChar w:fldCharType="begin"/>
        </w:r>
        <w:r w:rsidR="00D66A1A">
          <w:rPr>
            <w:noProof/>
            <w:webHidden/>
          </w:rPr>
          <w:instrText xml:space="preserve"> PAGEREF _Toc496794425 \h </w:instrText>
        </w:r>
        <w:r w:rsidR="00D66A1A">
          <w:rPr>
            <w:noProof/>
            <w:webHidden/>
          </w:rPr>
        </w:r>
        <w:r w:rsidR="00D66A1A">
          <w:rPr>
            <w:noProof/>
            <w:webHidden/>
          </w:rPr>
          <w:fldChar w:fldCharType="separate"/>
        </w:r>
        <w:r w:rsidR="00D66A1A">
          <w:rPr>
            <w:noProof/>
            <w:webHidden/>
          </w:rPr>
          <w:t>46</w:t>
        </w:r>
        <w:r w:rsidR="00D66A1A">
          <w:rPr>
            <w:noProof/>
            <w:webHidden/>
          </w:rPr>
          <w:fldChar w:fldCharType="end"/>
        </w:r>
      </w:hyperlink>
    </w:p>
    <w:p w14:paraId="51510EA3" w14:textId="77777777" w:rsidR="00D66A1A" w:rsidRDefault="006E2C06">
      <w:pPr>
        <w:pStyle w:val="Verzeichnis3"/>
        <w:rPr>
          <w:rFonts w:asciiTheme="minorHAnsi" w:eastAsiaTheme="minorEastAsia" w:hAnsiTheme="minorHAnsi" w:cstheme="minorBidi"/>
          <w:noProof/>
          <w:szCs w:val="22"/>
          <w:lang w:eastAsia="de-DE"/>
        </w:rPr>
      </w:pPr>
      <w:hyperlink w:anchor="_Toc496794426" w:history="1">
        <w:r w:rsidR="00D66A1A" w:rsidRPr="009D5747">
          <w:rPr>
            <w:rStyle w:val="Hyperlink"/>
            <w:noProof/>
          </w:rPr>
          <w:t>2.3.1</w:t>
        </w:r>
        <w:r w:rsidR="00D66A1A">
          <w:rPr>
            <w:rFonts w:asciiTheme="minorHAnsi" w:eastAsiaTheme="minorEastAsia" w:hAnsiTheme="minorHAnsi" w:cstheme="minorBidi"/>
            <w:noProof/>
            <w:szCs w:val="22"/>
            <w:lang w:eastAsia="de-DE"/>
          </w:rPr>
          <w:tab/>
        </w:r>
        <w:r w:rsidR="00D66A1A" w:rsidRPr="009D5747">
          <w:rPr>
            <w:rStyle w:val="Hyperlink"/>
            <w:noProof/>
          </w:rPr>
          <w:t>Abschlusskosten</w:t>
        </w:r>
        <w:r w:rsidR="00D66A1A">
          <w:rPr>
            <w:noProof/>
            <w:webHidden/>
          </w:rPr>
          <w:tab/>
        </w:r>
        <w:r w:rsidR="00D66A1A">
          <w:rPr>
            <w:noProof/>
            <w:webHidden/>
          </w:rPr>
          <w:fldChar w:fldCharType="begin"/>
        </w:r>
        <w:r w:rsidR="00D66A1A">
          <w:rPr>
            <w:noProof/>
            <w:webHidden/>
          </w:rPr>
          <w:instrText xml:space="preserve"> PAGEREF _Toc496794426 \h </w:instrText>
        </w:r>
        <w:r w:rsidR="00D66A1A">
          <w:rPr>
            <w:noProof/>
            <w:webHidden/>
          </w:rPr>
        </w:r>
        <w:r w:rsidR="00D66A1A">
          <w:rPr>
            <w:noProof/>
            <w:webHidden/>
          </w:rPr>
          <w:fldChar w:fldCharType="separate"/>
        </w:r>
        <w:r w:rsidR="00D66A1A">
          <w:rPr>
            <w:noProof/>
            <w:webHidden/>
          </w:rPr>
          <w:t>46</w:t>
        </w:r>
        <w:r w:rsidR="00D66A1A">
          <w:rPr>
            <w:noProof/>
            <w:webHidden/>
          </w:rPr>
          <w:fldChar w:fldCharType="end"/>
        </w:r>
      </w:hyperlink>
    </w:p>
    <w:p w14:paraId="2DAB5E97" w14:textId="77777777" w:rsidR="00D66A1A" w:rsidRDefault="006E2C06">
      <w:pPr>
        <w:pStyle w:val="Verzeichnis3"/>
        <w:rPr>
          <w:rFonts w:asciiTheme="minorHAnsi" w:eastAsiaTheme="minorEastAsia" w:hAnsiTheme="minorHAnsi" w:cstheme="minorBidi"/>
          <w:noProof/>
          <w:szCs w:val="22"/>
          <w:lang w:eastAsia="de-DE"/>
        </w:rPr>
      </w:pPr>
      <w:hyperlink w:anchor="_Toc496794427" w:history="1">
        <w:r w:rsidR="00D66A1A" w:rsidRPr="009D5747">
          <w:rPr>
            <w:rStyle w:val="Hyperlink"/>
            <w:noProof/>
          </w:rPr>
          <w:t>2.3.2</w:t>
        </w:r>
        <w:r w:rsidR="00D66A1A">
          <w:rPr>
            <w:rFonts w:asciiTheme="minorHAnsi" w:eastAsiaTheme="minorEastAsia" w:hAnsiTheme="minorHAnsi" w:cstheme="minorBidi"/>
            <w:noProof/>
            <w:szCs w:val="22"/>
            <w:lang w:eastAsia="de-DE"/>
          </w:rPr>
          <w:tab/>
        </w:r>
        <w:r w:rsidR="00D66A1A" w:rsidRPr="009D5747">
          <w:rPr>
            <w:rStyle w:val="Hyperlink"/>
            <w:noProof/>
          </w:rPr>
          <w:t>Amortisationskosten</w:t>
        </w:r>
        <w:r w:rsidR="00D66A1A">
          <w:rPr>
            <w:noProof/>
            <w:webHidden/>
          </w:rPr>
          <w:tab/>
        </w:r>
        <w:r w:rsidR="00D66A1A">
          <w:rPr>
            <w:noProof/>
            <w:webHidden/>
          </w:rPr>
          <w:fldChar w:fldCharType="begin"/>
        </w:r>
        <w:r w:rsidR="00D66A1A">
          <w:rPr>
            <w:noProof/>
            <w:webHidden/>
          </w:rPr>
          <w:instrText xml:space="preserve"> PAGEREF _Toc496794427 \h </w:instrText>
        </w:r>
        <w:r w:rsidR="00D66A1A">
          <w:rPr>
            <w:noProof/>
            <w:webHidden/>
          </w:rPr>
        </w:r>
        <w:r w:rsidR="00D66A1A">
          <w:rPr>
            <w:noProof/>
            <w:webHidden/>
          </w:rPr>
          <w:fldChar w:fldCharType="separate"/>
        </w:r>
        <w:r w:rsidR="00D66A1A">
          <w:rPr>
            <w:noProof/>
            <w:webHidden/>
          </w:rPr>
          <w:t>48</w:t>
        </w:r>
        <w:r w:rsidR="00D66A1A">
          <w:rPr>
            <w:noProof/>
            <w:webHidden/>
          </w:rPr>
          <w:fldChar w:fldCharType="end"/>
        </w:r>
      </w:hyperlink>
    </w:p>
    <w:p w14:paraId="2258A125" w14:textId="77777777" w:rsidR="00D66A1A" w:rsidRDefault="006E2C06">
      <w:pPr>
        <w:pStyle w:val="Verzeichnis3"/>
        <w:rPr>
          <w:rFonts w:asciiTheme="minorHAnsi" w:eastAsiaTheme="minorEastAsia" w:hAnsiTheme="minorHAnsi" w:cstheme="minorBidi"/>
          <w:noProof/>
          <w:szCs w:val="22"/>
          <w:lang w:eastAsia="de-DE"/>
        </w:rPr>
      </w:pPr>
      <w:hyperlink w:anchor="_Toc496794428" w:history="1">
        <w:r w:rsidR="00D66A1A" w:rsidRPr="009D5747">
          <w:rPr>
            <w:rStyle w:val="Hyperlink"/>
            <w:noProof/>
          </w:rPr>
          <w:t>2.3.3</w:t>
        </w:r>
        <w:r w:rsidR="00D66A1A">
          <w:rPr>
            <w:rFonts w:asciiTheme="minorHAnsi" w:eastAsiaTheme="minorEastAsia" w:hAnsiTheme="minorHAnsi" w:cstheme="minorBidi"/>
            <w:noProof/>
            <w:szCs w:val="22"/>
            <w:lang w:eastAsia="de-DE"/>
          </w:rPr>
          <w:tab/>
        </w:r>
        <w:r w:rsidR="00D66A1A" w:rsidRPr="009D5747">
          <w:rPr>
            <w:rStyle w:val="Hyperlink"/>
            <w:noProof/>
          </w:rPr>
          <w:t>Laufende Beitragsabhängige Abschluss- und Verwaltungskosten</w:t>
        </w:r>
        <w:r w:rsidR="00D66A1A">
          <w:rPr>
            <w:noProof/>
            <w:webHidden/>
          </w:rPr>
          <w:tab/>
        </w:r>
        <w:r w:rsidR="00D66A1A">
          <w:rPr>
            <w:noProof/>
            <w:webHidden/>
          </w:rPr>
          <w:fldChar w:fldCharType="begin"/>
        </w:r>
        <w:r w:rsidR="00D66A1A">
          <w:rPr>
            <w:noProof/>
            <w:webHidden/>
          </w:rPr>
          <w:instrText xml:space="preserve"> PAGEREF _Toc496794428 \h </w:instrText>
        </w:r>
        <w:r w:rsidR="00D66A1A">
          <w:rPr>
            <w:noProof/>
            <w:webHidden/>
          </w:rPr>
        </w:r>
        <w:r w:rsidR="00D66A1A">
          <w:rPr>
            <w:noProof/>
            <w:webHidden/>
          </w:rPr>
          <w:fldChar w:fldCharType="separate"/>
        </w:r>
        <w:r w:rsidR="00D66A1A">
          <w:rPr>
            <w:noProof/>
            <w:webHidden/>
          </w:rPr>
          <w:t>49</w:t>
        </w:r>
        <w:r w:rsidR="00D66A1A">
          <w:rPr>
            <w:noProof/>
            <w:webHidden/>
          </w:rPr>
          <w:fldChar w:fldCharType="end"/>
        </w:r>
      </w:hyperlink>
    </w:p>
    <w:p w14:paraId="3D2ADD8F" w14:textId="77777777" w:rsidR="00D66A1A" w:rsidRDefault="006E2C06">
      <w:pPr>
        <w:pStyle w:val="Verzeichnis3"/>
        <w:rPr>
          <w:rFonts w:asciiTheme="minorHAnsi" w:eastAsiaTheme="minorEastAsia" w:hAnsiTheme="minorHAnsi" w:cstheme="minorBidi"/>
          <w:noProof/>
          <w:szCs w:val="22"/>
          <w:lang w:eastAsia="de-DE"/>
        </w:rPr>
      </w:pPr>
      <w:hyperlink w:anchor="_Toc496794429" w:history="1">
        <w:r w:rsidR="00D66A1A" w:rsidRPr="009D5747">
          <w:rPr>
            <w:rStyle w:val="Hyperlink"/>
            <w:noProof/>
          </w:rPr>
          <w:t>2.3.4</w:t>
        </w:r>
        <w:r w:rsidR="00D66A1A">
          <w:rPr>
            <w:rFonts w:asciiTheme="minorHAnsi" w:eastAsiaTheme="minorEastAsia" w:hAnsiTheme="minorHAnsi" w:cstheme="minorBidi"/>
            <w:noProof/>
            <w:szCs w:val="22"/>
            <w:lang w:eastAsia="de-DE"/>
          </w:rPr>
          <w:tab/>
        </w:r>
        <w:r w:rsidR="00D66A1A" w:rsidRPr="009D5747">
          <w:rPr>
            <w:rStyle w:val="Hyperlink"/>
            <w:noProof/>
          </w:rPr>
          <w:t>Zuschläge für unterjährige Beitragszahlung</w:t>
        </w:r>
        <w:r w:rsidR="00D66A1A">
          <w:rPr>
            <w:noProof/>
            <w:webHidden/>
          </w:rPr>
          <w:tab/>
        </w:r>
        <w:r w:rsidR="00D66A1A">
          <w:rPr>
            <w:noProof/>
            <w:webHidden/>
          </w:rPr>
          <w:fldChar w:fldCharType="begin"/>
        </w:r>
        <w:r w:rsidR="00D66A1A">
          <w:rPr>
            <w:noProof/>
            <w:webHidden/>
          </w:rPr>
          <w:instrText xml:space="preserve"> PAGEREF _Toc496794429 \h </w:instrText>
        </w:r>
        <w:r w:rsidR="00D66A1A">
          <w:rPr>
            <w:noProof/>
            <w:webHidden/>
          </w:rPr>
        </w:r>
        <w:r w:rsidR="00D66A1A">
          <w:rPr>
            <w:noProof/>
            <w:webHidden/>
          </w:rPr>
          <w:fldChar w:fldCharType="separate"/>
        </w:r>
        <w:r w:rsidR="00D66A1A">
          <w:rPr>
            <w:noProof/>
            <w:webHidden/>
          </w:rPr>
          <w:t>51</w:t>
        </w:r>
        <w:r w:rsidR="00D66A1A">
          <w:rPr>
            <w:noProof/>
            <w:webHidden/>
          </w:rPr>
          <w:fldChar w:fldCharType="end"/>
        </w:r>
      </w:hyperlink>
    </w:p>
    <w:p w14:paraId="30829DFA" w14:textId="77777777" w:rsidR="00D66A1A" w:rsidRDefault="006E2C06">
      <w:pPr>
        <w:pStyle w:val="Verzeichnis3"/>
        <w:rPr>
          <w:rFonts w:asciiTheme="minorHAnsi" w:eastAsiaTheme="minorEastAsia" w:hAnsiTheme="minorHAnsi" w:cstheme="minorBidi"/>
          <w:noProof/>
          <w:szCs w:val="22"/>
          <w:lang w:eastAsia="de-DE"/>
        </w:rPr>
      </w:pPr>
      <w:hyperlink w:anchor="_Toc496794430" w:history="1">
        <w:r w:rsidR="00D66A1A" w:rsidRPr="009D5747">
          <w:rPr>
            <w:rStyle w:val="Hyperlink"/>
            <w:noProof/>
          </w:rPr>
          <w:t>2.3.5</w:t>
        </w:r>
        <w:r w:rsidR="00D66A1A">
          <w:rPr>
            <w:rFonts w:asciiTheme="minorHAnsi" w:eastAsiaTheme="minorEastAsia" w:hAnsiTheme="minorHAnsi" w:cstheme="minorBidi"/>
            <w:noProof/>
            <w:szCs w:val="22"/>
            <w:lang w:eastAsia="de-DE"/>
          </w:rPr>
          <w:tab/>
        </w:r>
        <w:r w:rsidR="00D66A1A" w:rsidRPr="009D5747">
          <w:rPr>
            <w:rStyle w:val="Hyperlink"/>
            <w:noProof/>
          </w:rPr>
          <w:t>Stückkosten</w:t>
        </w:r>
        <w:r w:rsidR="00D66A1A">
          <w:rPr>
            <w:noProof/>
            <w:webHidden/>
          </w:rPr>
          <w:tab/>
        </w:r>
        <w:r w:rsidR="00D66A1A">
          <w:rPr>
            <w:noProof/>
            <w:webHidden/>
          </w:rPr>
          <w:fldChar w:fldCharType="begin"/>
        </w:r>
        <w:r w:rsidR="00D66A1A">
          <w:rPr>
            <w:noProof/>
            <w:webHidden/>
          </w:rPr>
          <w:instrText xml:space="preserve"> PAGEREF _Toc496794430 \h </w:instrText>
        </w:r>
        <w:r w:rsidR="00D66A1A">
          <w:rPr>
            <w:noProof/>
            <w:webHidden/>
          </w:rPr>
        </w:r>
        <w:r w:rsidR="00D66A1A">
          <w:rPr>
            <w:noProof/>
            <w:webHidden/>
          </w:rPr>
          <w:fldChar w:fldCharType="separate"/>
        </w:r>
        <w:r w:rsidR="00D66A1A">
          <w:rPr>
            <w:noProof/>
            <w:webHidden/>
          </w:rPr>
          <w:t>52</w:t>
        </w:r>
        <w:r w:rsidR="00D66A1A">
          <w:rPr>
            <w:noProof/>
            <w:webHidden/>
          </w:rPr>
          <w:fldChar w:fldCharType="end"/>
        </w:r>
      </w:hyperlink>
    </w:p>
    <w:p w14:paraId="1DF3504C" w14:textId="77777777" w:rsidR="00D66A1A" w:rsidRDefault="006E2C06">
      <w:pPr>
        <w:pStyle w:val="Verzeichnis3"/>
        <w:rPr>
          <w:rFonts w:asciiTheme="minorHAnsi" w:eastAsiaTheme="minorEastAsia" w:hAnsiTheme="minorHAnsi" w:cstheme="minorBidi"/>
          <w:noProof/>
          <w:szCs w:val="22"/>
          <w:lang w:eastAsia="de-DE"/>
        </w:rPr>
      </w:pPr>
      <w:hyperlink w:anchor="_Toc496794431" w:history="1">
        <w:r w:rsidR="00D66A1A" w:rsidRPr="009D5747">
          <w:rPr>
            <w:rStyle w:val="Hyperlink"/>
            <w:noProof/>
          </w:rPr>
          <w:t>2.3.6</w:t>
        </w:r>
        <w:r w:rsidR="00D66A1A">
          <w:rPr>
            <w:rFonts w:asciiTheme="minorHAnsi" w:eastAsiaTheme="minorEastAsia" w:hAnsiTheme="minorHAnsi" w:cstheme="minorBidi"/>
            <w:noProof/>
            <w:szCs w:val="22"/>
            <w:lang w:eastAsia="de-DE"/>
          </w:rPr>
          <w:tab/>
        </w:r>
        <w:r w:rsidR="00D66A1A" w:rsidRPr="009D5747">
          <w:rPr>
            <w:rStyle w:val="Hyperlink"/>
            <w:noProof/>
          </w:rPr>
          <w:t>Guthabenabhängige Verwaltungskosten</w:t>
        </w:r>
        <w:r w:rsidR="00D66A1A">
          <w:rPr>
            <w:noProof/>
            <w:webHidden/>
          </w:rPr>
          <w:tab/>
        </w:r>
        <w:r w:rsidR="00D66A1A">
          <w:rPr>
            <w:noProof/>
            <w:webHidden/>
          </w:rPr>
          <w:fldChar w:fldCharType="begin"/>
        </w:r>
        <w:r w:rsidR="00D66A1A">
          <w:rPr>
            <w:noProof/>
            <w:webHidden/>
          </w:rPr>
          <w:instrText xml:space="preserve"> PAGEREF _Toc496794431 \h </w:instrText>
        </w:r>
        <w:r w:rsidR="00D66A1A">
          <w:rPr>
            <w:noProof/>
            <w:webHidden/>
          </w:rPr>
        </w:r>
        <w:r w:rsidR="00D66A1A">
          <w:rPr>
            <w:noProof/>
            <w:webHidden/>
          </w:rPr>
          <w:fldChar w:fldCharType="separate"/>
        </w:r>
        <w:r w:rsidR="00D66A1A">
          <w:rPr>
            <w:noProof/>
            <w:webHidden/>
          </w:rPr>
          <w:t>53</w:t>
        </w:r>
        <w:r w:rsidR="00D66A1A">
          <w:rPr>
            <w:noProof/>
            <w:webHidden/>
          </w:rPr>
          <w:fldChar w:fldCharType="end"/>
        </w:r>
      </w:hyperlink>
    </w:p>
    <w:p w14:paraId="1A5C2A3C" w14:textId="77777777" w:rsidR="00D66A1A" w:rsidRDefault="006E2C06">
      <w:pPr>
        <w:pStyle w:val="Verzeichnis3"/>
        <w:rPr>
          <w:rFonts w:asciiTheme="minorHAnsi" w:eastAsiaTheme="minorEastAsia" w:hAnsiTheme="minorHAnsi" w:cstheme="minorBidi"/>
          <w:noProof/>
          <w:szCs w:val="22"/>
          <w:lang w:eastAsia="de-DE"/>
        </w:rPr>
      </w:pPr>
      <w:hyperlink w:anchor="_Toc496794432" w:history="1">
        <w:r w:rsidR="00D66A1A" w:rsidRPr="009D5747">
          <w:rPr>
            <w:rStyle w:val="Hyperlink"/>
            <w:noProof/>
          </w:rPr>
          <w:t>2.3.7</w:t>
        </w:r>
        <w:r w:rsidR="00D66A1A">
          <w:rPr>
            <w:rFonts w:asciiTheme="minorHAnsi" w:eastAsiaTheme="minorEastAsia" w:hAnsiTheme="minorHAnsi" w:cstheme="minorBidi"/>
            <w:noProof/>
            <w:szCs w:val="22"/>
            <w:lang w:eastAsia="de-DE"/>
          </w:rPr>
          <w:tab/>
        </w:r>
        <w:r w:rsidR="00D66A1A" w:rsidRPr="009D5747">
          <w:rPr>
            <w:rStyle w:val="Hyperlink"/>
            <w:noProof/>
          </w:rPr>
          <w:t>Kosten im Rentenbezug</w:t>
        </w:r>
        <w:r w:rsidR="00D66A1A">
          <w:rPr>
            <w:noProof/>
            <w:webHidden/>
          </w:rPr>
          <w:tab/>
        </w:r>
        <w:r w:rsidR="00D66A1A">
          <w:rPr>
            <w:noProof/>
            <w:webHidden/>
          </w:rPr>
          <w:fldChar w:fldCharType="begin"/>
        </w:r>
        <w:r w:rsidR="00D66A1A">
          <w:rPr>
            <w:noProof/>
            <w:webHidden/>
          </w:rPr>
          <w:instrText xml:space="preserve"> PAGEREF _Toc496794432 \h </w:instrText>
        </w:r>
        <w:r w:rsidR="00D66A1A">
          <w:rPr>
            <w:noProof/>
            <w:webHidden/>
          </w:rPr>
        </w:r>
        <w:r w:rsidR="00D66A1A">
          <w:rPr>
            <w:noProof/>
            <w:webHidden/>
          </w:rPr>
          <w:fldChar w:fldCharType="separate"/>
        </w:r>
        <w:r w:rsidR="00D66A1A">
          <w:rPr>
            <w:noProof/>
            <w:webHidden/>
          </w:rPr>
          <w:t>54</w:t>
        </w:r>
        <w:r w:rsidR="00D66A1A">
          <w:rPr>
            <w:noProof/>
            <w:webHidden/>
          </w:rPr>
          <w:fldChar w:fldCharType="end"/>
        </w:r>
      </w:hyperlink>
    </w:p>
    <w:p w14:paraId="5CCD033B" w14:textId="77777777" w:rsidR="00D66A1A" w:rsidRDefault="006E2C06">
      <w:pPr>
        <w:pStyle w:val="Verzeichnis3"/>
        <w:rPr>
          <w:rFonts w:asciiTheme="minorHAnsi" w:eastAsiaTheme="minorEastAsia" w:hAnsiTheme="minorHAnsi" w:cstheme="minorBidi"/>
          <w:noProof/>
          <w:szCs w:val="22"/>
          <w:lang w:eastAsia="de-DE"/>
        </w:rPr>
      </w:pPr>
      <w:hyperlink w:anchor="_Toc496794433" w:history="1">
        <w:r w:rsidR="00D66A1A" w:rsidRPr="009D5747">
          <w:rPr>
            <w:rStyle w:val="Hyperlink"/>
            <w:noProof/>
          </w:rPr>
          <w:t>2.3.8</w:t>
        </w:r>
        <w:r w:rsidR="00D66A1A">
          <w:rPr>
            <w:rFonts w:asciiTheme="minorHAnsi" w:eastAsiaTheme="minorEastAsia" w:hAnsiTheme="minorHAnsi" w:cstheme="minorBidi"/>
            <w:noProof/>
            <w:szCs w:val="22"/>
            <w:lang w:eastAsia="de-DE"/>
          </w:rPr>
          <w:tab/>
        </w:r>
        <w:r w:rsidR="00D66A1A" w:rsidRPr="009D5747">
          <w:rPr>
            <w:rStyle w:val="Hyperlink"/>
            <w:noProof/>
          </w:rPr>
          <w:t>Mindestkosten</w:t>
        </w:r>
        <w:r w:rsidR="00D66A1A">
          <w:rPr>
            <w:noProof/>
            <w:webHidden/>
          </w:rPr>
          <w:tab/>
        </w:r>
        <w:r w:rsidR="00D66A1A">
          <w:rPr>
            <w:noProof/>
            <w:webHidden/>
          </w:rPr>
          <w:fldChar w:fldCharType="begin"/>
        </w:r>
        <w:r w:rsidR="00D66A1A">
          <w:rPr>
            <w:noProof/>
            <w:webHidden/>
          </w:rPr>
          <w:instrText xml:space="preserve"> PAGEREF _Toc496794433 \h </w:instrText>
        </w:r>
        <w:r w:rsidR="00D66A1A">
          <w:rPr>
            <w:noProof/>
            <w:webHidden/>
          </w:rPr>
        </w:r>
        <w:r w:rsidR="00D66A1A">
          <w:rPr>
            <w:noProof/>
            <w:webHidden/>
          </w:rPr>
          <w:fldChar w:fldCharType="separate"/>
        </w:r>
        <w:r w:rsidR="00D66A1A">
          <w:rPr>
            <w:noProof/>
            <w:webHidden/>
          </w:rPr>
          <w:t>55</w:t>
        </w:r>
        <w:r w:rsidR="00D66A1A">
          <w:rPr>
            <w:noProof/>
            <w:webHidden/>
          </w:rPr>
          <w:fldChar w:fldCharType="end"/>
        </w:r>
      </w:hyperlink>
    </w:p>
    <w:p w14:paraId="4001DA8E" w14:textId="77777777" w:rsidR="00D66A1A" w:rsidRDefault="006E2C06">
      <w:pPr>
        <w:pStyle w:val="Verzeichnis3"/>
        <w:rPr>
          <w:rFonts w:asciiTheme="minorHAnsi" w:eastAsiaTheme="minorEastAsia" w:hAnsiTheme="minorHAnsi" w:cstheme="minorBidi"/>
          <w:noProof/>
          <w:szCs w:val="22"/>
          <w:lang w:eastAsia="de-DE"/>
        </w:rPr>
      </w:pPr>
      <w:hyperlink w:anchor="_Toc496794434" w:history="1">
        <w:r w:rsidR="00D66A1A" w:rsidRPr="009D5747">
          <w:rPr>
            <w:rStyle w:val="Hyperlink"/>
            <w:noProof/>
          </w:rPr>
          <w:t>2.3.9</w:t>
        </w:r>
        <w:r w:rsidR="00D66A1A">
          <w:rPr>
            <w:rFonts w:asciiTheme="minorHAnsi" w:eastAsiaTheme="minorEastAsia" w:hAnsiTheme="minorHAnsi" w:cstheme="minorBidi"/>
            <w:noProof/>
            <w:szCs w:val="22"/>
            <w:lang w:eastAsia="de-DE"/>
          </w:rPr>
          <w:tab/>
        </w:r>
        <w:r w:rsidR="00D66A1A" w:rsidRPr="009D5747">
          <w:rPr>
            <w:rStyle w:val="Hyperlink"/>
            <w:noProof/>
          </w:rPr>
          <w:t>Ausgabeaufschläge</w:t>
        </w:r>
        <w:r w:rsidR="00D66A1A">
          <w:rPr>
            <w:noProof/>
            <w:webHidden/>
          </w:rPr>
          <w:tab/>
        </w:r>
        <w:r w:rsidR="00D66A1A">
          <w:rPr>
            <w:noProof/>
            <w:webHidden/>
          </w:rPr>
          <w:fldChar w:fldCharType="begin"/>
        </w:r>
        <w:r w:rsidR="00D66A1A">
          <w:rPr>
            <w:noProof/>
            <w:webHidden/>
          </w:rPr>
          <w:instrText xml:space="preserve"> PAGEREF _Toc496794434 \h </w:instrText>
        </w:r>
        <w:r w:rsidR="00D66A1A">
          <w:rPr>
            <w:noProof/>
            <w:webHidden/>
          </w:rPr>
        </w:r>
        <w:r w:rsidR="00D66A1A">
          <w:rPr>
            <w:noProof/>
            <w:webHidden/>
          </w:rPr>
          <w:fldChar w:fldCharType="separate"/>
        </w:r>
        <w:r w:rsidR="00D66A1A">
          <w:rPr>
            <w:noProof/>
            <w:webHidden/>
          </w:rPr>
          <w:t>55</w:t>
        </w:r>
        <w:r w:rsidR="00D66A1A">
          <w:rPr>
            <w:noProof/>
            <w:webHidden/>
          </w:rPr>
          <w:fldChar w:fldCharType="end"/>
        </w:r>
      </w:hyperlink>
    </w:p>
    <w:p w14:paraId="222A578C" w14:textId="77777777" w:rsidR="00D66A1A" w:rsidRDefault="006E2C06">
      <w:pPr>
        <w:pStyle w:val="Verzeichnis2"/>
        <w:rPr>
          <w:rFonts w:asciiTheme="minorHAnsi" w:eastAsiaTheme="minorEastAsia" w:hAnsiTheme="minorHAnsi" w:cstheme="minorBidi"/>
          <w:noProof/>
          <w:szCs w:val="22"/>
          <w:lang w:eastAsia="de-DE"/>
        </w:rPr>
      </w:pPr>
      <w:hyperlink w:anchor="_Toc496794435" w:history="1">
        <w:r w:rsidR="00D66A1A" w:rsidRPr="009D5747">
          <w:rPr>
            <w:rStyle w:val="Hyperlink"/>
            <w:noProof/>
          </w:rPr>
          <w:t>2.4</w:t>
        </w:r>
        <w:r w:rsidR="00D66A1A">
          <w:rPr>
            <w:rFonts w:asciiTheme="minorHAnsi" w:eastAsiaTheme="minorEastAsia" w:hAnsiTheme="minorHAnsi" w:cstheme="minorBidi"/>
            <w:noProof/>
            <w:szCs w:val="22"/>
            <w:lang w:eastAsia="de-DE"/>
          </w:rPr>
          <w:tab/>
        </w:r>
        <w:r w:rsidR="00D66A1A" w:rsidRPr="009D5747">
          <w:rPr>
            <w:rStyle w:val="Hyperlink"/>
            <w:noProof/>
          </w:rPr>
          <w:t>Weitere Rechnungsgrundlagen</w:t>
        </w:r>
        <w:r w:rsidR="00D66A1A">
          <w:rPr>
            <w:noProof/>
            <w:webHidden/>
          </w:rPr>
          <w:tab/>
        </w:r>
        <w:r w:rsidR="00D66A1A">
          <w:rPr>
            <w:noProof/>
            <w:webHidden/>
          </w:rPr>
          <w:fldChar w:fldCharType="begin"/>
        </w:r>
        <w:r w:rsidR="00D66A1A">
          <w:rPr>
            <w:noProof/>
            <w:webHidden/>
          </w:rPr>
          <w:instrText xml:space="preserve"> PAGEREF _Toc496794435 \h </w:instrText>
        </w:r>
        <w:r w:rsidR="00D66A1A">
          <w:rPr>
            <w:noProof/>
            <w:webHidden/>
          </w:rPr>
        </w:r>
        <w:r w:rsidR="00D66A1A">
          <w:rPr>
            <w:noProof/>
            <w:webHidden/>
          </w:rPr>
          <w:fldChar w:fldCharType="separate"/>
        </w:r>
        <w:r w:rsidR="00D66A1A">
          <w:rPr>
            <w:noProof/>
            <w:webHidden/>
          </w:rPr>
          <w:t>56</w:t>
        </w:r>
        <w:r w:rsidR="00D66A1A">
          <w:rPr>
            <w:noProof/>
            <w:webHidden/>
          </w:rPr>
          <w:fldChar w:fldCharType="end"/>
        </w:r>
      </w:hyperlink>
    </w:p>
    <w:p w14:paraId="4D6D6728"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436" w:history="1">
        <w:r w:rsidR="00D66A1A" w:rsidRPr="009D5747">
          <w:rPr>
            <w:rStyle w:val="Hyperlink"/>
            <w:noProof/>
          </w:rPr>
          <w:t>3</w:t>
        </w:r>
        <w:r w:rsidR="00D66A1A">
          <w:rPr>
            <w:rFonts w:asciiTheme="minorHAnsi" w:eastAsiaTheme="minorEastAsia" w:hAnsiTheme="minorHAnsi" w:cstheme="minorBidi"/>
            <w:noProof/>
            <w:szCs w:val="22"/>
            <w:lang w:eastAsia="de-DE"/>
          </w:rPr>
          <w:tab/>
        </w:r>
        <w:r w:rsidR="00D66A1A" w:rsidRPr="009D5747">
          <w:rPr>
            <w:rStyle w:val="Hyperlink"/>
            <w:noProof/>
          </w:rPr>
          <w:t>Beitrags- und Leistungsberechnung</w:t>
        </w:r>
        <w:r w:rsidR="00D66A1A">
          <w:rPr>
            <w:noProof/>
            <w:webHidden/>
          </w:rPr>
          <w:tab/>
        </w:r>
        <w:r w:rsidR="00D66A1A">
          <w:rPr>
            <w:noProof/>
            <w:webHidden/>
          </w:rPr>
          <w:fldChar w:fldCharType="begin"/>
        </w:r>
        <w:r w:rsidR="00D66A1A">
          <w:rPr>
            <w:noProof/>
            <w:webHidden/>
          </w:rPr>
          <w:instrText xml:space="preserve"> PAGEREF _Toc496794436 \h </w:instrText>
        </w:r>
        <w:r w:rsidR="00D66A1A">
          <w:rPr>
            <w:noProof/>
            <w:webHidden/>
          </w:rPr>
        </w:r>
        <w:r w:rsidR="00D66A1A">
          <w:rPr>
            <w:noProof/>
            <w:webHidden/>
          </w:rPr>
          <w:fldChar w:fldCharType="separate"/>
        </w:r>
        <w:r w:rsidR="00D66A1A">
          <w:rPr>
            <w:noProof/>
            <w:webHidden/>
          </w:rPr>
          <w:t>57</w:t>
        </w:r>
        <w:r w:rsidR="00D66A1A">
          <w:rPr>
            <w:noProof/>
            <w:webHidden/>
          </w:rPr>
          <w:fldChar w:fldCharType="end"/>
        </w:r>
      </w:hyperlink>
    </w:p>
    <w:p w14:paraId="791B4670" w14:textId="77777777" w:rsidR="00D66A1A" w:rsidRDefault="006E2C06">
      <w:pPr>
        <w:pStyle w:val="Verzeichnis2"/>
        <w:rPr>
          <w:rFonts w:asciiTheme="minorHAnsi" w:eastAsiaTheme="minorEastAsia" w:hAnsiTheme="minorHAnsi" w:cstheme="minorBidi"/>
          <w:noProof/>
          <w:szCs w:val="22"/>
          <w:lang w:eastAsia="de-DE"/>
        </w:rPr>
      </w:pPr>
      <w:hyperlink w:anchor="_Toc496794437" w:history="1">
        <w:r w:rsidR="00D66A1A" w:rsidRPr="009D5747">
          <w:rPr>
            <w:rStyle w:val="Hyperlink"/>
            <w:noProof/>
          </w:rPr>
          <w:t>3.1</w:t>
        </w:r>
        <w:r w:rsidR="00D66A1A">
          <w:rPr>
            <w:rFonts w:asciiTheme="minorHAnsi" w:eastAsiaTheme="minorEastAsia" w:hAnsiTheme="minorHAnsi" w:cstheme="minorBidi"/>
            <w:noProof/>
            <w:szCs w:val="22"/>
            <w:lang w:eastAsia="de-DE"/>
          </w:rPr>
          <w:tab/>
        </w:r>
        <w:r w:rsidR="00D66A1A" w:rsidRPr="009D5747">
          <w:rPr>
            <w:rStyle w:val="Hyperlink"/>
            <w:noProof/>
          </w:rPr>
          <w:t>Sparbeitrag</w:t>
        </w:r>
        <w:r w:rsidR="00D66A1A">
          <w:rPr>
            <w:noProof/>
            <w:webHidden/>
          </w:rPr>
          <w:tab/>
        </w:r>
        <w:r w:rsidR="00D66A1A">
          <w:rPr>
            <w:noProof/>
            <w:webHidden/>
          </w:rPr>
          <w:fldChar w:fldCharType="begin"/>
        </w:r>
        <w:r w:rsidR="00D66A1A">
          <w:rPr>
            <w:noProof/>
            <w:webHidden/>
          </w:rPr>
          <w:instrText xml:space="preserve"> PAGEREF _Toc496794437 \h </w:instrText>
        </w:r>
        <w:r w:rsidR="00D66A1A">
          <w:rPr>
            <w:noProof/>
            <w:webHidden/>
          </w:rPr>
        </w:r>
        <w:r w:rsidR="00D66A1A">
          <w:rPr>
            <w:noProof/>
            <w:webHidden/>
          </w:rPr>
          <w:fldChar w:fldCharType="separate"/>
        </w:r>
        <w:r w:rsidR="00D66A1A">
          <w:rPr>
            <w:noProof/>
            <w:webHidden/>
          </w:rPr>
          <w:t>57</w:t>
        </w:r>
        <w:r w:rsidR="00D66A1A">
          <w:rPr>
            <w:noProof/>
            <w:webHidden/>
          </w:rPr>
          <w:fldChar w:fldCharType="end"/>
        </w:r>
      </w:hyperlink>
    </w:p>
    <w:p w14:paraId="266A3FE2" w14:textId="77777777" w:rsidR="00D66A1A" w:rsidRDefault="006E2C06">
      <w:pPr>
        <w:pStyle w:val="Verzeichnis2"/>
        <w:rPr>
          <w:rFonts w:asciiTheme="minorHAnsi" w:eastAsiaTheme="minorEastAsia" w:hAnsiTheme="minorHAnsi" w:cstheme="minorBidi"/>
          <w:noProof/>
          <w:szCs w:val="22"/>
          <w:lang w:eastAsia="de-DE"/>
        </w:rPr>
      </w:pPr>
      <w:hyperlink w:anchor="_Toc496794438" w:history="1">
        <w:r w:rsidR="00D66A1A" w:rsidRPr="009D5747">
          <w:rPr>
            <w:rStyle w:val="Hyperlink"/>
            <w:noProof/>
          </w:rPr>
          <w:t>3.2</w:t>
        </w:r>
        <w:r w:rsidR="00D66A1A">
          <w:rPr>
            <w:rFonts w:asciiTheme="minorHAnsi" w:eastAsiaTheme="minorEastAsia" w:hAnsiTheme="minorHAnsi" w:cstheme="minorBidi"/>
            <w:noProof/>
            <w:szCs w:val="22"/>
            <w:lang w:eastAsia="de-DE"/>
          </w:rPr>
          <w:tab/>
        </w:r>
        <w:r w:rsidR="00D66A1A" w:rsidRPr="009D5747">
          <w:rPr>
            <w:rStyle w:val="Hyperlink"/>
            <w:noProof/>
          </w:rPr>
          <w:t>Fortschreibung</w:t>
        </w:r>
        <w:r w:rsidR="00D66A1A">
          <w:rPr>
            <w:noProof/>
            <w:webHidden/>
          </w:rPr>
          <w:tab/>
        </w:r>
        <w:r w:rsidR="00D66A1A">
          <w:rPr>
            <w:noProof/>
            <w:webHidden/>
          </w:rPr>
          <w:fldChar w:fldCharType="begin"/>
        </w:r>
        <w:r w:rsidR="00D66A1A">
          <w:rPr>
            <w:noProof/>
            <w:webHidden/>
          </w:rPr>
          <w:instrText xml:space="preserve"> PAGEREF _Toc496794438 \h </w:instrText>
        </w:r>
        <w:r w:rsidR="00D66A1A">
          <w:rPr>
            <w:noProof/>
            <w:webHidden/>
          </w:rPr>
        </w:r>
        <w:r w:rsidR="00D66A1A">
          <w:rPr>
            <w:noProof/>
            <w:webHidden/>
          </w:rPr>
          <w:fldChar w:fldCharType="separate"/>
        </w:r>
        <w:r w:rsidR="00D66A1A">
          <w:rPr>
            <w:noProof/>
            <w:webHidden/>
          </w:rPr>
          <w:t>58</w:t>
        </w:r>
        <w:r w:rsidR="00D66A1A">
          <w:rPr>
            <w:noProof/>
            <w:webHidden/>
          </w:rPr>
          <w:fldChar w:fldCharType="end"/>
        </w:r>
      </w:hyperlink>
    </w:p>
    <w:p w14:paraId="55218B0E" w14:textId="77777777" w:rsidR="00D66A1A" w:rsidRDefault="006E2C06">
      <w:pPr>
        <w:pStyle w:val="Verzeichnis2"/>
        <w:rPr>
          <w:rFonts w:asciiTheme="minorHAnsi" w:eastAsiaTheme="minorEastAsia" w:hAnsiTheme="minorHAnsi" w:cstheme="minorBidi"/>
          <w:noProof/>
          <w:szCs w:val="22"/>
          <w:lang w:eastAsia="de-DE"/>
        </w:rPr>
      </w:pPr>
      <w:hyperlink w:anchor="_Toc496794439" w:history="1">
        <w:r w:rsidR="00D66A1A" w:rsidRPr="009D5747">
          <w:rPr>
            <w:rStyle w:val="Hyperlink"/>
            <w:noProof/>
          </w:rPr>
          <w:t>3.3</w:t>
        </w:r>
        <w:r w:rsidR="00D66A1A">
          <w:rPr>
            <w:rFonts w:asciiTheme="minorHAnsi" w:eastAsiaTheme="minorEastAsia" w:hAnsiTheme="minorHAnsi" w:cstheme="minorBidi"/>
            <w:noProof/>
            <w:szCs w:val="22"/>
            <w:lang w:eastAsia="de-DE"/>
          </w:rPr>
          <w:tab/>
        </w:r>
        <w:r w:rsidR="00D66A1A" w:rsidRPr="009D5747">
          <w:rPr>
            <w:rStyle w:val="Hyperlink"/>
            <w:noProof/>
          </w:rPr>
          <w:t>Quoten für Anlage in Fonds</w:t>
        </w:r>
        <w:r w:rsidR="00D66A1A">
          <w:rPr>
            <w:noProof/>
            <w:webHidden/>
          </w:rPr>
          <w:tab/>
        </w:r>
        <w:r w:rsidR="00D66A1A">
          <w:rPr>
            <w:noProof/>
            <w:webHidden/>
          </w:rPr>
          <w:fldChar w:fldCharType="begin"/>
        </w:r>
        <w:r w:rsidR="00D66A1A">
          <w:rPr>
            <w:noProof/>
            <w:webHidden/>
          </w:rPr>
          <w:instrText xml:space="preserve"> PAGEREF _Toc496794439 \h </w:instrText>
        </w:r>
        <w:r w:rsidR="00D66A1A">
          <w:rPr>
            <w:noProof/>
            <w:webHidden/>
          </w:rPr>
        </w:r>
        <w:r w:rsidR="00D66A1A">
          <w:rPr>
            <w:noProof/>
            <w:webHidden/>
          </w:rPr>
          <w:fldChar w:fldCharType="separate"/>
        </w:r>
        <w:r w:rsidR="00D66A1A">
          <w:rPr>
            <w:noProof/>
            <w:webHidden/>
          </w:rPr>
          <w:t>60</w:t>
        </w:r>
        <w:r w:rsidR="00D66A1A">
          <w:rPr>
            <w:noProof/>
            <w:webHidden/>
          </w:rPr>
          <w:fldChar w:fldCharType="end"/>
        </w:r>
      </w:hyperlink>
    </w:p>
    <w:p w14:paraId="02E07CA5" w14:textId="77777777" w:rsidR="00D66A1A" w:rsidRDefault="006E2C06">
      <w:pPr>
        <w:pStyle w:val="Verzeichnis2"/>
        <w:rPr>
          <w:rFonts w:asciiTheme="minorHAnsi" w:eastAsiaTheme="minorEastAsia" w:hAnsiTheme="minorHAnsi" w:cstheme="minorBidi"/>
          <w:noProof/>
          <w:szCs w:val="22"/>
          <w:lang w:eastAsia="de-DE"/>
        </w:rPr>
      </w:pPr>
      <w:hyperlink w:anchor="_Toc496794440" w:history="1">
        <w:r w:rsidR="00D66A1A" w:rsidRPr="009D5747">
          <w:rPr>
            <w:rStyle w:val="Hyperlink"/>
            <w:noProof/>
          </w:rPr>
          <w:t>3.4</w:t>
        </w:r>
        <w:r w:rsidR="00D66A1A">
          <w:rPr>
            <w:rFonts w:asciiTheme="minorHAnsi" w:eastAsiaTheme="minorEastAsia" w:hAnsiTheme="minorHAnsi" w:cstheme="minorBidi"/>
            <w:noProof/>
            <w:szCs w:val="22"/>
            <w:lang w:eastAsia="de-DE"/>
          </w:rPr>
          <w:tab/>
        </w:r>
        <w:r w:rsidR="00D66A1A" w:rsidRPr="009D5747">
          <w:rPr>
            <w:rStyle w:val="Hyperlink"/>
            <w:noProof/>
          </w:rPr>
          <w:t>Rentenfaktoren</w:t>
        </w:r>
        <w:r w:rsidR="00D66A1A">
          <w:rPr>
            <w:noProof/>
            <w:webHidden/>
          </w:rPr>
          <w:tab/>
        </w:r>
        <w:r w:rsidR="00D66A1A">
          <w:rPr>
            <w:noProof/>
            <w:webHidden/>
          </w:rPr>
          <w:fldChar w:fldCharType="begin"/>
        </w:r>
        <w:r w:rsidR="00D66A1A">
          <w:rPr>
            <w:noProof/>
            <w:webHidden/>
          </w:rPr>
          <w:instrText xml:space="preserve"> PAGEREF _Toc496794440 \h </w:instrText>
        </w:r>
        <w:r w:rsidR="00D66A1A">
          <w:rPr>
            <w:noProof/>
            <w:webHidden/>
          </w:rPr>
        </w:r>
        <w:r w:rsidR="00D66A1A">
          <w:rPr>
            <w:noProof/>
            <w:webHidden/>
          </w:rPr>
          <w:fldChar w:fldCharType="separate"/>
        </w:r>
        <w:r w:rsidR="00D66A1A">
          <w:rPr>
            <w:noProof/>
            <w:webHidden/>
          </w:rPr>
          <w:t>60</w:t>
        </w:r>
        <w:r w:rsidR="00D66A1A">
          <w:rPr>
            <w:noProof/>
            <w:webHidden/>
          </w:rPr>
          <w:fldChar w:fldCharType="end"/>
        </w:r>
      </w:hyperlink>
    </w:p>
    <w:p w14:paraId="791A7046" w14:textId="77777777" w:rsidR="00D66A1A" w:rsidRDefault="006E2C06">
      <w:pPr>
        <w:pStyle w:val="Verzeichnis2"/>
        <w:rPr>
          <w:rFonts w:asciiTheme="minorHAnsi" w:eastAsiaTheme="minorEastAsia" w:hAnsiTheme="minorHAnsi" w:cstheme="minorBidi"/>
          <w:noProof/>
          <w:szCs w:val="22"/>
          <w:lang w:eastAsia="de-DE"/>
        </w:rPr>
      </w:pPr>
      <w:hyperlink w:anchor="_Toc496794441" w:history="1">
        <w:r w:rsidR="00D66A1A" w:rsidRPr="009D5747">
          <w:rPr>
            <w:rStyle w:val="Hyperlink"/>
            <w:noProof/>
          </w:rPr>
          <w:t>3.5</w:t>
        </w:r>
        <w:r w:rsidR="00D66A1A">
          <w:rPr>
            <w:rFonts w:asciiTheme="minorHAnsi" w:eastAsiaTheme="minorEastAsia" w:hAnsiTheme="minorHAnsi" w:cstheme="minorBidi"/>
            <w:noProof/>
            <w:szCs w:val="22"/>
            <w:lang w:eastAsia="de-DE"/>
          </w:rPr>
          <w:tab/>
        </w:r>
        <w:r w:rsidR="00D66A1A" w:rsidRPr="009D5747">
          <w:rPr>
            <w:rStyle w:val="Hyperlink"/>
            <w:noProof/>
          </w:rPr>
          <w:t>Rentenbezug</w:t>
        </w:r>
        <w:r w:rsidR="00D66A1A">
          <w:rPr>
            <w:noProof/>
            <w:webHidden/>
          </w:rPr>
          <w:tab/>
        </w:r>
        <w:r w:rsidR="00D66A1A">
          <w:rPr>
            <w:noProof/>
            <w:webHidden/>
          </w:rPr>
          <w:fldChar w:fldCharType="begin"/>
        </w:r>
        <w:r w:rsidR="00D66A1A">
          <w:rPr>
            <w:noProof/>
            <w:webHidden/>
          </w:rPr>
          <w:instrText xml:space="preserve"> PAGEREF _Toc496794441 \h </w:instrText>
        </w:r>
        <w:r w:rsidR="00D66A1A">
          <w:rPr>
            <w:noProof/>
            <w:webHidden/>
          </w:rPr>
        </w:r>
        <w:r w:rsidR="00D66A1A">
          <w:rPr>
            <w:noProof/>
            <w:webHidden/>
          </w:rPr>
          <w:fldChar w:fldCharType="separate"/>
        </w:r>
        <w:r w:rsidR="00D66A1A">
          <w:rPr>
            <w:noProof/>
            <w:webHidden/>
          </w:rPr>
          <w:t>60</w:t>
        </w:r>
        <w:r w:rsidR="00D66A1A">
          <w:rPr>
            <w:noProof/>
            <w:webHidden/>
          </w:rPr>
          <w:fldChar w:fldCharType="end"/>
        </w:r>
      </w:hyperlink>
    </w:p>
    <w:p w14:paraId="06521F54"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442" w:history="1">
        <w:r w:rsidR="00D66A1A" w:rsidRPr="009D5747">
          <w:rPr>
            <w:rStyle w:val="Hyperlink"/>
            <w:noProof/>
          </w:rPr>
          <w:t>4</w:t>
        </w:r>
        <w:r w:rsidR="00D66A1A">
          <w:rPr>
            <w:rFonts w:asciiTheme="minorHAnsi" w:eastAsiaTheme="minorEastAsia" w:hAnsiTheme="minorHAnsi" w:cstheme="minorBidi"/>
            <w:noProof/>
            <w:szCs w:val="22"/>
            <w:lang w:eastAsia="de-DE"/>
          </w:rPr>
          <w:tab/>
        </w:r>
        <w:r w:rsidR="00D66A1A" w:rsidRPr="009D5747">
          <w:rPr>
            <w:rStyle w:val="Hyperlink"/>
            <w:noProof/>
          </w:rPr>
          <w:t>Deckungskapitalberechnung</w:t>
        </w:r>
        <w:r w:rsidR="00D66A1A">
          <w:rPr>
            <w:noProof/>
            <w:webHidden/>
          </w:rPr>
          <w:tab/>
        </w:r>
        <w:r w:rsidR="00D66A1A">
          <w:rPr>
            <w:noProof/>
            <w:webHidden/>
          </w:rPr>
          <w:fldChar w:fldCharType="begin"/>
        </w:r>
        <w:r w:rsidR="00D66A1A">
          <w:rPr>
            <w:noProof/>
            <w:webHidden/>
          </w:rPr>
          <w:instrText xml:space="preserve"> PAGEREF _Toc496794442 \h </w:instrText>
        </w:r>
        <w:r w:rsidR="00D66A1A">
          <w:rPr>
            <w:noProof/>
            <w:webHidden/>
          </w:rPr>
        </w:r>
        <w:r w:rsidR="00D66A1A">
          <w:rPr>
            <w:noProof/>
            <w:webHidden/>
          </w:rPr>
          <w:fldChar w:fldCharType="separate"/>
        </w:r>
        <w:r w:rsidR="00D66A1A">
          <w:rPr>
            <w:noProof/>
            <w:webHidden/>
          </w:rPr>
          <w:t>61</w:t>
        </w:r>
        <w:r w:rsidR="00D66A1A">
          <w:rPr>
            <w:noProof/>
            <w:webHidden/>
          </w:rPr>
          <w:fldChar w:fldCharType="end"/>
        </w:r>
      </w:hyperlink>
    </w:p>
    <w:p w14:paraId="17888128"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443" w:history="1">
        <w:r w:rsidR="00D66A1A" w:rsidRPr="009D5747">
          <w:rPr>
            <w:rStyle w:val="Hyperlink"/>
            <w:noProof/>
          </w:rPr>
          <w:t>5</w:t>
        </w:r>
        <w:r w:rsidR="00D66A1A">
          <w:rPr>
            <w:rFonts w:asciiTheme="minorHAnsi" w:eastAsiaTheme="minorEastAsia" w:hAnsiTheme="minorHAnsi" w:cstheme="minorBidi"/>
            <w:noProof/>
            <w:szCs w:val="22"/>
            <w:lang w:eastAsia="de-DE"/>
          </w:rPr>
          <w:tab/>
        </w:r>
        <w:r w:rsidR="00D66A1A" w:rsidRPr="009D5747">
          <w:rPr>
            <w:rStyle w:val="Hyperlink"/>
            <w:noProof/>
          </w:rPr>
          <w:t>Gewinnbeteiligung</w:t>
        </w:r>
        <w:r w:rsidR="00D66A1A">
          <w:rPr>
            <w:noProof/>
            <w:webHidden/>
          </w:rPr>
          <w:tab/>
        </w:r>
        <w:r w:rsidR="00D66A1A">
          <w:rPr>
            <w:noProof/>
            <w:webHidden/>
          </w:rPr>
          <w:fldChar w:fldCharType="begin"/>
        </w:r>
        <w:r w:rsidR="00D66A1A">
          <w:rPr>
            <w:noProof/>
            <w:webHidden/>
          </w:rPr>
          <w:instrText xml:space="preserve"> PAGEREF _Toc496794443 \h </w:instrText>
        </w:r>
        <w:r w:rsidR="00D66A1A">
          <w:rPr>
            <w:noProof/>
            <w:webHidden/>
          </w:rPr>
        </w:r>
        <w:r w:rsidR="00D66A1A">
          <w:rPr>
            <w:noProof/>
            <w:webHidden/>
          </w:rPr>
          <w:fldChar w:fldCharType="separate"/>
        </w:r>
        <w:r w:rsidR="00D66A1A">
          <w:rPr>
            <w:noProof/>
            <w:webHidden/>
          </w:rPr>
          <w:t>62</w:t>
        </w:r>
        <w:r w:rsidR="00D66A1A">
          <w:rPr>
            <w:noProof/>
            <w:webHidden/>
          </w:rPr>
          <w:fldChar w:fldCharType="end"/>
        </w:r>
      </w:hyperlink>
    </w:p>
    <w:p w14:paraId="6ACF9260" w14:textId="77777777" w:rsidR="00D66A1A" w:rsidRDefault="006E2C06">
      <w:pPr>
        <w:pStyle w:val="Verzeichnis2"/>
        <w:rPr>
          <w:rFonts w:asciiTheme="minorHAnsi" w:eastAsiaTheme="minorEastAsia" w:hAnsiTheme="minorHAnsi" w:cstheme="minorBidi"/>
          <w:noProof/>
          <w:szCs w:val="22"/>
          <w:lang w:eastAsia="de-DE"/>
        </w:rPr>
      </w:pPr>
      <w:hyperlink w:anchor="_Toc496794444" w:history="1">
        <w:r w:rsidR="00D66A1A" w:rsidRPr="009D5747">
          <w:rPr>
            <w:rStyle w:val="Hyperlink"/>
            <w:noProof/>
          </w:rPr>
          <w:t>5.1</w:t>
        </w:r>
        <w:r w:rsidR="00D66A1A">
          <w:rPr>
            <w:rFonts w:asciiTheme="minorHAnsi" w:eastAsiaTheme="minorEastAsia" w:hAnsiTheme="minorHAnsi" w:cstheme="minorBidi"/>
            <w:noProof/>
            <w:szCs w:val="22"/>
            <w:lang w:eastAsia="de-DE"/>
          </w:rPr>
          <w:tab/>
        </w:r>
        <w:r w:rsidR="00D66A1A" w:rsidRPr="009D5747">
          <w:rPr>
            <w:rStyle w:val="Hyperlink"/>
            <w:noProof/>
          </w:rPr>
          <w:t>Gewinnentstehung</w:t>
        </w:r>
        <w:r w:rsidR="00D66A1A">
          <w:rPr>
            <w:noProof/>
            <w:webHidden/>
          </w:rPr>
          <w:tab/>
        </w:r>
        <w:r w:rsidR="00D66A1A">
          <w:rPr>
            <w:noProof/>
            <w:webHidden/>
          </w:rPr>
          <w:fldChar w:fldCharType="begin"/>
        </w:r>
        <w:r w:rsidR="00D66A1A">
          <w:rPr>
            <w:noProof/>
            <w:webHidden/>
          </w:rPr>
          <w:instrText xml:space="preserve"> PAGEREF _Toc496794444 \h </w:instrText>
        </w:r>
        <w:r w:rsidR="00D66A1A">
          <w:rPr>
            <w:noProof/>
            <w:webHidden/>
          </w:rPr>
        </w:r>
        <w:r w:rsidR="00D66A1A">
          <w:rPr>
            <w:noProof/>
            <w:webHidden/>
          </w:rPr>
          <w:fldChar w:fldCharType="separate"/>
        </w:r>
        <w:r w:rsidR="00D66A1A">
          <w:rPr>
            <w:noProof/>
            <w:webHidden/>
          </w:rPr>
          <w:t>62</w:t>
        </w:r>
        <w:r w:rsidR="00D66A1A">
          <w:rPr>
            <w:noProof/>
            <w:webHidden/>
          </w:rPr>
          <w:fldChar w:fldCharType="end"/>
        </w:r>
      </w:hyperlink>
    </w:p>
    <w:p w14:paraId="382F6B94" w14:textId="77777777" w:rsidR="00D66A1A" w:rsidRDefault="006E2C06">
      <w:pPr>
        <w:pStyle w:val="Verzeichnis3"/>
        <w:rPr>
          <w:rFonts w:asciiTheme="minorHAnsi" w:eastAsiaTheme="minorEastAsia" w:hAnsiTheme="minorHAnsi" w:cstheme="minorBidi"/>
          <w:noProof/>
          <w:szCs w:val="22"/>
          <w:lang w:eastAsia="de-DE"/>
        </w:rPr>
      </w:pPr>
      <w:hyperlink w:anchor="_Toc496794445" w:history="1">
        <w:r w:rsidR="00D66A1A" w:rsidRPr="009D5747">
          <w:rPr>
            <w:rStyle w:val="Hyperlink"/>
            <w:noProof/>
          </w:rPr>
          <w:t>5.1.1</w:t>
        </w:r>
        <w:r w:rsidR="00D66A1A">
          <w:rPr>
            <w:rFonts w:asciiTheme="minorHAnsi" w:eastAsiaTheme="minorEastAsia" w:hAnsiTheme="minorHAnsi" w:cstheme="minorBidi"/>
            <w:noProof/>
            <w:szCs w:val="22"/>
            <w:lang w:eastAsia="de-DE"/>
          </w:rPr>
          <w:tab/>
        </w:r>
        <w:r w:rsidR="00D66A1A" w:rsidRPr="009D5747">
          <w:rPr>
            <w:rStyle w:val="Hyperlink"/>
            <w:noProof/>
          </w:rPr>
          <w:t>Zinsgewinnanteil und Direktgutschrift</w:t>
        </w:r>
        <w:r w:rsidR="00D66A1A">
          <w:rPr>
            <w:noProof/>
            <w:webHidden/>
          </w:rPr>
          <w:tab/>
        </w:r>
        <w:r w:rsidR="00D66A1A">
          <w:rPr>
            <w:noProof/>
            <w:webHidden/>
          </w:rPr>
          <w:fldChar w:fldCharType="begin"/>
        </w:r>
        <w:r w:rsidR="00D66A1A">
          <w:rPr>
            <w:noProof/>
            <w:webHidden/>
          </w:rPr>
          <w:instrText xml:space="preserve"> PAGEREF _Toc496794445 \h </w:instrText>
        </w:r>
        <w:r w:rsidR="00D66A1A">
          <w:rPr>
            <w:noProof/>
            <w:webHidden/>
          </w:rPr>
        </w:r>
        <w:r w:rsidR="00D66A1A">
          <w:rPr>
            <w:noProof/>
            <w:webHidden/>
          </w:rPr>
          <w:fldChar w:fldCharType="separate"/>
        </w:r>
        <w:r w:rsidR="00D66A1A">
          <w:rPr>
            <w:noProof/>
            <w:webHidden/>
          </w:rPr>
          <w:t>62</w:t>
        </w:r>
        <w:r w:rsidR="00D66A1A">
          <w:rPr>
            <w:noProof/>
            <w:webHidden/>
          </w:rPr>
          <w:fldChar w:fldCharType="end"/>
        </w:r>
      </w:hyperlink>
    </w:p>
    <w:p w14:paraId="0E3EEC9A" w14:textId="77777777" w:rsidR="00D66A1A" w:rsidRDefault="006E2C06">
      <w:pPr>
        <w:pStyle w:val="Verzeichnis3"/>
        <w:rPr>
          <w:rFonts w:asciiTheme="minorHAnsi" w:eastAsiaTheme="minorEastAsia" w:hAnsiTheme="minorHAnsi" w:cstheme="minorBidi"/>
          <w:noProof/>
          <w:szCs w:val="22"/>
          <w:lang w:eastAsia="de-DE"/>
        </w:rPr>
      </w:pPr>
      <w:hyperlink w:anchor="_Toc496794446" w:history="1">
        <w:r w:rsidR="00D66A1A" w:rsidRPr="009D5747">
          <w:rPr>
            <w:rStyle w:val="Hyperlink"/>
            <w:noProof/>
          </w:rPr>
          <w:t>5.1.2</w:t>
        </w:r>
        <w:r w:rsidR="00D66A1A">
          <w:rPr>
            <w:rFonts w:asciiTheme="minorHAnsi" w:eastAsiaTheme="minorEastAsia" w:hAnsiTheme="minorHAnsi" w:cstheme="minorBidi"/>
            <w:noProof/>
            <w:szCs w:val="22"/>
            <w:lang w:eastAsia="de-DE"/>
          </w:rPr>
          <w:tab/>
        </w:r>
        <w:r w:rsidR="00D66A1A" w:rsidRPr="009D5747">
          <w:rPr>
            <w:rStyle w:val="Hyperlink"/>
            <w:noProof/>
          </w:rPr>
          <w:t>Risikogewinnanteil und Direktgutschrift</w:t>
        </w:r>
        <w:r w:rsidR="00D66A1A">
          <w:rPr>
            <w:noProof/>
            <w:webHidden/>
          </w:rPr>
          <w:tab/>
        </w:r>
        <w:r w:rsidR="00D66A1A">
          <w:rPr>
            <w:noProof/>
            <w:webHidden/>
          </w:rPr>
          <w:fldChar w:fldCharType="begin"/>
        </w:r>
        <w:r w:rsidR="00D66A1A">
          <w:rPr>
            <w:noProof/>
            <w:webHidden/>
          </w:rPr>
          <w:instrText xml:space="preserve"> PAGEREF _Toc496794446 \h </w:instrText>
        </w:r>
        <w:r w:rsidR="00D66A1A">
          <w:rPr>
            <w:noProof/>
            <w:webHidden/>
          </w:rPr>
        </w:r>
        <w:r w:rsidR="00D66A1A">
          <w:rPr>
            <w:noProof/>
            <w:webHidden/>
          </w:rPr>
          <w:fldChar w:fldCharType="separate"/>
        </w:r>
        <w:r w:rsidR="00D66A1A">
          <w:rPr>
            <w:noProof/>
            <w:webHidden/>
          </w:rPr>
          <w:t>62</w:t>
        </w:r>
        <w:r w:rsidR="00D66A1A">
          <w:rPr>
            <w:noProof/>
            <w:webHidden/>
          </w:rPr>
          <w:fldChar w:fldCharType="end"/>
        </w:r>
      </w:hyperlink>
    </w:p>
    <w:p w14:paraId="1F078FA3" w14:textId="77777777" w:rsidR="00D66A1A" w:rsidRDefault="006E2C06">
      <w:pPr>
        <w:pStyle w:val="Verzeichnis3"/>
        <w:rPr>
          <w:rFonts w:asciiTheme="minorHAnsi" w:eastAsiaTheme="minorEastAsia" w:hAnsiTheme="minorHAnsi" w:cstheme="minorBidi"/>
          <w:noProof/>
          <w:szCs w:val="22"/>
          <w:lang w:eastAsia="de-DE"/>
        </w:rPr>
      </w:pPr>
      <w:hyperlink w:anchor="_Toc496794447" w:history="1">
        <w:r w:rsidR="00D66A1A" w:rsidRPr="009D5747">
          <w:rPr>
            <w:rStyle w:val="Hyperlink"/>
            <w:noProof/>
          </w:rPr>
          <w:t>5.1.3</w:t>
        </w:r>
        <w:r w:rsidR="00D66A1A">
          <w:rPr>
            <w:rFonts w:asciiTheme="minorHAnsi" w:eastAsiaTheme="minorEastAsia" w:hAnsiTheme="minorHAnsi" w:cstheme="minorBidi"/>
            <w:noProof/>
            <w:szCs w:val="22"/>
            <w:lang w:eastAsia="de-DE"/>
          </w:rPr>
          <w:tab/>
        </w:r>
        <w:r w:rsidR="00D66A1A" w:rsidRPr="009D5747">
          <w:rPr>
            <w:rStyle w:val="Hyperlink"/>
            <w:noProof/>
          </w:rPr>
          <w:t>Kostengewinnanteil und Direktgutschrift</w:t>
        </w:r>
        <w:r w:rsidR="00D66A1A">
          <w:rPr>
            <w:noProof/>
            <w:webHidden/>
          </w:rPr>
          <w:tab/>
        </w:r>
        <w:r w:rsidR="00D66A1A">
          <w:rPr>
            <w:noProof/>
            <w:webHidden/>
          </w:rPr>
          <w:fldChar w:fldCharType="begin"/>
        </w:r>
        <w:r w:rsidR="00D66A1A">
          <w:rPr>
            <w:noProof/>
            <w:webHidden/>
          </w:rPr>
          <w:instrText xml:space="preserve"> PAGEREF _Toc496794447 \h </w:instrText>
        </w:r>
        <w:r w:rsidR="00D66A1A">
          <w:rPr>
            <w:noProof/>
            <w:webHidden/>
          </w:rPr>
        </w:r>
        <w:r w:rsidR="00D66A1A">
          <w:rPr>
            <w:noProof/>
            <w:webHidden/>
          </w:rPr>
          <w:fldChar w:fldCharType="separate"/>
        </w:r>
        <w:r w:rsidR="00D66A1A">
          <w:rPr>
            <w:noProof/>
            <w:webHidden/>
          </w:rPr>
          <w:t>62</w:t>
        </w:r>
        <w:r w:rsidR="00D66A1A">
          <w:rPr>
            <w:noProof/>
            <w:webHidden/>
          </w:rPr>
          <w:fldChar w:fldCharType="end"/>
        </w:r>
      </w:hyperlink>
    </w:p>
    <w:p w14:paraId="001E22D5" w14:textId="77777777" w:rsidR="00D66A1A" w:rsidRDefault="006E2C06">
      <w:pPr>
        <w:pStyle w:val="Verzeichnis3"/>
        <w:rPr>
          <w:rFonts w:asciiTheme="minorHAnsi" w:eastAsiaTheme="minorEastAsia" w:hAnsiTheme="minorHAnsi" w:cstheme="minorBidi"/>
          <w:noProof/>
          <w:szCs w:val="22"/>
          <w:lang w:eastAsia="de-DE"/>
        </w:rPr>
      </w:pPr>
      <w:hyperlink w:anchor="_Toc496794448" w:history="1">
        <w:r w:rsidR="00D66A1A" w:rsidRPr="009D5747">
          <w:rPr>
            <w:rStyle w:val="Hyperlink"/>
            <w:noProof/>
          </w:rPr>
          <w:t>5.1.4</w:t>
        </w:r>
        <w:r w:rsidR="00D66A1A">
          <w:rPr>
            <w:rFonts w:asciiTheme="minorHAnsi" w:eastAsiaTheme="minorEastAsia" w:hAnsiTheme="minorHAnsi" w:cstheme="minorBidi"/>
            <w:noProof/>
            <w:szCs w:val="22"/>
            <w:lang w:eastAsia="de-DE"/>
          </w:rPr>
          <w:tab/>
        </w:r>
        <w:r w:rsidR="00D66A1A" w:rsidRPr="009D5747">
          <w:rPr>
            <w:rStyle w:val="Hyperlink"/>
            <w:noProof/>
          </w:rPr>
          <w:t>Gewinnanteile aus Zusatzversicherungen</w:t>
        </w:r>
        <w:r w:rsidR="00D66A1A">
          <w:rPr>
            <w:noProof/>
            <w:webHidden/>
          </w:rPr>
          <w:tab/>
        </w:r>
        <w:r w:rsidR="00D66A1A">
          <w:rPr>
            <w:noProof/>
            <w:webHidden/>
          </w:rPr>
          <w:fldChar w:fldCharType="begin"/>
        </w:r>
        <w:r w:rsidR="00D66A1A">
          <w:rPr>
            <w:noProof/>
            <w:webHidden/>
          </w:rPr>
          <w:instrText xml:space="preserve"> PAGEREF _Toc496794448 \h </w:instrText>
        </w:r>
        <w:r w:rsidR="00D66A1A">
          <w:rPr>
            <w:noProof/>
            <w:webHidden/>
          </w:rPr>
        </w:r>
        <w:r w:rsidR="00D66A1A">
          <w:rPr>
            <w:noProof/>
            <w:webHidden/>
          </w:rPr>
          <w:fldChar w:fldCharType="separate"/>
        </w:r>
        <w:r w:rsidR="00D66A1A">
          <w:rPr>
            <w:noProof/>
            <w:webHidden/>
          </w:rPr>
          <w:t>63</w:t>
        </w:r>
        <w:r w:rsidR="00D66A1A">
          <w:rPr>
            <w:noProof/>
            <w:webHidden/>
          </w:rPr>
          <w:fldChar w:fldCharType="end"/>
        </w:r>
      </w:hyperlink>
    </w:p>
    <w:p w14:paraId="1F2AE4DA" w14:textId="77777777" w:rsidR="00D66A1A" w:rsidRDefault="006E2C06">
      <w:pPr>
        <w:pStyle w:val="Verzeichnis3"/>
        <w:rPr>
          <w:rFonts w:asciiTheme="minorHAnsi" w:eastAsiaTheme="minorEastAsia" w:hAnsiTheme="minorHAnsi" w:cstheme="minorBidi"/>
          <w:noProof/>
          <w:szCs w:val="22"/>
          <w:lang w:eastAsia="de-DE"/>
        </w:rPr>
      </w:pPr>
      <w:hyperlink w:anchor="_Toc496794449" w:history="1">
        <w:r w:rsidR="00D66A1A" w:rsidRPr="009D5747">
          <w:rPr>
            <w:rStyle w:val="Hyperlink"/>
            <w:noProof/>
          </w:rPr>
          <w:t>5.1.5</w:t>
        </w:r>
        <w:r w:rsidR="00D66A1A">
          <w:rPr>
            <w:rFonts w:asciiTheme="minorHAnsi" w:eastAsiaTheme="minorEastAsia" w:hAnsiTheme="minorHAnsi" w:cstheme="minorBidi"/>
            <w:noProof/>
            <w:szCs w:val="22"/>
            <w:lang w:eastAsia="de-DE"/>
          </w:rPr>
          <w:tab/>
        </w:r>
        <w:r w:rsidR="00D66A1A" w:rsidRPr="009D5747">
          <w:rPr>
            <w:rStyle w:val="Hyperlink"/>
            <w:noProof/>
          </w:rPr>
          <w:t>Laufender Gewinnanteil und Direktgutschrift</w:t>
        </w:r>
        <w:r w:rsidR="00D66A1A">
          <w:rPr>
            <w:noProof/>
            <w:webHidden/>
          </w:rPr>
          <w:tab/>
        </w:r>
        <w:r w:rsidR="00D66A1A">
          <w:rPr>
            <w:noProof/>
            <w:webHidden/>
          </w:rPr>
          <w:fldChar w:fldCharType="begin"/>
        </w:r>
        <w:r w:rsidR="00D66A1A">
          <w:rPr>
            <w:noProof/>
            <w:webHidden/>
          </w:rPr>
          <w:instrText xml:space="preserve"> PAGEREF _Toc496794449 \h </w:instrText>
        </w:r>
        <w:r w:rsidR="00D66A1A">
          <w:rPr>
            <w:noProof/>
            <w:webHidden/>
          </w:rPr>
        </w:r>
        <w:r w:rsidR="00D66A1A">
          <w:rPr>
            <w:noProof/>
            <w:webHidden/>
          </w:rPr>
          <w:fldChar w:fldCharType="separate"/>
        </w:r>
        <w:r w:rsidR="00D66A1A">
          <w:rPr>
            <w:noProof/>
            <w:webHidden/>
          </w:rPr>
          <w:t>63</w:t>
        </w:r>
        <w:r w:rsidR="00D66A1A">
          <w:rPr>
            <w:noProof/>
            <w:webHidden/>
          </w:rPr>
          <w:fldChar w:fldCharType="end"/>
        </w:r>
      </w:hyperlink>
    </w:p>
    <w:p w14:paraId="4B9A3DC3" w14:textId="77777777" w:rsidR="00D66A1A" w:rsidRDefault="006E2C06">
      <w:pPr>
        <w:pStyle w:val="Verzeichnis3"/>
        <w:rPr>
          <w:rFonts w:asciiTheme="minorHAnsi" w:eastAsiaTheme="minorEastAsia" w:hAnsiTheme="minorHAnsi" w:cstheme="minorBidi"/>
          <w:noProof/>
          <w:szCs w:val="22"/>
          <w:lang w:eastAsia="de-DE"/>
        </w:rPr>
      </w:pPr>
      <w:hyperlink w:anchor="_Toc496794450" w:history="1">
        <w:r w:rsidR="00D66A1A" w:rsidRPr="009D5747">
          <w:rPr>
            <w:rStyle w:val="Hyperlink"/>
            <w:noProof/>
          </w:rPr>
          <w:t>5.1.6</w:t>
        </w:r>
        <w:r w:rsidR="00D66A1A">
          <w:rPr>
            <w:rFonts w:asciiTheme="minorHAnsi" w:eastAsiaTheme="minorEastAsia" w:hAnsiTheme="minorHAnsi" w:cstheme="minorBidi"/>
            <w:noProof/>
            <w:szCs w:val="22"/>
            <w:lang w:eastAsia="de-DE"/>
          </w:rPr>
          <w:tab/>
        </w:r>
        <w:r w:rsidR="00D66A1A" w:rsidRPr="009D5747">
          <w:rPr>
            <w:rStyle w:val="Hyperlink"/>
            <w:noProof/>
          </w:rPr>
          <w:t>Schlussgewinnkonto</w:t>
        </w:r>
        <w:r w:rsidR="00D66A1A">
          <w:rPr>
            <w:noProof/>
            <w:webHidden/>
          </w:rPr>
          <w:tab/>
        </w:r>
        <w:r w:rsidR="00D66A1A">
          <w:rPr>
            <w:noProof/>
            <w:webHidden/>
          </w:rPr>
          <w:fldChar w:fldCharType="begin"/>
        </w:r>
        <w:r w:rsidR="00D66A1A">
          <w:rPr>
            <w:noProof/>
            <w:webHidden/>
          </w:rPr>
          <w:instrText xml:space="preserve"> PAGEREF _Toc496794450 \h </w:instrText>
        </w:r>
        <w:r w:rsidR="00D66A1A">
          <w:rPr>
            <w:noProof/>
            <w:webHidden/>
          </w:rPr>
        </w:r>
        <w:r w:rsidR="00D66A1A">
          <w:rPr>
            <w:noProof/>
            <w:webHidden/>
          </w:rPr>
          <w:fldChar w:fldCharType="separate"/>
        </w:r>
        <w:r w:rsidR="00D66A1A">
          <w:rPr>
            <w:noProof/>
            <w:webHidden/>
          </w:rPr>
          <w:t>63</w:t>
        </w:r>
        <w:r w:rsidR="00D66A1A">
          <w:rPr>
            <w:noProof/>
            <w:webHidden/>
          </w:rPr>
          <w:fldChar w:fldCharType="end"/>
        </w:r>
      </w:hyperlink>
    </w:p>
    <w:p w14:paraId="77403D66" w14:textId="77777777" w:rsidR="00D66A1A" w:rsidRDefault="006E2C06">
      <w:pPr>
        <w:pStyle w:val="Verzeichnis3"/>
        <w:rPr>
          <w:rFonts w:asciiTheme="minorHAnsi" w:eastAsiaTheme="minorEastAsia" w:hAnsiTheme="minorHAnsi" w:cstheme="minorBidi"/>
          <w:noProof/>
          <w:szCs w:val="22"/>
          <w:lang w:eastAsia="de-DE"/>
        </w:rPr>
      </w:pPr>
      <w:hyperlink w:anchor="_Toc496794451" w:history="1">
        <w:r w:rsidR="00D66A1A" w:rsidRPr="009D5747">
          <w:rPr>
            <w:rStyle w:val="Hyperlink"/>
            <w:noProof/>
          </w:rPr>
          <w:t>5.1.7</w:t>
        </w:r>
        <w:r w:rsidR="00D66A1A">
          <w:rPr>
            <w:rFonts w:asciiTheme="minorHAnsi" w:eastAsiaTheme="minorEastAsia" w:hAnsiTheme="minorHAnsi" w:cstheme="minorBidi"/>
            <w:noProof/>
            <w:szCs w:val="22"/>
            <w:lang w:eastAsia="de-DE"/>
          </w:rPr>
          <w:tab/>
        </w:r>
        <w:r w:rsidR="00D66A1A" w:rsidRPr="009D5747">
          <w:rPr>
            <w:rStyle w:val="Hyperlink"/>
            <w:noProof/>
          </w:rPr>
          <w:t>Beteiligung an den Bewertungsreserven</w:t>
        </w:r>
        <w:r w:rsidR="00D66A1A">
          <w:rPr>
            <w:noProof/>
            <w:webHidden/>
          </w:rPr>
          <w:tab/>
        </w:r>
        <w:r w:rsidR="00D66A1A">
          <w:rPr>
            <w:noProof/>
            <w:webHidden/>
          </w:rPr>
          <w:fldChar w:fldCharType="begin"/>
        </w:r>
        <w:r w:rsidR="00D66A1A">
          <w:rPr>
            <w:noProof/>
            <w:webHidden/>
          </w:rPr>
          <w:instrText xml:space="preserve"> PAGEREF _Toc496794451 \h </w:instrText>
        </w:r>
        <w:r w:rsidR="00D66A1A">
          <w:rPr>
            <w:noProof/>
            <w:webHidden/>
          </w:rPr>
        </w:r>
        <w:r w:rsidR="00D66A1A">
          <w:rPr>
            <w:noProof/>
            <w:webHidden/>
          </w:rPr>
          <w:fldChar w:fldCharType="separate"/>
        </w:r>
        <w:r w:rsidR="00D66A1A">
          <w:rPr>
            <w:noProof/>
            <w:webHidden/>
          </w:rPr>
          <w:t>64</w:t>
        </w:r>
        <w:r w:rsidR="00D66A1A">
          <w:rPr>
            <w:noProof/>
            <w:webHidden/>
          </w:rPr>
          <w:fldChar w:fldCharType="end"/>
        </w:r>
      </w:hyperlink>
    </w:p>
    <w:p w14:paraId="768070E8" w14:textId="77777777" w:rsidR="00D66A1A" w:rsidRDefault="006E2C06">
      <w:pPr>
        <w:pStyle w:val="Verzeichnis2"/>
        <w:rPr>
          <w:rFonts w:asciiTheme="minorHAnsi" w:eastAsiaTheme="minorEastAsia" w:hAnsiTheme="minorHAnsi" w:cstheme="minorBidi"/>
          <w:noProof/>
          <w:szCs w:val="22"/>
          <w:lang w:eastAsia="de-DE"/>
        </w:rPr>
      </w:pPr>
      <w:hyperlink w:anchor="_Toc496794452" w:history="1">
        <w:r w:rsidR="00D66A1A" w:rsidRPr="009D5747">
          <w:rPr>
            <w:rStyle w:val="Hyperlink"/>
            <w:noProof/>
          </w:rPr>
          <w:t>5.2</w:t>
        </w:r>
        <w:r w:rsidR="00D66A1A">
          <w:rPr>
            <w:rFonts w:asciiTheme="minorHAnsi" w:eastAsiaTheme="minorEastAsia" w:hAnsiTheme="minorHAnsi" w:cstheme="minorBidi"/>
            <w:noProof/>
            <w:szCs w:val="22"/>
            <w:lang w:eastAsia="de-DE"/>
          </w:rPr>
          <w:tab/>
        </w:r>
        <w:r w:rsidR="00D66A1A" w:rsidRPr="009D5747">
          <w:rPr>
            <w:rStyle w:val="Hyperlink"/>
            <w:noProof/>
          </w:rPr>
          <w:t>Gewinnverwendung</w:t>
        </w:r>
        <w:r w:rsidR="00D66A1A">
          <w:rPr>
            <w:noProof/>
            <w:webHidden/>
          </w:rPr>
          <w:tab/>
        </w:r>
        <w:r w:rsidR="00D66A1A">
          <w:rPr>
            <w:noProof/>
            <w:webHidden/>
          </w:rPr>
          <w:fldChar w:fldCharType="begin"/>
        </w:r>
        <w:r w:rsidR="00D66A1A">
          <w:rPr>
            <w:noProof/>
            <w:webHidden/>
          </w:rPr>
          <w:instrText xml:space="preserve"> PAGEREF _Toc496794452 \h </w:instrText>
        </w:r>
        <w:r w:rsidR="00D66A1A">
          <w:rPr>
            <w:noProof/>
            <w:webHidden/>
          </w:rPr>
        </w:r>
        <w:r w:rsidR="00D66A1A">
          <w:rPr>
            <w:noProof/>
            <w:webHidden/>
          </w:rPr>
          <w:fldChar w:fldCharType="separate"/>
        </w:r>
        <w:r w:rsidR="00D66A1A">
          <w:rPr>
            <w:noProof/>
            <w:webHidden/>
          </w:rPr>
          <w:t>64</w:t>
        </w:r>
        <w:r w:rsidR="00D66A1A">
          <w:rPr>
            <w:noProof/>
            <w:webHidden/>
          </w:rPr>
          <w:fldChar w:fldCharType="end"/>
        </w:r>
      </w:hyperlink>
    </w:p>
    <w:p w14:paraId="3878620D" w14:textId="77777777" w:rsidR="00D66A1A" w:rsidRDefault="006E2C06">
      <w:pPr>
        <w:pStyle w:val="Verzeichnis3"/>
        <w:rPr>
          <w:rFonts w:asciiTheme="minorHAnsi" w:eastAsiaTheme="minorEastAsia" w:hAnsiTheme="minorHAnsi" w:cstheme="minorBidi"/>
          <w:noProof/>
          <w:szCs w:val="22"/>
          <w:lang w:eastAsia="de-DE"/>
        </w:rPr>
      </w:pPr>
      <w:hyperlink w:anchor="_Toc496794453" w:history="1">
        <w:r w:rsidR="00D66A1A" w:rsidRPr="009D5747">
          <w:rPr>
            <w:rStyle w:val="Hyperlink"/>
            <w:noProof/>
          </w:rPr>
          <w:t>5.2.1</w:t>
        </w:r>
        <w:r w:rsidR="00D66A1A">
          <w:rPr>
            <w:rFonts w:asciiTheme="minorHAnsi" w:eastAsiaTheme="minorEastAsia" w:hAnsiTheme="minorHAnsi" w:cstheme="minorBidi"/>
            <w:noProof/>
            <w:szCs w:val="22"/>
            <w:lang w:eastAsia="de-DE"/>
          </w:rPr>
          <w:tab/>
        </w:r>
        <w:r w:rsidR="00D66A1A" w:rsidRPr="009D5747">
          <w:rPr>
            <w:rStyle w:val="Hyperlink"/>
            <w:noProof/>
          </w:rPr>
          <w:t>Laufende Gewinnbeteiligung</w:t>
        </w:r>
        <w:r w:rsidR="00D66A1A">
          <w:rPr>
            <w:noProof/>
            <w:webHidden/>
          </w:rPr>
          <w:tab/>
        </w:r>
        <w:r w:rsidR="00D66A1A">
          <w:rPr>
            <w:noProof/>
            <w:webHidden/>
          </w:rPr>
          <w:fldChar w:fldCharType="begin"/>
        </w:r>
        <w:r w:rsidR="00D66A1A">
          <w:rPr>
            <w:noProof/>
            <w:webHidden/>
          </w:rPr>
          <w:instrText xml:space="preserve"> PAGEREF _Toc496794453 \h </w:instrText>
        </w:r>
        <w:r w:rsidR="00D66A1A">
          <w:rPr>
            <w:noProof/>
            <w:webHidden/>
          </w:rPr>
        </w:r>
        <w:r w:rsidR="00D66A1A">
          <w:rPr>
            <w:noProof/>
            <w:webHidden/>
          </w:rPr>
          <w:fldChar w:fldCharType="separate"/>
        </w:r>
        <w:r w:rsidR="00D66A1A">
          <w:rPr>
            <w:noProof/>
            <w:webHidden/>
          </w:rPr>
          <w:t>64</w:t>
        </w:r>
        <w:r w:rsidR="00D66A1A">
          <w:rPr>
            <w:noProof/>
            <w:webHidden/>
          </w:rPr>
          <w:fldChar w:fldCharType="end"/>
        </w:r>
      </w:hyperlink>
    </w:p>
    <w:p w14:paraId="7D566A9B" w14:textId="77777777" w:rsidR="00D66A1A" w:rsidRDefault="006E2C06">
      <w:pPr>
        <w:pStyle w:val="Verzeichnis3"/>
        <w:rPr>
          <w:rFonts w:asciiTheme="minorHAnsi" w:eastAsiaTheme="minorEastAsia" w:hAnsiTheme="minorHAnsi" w:cstheme="minorBidi"/>
          <w:noProof/>
          <w:szCs w:val="22"/>
          <w:lang w:eastAsia="de-DE"/>
        </w:rPr>
      </w:pPr>
      <w:hyperlink w:anchor="_Toc496794454" w:history="1">
        <w:r w:rsidR="00D66A1A" w:rsidRPr="009D5747">
          <w:rPr>
            <w:rStyle w:val="Hyperlink"/>
            <w:noProof/>
          </w:rPr>
          <w:t>5.2.2</w:t>
        </w:r>
        <w:r w:rsidR="00D66A1A">
          <w:rPr>
            <w:rFonts w:asciiTheme="minorHAnsi" w:eastAsiaTheme="minorEastAsia" w:hAnsiTheme="minorHAnsi" w:cstheme="minorBidi"/>
            <w:noProof/>
            <w:szCs w:val="22"/>
            <w:lang w:eastAsia="de-DE"/>
          </w:rPr>
          <w:tab/>
        </w:r>
        <w:r w:rsidR="00D66A1A" w:rsidRPr="009D5747">
          <w:rPr>
            <w:rStyle w:val="Hyperlink"/>
            <w:noProof/>
          </w:rPr>
          <w:t>Leistungen aus der Schlussgewinnbeteiligung</w:t>
        </w:r>
        <w:r w:rsidR="00D66A1A">
          <w:rPr>
            <w:noProof/>
            <w:webHidden/>
          </w:rPr>
          <w:tab/>
        </w:r>
        <w:r w:rsidR="00D66A1A">
          <w:rPr>
            <w:noProof/>
            <w:webHidden/>
          </w:rPr>
          <w:fldChar w:fldCharType="begin"/>
        </w:r>
        <w:r w:rsidR="00D66A1A">
          <w:rPr>
            <w:noProof/>
            <w:webHidden/>
          </w:rPr>
          <w:instrText xml:space="preserve"> PAGEREF _Toc496794454 \h </w:instrText>
        </w:r>
        <w:r w:rsidR="00D66A1A">
          <w:rPr>
            <w:noProof/>
            <w:webHidden/>
          </w:rPr>
        </w:r>
        <w:r w:rsidR="00D66A1A">
          <w:rPr>
            <w:noProof/>
            <w:webHidden/>
          </w:rPr>
          <w:fldChar w:fldCharType="separate"/>
        </w:r>
        <w:r w:rsidR="00D66A1A">
          <w:rPr>
            <w:noProof/>
            <w:webHidden/>
          </w:rPr>
          <w:t>64</w:t>
        </w:r>
        <w:r w:rsidR="00D66A1A">
          <w:rPr>
            <w:noProof/>
            <w:webHidden/>
          </w:rPr>
          <w:fldChar w:fldCharType="end"/>
        </w:r>
      </w:hyperlink>
    </w:p>
    <w:p w14:paraId="7744ACFF" w14:textId="77777777" w:rsidR="00D66A1A" w:rsidRDefault="006E2C06">
      <w:pPr>
        <w:pStyle w:val="Verzeichnis3"/>
        <w:rPr>
          <w:rFonts w:asciiTheme="minorHAnsi" w:eastAsiaTheme="minorEastAsia" w:hAnsiTheme="minorHAnsi" w:cstheme="minorBidi"/>
          <w:noProof/>
          <w:szCs w:val="22"/>
          <w:lang w:eastAsia="de-DE"/>
        </w:rPr>
      </w:pPr>
      <w:hyperlink w:anchor="_Toc496794455" w:history="1">
        <w:r w:rsidR="00D66A1A" w:rsidRPr="009D5747">
          <w:rPr>
            <w:rStyle w:val="Hyperlink"/>
            <w:noProof/>
          </w:rPr>
          <w:t>5.2.3</w:t>
        </w:r>
        <w:r w:rsidR="00D66A1A">
          <w:rPr>
            <w:rFonts w:asciiTheme="minorHAnsi" w:eastAsiaTheme="minorEastAsia" w:hAnsiTheme="minorHAnsi" w:cstheme="minorBidi"/>
            <w:noProof/>
            <w:szCs w:val="22"/>
            <w:lang w:eastAsia="de-DE"/>
          </w:rPr>
          <w:tab/>
        </w:r>
        <w:r w:rsidR="00D66A1A" w:rsidRPr="009D5747">
          <w:rPr>
            <w:rStyle w:val="Hyperlink"/>
            <w:noProof/>
          </w:rPr>
          <w:t>Verwendung von Risikogewinnen</w:t>
        </w:r>
        <w:r w:rsidR="00D66A1A">
          <w:rPr>
            <w:noProof/>
            <w:webHidden/>
          </w:rPr>
          <w:tab/>
        </w:r>
        <w:r w:rsidR="00D66A1A">
          <w:rPr>
            <w:noProof/>
            <w:webHidden/>
          </w:rPr>
          <w:fldChar w:fldCharType="begin"/>
        </w:r>
        <w:r w:rsidR="00D66A1A">
          <w:rPr>
            <w:noProof/>
            <w:webHidden/>
          </w:rPr>
          <w:instrText xml:space="preserve"> PAGEREF _Toc496794455 \h </w:instrText>
        </w:r>
        <w:r w:rsidR="00D66A1A">
          <w:rPr>
            <w:noProof/>
            <w:webHidden/>
          </w:rPr>
        </w:r>
        <w:r w:rsidR="00D66A1A">
          <w:rPr>
            <w:noProof/>
            <w:webHidden/>
          </w:rPr>
          <w:fldChar w:fldCharType="separate"/>
        </w:r>
        <w:r w:rsidR="00D66A1A">
          <w:rPr>
            <w:noProof/>
            <w:webHidden/>
          </w:rPr>
          <w:t>64</w:t>
        </w:r>
        <w:r w:rsidR="00D66A1A">
          <w:rPr>
            <w:noProof/>
            <w:webHidden/>
          </w:rPr>
          <w:fldChar w:fldCharType="end"/>
        </w:r>
      </w:hyperlink>
    </w:p>
    <w:p w14:paraId="20ADBA09"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456" w:history="1">
        <w:r w:rsidR="00D66A1A" w:rsidRPr="009D5747">
          <w:rPr>
            <w:rStyle w:val="Hyperlink"/>
            <w:noProof/>
          </w:rPr>
          <w:t>6</w:t>
        </w:r>
        <w:r w:rsidR="00D66A1A">
          <w:rPr>
            <w:rFonts w:asciiTheme="minorHAnsi" w:eastAsiaTheme="minorEastAsia" w:hAnsiTheme="minorHAnsi" w:cstheme="minorBidi"/>
            <w:noProof/>
            <w:szCs w:val="22"/>
            <w:lang w:eastAsia="de-DE"/>
          </w:rPr>
          <w:tab/>
        </w:r>
        <w:r w:rsidR="00D66A1A" w:rsidRPr="009D5747">
          <w:rPr>
            <w:rStyle w:val="Hyperlink"/>
            <w:noProof/>
          </w:rPr>
          <w:t>Auflösungsleistungen und prämienfreie Leistungen</w:t>
        </w:r>
        <w:r w:rsidR="00D66A1A">
          <w:rPr>
            <w:noProof/>
            <w:webHidden/>
          </w:rPr>
          <w:tab/>
        </w:r>
        <w:r w:rsidR="00D66A1A">
          <w:rPr>
            <w:noProof/>
            <w:webHidden/>
          </w:rPr>
          <w:fldChar w:fldCharType="begin"/>
        </w:r>
        <w:r w:rsidR="00D66A1A">
          <w:rPr>
            <w:noProof/>
            <w:webHidden/>
          </w:rPr>
          <w:instrText xml:space="preserve"> PAGEREF _Toc496794456 \h </w:instrText>
        </w:r>
        <w:r w:rsidR="00D66A1A">
          <w:rPr>
            <w:noProof/>
            <w:webHidden/>
          </w:rPr>
        </w:r>
        <w:r w:rsidR="00D66A1A">
          <w:rPr>
            <w:noProof/>
            <w:webHidden/>
          </w:rPr>
          <w:fldChar w:fldCharType="separate"/>
        </w:r>
        <w:r w:rsidR="00D66A1A">
          <w:rPr>
            <w:noProof/>
            <w:webHidden/>
          </w:rPr>
          <w:t>65</w:t>
        </w:r>
        <w:r w:rsidR="00D66A1A">
          <w:rPr>
            <w:noProof/>
            <w:webHidden/>
          </w:rPr>
          <w:fldChar w:fldCharType="end"/>
        </w:r>
      </w:hyperlink>
    </w:p>
    <w:p w14:paraId="43C6A770" w14:textId="77777777" w:rsidR="00D66A1A" w:rsidRDefault="006E2C06">
      <w:pPr>
        <w:pStyle w:val="Verzeichnis2"/>
        <w:rPr>
          <w:rFonts w:asciiTheme="minorHAnsi" w:eastAsiaTheme="minorEastAsia" w:hAnsiTheme="minorHAnsi" w:cstheme="minorBidi"/>
          <w:noProof/>
          <w:szCs w:val="22"/>
          <w:lang w:eastAsia="de-DE"/>
        </w:rPr>
      </w:pPr>
      <w:hyperlink w:anchor="_Toc496794457" w:history="1">
        <w:r w:rsidR="00D66A1A" w:rsidRPr="009D5747">
          <w:rPr>
            <w:rStyle w:val="Hyperlink"/>
            <w:noProof/>
          </w:rPr>
          <w:t>6.1</w:t>
        </w:r>
        <w:r w:rsidR="00D66A1A">
          <w:rPr>
            <w:rFonts w:asciiTheme="minorHAnsi" w:eastAsiaTheme="minorEastAsia" w:hAnsiTheme="minorHAnsi" w:cstheme="minorBidi"/>
            <w:noProof/>
            <w:szCs w:val="22"/>
            <w:lang w:eastAsia="de-DE"/>
          </w:rPr>
          <w:tab/>
        </w:r>
        <w:r w:rsidR="00D66A1A" w:rsidRPr="009D5747">
          <w:rPr>
            <w:rStyle w:val="Hyperlink"/>
            <w:noProof/>
          </w:rPr>
          <w:t>Stornoabschlagssystematik</w:t>
        </w:r>
        <w:r w:rsidR="00D66A1A">
          <w:rPr>
            <w:noProof/>
            <w:webHidden/>
          </w:rPr>
          <w:tab/>
        </w:r>
        <w:r w:rsidR="00D66A1A">
          <w:rPr>
            <w:noProof/>
            <w:webHidden/>
          </w:rPr>
          <w:fldChar w:fldCharType="begin"/>
        </w:r>
        <w:r w:rsidR="00D66A1A">
          <w:rPr>
            <w:noProof/>
            <w:webHidden/>
          </w:rPr>
          <w:instrText xml:space="preserve"> PAGEREF _Toc496794457 \h </w:instrText>
        </w:r>
        <w:r w:rsidR="00D66A1A">
          <w:rPr>
            <w:noProof/>
            <w:webHidden/>
          </w:rPr>
        </w:r>
        <w:r w:rsidR="00D66A1A">
          <w:rPr>
            <w:noProof/>
            <w:webHidden/>
          </w:rPr>
          <w:fldChar w:fldCharType="separate"/>
        </w:r>
        <w:r w:rsidR="00D66A1A">
          <w:rPr>
            <w:noProof/>
            <w:webHidden/>
          </w:rPr>
          <w:t>65</w:t>
        </w:r>
        <w:r w:rsidR="00D66A1A">
          <w:rPr>
            <w:noProof/>
            <w:webHidden/>
          </w:rPr>
          <w:fldChar w:fldCharType="end"/>
        </w:r>
      </w:hyperlink>
    </w:p>
    <w:p w14:paraId="3712480F" w14:textId="77777777" w:rsidR="00D66A1A" w:rsidRDefault="006E2C06">
      <w:pPr>
        <w:pStyle w:val="Verzeichnis2"/>
        <w:rPr>
          <w:rFonts w:asciiTheme="minorHAnsi" w:eastAsiaTheme="minorEastAsia" w:hAnsiTheme="minorHAnsi" w:cstheme="minorBidi"/>
          <w:noProof/>
          <w:szCs w:val="22"/>
          <w:lang w:eastAsia="de-DE"/>
        </w:rPr>
      </w:pPr>
      <w:hyperlink w:anchor="_Toc496794458" w:history="1">
        <w:r w:rsidR="00D66A1A" w:rsidRPr="009D5747">
          <w:rPr>
            <w:rStyle w:val="Hyperlink"/>
            <w:noProof/>
          </w:rPr>
          <w:t>6.2</w:t>
        </w:r>
        <w:r w:rsidR="00D66A1A">
          <w:rPr>
            <w:rFonts w:asciiTheme="minorHAnsi" w:eastAsiaTheme="minorEastAsia" w:hAnsiTheme="minorHAnsi" w:cstheme="minorBidi"/>
            <w:noProof/>
            <w:szCs w:val="22"/>
            <w:lang w:eastAsia="de-DE"/>
          </w:rPr>
          <w:tab/>
        </w:r>
        <w:r w:rsidR="00D66A1A" w:rsidRPr="009D5747">
          <w:rPr>
            <w:rStyle w:val="Hyperlink"/>
            <w:noProof/>
          </w:rPr>
          <w:t>Rückkaufswerte</w:t>
        </w:r>
        <w:r w:rsidR="00D66A1A">
          <w:rPr>
            <w:noProof/>
            <w:webHidden/>
          </w:rPr>
          <w:tab/>
        </w:r>
        <w:r w:rsidR="00D66A1A">
          <w:rPr>
            <w:noProof/>
            <w:webHidden/>
          </w:rPr>
          <w:fldChar w:fldCharType="begin"/>
        </w:r>
        <w:r w:rsidR="00D66A1A">
          <w:rPr>
            <w:noProof/>
            <w:webHidden/>
          </w:rPr>
          <w:instrText xml:space="preserve"> PAGEREF _Toc496794458 \h </w:instrText>
        </w:r>
        <w:r w:rsidR="00D66A1A">
          <w:rPr>
            <w:noProof/>
            <w:webHidden/>
          </w:rPr>
        </w:r>
        <w:r w:rsidR="00D66A1A">
          <w:rPr>
            <w:noProof/>
            <w:webHidden/>
          </w:rPr>
          <w:fldChar w:fldCharType="separate"/>
        </w:r>
        <w:r w:rsidR="00D66A1A">
          <w:rPr>
            <w:noProof/>
            <w:webHidden/>
          </w:rPr>
          <w:t>66</w:t>
        </w:r>
        <w:r w:rsidR="00D66A1A">
          <w:rPr>
            <w:noProof/>
            <w:webHidden/>
          </w:rPr>
          <w:fldChar w:fldCharType="end"/>
        </w:r>
      </w:hyperlink>
    </w:p>
    <w:p w14:paraId="53632F28" w14:textId="77777777" w:rsidR="00D66A1A" w:rsidRDefault="006E2C06">
      <w:pPr>
        <w:pStyle w:val="Verzeichnis3"/>
        <w:rPr>
          <w:rFonts w:asciiTheme="minorHAnsi" w:eastAsiaTheme="minorEastAsia" w:hAnsiTheme="minorHAnsi" w:cstheme="minorBidi"/>
          <w:noProof/>
          <w:szCs w:val="22"/>
          <w:lang w:eastAsia="de-DE"/>
        </w:rPr>
      </w:pPr>
      <w:hyperlink w:anchor="_Toc496794459" w:history="1">
        <w:r w:rsidR="00D66A1A" w:rsidRPr="009D5747">
          <w:rPr>
            <w:rStyle w:val="Hyperlink"/>
            <w:noProof/>
          </w:rPr>
          <w:t>6.2.1</w:t>
        </w:r>
        <w:r w:rsidR="00D66A1A">
          <w:rPr>
            <w:rFonts w:asciiTheme="minorHAnsi" w:eastAsiaTheme="minorEastAsia" w:hAnsiTheme="minorHAnsi" w:cstheme="minorBidi"/>
            <w:noProof/>
            <w:szCs w:val="22"/>
            <w:lang w:eastAsia="de-DE"/>
          </w:rPr>
          <w:tab/>
        </w:r>
        <w:r w:rsidR="00D66A1A" w:rsidRPr="009D5747">
          <w:rPr>
            <w:rStyle w:val="Hyperlink"/>
            <w:noProof/>
          </w:rPr>
          <w:t>Rückkaufswert aus der Stammversicherung</w:t>
        </w:r>
        <w:r w:rsidR="00D66A1A">
          <w:rPr>
            <w:noProof/>
            <w:webHidden/>
          </w:rPr>
          <w:tab/>
        </w:r>
        <w:r w:rsidR="00D66A1A">
          <w:rPr>
            <w:noProof/>
            <w:webHidden/>
          </w:rPr>
          <w:fldChar w:fldCharType="begin"/>
        </w:r>
        <w:r w:rsidR="00D66A1A">
          <w:rPr>
            <w:noProof/>
            <w:webHidden/>
          </w:rPr>
          <w:instrText xml:space="preserve"> PAGEREF _Toc496794459 \h </w:instrText>
        </w:r>
        <w:r w:rsidR="00D66A1A">
          <w:rPr>
            <w:noProof/>
            <w:webHidden/>
          </w:rPr>
        </w:r>
        <w:r w:rsidR="00D66A1A">
          <w:rPr>
            <w:noProof/>
            <w:webHidden/>
          </w:rPr>
          <w:fldChar w:fldCharType="separate"/>
        </w:r>
        <w:r w:rsidR="00D66A1A">
          <w:rPr>
            <w:noProof/>
            <w:webHidden/>
          </w:rPr>
          <w:t>66</w:t>
        </w:r>
        <w:r w:rsidR="00D66A1A">
          <w:rPr>
            <w:noProof/>
            <w:webHidden/>
          </w:rPr>
          <w:fldChar w:fldCharType="end"/>
        </w:r>
      </w:hyperlink>
    </w:p>
    <w:p w14:paraId="1F14E4DB" w14:textId="77777777" w:rsidR="00D66A1A" w:rsidRDefault="006E2C06">
      <w:pPr>
        <w:pStyle w:val="Verzeichnis3"/>
        <w:rPr>
          <w:rFonts w:asciiTheme="minorHAnsi" w:eastAsiaTheme="minorEastAsia" w:hAnsiTheme="minorHAnsi" w:cstheme="minorBidi"/>
          <w:noProof/>
          <w:szCs w:val="22"/>
          <w:lang w:eastAsia="de-DE"/>
        </w:rPr>
      </w:pPr>
      <w:hyperlink w:anchor="_Toc496794460" w:history="1">
        <w:r w:rsidR="00D66A1A" w:rsidRPr="009D5747">
          <w:rPr>
            <w:rStyle w:val="Hyperlink"/>
            <w:noProof/>
          </w:rPr>
          <w:t>6.2.2</w:t>
        </w:r>
        <w:r w:rsidR="00D66A1A">
          <w:rPr>
            <w:rFonts w:asciiTheme="minorHAnsi" w:eastAsiaTheme="minorEastAsia" w:hAnsiTheme="minorHAnsi" w:cstheme="minorBidi"/>
            <w:noProof/>
            <w:szCs w:val="22"/>
            <w:lang w:eastAsia="de-DE"/>
          </w:rPr>
          <w:tab/>
        </w:r>
        <w:r w:rsidR="00D66A1A" w:rsidRPr="009D5747">
          <w:rPr>
            <w:rStyle w:val="Hyperlink"/>
            <w:noProof/>
          </w:rPr>
          <w:t>Rückkaufswert aus der laufenden Gewinnbeteiligung</w:t>
        </w:r>
        <w:r w:rsidR="00D66A1A">
          <w:rPr>
            <w:noProof/>
            <w:webHidden/>
          </w:rPr>
          <w:tab/>
        </w:r>
        <w:r w:rsidR="00D66A1A">
          <w:rPr>
            <w:noProof/>
            <w:webHidden/>
          </w:rPr>
          <w:fldChar w:fldCharType="begin"/>
        </w:r>
        <w:r w:rsidR="00D66A1A">
          <w:rPr>
            <w:noProof/>
            <w:webHidden/>
          </w:rPr>
          <w:instrText xml:space="preserve"> PAGEREF _Toc496794460 \h </w:instrText>
        </w:r>
        <w:r w:rsidR="00D66A1A">
          <w:rPr>
            <w:noProof/>
            <w:webHidden/>
          </w:rPr>
        </w:r>
        <w:r w:rsidR="00D66A1A">
          <w:rPr>
            <w:noProof/>
            <w:webHidden/>
          </w:rPr>
          <w:fldChar w:fldCharType="separate"/>
        </w:r>
        <w:r w:rsidR="00D66A1A">
          <w:rPr>
            <w:noProof/>
            <w:webHidden/>
          </w:rPr>
          <w:t>67</w:t>
        </w:r>
        <w:r w:rsidR="00D66A1A">
          <w:rPr>
            <w:noProof/>
            <w:webHidden/>
          </w:rPr>
          <w:fldChar w:fldCharType="end"/>
        </w:r>
      </w:hyperlink>
    </w:p>
    <w:p w14:paraId="7F9C586E" w14:textId="77777777" w:rsidR="00D66A1A" w:rsidRDefault="006E2C06">
      <w:pPr>
        <w:pStyle w:val="Verzeichnis3"/>
        <w:rPr>
          <w:rFonts w:asciiTheme="minorHAnsi" w:eastAsiaTheme="minorEastAsia" w:hAnsiTheme="minorHAnsi" w:cstheme="minorBidi"/>
          <w:noProof/>
          <w:szCs w:val="22"/>
          <w:lang w:eastAsia="de-DE"/>
        </w:rPr>
      </w:pPr>
      <w:hyperlink w:anchor="_Toc496794461" w:history="1">
        <w:r w:rsidR="00D66A1A" w:rsidRPr="009D5747">
          <w:rPr>
            <w:rStyle w:val="Hyperlink"/>
            <w:noProof/>
          </w:rPr>
          <w:t>6.2.3</w:t>
        </w:r>
        <w:r w:rsidR="00D66A1A">
          <w:rPr>
            <w:rFonts w:asciiTheme="minorHAnsi" w:eastAsiaTheme="minorEastAsia" w:hAnsiTheme="minorHAnsi" w:cstheme="minorBidi"/>
            <w:noProof/>
            <w:szCs w:val="22"/>
            <w:lang w:eastAsia="de-DE"/>
          </w:rPr>
          <w:tab/>
        </w:r>
        <w:r w:rsidR="00D66A1A" w:rsidRPr="009D5747">
          <w:rPr>
            <w:rStyle w:val="Hyperlink"/>
            <w:noProof/>
          </w:rPr>
          <w:t>Zeitwert und Rückkaufswert aus der Schlussgewinnbeteiligung</w:t>
        </w:r>
        <w:r w:rsidR="00D66A1A">
          <w:rPr>
            <w:noProof/>
            <w:webHidden/>
          </w:rPr>
          <w:tab/>
        </w:r>
        <w:r w:rsidR="00D66A1A">
          <w:rPr>
            <w:noProof/>
            <w:webHidden/>
          </w:rPr>
          <w:fldChar w:fldCharType="begin"/>
        </w:r>
        <w:r w:rsidR="00D66A1A">
          <w:rPr>
            <w:noProof/>
            <w:webHidden/>
          </w:rPr>
          <w:instrText xml:space="preserve"> PAGEREF _Toc496794461 \h </w:instrText>
        </w:r>
        <w:r w:rsidR="00D66A1A">
          <w:rPr>
            <w:noProof/>
            <w:webHidden/>
          </w:rPr>
        </w:r>
        <w:r w:rsidR="00D66A1A">
          <w:rPr>
            <w:noProof/>
            <w:webHidden/>
          </w:rPr>
          <w:fldChar w:fldCharType="separate"/>
        </w:r>
        <w:r w:rsidR="00D66A1A">
          <w:rPr>
            <w:noProof/>
            <w:webHidden/>
          </w:rPr>
          <w:t>68</w:t>
        </w:r>
        <w:r w:rsidR="00D66A1A">
          <w:rPr>
            <w:noProof/>
            <w:webHidden/>
          </w:rPr>
          <w:fldChar w:fldCharType="end"/>
        </w:r>
      </w:hyperlink>
    </w:p>
    <w:p w14:paraId="2BF980FA" w14:textId="77777777" w:rsidR="00D66A1A" w:rsidRDefault="006E2C06">
      <w:pPr>
        <w:pStyle w:val="Verzeichnis3"/>
        <w:rPr>
          <w:rFonts w:asciiTheme="minorHAnsi" w:eastAsiaTheme="minorEastAsia" w:hAnsiTheme="minorHAnsi" w:cstheme="minorBidi"/>
          <w:noProof/>
          <w:szCs w:val="22"/>
          <w:lang w:eastAsia="de-DE"/>
        </w:rPr>
      </w:pPr>
      <w:hyperlink w:anchor="_Toc496794462" w:history="1">
        <w:r w:rsidR="00D66A1A" w:rsidRPr="009D5747">
          <w:rPr>
            <w:rStyle w:val="Hyperlink"/>
            <w:noProof/>
          </w:rPr>
          <w:t>6.2.4</w:t>
        </w:r>
        <w:r w:rsidR="00D66A1A">
          <w:rPr>
            <w:rFonts w:asciiTheme="minorHAnsi" w:eastAsiaTheme="minorEastAsia" w:hAnsiTheme="minorHAnsi" w:cstheme="minorBidi"/>
            <w:noProof/>
            <w:szCs w:val="22"/>
            <w:lang w:eastAsia="de-DE"/>
          </w:rPr>
          <w:tab/>
        </w:r>
        <w:r w:rsidR="00D66A1A" w:rsidRPr="009D5747">
          <w:rPr>
            <w:rStyle w:val="Hyperlink"/>
            <w:noProof/>
          </w:rPr>
          <w:t>Gesamtrückkaufswert</w:t>
        </w:r>
        <w:r w:rsidR="00D66A1A">
          <w:rPr>
            <w:noProof/>
            <w:webHidden/>
          </w:rPr>
          <w:tab/>
        </w:r>
        <w:r w:rsidR="00D66A1A">
          <w:rPr>
            <w:noProof/>
            <w:webHidden/>
          </w:rPr>
          <w:fldChar w:fldCharType="begin"/>
        </w:r>
        <w:r w:rsidR="00D66A1A">
          <w:rPr>
            <w:noProof/>
            <w:webHidden/>
          </w:rPr>
          <w:instrText xml:space="preserve"> PAGEREF _Toc496794462 \h </w:instrText>
        </w:r>
        <w:r w:rsidR="00D66A1A">
          <w:rPr>
            <w:noProof/>
            <w:webHidden/>
          </w:rPr>
        </w:r>
        <w:r w:rsidR="00D66A1A">
          <w:rPr>
            <w:noProof/>
            <w:webHidden/>
          </w:rPr>
          <w:fldChar w:fldCharType="separate"/>
        </w:r>
        <w:r w:rsidR="00D66A1A">
          <w:rPr>
            <w:noProof/>
            <w:webHidden/>
          </w:rPr>
          <w:t>68</w:t>
        </w:r>
        <w:r w:rsidR="00D66A1A">
          <w:rPr>
            <w:noProof/>
            <w:webHidden/>
          </w:rPr>
          <w:fldChar w:fldCharType="end"/>
        </w:r>
      </w:hyperlink>
    </w:p>
    <w:p w14:paraId="1DD5CAD1" w14:textId="77777777" w:rsidR="00D66A1A" w:rsidRDefault="006E2C06">
      <w:pPr>
        <w:pStyle w:val="Verzeichnis3"/>
        <w:rPr>
          <w:rFonts w:asciiTheme="minorHAnsi" w:eastAsiaTheme="minorEastAsia" w:hAnsiTheme="minorHAnsi" w:cstheme="minorBidi"/>
          <w:noProof/>
          <w:szCs w:val="22"/>
          <w:lang w:eastAsia="de-DE"/>
        </w:rPr>
      </w:pPr>
      <w:hyperlink w:anchor="_Toc496794463" w:history="1">
        <w:r w:rsidR="00D66A1A" w:rsidRPr="009D5747">
          <w:rPr>
            <w:rStyle w:val="Hyperlink"/>
            <w:noProof/>
          </w:rPr>
          <w:t>6.2.5</w:t>
        </w:r>
        <w:r w:rsidR="00D66A1A">
          <w:rPr>
            <w:rFonts w:asciiTheme="minorHAnsi" w:eastAsiaTheme="minorEastAsia" w:hAnsiTheme="minorHAnsi" w:cstheme="minorBidi"/>
            <w:noProof/>
            <w:szCs w:val="22"/>
            <w:lang w:eastAsia="de-DE"/>
          </w:rPr>
          <w:tab/>
        </w:r>
        <w:r w:rsidR="00D66A1A" w:rsidRPr="009D5747">
          <w:rPr>
            <w:rStyle w:val="Hyperlink"/>
            <w:noProof/>
          </w:rPr>
          <w:t>Unterjähriger Rückkauf</w:t>
        </w:r>
        <w:r w:rsidR="00D66A1A">
          <w:rPr>
            <w:noProof/>
            <w:webHidden/>
          </w:rPr>
          <w:tab/>
        </w:r>
        <w:r w:rsidR="00D66A1A">
          <w:rPr>
            <w:noProof/>
            <w:webHidden/>
          </w:rPr>
          <w:fldChar w:fldCharType="begin"/>
        </w:r>
        <w:r w:rsidR="00D66A1A">
          <w:rPr>
            <w:noProof/>
            <w:webHidden/>
          </w:rPr>
          <w:instrText xml:space="preserve"> PAGEREF _Toc496794463 \h </w:instrText>
        </w:r>
        <w:r w:rsidR="00D66A1A">
          <w:rPr>
            <w:noProof/>
            <w:webHidden/>
          </w:rPr>
        </w:r>
        <w:r w:rsidR="00D66A1A">
          <w:rPr>
            <w:noProof/>
            <w:webHidden/>
          </w:rPr>
          <w:fldChar w:fldCharType="separate"/>
        </w:r>
        <w:r w:rsidR="00D66A1A">
          <w:rPr>
            <w:noProof/>
            <w:webHidden/>
          </w:rPr>
          <w:t>69</w:t>
        </w:r>
        <w:r w:rsidR="00D66A1A">
          <w:rPr>
            <w:noProof/>
            <w:webHidden/>
          </w:rPr>
          <w:fldChar w:fldCharType="end"/>
        </w:r>
      </w:hyperlink>
    </w:p>
    <w:p w14:paraId="2DD27F28" w14:textId="77777777" w:rsidR="00D66A1A" w:rsidRDefault="006E2C06">
      <w:pPr>
        <w:pStyle w:val="Verzeichnis2"/>
        <w:rPr>
          <w:rFonts w:asciiTheme="minorHAnsi" w:eastAsiaTheme="minorEastAsia" w:hAnsiTheme="minorHAnsi" w:cstheme="minorBidi"/>
          <w:noProof/>
          <w:szCs w:val="22"/>
          <w:lang w:eastAsia="de-DE"/>
        </w:rPr>
      </w:pPr>
      <w:hyperlink w:anchor="_Toc496794464" w:history="1">
        <w:r w:rsidR="00D66A1A" w:rsidRPr="009D5747">
          <w:rPr>
            <w:rStyle w:val="Hyperlink"/>
            <w:noProof/>
          </w:rPr>
          <w:t>6.3</w:t>
        </w:r>
        <w:r w:rsidR="00D66A1A">
          <w:rPr>
            <w:rFonts w:asciiTheme="minorHAnsi" w:eastAsiaTheme="minorEastAsia" w:hAnsiTheme="minorHAnsi" w:cstheme="minorBidi"/>
            <w:noProof/>
            <w:szCs w:val="22"/>
            <w:lang w:eastAsia="de-DE"/>
          </w:rPr>
          <w:tab/>
        </w:r>
        <w:r w:rsidR="00D66A1A" w:rsidRPr="009D5747">
          <w:rPr>
            <w:rStyle w:val="Hyperlink"/>
            <w:noProof/>
          </w:rPr>
          <w:t>Beitragsfreie Leistungen</w:t>
        </w:r>
        <w:r w:rsidR="00D66A1A">
          <w:rPr>
            <w:noProof/>
            <w:webHidden/>
          </w:rPr>
          <w:tab/>
        </w:r>
        <w:r w:rsidR="00D66A1A">
          <w:rPr>
            <w:noProof/>
            <w:webHidden/>
          </w:rPr>
          <w:fldChar w:fldCharType="begin"/>
        </w:r>
        <w:r w:rsidR="00D66A1A">
          <w:rPr>
            <w:noProof/>
            <w:webHidden/>
          </w:rPr>
          <w:instrText xml:space="preserve"> PAGEREF _Toc496794464 \h </w:instrText>
        </w:r>
        <w:r w:rsidR="00D66A1A">
          <w:rPr>
            <w:noProof/>
            <w:webHidden/>
          </w:rPr>
        </w:r>
        <w:r w:rsidR="00D66A1A">
          <w:rPr>
            <w:noProof/>
            <w:webHidden/>
          </w:rPr>
          <w:fldChar w:fldCharType="separate"/>
        </w:r>
        <w:r w:rsidR="00D66A1A">
          <w:rPr>
            <w:noProof/>
            <w:webHidden/>
          </w:rPr>
          <w:t>70</w:t>
        </w:r>
        <w:r w:rsidR="00D66A1A">
          <w:rPr>
            <w:noProof/>
            <w:webHidden/>
          </w:rPr>
          <w:fldChar w:fldCharType="end"/>
        </w:r>
      </w:hyperlink>
    </w:p>
    <w:p w14:paraId="7F64E317" w14:textId="77777777" w:rsidR="00D66A1A" w:rsidRDefault="006E2C06">
      <w:pPr>
        <w:pStyle w:val="Verzeichnis3"/>
        <w:rPr>
          <w:rFonts w:asciiTheme="minorHAnsi" w:eastAsiaTheme="minorEastAsia" w:hAnsiTheme="minorHAnsi" w:cstheme="minorBidi"/>
          <w:noProof/>
          <w:szCs w:val="22"/>
          <w:lang w:eastAsia="de-DE"/>
        </w:rPr>
      </w:pPr>
      <w:hyperlink w:anchor="_Toc496794465" w:history="1">
        <w:r w:rsidR="00D66A1A" w:rsidRPr="009D5747">
          <w:rPr>
            <w:rStyle w:val="Hyperlink"/>
            <w:noProof/>
          </w:rPr>
          <w:t>6.3.1</w:t>
        </w:r>
        <w:r w:rsidR="00D66A1A">
          <w:rPr>
            <w:rFonts w:asciiTheme="minorHAnsi" w:eastAsiaTheme="minorEastAsia" w:hAnsiTheme="minorHAnsi" w:cstheme="minorBidi"/>
            <w:noProof/>
            <w:szCs w:val="22"/>
            <w:lang w:eastAsia="de-DE"/>
          </w:rPr>
          <w:tab/>
        </w:r>
        <w:r w:rsidR="00D66A1A" w:rsidRPr="009D5747">
          <w:rPr>
            <w:rStyle w:val="Hyperlink"/>
            <w:noProof/>
          </w:rPr>
          <w:t>Beitragsfreie Leistungen aus der Stammversicherung</w:t>
        </w:r>
        <w:r w:rsidR="00D66A1A">
          <w:rPr>
            <w:noProof/>
            <w:webHidden/>
          </w:rPr>
          <w:tab/>
        </w:r>
        <w:r w:rsidR="00D66A1A">
          <w:rPr>
            <w:noProof/>
            <w:webHidden/>
          </w:rPr>
          <w:fldChar w:fldCharType="begin"/>
        </w:r>
        <w:r w:rsidR="00D66A1A">
          <w:rPr>
            <w:noProof/>
            <w:webHidden/>
          </w:rPr>
          <w:instrText xml:space="preserve"> PAGEREF _Toc496794465 \h </w:instrText>
        </w:r>
        <w:r w:rsidR="00D66A1A">
          <w:rPr>
            <w:noProof/>
            <w:webHidden/>
          </w:rPr>
        </w:r>
        <w:r w:rsidR="00D66A1A">
          <w:rPr>
            <w:noProof/>
            <w:webHidden/>
          </w:rPr>
          <w:fldChar w:fldCharType="separate"/>
        </w:r>
        <w:r w:rsidR="00D66A1A">
          <w:rPr>
            <w:noProof/>
            <w:webHidden/>
          </w:rPr>
          <w:t>70</w:t>
        </w:r>
        <w:r w:rsidR="00D66A1A">
          <w:rPr>
            <w:noProof/>
            <w:webHidden/>
          </w:rPr>
          <w:fldChar w:fldCharType="end"/>
        </w:r>
      </w:hyperlink>
    </w:p>
    <w:p w14:paraId="5C68E715" w14:textId="77777777" w:rsidR="00D66A1A" w:rsidRDefault="006E2C06">
      <w:pPr>
        <w:pStyle w:val="Verzeichnis3"/>
        <w:rPr>
          <w:rFonts w:asciiTheme="minorHAnsi" w:eastAsiaTheme="minorEastAsia" w:hAnsiTheme="minorHAnsi" w:cstheme="minorBidi"/>
          <w:noProof/>
          <w:szCs w:val="22"/>
          <w:lang w:eastAsia="de-DE"/>
        </w:rPr>
      </w:pPr>
      <w:hyperlink w:anchor="_Toc496794466" w:history="1">
        <w:r w:rsidR="00D66A1A" w:rsidRPr="009D5747">
          <w:rPr>
            <w:rStyle w:val="Hyperlink"/>
            <w:noProof/>
          </w:rPr>
          <w:t>6.3.2</w:t>
        </w:r>
        <w:r w:rsidR="00D66A1A">
          <w:rPr>
            <w:rFonts w:asciiTheme="minorHAnsi" w:eastAsiaTheme="minorEastAsia" w:hAnsiTheme="minorHAnsi" w:cstheme="minorBidi"/>
            <w:noProof/>
            <w:szCs w:val="22"/>
            <w:lang w:eastAsia="de-DE"/>
          </w:rPr>
          <w:tab/>
        </w:r>
        <w:r w:rsidR="00D66A1A" w:rsidRPr="009D5747">
          <w:rPr>
            <w:rStyle w:val="Hyperlink"/>
            <w:noProof/>
          </w:rPr>
          <w:t>Beitragsfreie Leistungen aus der laufenden Gewinnbeteiligung</w:t>
        </w:r>
        <w:r w:rsidR="00D66A1A">
          <w:rPr>
            <w:noProof/>
            <w:webHidden/>
          </w:rPr>
          <w:tab/>
        </w:r>
        <w:r w:rsidR="00D66A1A">
          <w:rPr>
            <w:noProof/>
            <w:webHidden/>
          </w:rPr>
          <w:fldChar w:fldCharType="begin"/>
        </w:r>
        <w:r w:rsidR="00D66A1A">
          <w:rPr>
            <w:noProof/>
            <w:webHidden/>
          </w:rPr>
          <w:instrText xml:space="preserve"> PAGEREF _Toc496794466 \h </w:instrText>
        </w:r>
        <w:r w:rsidR="00D66A1A">
          <w:rPr>
            <w:noProof/>
            <w:webHidden/>
          </w:rPr>
        </w:r>
        <w:r w:rsidR="00D66A1A">
          <w:rPr>
            <w:noProof/>
            <w:webHidden/>
          </w:rPr>
          <w:fldChar w:fldCharType="separate"/>
        </w:r>
        <w:r w:rsidR="00D66A1A">
          <w:rPr>
            <w:noProof/>
            <w:webHidden/>
          </w:rPr>
          <w:t>71</w:t>
        </w:r>
        <w:r w:rsidR="00D66A1A">
          <w:rPr>
            <w:noProof/>
            <w:webHidden/>
          </w:rPr>
          <w:fldChar w:fldCharType="end"/>
        </w:r>
      </w:hyperlink>
    </w:p>
    <w:p w14:paraId="3F7608E4" w14:textId="77777777" w:rsidR="00D66A1A" w:rsidRDefault="006E2C06">
      <w:pPr>
        <w:pStyle w:val="Verzeichnis3"/>
        <w:rPr>
          <w:rFonts w:asciiTheme="minorHAnsi" w:eastAsiaTheme="minorEastAsia" w:hAnsiTheme="minorHAnsi" w:cstheme="minorBidi"/>
          <w:noProof/>
          <w:szCs w:val="22"/>
          <w:lang w:eastAsia="de-DE"/>
        </w:rPr>
      </w:pPr>
      <w:hyperlink w:anchor="_Toc496794467" w:history="1">
        <w:r w:rsidR="00D66A1A" w:rsidRPr="009D5747">
          <w:rPr>
            <w:rStyle w:val="Hyperlink"/>
            <w:noProof/>
          </w:rPr>
          <w:t>6.3.3</w:t>
        </w:r>
        <w:r w:rsidR="00D66A1A">
          <w:rPr>
            <w:rFonts w:asciiTheme="minorHAnsi" w:eastAsiaTheme="minorEastAsia" w:hAnsiTheme="minorHAnsi" w:cstheme="minorBidi"/>
            <w:noProof/>
            <w:szCs w:val="22"/>
            <w:lang w:eastAsia="de-DE"/>
          </w:rPr>
          <w:tab/>
        </w:r>
        <w:r w:rsidR="00D66A1A" w:rsidRPr="009D5747">
          <w:rPr>
            <w:rStyle w:val="Hyperlink"/>
            <w:noProof/>
          </w:rPr>
          <w:t>Beitragsfreie Leistungen aus der Schlussgewinnbeteiligung</w:t>
        </w:r>
        <w:r w:rsidR="00D66A1A">
          <w:rPr>
            <w:noProof/>
            <w:webHidden/>
          </w:rPr>
          <w:tab/>
        </w:r>
        <w:r w:rsidR="00D66A1A">
          <w:rPr>
            <w:noProof/>
            <w:webHidden/>
          </w:rPr>
          <w:fldChar w:fldCharType="begin"/>
        </w:r>
        <w:r w:rsidR="00D66A1A">
          <w:rPr>
            <w:noProof/>
            <w:webHidden/>
          </w:rPr>
          <w:instrText xml:space="preserve"> PAGEREF _Toc496794467 \h </w:instrText>
        </w:r>
        <w:r w:rsidR="00D66A1A">
          <w:rPr>
            <w:noProof/>
            <w:webHidden/>
          </w:rPr>
        </w:r>
        <w:r w:rsidR="00D66A1A">
          <w:rPr>
            <w:noProof/>
            <w:webHidden/>
          </w:rPr>
          <w:fldChar w:fldCharType="separate"/>
        </w:r>
        <w:r w:rsidR="00D66A1A">
          <w:rPr>
            <w:noProof/>
            <w:webHidden/>
          </w:rPr>
          <w:t>72</w:t>
        </w:r>
        <w:r w:rsidR="00D66A1A">
          <w:rPr>
            <w:noProof/>
            <w:webHidden/>
          </w:rPr>
          <w:fldChar w:fldCharType="end"/>
        </w:r>
      </w:hyperlink>
    </w:p>
    <w:p w14:paraId="2E3FDAC3" w14:textId="77777777" w:rsidR="00D66A1A" w:rsidRDefault="006E2C06">
      <w:pPr>
        <w:pStyle w:val="Verzeichnis2"/>
        <w:rPr>
          <w:rFonts w:asciiTheme="minorHAnsi" w:eastAsiaTheme="minorEastAsia" w:hAnsiTheme="minorHAnsi" w:cstheme="minorBidi"/>
          <w:noProof/>
          <w:szCs w:val="22"/>
          <w:lang w:eastAsia="de-DE"/>
        </w:rPr>
      </w:pPr>
      <w:hyperlink w:anchor="_Toc496794468" w:history="1">
        <w:r w:rsidR="00D66A1A" w:rsidRPr="009D5747">
          <w:rPr>
            <w:rStyle w:val="Hyperlink"/>
            <w:noProof/>
          </w:rPr>
          <w:t>6.4</w:t>
        </w:r>
        <w:r w:rsidR="00D66A1A">
          <w:rPr>
            <w:rFonts w:asciiTheme="minorHAnsi" w:eastAsiaTheme="minorEastAsia" w:hAnsiTheme="minorHAnsi" w:cstheme="minorBidi"/>
            <w:noProof/>
            <w:szCs w:val="22"/>
            <w:lang w:eastAsia="de-DE"/>
          </w:rPr>
          <w:tab/>
        </w:r>
        <w:r w:rsidR="00D66A1A" w:rsidRPr="009D5747">
          <w:rPr>
            <w:rStyle w:val="Hyperlink"/>
            <w:noProof/>
          </w:rPr>
          <w:t>Kapitalabfindung</w:t>
        </w:r>
        <w:r w:rsidR="00D66A1A">
          <w:rPr>
            <w:noProof/>
            <w:webHidden/>
          </w:rPr>
          <w:tab/>
        </w:r>
        <w:r w:rsidR="00D66A1A">
          <w:rPr>
            <w:noProof/>
            <w:webHidden/>
          </w:rPr>
          <w:fldChar w:fldCharType="begin"/>
        </w:r>
        <w:r w:rsidR="00D66A1A">
          <w:rPr>
            <w:noProof/>
            <w:webHidden/>
          </w:rPr>
          <w:instrText xml:space="preserve"> PAGEREF _Toc496794468 \h </w:instrText>
        </w:r>
        <w:r w:rsidR="00D66A1A">
          <w:rPr>
            <w:noProof/>
            <w:webHidden/>
          </w:rPr>
        </w:r>
        <w:r w:rsidR="00D66A1A">
          <w:rPr>
            <w:noProof/>
            <w:webHidden/>
          </w:rPr>
          <w:fldChar w:fldCharType="separate"/>
        </w:r>
        <w:r w:rsidR="00D66A1A">
          <w:rPr>
            <w:noProof/>
            <w:webHidden/>
          </w:rPr>
          <w:t>73</w:t>
        </w:r>
        <w:r w:rsidR="00D66A1A">
          <w:rPr>
            <w:noProof/>
            <w:webHidden/>
          </w:rPr>
          <w:fldChar w:fldCharType="end"/>
        </w:r>
      </w:hyperlink>
    </w:p>
    <w:p w14:paraId="62B82CB3" w14:textId="77777777" w:rsidR="00D66A1A" w:rsidRDefault="006E2C06">
      <w:pPr>
        <w:pStyle w:val="Verzeichnis3"/>
        <w:rPr>
          <w:rFonts w:asciiTheme="minorHAnsi" w:eastAsiaTheme="minorEastAsia" w:hAnsiTheme="minorHAnsi" w:cstheme="minorBidi"/>
          <w:noProof/>
          <w:szCs w:val="22"/>
          <w:lang w:eastAsia="de-DE"/>
        </w:rPr>
      </w:pPr>
      <w:hyperlink w:anchor="_Toc496794469" w:history="1">
        <w:r w:rsidR="00D66A1A" w:rsidRPr="009D5747">
          <w:rPr>
            <w:rStyle w:val="Hyperlink"/>
            <w:noProof/>
          </w:rPr>
          <w:t>6.4.1</w:t>
        </w:r>
        <w:r w:rsidR="00D66A1A">
          <w:rPr>
            <w:rFonts w:asciiTheme="minorHAnsi" w:eastAsiaTheme="minorEastAsia" w:hAnsiTheme="minorHAnsi" w:cstheme="minorBidi"/>
            <w:noProof/>
            <w:szCs w:val="22"/>
            <w:lang w:eastAsia="de-DE"/>
          </w:rPr>
          <w:tab/>
        </w:r>
        <w:r w:rsidR="00D66A1A" w:rsidRPr="009D5747">
          <w:rPr>
            <w:rStyle w:val="Hyperlink"/>
            <w:noProof/>
          </w:rPr>
          <w:t>Kapitalabfindung aus der Stammversicherung</w:t>
        </w:r>
        <w:r w:rsidR="00D66A1A">
          <w:rPr>
            <w:noProof/>
            <w:webHidden/>
          </w:rPr>
          <w:tab/>
        </w:r>
        <w:r w:rsidR="00D66A1A">
          <w:rPr>
            <w:noProof/>
            <w:webHidden/>
          </w:rPr>
          <w:fldChar w:fldCharType="begin"/>
        </w:r>
        <w:r w:rsidR="00D66A1A">
          <w:rPr>
            <w:noProof/>
            <w:webHidden/>
          </w:rPr>
          <w:instrText xml:space="preserve"> PAGEREF _Toc496794469 \h </w:instrText>
        </w:r>
        <w:r w:rsidR="00D66A1A">
          <w:rPr>
            <w:noProof/>
            <w:webHidden/>
          </w:rPr>
        </w:r>
        <w:r w:rsidR="00D66A1A">
          <w:rPr>
            <w:noProof/>
            <w:webHidden/>
          </w:rPr>
          <w:fldChar w:fldCharType="separate"/>
        </w:r>
        <w:r w:rsidR="00D66A1A">
          <w:rPr>
            <w:noProof/>
            <w:webHidden/>
          </w:rPr>
          <w:t>73</w:t>
        </w:r>
        <w:r w:rsidR="00D66A1A">
          <w:rPr>
            <w:noProof/>
            <w:webHidden/>
          </w:rPr>
          <w:fldChar w:fldCharType="end"/>
        </w:r>
      </w:hyperlink>
    </w:p>
    <w:p w14:paraId="4E97C244" w14:textId="77777777" w:rsidR="00D66A1A" w:rsidRDefault="006E2C06">
      <w:pPr>
        <w:pStyle w:val="Verzeichnis3"/>
        <w:rPr>
          <w:rFonts w:asciiTheme="minorHAnsi" w:eastAsiaTheme="minorEastAsia" w:hAnsiTheme="minorHAnsi" w:cstheme="minorBidi"/>
          <w:noProof/>
          <w:szCs w:val="22"/>
          <w:lang w:eastAsia="de-DE"/>
        </w:rPr>
      </w:pPr>
      <w:hyperlink w:anchor="_Toc496794470" w:history="1">
        <w:r w:rsidR="00D66A1A" w:rsidRPr="009D5747">
          <w:rPr>
            <w:rStyle w:val="Hyperlink"/>
            <w:noProof/>
          </w:rPr>
          <w:t>6.4.2</w:t>
        </w:r>
        <w:r w:rsidR="00D66A1A">
          <w:rPr>
            <w:rFonts w:asciiTheme="minorHAnsi" w:eastAsiaTheme="minorEastAsia" w:hAnsiTheme="minorHAnsi" w:cstheme="minorBidi"/>
            <w:noProof/>
            <w:szCs w:val="22"/>
            <w:lang w:eastAsia="de-DE"/>
          </w:rPr>
          <w:tab/>
        </w:r>
        <w:r w:rsidR="00D66A1A" w:rsidRPr="009D5747">
          <w:rPr>
            <w:rStyle w:val="Hyperlink"/>
            <w:noProof/>
          </w:rPr>
          <w:t>Kapitalabfindung aus der Gewinnbeteiligung</w:t>
        </w:r>
        <w:r w:rsidR="00D66A1A">
          <w:rPr>
            <w:noProof/>
            <w:webHidden/>
          </w:rPr>
          <w:tab/>
        </w:r>
        <w:r w:rsidR="00D66A1A">
          <w:rPr>
            <w:noProof/>
            <w:webHidden/>
          </w:rPr>
          <w:fldChar w:fldCharType="begin"/>
        </w:r>
        <w:r w:rsidR="00D66A1A">
          <w:rPr>
            <w:noProof/>
            <w:webHidden/>
          </w:rPr>
          <w:instrText xml:space="preserve"> PAGEREF _Toc496794470 \h </w:instrText>
        </w:r>
        <w:r w:rsidR="00D66A1A">
          <w:rPr>
            <w:noProof/>
            <w:webHidden/>
          </w:rPr>
        </w:r>
        <w:r w:rsidR="00D66A1A">
          <w:rPr>
            <w:noProof/>
            <w:webHidden/>
          </w:rPr>
          <w:fldChar w:fldCharType="separate"/>
        </w:r>
        <w:r w:rsidR="00D66A1A">
          <w:rPr>
            <w:noProof/>
            <w:webHidden/>
          </w:rPr>
          <w:t>73</w:t>
        </w:r>
        <w:r w:rsidR="00D66A1A">
          <w:rPr>
            <w:noProof/>
            <w:webHidden/>
          </w:rPr>
          <w:fldChar w:fldCharType="end"/>
        </w:r>
      </w:hyperlink>
    </w:p>
    <w:p w14:paraId="2F04927B" w14:textId="77777777" w:rsidR="00D66A1A" w:rsidRDefault="006E2C06">
      <w:pPr>
        <w:pStyle w:val="Verzeichnis3"/>
        <w:rPr>
          <w:rFonts w:asciiTheme="minorHAnsi" w:eastAsiaTheme="minorEastAsia" w:hAnsiTheme="minorHAnsi" w:cstheme="minorBidi"/>
          <w:noProof/>
          <w:szCs w:val="22"/>
          <w:lang w:eastAsia="de-DE"/>
        </w:rPr>
      </w:pPr>
      <w:hyperlink w:anchor="_Toc496794471" w:history="1">
        <w:r w:rsidR="00D66A1A" w:rsidRPr="009D5747">
          <w:rPr>
            <w:rStyle w:val="Hyperlink"/>
            <w:noProof/>
          </w:rPr>
          <w:t>6.4.3</w:t>
        </w:r>
        <w:r w:rsidR="00D66A1A">
          <w:rPr>
            <w:rFonts w:asciiTheme="minorHAnsi" w:eastAsiaTheme="minorEastAsia" w:hAnsiTheme="minorHAnsi" w:cstheme="minorBidi"/>
            <w:noProof/>
            <w:szCs w:val="22"/>
            <w:lang w:eastAsia="de-DE"/>
          </w:rPr>
          <w:tab/>
        </w:r>
        <w:r w:rsidR="00D66A1A" w:rsidRPr="009D5747">
          <w:rPr>
            <w:rStyle w:val="Hyperlink"/>
            <w:noProof/>
          </w:rPr>
          <w:t>Gesamt-Kapitalabfindung</w:t>
        </w:r>
        <w:r w:rsidR="00D66A1A">
          <w:rPr>
            <w:noProof/>
            <w:webHidden/>
          </w:rPr>
          <w:tab/>
        </w:r>
        <w:r w:rsidR="00D66A1A">
          <w:rPr>
            <w:noProof/>
            <w:webHidden/>
          </w:rPr>
          <w:fldChar w:fldCharType="begin"/>
        </w:r>
        <w:r w:rsidR="00D66A1A">
          <w:rPr>
            <w:noProof/>
            <w:webHidden/>
          </w:rPr>
          <w:instrText xml:space="preserve"> PAGEREF _Toc496794471 \h </w:instrText>
        </w:r>
        <w:r w:rsidR="00D66A1A">
          <w:rPr>
            <w:noProof/>
            <w:webHidden/>
          </w:rPr>
        </w:r>
        <w:r w:rsidR="00D66A1A">
          <w:rPr>
            <w:noProof/>
            <w:webHidden/>
          </w:rPr>
          <w:fldChar w:fldCharType="separate"/>
        </w:r>
        <w:r w:rsidR="00D66A1A">
          <w:rPr>
            <w:noProof/>
            <w:webHidden/>
          </w:rPr>
          <w:t>73</w:t>
        </w:r>
        <w:r w:rsidR="00D66A1A">
          <w:rPr>
            <w:noProof/>
            <w:webHidden/>
          </w:rPr>
          <w:fldChar w:fldCharType="end"/>
        </w:r>
      </w:hyperlink>
    </w:p>
    <w:p w14:paraId="5D74421D" w14:textId="77777777" w:rsidR="00D66A1A" w:rsidRDefault="006E2C06">
      <w:pPr>
        <w:pStyle w:val="Verzeichnis3"/>
        <w:rPr>
          <w:rFonts w:asciiTheme="minorHAnsi" w:eastAsiaTheme="minorEastAsia" w:hAnsiTheme="minorHAnsi" w:cstheme="minorBidi"/>
          <w:noProof/>
          <w:szCs w:val="22"/>
          <w:lang w:eastAsia="de-DE"/>
        </w:rPr>
      </w:pPr>
      <w:hyperlink w:anchor="_Toc496794472" w:history="1">
        <w:r w:rsidR="00D66A1A" w:rsidRPr="009D5747">
          <w:rPr>
            <w:rStyle w:val="Hyperlink"/>
            <w:noProof/>
          </w:rPr>
          <w:t>6.4.4</w:t>
        </w:r>
        <w:r w:rsidR="00D66A1A">
          <w:rPr>
            <w:rFonts w:asciiTheme="minorHAnsi" w:eastAsiaTheme="minorEastAsia" w:hAnsiTheme="minorHAnsi" w:cstheme="minorBidi"/>
            <w:noProof/>
            <w:szCs w:val="22"/>
            <w:lang w:eastAsia="de-DE"/>
          </w:rPr>
          <w:tab/>
        </w:r>
        <w:r w:rsidR="00D66A1A" w:rsidRPr="009D5747">
          <w:rPr>
            <w:rStyle w:val="Hyperlink"/>
            <w:noProof/>
          </w:rPr>
          <w:t>Regelungen bei der teilweisen Kapitalabfindung</w:t>
        </w:r>
        <w:r w:rsidR="00D66A1A">
          <w:rPr>
            <w:noProof/>
            <w:webHidden/>
          </w:rPr>
          <w:tab/>
        </w:r>
        <w:r w:rsidR="00D66A1A">
          <w:rPr>
            <w:noProof/>
            <w:webHidden/>
          </w:rPr>
          <w:fldChar w:fldCharType="begin"/>
        </w:r>
        <w:r w:rsidR="00D66A1A">
          <w:rPr>
            <w:noProof/>
            <w:webHidden/>
          </w:rPr>
          <w:instrText xml:space="preserve"> PAGEREF _Toc496794472 \h </w:instrText>
        </w:r>
        <w:r w:rsidR="00D66A1A">
          <w:rPr>
            <w:noProof/>
            <w:webHidden/>
          </w:rPr>
        </w:r>
        <w:r w:rsidR="00D66A1A">
          <w:rPr>
            <w:noProof/>
            <w:webHidden/>
          </w:rPr>
          <w:fldChar w:fldCharType="separate"/>
        </w:r>
        <w:r w:rsidR="00D66A1A">
          <w:rPr>
            <w:noProof/>
            <w:webHidden/>
          </w:rPr>
          <w:t>73</w:t>
        </w:r>
        <w:r w:rsidR="00D66A1A">
          <w:rPr>
            <w:noProof/>
            <w:webHidden/>
          </w:rPr>
          <w:fldChar w:fldCharType="end"/>
        </w:r>
      </w:hyperlink>
    </w:p>
    <w:p w14:paraId="50192CAC" w14:textId="77777777" w:rsidR="00D66A1A" w:rsidRDefault="006E2C06">
      <w:pPr>
        <w:pStyle w:val="Verzeichnis2"/>
        <w:rPr>
          <w:rFonts w:asciiTheme="minorHAnsi" w:eastAsiaTheme="minorEastAsia" w:hAnsiTheme="minorHAnsi" w:cstheme="minorBidi"/>
          <w:noProof/>
          <w:szCs w:val="22"/>
          <w:lang w:eastAsia="de-DE"/>
        </w:rPr>
      </w:pPr>
      <w:hyperlink w:anchor="_Toc496794473" w:history="1">
        <w:r w:rsidR="00D66A1A" w:rsidRPr="009D5747">
          <w:rPr>
            <w:rStyle w:val="Hyperlink"/>
            <w:noProof/>
          </w:rPr>
          <w:t>6.5</w:t>
        </w:r>
        <w:r w:rsidR="00D66A1A">
          <w:rPr>
            <w:rFonts w:asciiTheme="minorHAnsi" w:eastAsiaTheme="minorEastAsia" w:hAnsiTheme="minorHAnsi" w:cstheme="minorBidi"/>
            <w:noProof/>
            <w:szCs w:val="22"/>
            <w:lang w:eastAsia="de-DE"/>
          </w:rPr>
          <w:tab/>
        </w:r>
        <w:r w:rsidR="00D66A1A" w:rsidRPr="009D5747">
          <w:rPr>
            <w:rStyle w:val="Hyperlink"/>
            <w:noProof/>
          </w:rPr>
          <w:t>Auflösungsleistungen in der Ablaufphase</w:t>
        </w:r>
        <w:r w:rsidR="00D66A1A">
          <w:rPr>
            <w:noProof/>
            <w:webHidden/>
          </w:rPr>
          <w:tab/>
        </w:r>
        <w:r w:rsidR="00D66A1A">
          <w:rPr>
            <w:noProof/>
            <w:webHidden/>
          </w:rPr>
          <w:fldChar w:fldCharType="begin"/>
        </w:r>
        <w:r w:rsidR="00D66A1A">
          <w:rPr>
            <w:noProof/>
            <w:webHidden/>
          </w:rPr>
          <w:instrText xml:space="preserve"> PAGEREF _Toc496794473 \h </w:instrText>
        </w:r>
        <w:r w:rsidR="00D66A1A">
          <w:rPr>
            <w:noProof/>
            <w:webHidden/>
          </w:rPr>
        </w:r>
        <w:r w:rsidR="00D66A1A">
          <w:rPr>
            <w:noProof/>
            <w:webHidden/>
          </w:rPr>
          <w:fldChar w:fldCharType="separate"/>
        </w:r>
        <w:r w:rsidR="00D66A1A">
          <w:rPr>
            <w:noProof/>
            <w:webHidden/>
          </w:rPr>
          <w:t>74</w:t>
        </w:r>
        <w:r w:rsidR="00D66A1A">
          <w:rPr>
            <w:noProof/>
            <w:webHidden/>
          </w:rPr>
          <w:fldChar w:fldCharType="end"/>
        </w:r>
      </w:hyperlink>
    </w:p>
    <w:p w14:paraId="70D3B007" w14:textId="77777777" w:rsidR="00D66A1A" w:rsidRDefault="006E2C06">
      <w:pPr>
        <w:pStyle w:val="Verzeichnis2"/>
        <w:rPr>
          <w:rFonts w:asciiTheme="minorHAnsi" w:eastAsiaTheme="minorEastAsia" w:hAnsiTheme="minorHAnsi" w:cstheme="minorBidi"/>
          <w:noProof/>
          <w:szCs w:val="22"/>
          <w:lang w:eastAsia="de-DE"/>
        </w:rPr>
      </w:pPr>
      <w:hyperlink w:anchor="_Toc496794474" w:history="1">
        <w:r w:rsidR="00D66A1A" w:rsidRPr="009D5747">
          <w:rPr>
            <w:rStyle w:val="Hyperlink"/>
            <w:noProof/>
          </w:rPr>
          <w:t>6.6</w:t>
        </w:r>
        <w:r w:rsidR="00D66A1A">
          <w:rPr>
            <w:rFonts w:asciiTheme="minorHAnsi" w:eastAsiaTheme="minorEastAsia" w:hAnsiTheme="minorHAnsi" w:cstheme="minorBidi"/>
            <w:noProof/>
            <w:szCs w:val="22"/>
            <w:lang w:eastAsia="de-DE"/>
          </w:rPr>
          <w:tab/>
        </w:r>
        <w:r w:rsidR="00D66A1A" w:rsidRPr="009D5747">
          <w:rPr>
            <w:rStyle w:val="Hyperlink"/>
            <w:noProof/>
          </w:rPr>
          <w:t>Kapitalzahlungen in der Rentengarantiezeit</w:t>
        </w:r>
        <w:r w:rsidR="00D66A1A">
          <w:rPr>
            <w:noProof/>
            <w:webHidden/>
          </w:rPr>
          <w:tab/>
        </w:r>
        <w:r w:rsidR="00D66A1A">
          <w:rPr>
            <w:noProof/>
            <w:webHidden/>
          </w:rPr>
          <w:fldChar w:fldCharType="begin"/>
        </w:r>
        <w:r w:rsidR="00D66A1A">
          <w:rPr>
            <w:noProof/>
            <w:webHidden/>
          </w:rPr>
          <w:instrText xml:space="preserve"> PAGEREF _Toc496794474 \h </w:instrText>
        </w:r>
        <w:r w:rsidR="00D66A1A">
          <w:rPr>
            <w:noProof/>
            <w:webHidden/>
          </w:rPr>
        </w:r>
        <w:r w:rsidR="00D66A1A">
          <w:rPr>
            <w:noProof/>
            <w:webHidden/>
          </w:rPr>
          <w:fldChar w:fldCharType="separate"/>
        </w:r>
        <w:r w:rsidR="00D66A1A">
          <w:rPr>
            <w:noProof/>
            <w:webHidden/>
          </w:rPr>
          <w:t>75</w:t>
        </w:r>
        <w:r w:rsidR="00D66A1A">
          <w:rPr>
            <w:noProof/>
            <w:webHidden/>
          </w:rPr>
          <w:fldChar w:fldCharType="end"/>
        </w:r>
      </w:hyperlink>
    </w:p>
    <w:p w14:paraId="0414EBD1" w14:textId="77777777" w:rsidR="00D66A1A" w:rsidRDefault="006E2C06">
      <w:pPr>
        <w:pStyle w:val="Verzeichnis2"/>
        <w:rPr>
          <w:rFonts w:asciiTheme="minorHAnsi" w:eastAsiaTheme="minorEastAsia" w:hAnsiTheme="minorHAnsi" w:cstheme="minorBidi"/>
          <w:noProof/>
          <w:szCs w:val="22"/>
          <w:lang w:eastAsia="de-DE"/>
        </w:rPr>
      </w:pPr>
      <w:hyperlink w:anchor="_Toc496794475" w:history="1">
        <w:r w:rsidR="00D66A1A" w:rsidRPr="009D5747">
          <w:rPr>
            <w:rStyle w:val="Hyperlink"/>
            <w:noProof/>
          </w:rPr>
          <w:t>6.7</w:t>
        </w:r>
        <w:r w:rsidR="00D66A1A">
          <w:rPr>
            <w:rFonts w:asciiTheme="minorHAnsi" w:eastAsiaTheme="minorEastAsia" w:hAnsiTheme="minorHAnsi" w:cstheme="minorBidi"/>
            <w:noProof/>
            <w:szCs w:val="22"/>
            <w:lang w:eastAsia="de-DE"/>
          </w:rPr>
          <w:tab/>
        </w:r>
        <w:r w:rsidR="00D66A1A" w:rsidRPr="009D5747">
          <w:rPr>
            <w:rStyle w:val="Hyperlink"/>
            <w:noProof/>
          </w:rPr>
          <w:t>Übertragungswerte und Übertragungskapital</w:t>
        </w:r>
        <w:r w:rsidR="00D66A1A">
          <w:rPr>
            <w:noProof/>
            <w:webHidden/>
          </w:rPr>
          <w:tab/>
        </w:r>
        <w:r w:rsidR="00D66A1A">
          <w:rPr>
            <w:noProof/>
            <w:webHidden/>
          </w:rPr>
          <w:fldChar w:fldCharType="begin"/>
        </w:r>
        <w:r w:rsidR="00D66A1A">
          <w:rPr>
            <w:noProof/>
            <w:webHidden/>
          </w:rPr>
          <w:instrText xml:space="preserve"> PAGEREF _Toc496794475 \h </w:instrText>
        </w:r>
        <w:r w:rsidR="00D66A1A">
          <w:rPr>
            <w:noProof/>
            <w:webHidden/>
          </w:rPr>
        </w:r>
        <w:r w:rsidR="00D66A1A">
          <w:rPr>
            <w:noProof/>
            <w:webHidden/>
          </w:rPr>
          <w:fldChar w:fldCharType="separate"/>
        </w:r>
        <w:r w:rsidR="00D66A1A">
          <w:rPr>
            <w:noProof/>
            <w:webHidden/>
          </w:rPr>
          <w:t>76</w:t>
        </w:r>
        <w:r w:rsidR="00D66A1A">
          <w:rPr>
            <w:noProof/>
            <w:webHidden/>
          </w:rPr>
          <w:fldChar w:fldCharType="end"/>
        </w:r>
      </w:hyperlink>
    </w:p>
    <w:p w14:paraId="31A75A5D"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476" w:history="1">
        <w:r w:rsidR="00D66A1A" w:rsidRPr="009D5747">
          <w:rPr>
            <w:rStyle w:val="Hyperlink"/>
            <w:noProof/>
          </w:rPr>
          <w:t>7</w:t>
        </w:r>
        <w:r w:rsidR="00D66A1A">
          <w:rPr>
            <w:rFonts w:asciiTheme="minorHAnsi" w:eastAsiaTheme="minorEastAsia" w:hAnsiTheme="minorHAnsi" w:cstheme="minorBidi"/>
            <w:noProof/>
            <w:szCs w:val="22"/>
            <w:lang w:eastAsia="de-DE"/>
          </w:rPr>
          <w:tab/>
        </w:r>
        <w:r w:rsidR="00D66A1A" w:rsidRPr="009D5747">
          <w:rPr>
            <w:rStyle w:val="Hyperlink"/>
            <w:noProof/>
          </w:rPr>
          <w:t>Reservierung und Rechnungslegung</w:t>
        </w:r>
        <w:r w:rsidR="00D66A1A">
          <w:rPr>
            <w:noProof/>
            <w:webHidden/>
          </w:rPr>
          <w:tab/>
        </w:r>
        <w:r w:rsidR="00D66A1A">
          <w:rPr>
            <w:noProof/>
            <w:webHidden/>
          </w:rPr>
          <w:fldChar w:fldCharType="begin"/>
        </w:r>
        <w:r w:rsidR="00D66A1A">
          <w:rPr>
            <w:noProof/>
            <w:webHidden/>
          </w:rPr>
          <w:instrText xml:space="preserve"> PAGEREF _Toc496794476 \h </w:instrText>
        </w:r>
        <w:r w:rsidR="00D66A1A">
          <w:rPr>
            <w:noProof/>
            <w:webHidden/>
          </w:rPr>
        </w:r>
        <w:r w:rsidR="00D66A1A">
          <w:rPr>
            <w:noProof/>
            <w:webHidden/>
          </w:rPr>
          <w:fldChar w:fldCharType="separate"/>
        </w:r>
        <w:r w:rsidR="00D66A1A">
          <w:rPr>
            <w:noProof/>
            <w:webHidden/>
          </w:rPr>
          <w:t>77</w:t>
        </w:r>
        <w:r w:rsidR="00D66A1A">
          <w:rPr>
            <w:noProof/>
            <w:webHidden/>
          </w:rPr>
          <w:fldChar w:fldCharType="end"/>
        </w:r>
      </w:hyperlink>
    </w:p>
    <w:p w14:paraId="7C42666B" w14:textId="77777777" w:rsidR="00D66A1A" w:rsidRDefault="006E2C06">
      <w:pPr>
        <w:pStyle w:val="Verzeichnis2"/>
        <w:rPr>
          <w:rFonts w:asciiTheme="minorHAnsi" w:eastAsiaTheme="minorEastAsia" w:hAnsiTheme="minorHAnsi" w:cstheme="minorBidi"/>
          <w:noProof/>
          <w:szCs w:val="22"/>
          <w:lang w:eastAsia="de-DE"/>
        </w:rPr>
      </w:pPr>
      <w:hyperlink w:anchor="_Toc496794477" w:history="1">
        <w:r w:rsidR="00D66A1A" w:rsidRPr="009D5747">
          <w:rPr>
            <w:rStyle w:val="Hyperlink"/>
            <w:noProof/>
          </w:rPr>
          <w:t>7.1</w:t>
        </w:r>
        <w:r w:rsidR="00D66A1A">
          <w:rPr>
            <w:rFonts w:asciiTheme="minorHAnsi" w:eastAsiaTheme="minorEastAsia" w:hAnsiTheme="minorHAnsi" w:cstheme="minorBidi"/>
            <w:noProof/>
            <w:szCs w:val="22"/>
            <w:lang w:eastAsia="de-DE"/>
          </w:rPr>
          <w:tab/>
        </w:r>
        <w:r w:rsidR="00D66A1A" w:rsidRPr="009D5747">
          <w:rPr>
            <w:rStyle w:val="Hyperlink"/>
            <w:noProof/>
          </w:rPr>
          <w:t>Deckungsrückstellung</w:t>
        </w:r>
        <w:r w:rsidR="00D66A1A">
          <w:rPr>
            <w:noProof/>
            <w:webHidden/>
          </w:rPr>
          <w:tab/>
        </w:r>
        <w:r w:rsidR="00D66A1A">
          <w:rPr>
            <w:noProof/>
            <w:webHidden/>
          </w:rPr>
          <w:fldChar w:fldCharType="begin"/>
        </w:r>
        <w:r w:rsidR="00D66A1A">
          <w:rPr>
            <w:noProof/>
            <w:webHidden/>
          </w:rPr>
          <w:instrText xml:space="preserve"> PAGEREF _Toc496794477 \h </w:instrText>
        </w:r>
        <w:r w:rsidR="00D66A1A">
          <w:rPr>
            <w:noProof/>
            <w:webHidden/>
          </w:rPr>
        </w:r>
        <w:r w:rsidR="00D66A1A">
          <w:rPr>
            <w:noProof/>
            <w:webHidden/>
          </w:rPr>
          <w:fldChar w:fldCharType="separate"/>
        </w:r>
        <w:r w:rsidR="00D66A1A">
          <w:rPr>
            <w:noProof/>
            <w:webHidden/>
          </w:rPr>
          <w:t>77</w:t>
        </w:r>
        <w:r w:rsidR="00D66A1A">
          <w:rPr>
            <w:noProof/>
            <w:webHidden/>
          </w:rPr>
          <w:fldChar w:fldCharType="end"/>
        </w:r>
      </w:hyperlink>
    </w:p>
    <w:p w14:paraId="1A5FFF66" w14:textId="77777777" w:rsidR="00D66A1A" w:rsidRDefault="006E2C06">
      <w:pPr>
        <w:pStyle w:val="Verzeichnis3"/>
        <w:rPr>
          <w:rFonts w:asciiTheme="minorHAnsi" w:eastAsiaTheme="minorEastAsia" w:hAnsiTheme="minorHAnsi" w:cstheme="minorBidi"/>
          <w:noProof/>
          <w:szCs w:val="22"/>
          <w:lang w:eastAsia="de-DE"/>
        </w:rPr>
      </w:pPr>
      <w:hyperlink w:anchor="_Toc496794478" w:history="1">
        <w:r w:rsidR="00D66A1A" w:rsidRPr="009D5747">
          <w:rPr>
            <w:rStyle w:val="Hyperlink"/>
            <w:noProof/>
          </w:rPr>
          <w:t>7.1.1</w:t>
        </w:r>
        <w:r w:rsidR="00D66A1A">
          <w:rPr>
            <w:rFonts w:asciiTheme="minorHAnsi" w:eastAsiaTheme="minorEastAsia" w:hAnsiTheme="minorHAnsi" w:cstheme="minorBidi"/>
            <w:noProof/>
            <w:szCs w:val="22"/>
            <w:lang w:eastAsia="de-DE"/>
          </w:rPr>
          <w:tab/>
        </w:r>
        <w:r w:rsidR="00D66A1A" w:rsidRPr="009D5747">
          <w:rPr>
            <w:rStyle w:val="Hyperlink"/>
            <w:noProof/>
          </w:rPr>
          <w:t>Deckungsrückstellung der Stammversicherung</w:t>
        </w:r>
        <w:r w:rsidR="00D66A1A">
          <w:rPr>
            <w:noProof/>
            <w:webHidden/>
          </w:rPr>
          <w:tab/>
        </w:r>
        <w:r w:rsidR="00D66A1A">
          <w:rPr>
            <w:noProof/>
            <w:webHidden/>
          </w:rPr>
          <w:fldChar w:fldCharType="begin"/>
        </w:r>
        <w:r w:rsidR="00D66A1A">
          <w:rPr>
            <w:noProof/>
            <w:webHidden/>
          </w:rPr>
          <w:instrText xml:space="preserve"> PAGEREF _Toc496794478 \h </w:instrText>
        </w:r>
        <w:r w:rsidR="00D66A1A">
          <w:rPr>
            <w:noProof/>
            <w:webHidden/>
          </w:rPr>
        </w:r>
        <w:r w:rsidR="00D66A1A">
          <w:rPr>
            <w:noProof/>
            <w:webHidden/>
          </w:rPr>
          <w:fldChar w:fldCharType="separate"/>
        </w:r>
        <w:r w:rsidR="00D66A1A">
          <w:rPr>
            <w:noProof/>
            <w:webHidden/>
          </w:rPr>
          <w:t>77</w:t>
        </w:r>
        <w:r w:rsidR="00D66A1A">
          <w:rPr>
            <w:noProof/>
            <w:webHidden/>
          </w:rPr>
          <w:fldChar w:fldCharType="end"/>
        </w:r>
      </w:hyperlink>
    </w:p>
    <w:p w14:paraId="6FD5AE83" w14:textId="77777777" w:rsidR="00D66A1A" w:rsidRDefault="006E2C06">
      <w:pPr>
        <w:pStyle w:val="Verzeichnis3"/>
        <w:rPr>
          <w:rFonts w:asciiTheme="minorHAnsi" w:eastAsiaTheme="minorEastAsia" w:hAnsiTheme="minorHAnsi" w:cstheme="minorBidi"/>
          <w:noProof/>
          <w:szCs w:val="22"/>
          <w:lang w:eastAsia="de-DE"/>
        </w:rPr>
      </w:pPr>
      <w:hyperlink w:anchor="_Toc496794479" w:history="1">
        <w:r w:rsidR="00D66A1A" w:rsidRPr="009D5747">
          <w:rPr>
            <w:rStyle w:val="Hyperlink"/>
            <w:noProof/>
          </w:rPr>
          <w:t>7.1.2</w:t>
        </w:r>
        <w:r w:rsidR="00D66A1A">
          <w:rPr>
            <w:rFonts w:asciiTheme="minorHAnsi" w:eastAsiaTheme="minorEastAsia" w:hAnsiTheme="minorHAnsi" w:cstheme="minorBidi"/>
            <w:noProof/>
            <w:szCs w:val="22"/>
            <w:lang w:eastAsia="de-DE"/>
          </w:rPr>
          <w:tab/>
        </w:r>
        <w:r w:rsidR="00D66A1A" w:rsidRPr="009D5747">
          <w:rPr>
            <w:rStyle w:val="Hyperlink"/>
            <w:noProof/>
          </w:rPr>
          <w:t>Zusatzrückstellung für zukünftige Kosten</w:t>
        </w:r>
        <w:r w:rsidR="00D66A1A">
          <w:rPr>
            <w:noProof/>
            <w:webHidden/>
          </w:rPr>
          <w:tab/>
        </w:r>
        <w:r w:rsidR="00D66A1A">
          <w:rPr>
            <w:noProof/>
            <w:webHidden/>
          </w:rPr>
          <w:fldChar w:fldCharType="begin"/>
        </w:r>
        <w:r w:rsidR="00D66A1A">
          <w:rPr>
            <w:noProof/>
            <w:webHidden/>
          </w:rPr>
          <w:instrText xml:space="preserve"> PAGEREF _Toc496794479 \h </w:instrText>
        </w:r>
        <w:r w:rsidR="00D66A1A">
          <w:rPr>
            <w:noProof/>
            <w:webHidden/>
          </w:rPr>
        </w:r>
        <w:r w:rsidR="00D66A1A">
          <w:rPr>
            <w:noProof/>
            <w:webHidden/>
          </w:rPr>
          <w:fldChar w:fldCharType="separate"/>
        </w:r>
        <w:r w:rsidR="00D66A1A">
          <w:rPr>
            <w:noProof/>
            <w:webHidden/>
          </w:rPr>
          <w:t>77</w:t>
        </w:r>
        <w:r w:rsidR="00D66A1A">
          <w:rPr>
            <w:noProof/>
            <w:webHidden/>
          </w:rPr>
          <w:fldChar w:fldCharType="end"/>
        </w:r>
      </w:hyperlink>
    </w:p>
    <w:p w14:paraId="7394DC36" w14:textId="77777777" w:rsidR="00D66A1A" w:rsidRDefault="006E2C06">
      <w:pPr>
        <w:pStyle w:val="Verzeichnis3"/>
        <w:rPr>
          <w:rFonts w:asciiTheme="minorHAnsi" w:eastAsiaTheme="minorEastAsia" w:hAnsiTheme="minorHAnsi" w:cstheme="minorBidi"/>
          <w:noProof/>
          <w:szCs w:val="22"/>
          <w:lang w:eastAsia="de-DE"/>
        </w:rPr>
      </w:pPr>
      <w:hyperlink w:anchor="_Toc496794480" w:history="1">
        <w:r w:rsidR="00D66A1A" w:rsidRPr="009D5747">
          <w:rPr>
            <w:rStyle w:val="Hyperlink"/>
            <w:noProof/>
            <w:highlight w:val="cyan"/>
          </w:rPr>
          <w:t>7.1.3</w:t>
        </w:r>
        <w:r w:rsidR="00D66A1A">
          <w:rPr>
            <w:rFonts w:asciiTheme="minorHAnsi" w:eastAsiaTheme="minorEastAsia" w:hAnsiTheme="minorHAnsi" w:cstheme="minorBidi"/>
            <w:noProof/>
            <w:szCs w:val="22"/>
            <w:lang w:eastAsia="de-DE"/>
          </w:rPr>
          <w:tab/>
        </w:r>
        <w:r w:rsidR="00D66A1A" w:rsidRPr="009D5747">
          <w:rPr>
            <w:rStyle w:val="Hyperlink"/>
            <w:noProof/>
            <w:highlight w:val="cyan"/>
          </w:rPr>
          <w:t>Zusatzrückstellung für Nachreservierungen zum vereinbarten Rentenbeginn</w:t>
        </w:r>
        <w:r w:rsidR="00D66A1A">
          <w:rPr>
            <w:noProof/>
            <w:webHidden/>
          </w:rPr>
          <w:tab/>
        </w:r>
        <w:r w:rsidR="00D66A1A">
          <w:rPr>
            <w:noProof/>
            <w:webHidden/>
          </w:rPr>
          <w:fldChar w:fldCharType="begin"/>
        </w:r>
        <w:r w:rsidR="00D66A1A">
          <w:rPr>
            <w:noProof/>
            <w:webHidden/>
          </w:rPr>
          <w:instrText xml:space="preserve"> PAGEREF _Toc496794480 \h </w:instrText>
        </w:r>
        <w:r w:rsidR="00D66A1A">
          <w:rPr>
            <w:noProof/>
            <w:webHidden/>
          </w:rPr>
        </w:r>
        <w:r w:rsidR="00D66A1A">
          <w:rPr>
            <w:noProof/>
            <w:webHidden/>
          </w:rPr>
          <w:fldChar w:fldCharType="separate"/>
        </w:r>
        <w:r w:rsidR="00D66A1A">
          <w:rPr>
            <w:noProof/>
            <w:webHidden/>
          </w:rPr>
          <w:t>78</w:t>
        </w:r>
        <w:r w:rsidR="00D66A1A">
          <w:rPr>
            <w:noProof/>
            <w:webHidden/>
          </w:rPr>
          <w:fldChar w:fldCharType="end"/>
        </w:r>
      </w:hyperlink>
    </w:p>
    <w:p w14:paraId="30D0F0CA" w14:textId="77777777" w:rsidR="00D66A1A" w:rsidRDefault="006E2C06">
      <w:pPr>
        <w:pStyle w:val="Verzeichnis2"/>
        <w:rPr>
          <w:rFonts w:asciiTheme="minorHAnsi" w:eastAsiaTheme="minorEastAsia" w:hAnsiTheme="minorHAnsi" w:cstheme="minorBidi"/>
          <w:noProof/>
          <w:szCs w:val="22"/>
          <w:lang w:eastAsia="de-DE"/>
        </w:rPr>
      </w:pPr>
      <w:hyperlink w:anchor="_Toc496794481" w:history="1">
        <w:r w:rsidR="00D66A1A" w:rsidRPr="009D5747">
          <w:rPr>
            <w:rStyle w:val="Hyperlink"/>
            <w:noProof/>
          </w:rPr>
          <w:t>7.2</w:t>
        </w:r>
        <w:r w:rsidR="00D66A1A">
          <w:rPr>
            <w:rFonts w:asciiTheme="minorHAnsi" w:eastAsiaTheme="minorEastAsia" w:hAnsiTheme="minorHAnsi" w:cstheme="minorBidi"/>
            <w:noProof/>
            <w:szCs w:val="22"/>
            <w:lang w:eastAsia="de-DE"/>
          </w:rPr>
          <w:tab/>
        </w:r>
        <w:r w:rsidR="00D66A1A" w:rsidRPr="009D5747">
          <w:rPr>
            <w:rStyle w:val="Hyperlink"/>
            <w:noProof/>
          </w:rPr>
          <w:t>Aktivierung von Abschlusskosten</w:t>
        </w:r>
        <w:r w:rsidR="00D66A1A">
          <w:rPr>
            <w:noProof/>
            <w:webHidden/>
          </w:rPr>
          <w:tab/>
        </w:r>
        <w:r w:rsidR="00D66A1A">
          <w:rPr>
            <w:noProof/>
            <w:webHidden/>
          </w:rPr>
          <w:fldChar w:fldCharType="begin"/>
        </w:r>
        <w:r w:rsidR="00D66A1A">
          <w:rPr>
            <w:noProof/>
            <w:webHidden/>
          </w:rPr>
          <w:instrText xml:space="preserve"> PAGEREF _Toc496794481 \h </w:instrText>
        </w:r>
        <w:r w:rsidR="00D66A1A">
          <w:rPr>
            <w:noProof/>
            <w:webHidden/>
          </w:rPr>
        </w:r>
        <w:r w:rsidR="00D66A1A">
          <w:rPr>
            <w:noProof/>
            <w:webHidden/>
          </w:rPr>
          <w:fldChar w:fldCharType="separate"/>
        </w:r>
        <w:r w:rsidR="00D66A1A">
          <w:rPr>
            <w:noProof/>
            <w:webHidden/>
          </w:rPr>
          <w:t>79</w:t>
        </w:r>
        <w:r w:rsidR="00D66A1A">
          <w:rPr>
            <w:noProof/>
            <w:webHidden/>
          </w:rPr>
          <w:fldChar w:fldCharType="end"/>
        </w:r>
      </w:hyperlink>
    </w:p>
    <w:p w14:paraId="5AB241E2" w14:textId="77777777" w:rsidR="00D66A1A" w:rsidRDefault="006E2C06">
      <w:pPr>
        <w:pStyle w:val="Verzeichnis2"/>
        <w:rPr>
          <w:rFonts w:asciiTheme="minorHAnsi" w:eastAsiaTheme="minorEastAsia" w:hAnsiTheme="minorHAnsi" w:cstheme="minorBidi"/>
          <w:noProof/>
          <w:szCs w:val="22"/>
          <w:lang w:eastAsia="de-DE"/>
        </w:rPr>
      </w:pPr>
      <w:hyperlink w:anchor="_Toc496794482" w:history="1">
        <w:r w:rsidR="00D66A1A" w:rsidRPr="009D5747">
          <w:rPr>
            <w:rStyle w:val="Hyperlink"/>
            <w:noProof/>
          </w:rPr>
          <w:t>7.3</w:t>
        </w:r>
        <w:r w:rsidR="00D66A1A">
          <w:rPr>
            <w:rFonts w:asciiTheme="minorHAnsi" w:eastAsiaTheme="minorEastAsia" w:hAnsiTheme="minorHAnsi" w:cstheme="minorBidi"/>
            <w:noProof/>
            <w:szCs w:val="22"/>
            <w:lang w:eastAsia="de-DE"/>
          </w:rPr>
          <w:tab/>
        </w:r>
        <w:r w:rsidR="00D66A1A" w:rsidRPr="009D5747">
          <w:rPr>
            <w:rStyle w:val="Hyperlink"/>
            <w:noProof/>
          </w:rPr>
          <w:t>Schlussgewinnanteilfonds</w:t>
        </w:r>
        <w:r w:rsidR="00D66A1A">
          <w:rPr>
            <w:noProof/>
            <w:webHidden/>
          </w:rPr>
          <w:tab/>
        </w:r>
        <w:r w:rsidR="00D66A1A">
          <w:rPr>
            <w:noProof/>
            <w:webHidden/>
          </w:rPr>
          <w:fldChar w:fldCharType="begin"/>
        </w:r>
        <w:r w:rsidR="00D66A1A">
          <w:rPr>
            <w:noProof/>
            <w:webHidden/>
          </w:rPr>
          <w:instrText xml:space="preserve"> PAGEREF _Toc496794482 \h </w:instrText>
        </w:r>
        <w:r w:rsidR="00D66A1A">
          <w:rPr>
            <w:noProof/>
            <w:webHidden/>
          </w:rPr>
        </w:r>
        <w:r w:rsidR="00D66A1A">
          <w:rPr>
            <w:noProof/>
            <w:webHidden/>
          </w:rPr>
          <w:fldChar w:fldCharType="separate"/>
        </w:r>
        <w:r w:rsidR="00D66A1A">
          <w:rPr>
            <w:noProof/>
            <w:webHidden/>
          </w:rPr>
          <w:t>80</w:t>
        </w:r>
        <w:r w:rsidR="00D66A1A">
          <w:rPr>
            <w:noProof/>
            <w:webHidden/>
          </w:rPr>
          <w:fldChar w:fldCharType="end"/>
        </w:r>
      </w:hyperlink>
    </w:p>
    <w:p w14:paraId="03966667" w14:textId="77777777" w:rsidR="00D66A1A" w:rsidRDefault="006E2C06">
      <w:pPr>
        <w:pStyle w:val="Verzeichnis2"/>
        <w:rPr>
          <w:rFonts w:asciiTheme="minorHAnsi" w:eastAsiaTheme="minorEastAsia" w:hAnsiTheme="minorHAnsi" w:cstheme="minorBidi"/>
          <w:noProof/>
          <w:szCs w:val="22"/>
          <w:lang w:eastAsia="de-DE"/>
        </w:rPr>
      </w:pPr>
      <w:hyperlink w:anchor="_Toc496794483" w:history="1">
        <w:r w:rsidR="00D66A1A" w:rsidRPr="009D5747">
          <w:rPr>
            <w:rStyle w:val="Hyperlink"/>
            <w:noProof/>
          </w:rPr>
          <w:t>7.4</w:t>
        </w:r>
        <w:r w:rsidR="00D66A1A">
          <w:rPr>
            <w:rFonts w:asciiTheme="minorHAnsi" w:eastAsiaTheme="minorEastAsia" w:hAnsiTheme="minorHAnsi" w:cstheme="minorBidi"/>
            <w:noProof/>
            <w:szCs w:val="22"/>
            <w:lang w:eastAsia="de-DE"/>
          </w:rPr>
          <w:tab/>
        </w:r>
        <w:r w:rsidR="00D66A1A" w:rsidRPr="009D5747">
          <w:rPr>
            <w:rStyle w:val="Hyperlink"/>
            <w:noProof/>
          </w:rPr>
          <w:t>Fonds für den Rentengewinnanteil</w:t>
        </w:r>
        <w:r w:rsidR="00D66A1A">
          <w:rPr>
            <w:noProof/>
            <w:webHidden/>
          </w:rPr>
          <w:tab/>
        </w:r>
        <w:r w:rsidR="00D66A1A">
          <w:rPr>
            <w:noProof/>
            <w:webHidden/>
          </w:rPr>
          <w:fldChar w:fldCharType="begin"/>
        </w:r>
        <w:r w:rsidR="00D66A1A">
          <w:rPr>
            <w:noProof/>
            <w:webHidden/>
          </w:rPr>
          <w:instrText xml:space="preserve"> PAGEREF _Toc496794483 \h </w:instrText>
        </w:r>
        <w:r w:rsidR="00D66A1A">
          <w:rPr>
            <w:noProof/>
            <w:webHidden/>
          </w:rPr>
        </w:r>
        <w:r w:rsidR="00D66A1A">
          <w:rPr>
            <w:noProof/>
            <w:webHidden/>
          </w:rPr>
          <w:fldChar w:fldCharType="separate"/>
        </w:r>
        <w:r w:rsidR="00D66A1A">
          <w:rPr>
            <w:noProof/>
            <w:webHidden/>
          </w:rPr>
          <w:t>80</w:t>
        </w:r>
        <w:r w:rsidR="00D66A1A">
          <w:rPr>
            <w:noProof/>
            <w:webHidden/>
          </w:rPr>
          <w:fldChar w:fldCharType="end"/>
        </w:r>
      </w:hyperlink>
    </w:p>
    <w:p w14:paraId="3BE33517" w14:textId="77777777" w:rsidR="00D66A1A" w:rsidRDefault="006E2C06">
      <w:pPr>
        <w:pStyle w:val="Verzeichnis2"/>
        <w:rPr>
          <w:rFonts w:asciiTheme="minorHAnsi" w:eastAsiaTheme="minorEastAsia" w:hAnsiTheme="minorHAnsi" w:cstheme="minorBidi"/>
          <w:noProof/>
          <w:szCs w:val="22"/>
          <w:lang w:eastAsia="de-DE"/>
        </w:rPr>
      </w:pPr>
      <w:hyperlink w:anchor="_Toc496794484" w:history="1">
        <w:r w:rsidR="00D66A1A" w:rsidRPr="009D5747">
          <w:rPr>
            <w:rStyle w:val="Hyperlink"/>
            <w:noProof/>
          </w:rPr>
          <w:t>7.5</w:t>
        </w:r>
        <w:r w:rsidR="00D66A1A">
          <w:rPr>
            <w:rFonts w:asciiTheme="minorHAnsi" w:eastAsiaTheme="minorEastAsia" w:hAnsiTheme="minorHAnsi" w:cstheme="minorBidi"/>
            <w:noProof/>
            <w:szCs w:val="22"/>
            <w:lang w:eastAsia="de-DE"/>
          </w:rPr>
          <w:tab/>
        </w:r>
        <w:r w:rsidR="00D66A1A" w:rsidRPr="009D5747">
          <w:rPr>
            <w:rStyle w:val="Hyperlink"/>
            <w:noProof/>
          </w:rPr>
          <w:t>Direktgutschrift und Entnahme aus der RfB</w:t>
        </w:r>
        <w:r w:rsidR="00D66A1A">
          <w:rPr>
            <w:noProof/>
            <w:webHidden/>
          </w:rPr>
          <w:tab/>
        </w:r>
        <w:r w:rsidR="00D66A1A">
          <w:rPr>
            <w:noProof/>
            <w:webHidden/>
          </w:rPr>
          <w:fldChar w:fldCharType="begin"/>
        </w:r>
        <w:r w:rsidR="00D66A1A">
          <w:rPr>
            <w:noProof/>
            <w:webHidden/>
          </w:rPr>
          <w:instrText xml:space="preserve"> PAGEREF _Toc496794484 \h </w:instrText>
        </w:r>
        <w:r w:rsidR="00D66A1A">
          <w:rPr>
            <w:noProof/>
            <w:webHidden/>
          </w:rPr>
        </w:r>
        <w:r w:rsidR="00D66A1A">
          <w:rPr>
            <w:noProof/>
            <w:webHidden/>
          </w:rPr>
          <w:fldChar w:fldCharType="separate"/>
        </w:r>
        <w:r w:rsidR="00D66A1A">
          <w:rPr>
            <w:noProof/>
            <w:webHidden/>
          </w:rPr>
          <w:t>81</w:t>
        </w:r>
        <w:r w:rsidR="00D66A1A">
          <w:rPr>
            <w:noProof/>
            <w:webHidden/>
          </w:rPr>
          <w:fldChar w:fldCharType="end"/>
        </w:r>
      </w:hyperlink>
    </w:p>
    <w:p w14:paraId="16788BA0" w14:textId="77777777" w:rsidR="00D66A1A" w:rsidRDefault="006E2C06">
      <w:pPr>
        <w:pStyle w:val="Verzeichnis2"/>
        <w:rPr>
          <w:rFonts w:asciiTheme="minorHAnsi" w:eastAsiaTheme="minorEastAsia" w:hAnsiTheme="minorHAnsi" w:cstheme="minorBidi"/>
          <w:noProof/>
          <w:szCs w:val="22"/>
          <w:lang w:eastAsia="de-DE"/>
        </w:rPr>
      </w:pPr>
      <w:hyperlink w:anchor="_Toc496794485" w:history="1">
        <w:r w:rsidR="00D66A1A" w:rsidRPr="009D5747">
          <w:rPr>
            <w:rStyle w:val="Hyperlink"/>
            <w:noProof/>
          </w:rPr>
          <w:t>7.6</w:t>
        </w:r>
        <w:r w:rsidR="00D66A1A">
          <w:rPr>
            <w:rFonts w:asciiTheme="minorHAnsi" w:eastAsiaTheme="minorEastAsia" w:hAnsiTheme="minorHAnsi" w:cstheme="minorBidi"/>
            <w:noProof/>
            <w:szCs w:val="22"/>
            <w:lang w:eastAsia="de-DE"/>
          </w:rPr>
          <w:tab/>
        </w:r>
        <w:r w:rsidR="00D66A1A" w:rsidRPr="009D5747">
          <w:rPr>
            <w:rStyle w:val="Hyperlink"/>
            <w:noProof/>
          </w:rPr>
          <w:t>Rechnungslegung gemäß BerVersV</w:t>
        </w:r>
        <w:r w:rsidR="00D66A1A">
          <w:rPr>
            <w:noProof/>
            <w:webHidden/>
          </w:rPr>
          <w:tab/>
        </w:r>
        <w:r w:rsidR="00D66A1A">
          <w:rPr>
            <w:noProof/>
            <w:webHidden/>
          </w:rPr>
          <w:fldChar w:fldCharType="begin"/>
        </w:r>
        <w:r w:rsidR="00D66A1A">
          <w:rPr>
            <w:noProof/>
            <w:webHidden/>
          </w:rPr>
          <w:instrText xml:space="preserve"> PAGEREF _Toc496794485 \h </w:instrText>
        </w:r>
        <w:r w:rsidR="00D66A1A">
          <w:rPr>
            <w:noProof/>
            <w:webHidden/>
          </w:rPr>
        </w:r>
        <w:r w:rsidR="00D66A1A">
          <w:rPr>
            <w:noProof/>
            <w:webHidden/>
          </w:rPr>
          <w:fldChar w:fldCharType="separate"/>
        </w:r>
        <w:r w:rsidR="00D66A1A">
          <w:rPr>
            <w:noProof/>
            <w:webHidden/>
          </w:rPr>
          <w:t>82</w:t>
        </w:r>
        <w:r w:rsidR="00D66A1A">
          <w:rPr>
            <w:noProof/>
            <w:webHidden/>
          </w:rPr>
          <w:fldChar w:fldCharType="end"/>
        </w:r>
      </w:hyperlink>
    </w:p>
    <w:p w14:paraId="29912B8E"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486" w:history="1">
        <w:r w:rsidR="00D66A1A" w:rsidRPr="009D5747">
          <w:rPr>
            <w:rStyle w:val="Hyperlink"/>
            <w:noProof/>
          </w:rPr>
          <w:t>8</w:t>
        </w:r>
        <w:r w:rsidR="00D66A1A">
          <w:rPr>
            <w:rFonts w:asciiTheme="minorHAnsi" w:eastAsiaTheme="minorEastAsia" w:hAnsiTheme="minorHAnsi" w:cstheme="minorBidi"/>
            <w:noProof/>
            <w:szCs w:val="22"/>
            <w:lang w:eastAsia="de-DE"/>
          </w:rPr>
          <w:tab/>
        </w:r>
        <w:r w:rsidR="00D66A1A" w:rsidRPr="009D5747">
          <w:rPr>
            <w:rStyle w:val="Hyperlink"/>
            <w:noProof/>
          </w:rPr>
          <w:t>Rückversicherung</w:t>
        </w:r>
        <w:r w:rsidR="00D66A1A">
          <w:rPr>
            <w:noProof/>
            <w:webHidden/>
          </w:rPr>
          <w:tab/>
        </w:r>
        <w:r w:rsidR="00D66A1A">
          <w:rPr>
            <w:noProof/>
            <w:webHidden/>
          </w:rPr>
          <w:fldChar w:fldCharType="begin"/>
        </w:r>
        <w:r w:rsidR="00D66A1A">
          <w:rPr>
            <w:noProof/>
            <w:webHidden/>
          </w:rPr>
          <w:instrText xml:space="preserve"> PAGEREF _Toc496794486 \h </w:instrText>
        </w:r>
        <w:r w:rsidR="00D66A1A">
          <w:rPr>
            <w:noProof/>
            <w:webHidden/>
          </w:rPr>
        </w:r>
        <w:r w:rsidR="00D66A1A">
          <w:rPr>
            <w:noProof/>
            <w:webHidden/>
          </w:rPr>
          <w:fldChar w:fldCharType="separate"/>
        </w:r>
        <w:r w:rsidR="00D66A1A">
          <w:rPr>
            <w:noProof/>
            <w:webHidden/>
          </w:rPr>
          <w:t>84</w:t>
        </w:r>
        <w:r w:rsidR="00D66A1A">
          <w:rPr>
            <w:noProof/>
            <w:webHidden/>
          </w:rPr>
          <w:fldChar w:fldCharType="end"/>
        </w:r>
      </w:hyperlink>
    </w:p>
    <w:p w14:paraId="4140A36E" w14:textId="77777777" w:rsidR="00D66A1A" w:rsidRDefault="006E2C06">
      <w:pPr>
        <w:pStyle w:val="Verzeichnis1"/>
        <w:tabs>
          <w:tab w:val="left" w:pos="440"/>
          <w:tab w:val="right" w:leader="dot" w:pos="9062"/>
        </w:tabs>
        <w:rPr>
          <w:rFonts w:asciiTheme="minorHAnsi" w:eastAsiaTheme="minorEastAsia" w:hAnsiTheme="minorHAnsi" w:cstheme="minorBidi"/>
          <w:noProof/>
          <w:szCs w:val="22"/>
          <w:lang w:eastAsia="de-DE"/>
        </w:rPr>
      </w:pPr>
      <w:hyperlink w:anchor="_Toc496794487" w:history="1">
        <w:r w:rsidR="00D66A1A" w:rsidRPr="009D5747">
          <w:rPr>
            <w:rStyle w:val="Hyperlink"/>
            <w:noProof/>
          </w:rPr>
          <w:t>9</w:t>
        </w:r>
        <w:r w:rsidR="00D66A1A">
          <w:rPr>
            <w:rFonts w:asciiTheme="minorHAnsi" w:eastAsiaTheme="minorEastAsia" w:hAnsiTheme="minorHAnsi" w:cstheme="minorBidi"/>
            <w:noProof/>
            <w:szCs w:val="22"/>
            <w:lang w:eastAsia="de-DE"/>
          </w:rPr>
          <w:tab/>
        </w:r>
        <w:r w:rsidR="00D66A1A" w:rsidRPr="009D5747">
          <w:rPr>
            <w:rStyle w:val="Hyperlink"/>
            <w:noProof/>
          </w:rPr>
          <w:t>Produktspezifische Besonderheiten (z.B. Fondsswitch/-shift)</w:t>
        </w:r>
        <w:r w:rsidR="00D66A1A">
          <w:rPr>
            <w:noProof/>
            <w:webHidden/>
          </w:rPr>
          <w:tab/>
        </w:r>
        <w:r w:rsidR="00D66A1A">
          <w:rPr>
            <w:noProof/>
            <w:webHidden/>
          </w:rPr>
          <w:fldChar w:fldCharType="begin"/>
        </w:r>
        <w:r w:rsidR="00D66A1A">
          <w:rPr>
            <w:noProof/>
            <w:webHidden/>
          </w:rPr>
          <w:instrText xml:space="preserve"> PAGEREF _Toc496794487 \h </w:instrText>
        </w:r>
        <w:r w:rsidR="00D66A1A">
          <w:rPr>
            <w:noProof/>
            <w:webHidden/>
          </w:rPr>
        </w:r>
        <w:r w:rsidR="00D66A1A">
          <w:rPr>
            <w:noProof/>
            <w:webHidden/>
          </w:rPr>
          <w:fldChar w:fldCharType="separate"/>
        </w:r>
        <w:r w:rsidR="00D66A1A">
          <w:rPr>
            <w:noProof/>
            <w:webHidden/>
          </w:rPr>
          <w:t>85</w:t>
        </w:r>
        <w:r w:rsidR="00D66A1A">
          <w:rPr>
            <w:noProof/>
            <w:webHidden/>
          </w:rPr>
          <w:fldChar w:fldCharType="end"/>
        </w:r>
      </w:hyperlink>
    </w:p>
    <w:p w14:paraId="67CA7951" w14:textId="77777777" w:rsidR="00D66A1A" w:rsidRDefault="006E2C06">
      <w:pPr>
        <w:pStyle w:val="Verzeichnis1"/>
        <w:tabs>
          <w:tab w:val="left" w:pos="660"/>
          <w:tab w:val="right" w:leader="dot" w:pos="9062"/>
        </w:tabs>
        <w:rPr>
          <w:rFonts w:asciiTheme="minorHAnsi" w:eastAsiaTheme="minorEastAsia" w:hAnsiTheme="minorHAnsi" w:cstheme="minorBidi"/>
          <w:noProof/>
          <w:szCs w:val="22"/>
          <w:lang w:eastAsia="de-DE"/>
        </w:rPr>
      </w:pPr>
      <w:hyperlink w:anchor="_Toc496794488" w:history="1">
        <w:r w:rsidR="00D66A1A" w:rsidRPr="009D5747">
          <w:rPr>
            <w:rStyle w:val="Hyperlink"/>
            <w:noProof/>
          </w:rPr>
          <w:t>10</w:t>
        </w:r>
        <w:r w:rsidR="00D66A1A">
          <w:rPr>
            <w:rFonts w:asciiTheme="minorHAnsi" w:eastAsiaTheme="minorEastAsia" w:hAnsiTheme="minorHAnsi" w:cstheme="minorBidi"/>
            <w:noProof/>
            <w:szCs w:val="22"/>
            <w:lang w:eastAsia="de-DE"/>
          </w:rPr>
          <w:tab/>
        </w:r>
        <w:r w:rsidR="00D66A1A" w:rsidRPr="009D5747">
          <w:rPr>
            <w:rStyle w:val="Hyperlink"/>
            <w:noProof/>
          </w:rPr>
          <w:t>Tarifbegrenzungen</w:t>
        </w:r>
        <w:r w:rsidR="00D66A1A">
          <w:rPr>
            <w:noProof/>
            <w:webHidden/>
          </w:rPr>
          <w:tab/>
        </w:r>
        <w:r w:rsidR="00D66A1A">
          <w:rPr>
            <w:noProof/>
            <w:webHidden/>
          </w:rPr>
          <w:fldChar w:fldCharType="begin"/>
        </w:r>
        <w:r w:rsidR="00D66A1A">
          <w:rPr>
            <w:noProof/>
            <w:webHidden/>
          </w:rPr>
          <w:instrText xml:space="preserve"> PAGEREF _Toc496794488 \h </w:instrText>
        </w:r>
        <w:r w:rsidR="00D66A1A">
          <w:rPr>
            <w:noProof/>
            <w:webHidden/>
          </w:rPr>
        </w:r>
        <w:r w:rsidR="00D66A1A">
          <w:rPr>
            <w:noProof/>
            <w:webHidden/>
          </w:rPr>
          <w:fldChar w:fldCharType="separate"/>
        </w:r>
        <w:r w:rsidR="00D66A1A">
          <w:rPr>
            <w:noProof/>
            <w:webHidden/>
          </w:rPr>
          <w:t>86</w:t>
        </w:r>
        <w:r w:rsidR="00D66A1A">
          <w:rPr>
            <w:noProof/>
            <w:webHidden/>
          </w:rPr>
          <w:fldChar w:fldCharType="end"/>
        </w:r>
      </w:hyperlink>
    </w:p>
    <w:p w14:paraId="5D9D07C5" w14:textId="77777777" w:rsidR="00D66A1A" w:rsidRDefault="006E2C06">
      <w:pPr>
        <w:pStyle w:val="Verzeichnis1"/>
        <w:tabs>
          <w:tab w:val="left" w:pos="660"/>
          <w:tab w:val="right" w:leader="dot" w:pos="9062"/>
        </w:tabs>
        <w:rPr>
          <w:rFonts w:asciiTheme="minorHAnsi" w:eastAsiaTheme="minorEastAsia" w:hAnsiTheme="minorHAnsi" w:cstheme="minorBidi"/>
          <w:noProof/>
          <w:szCs w:val="22"/>
          <w:lang w:eastAsia="de-DE"/>
        </w:rPr>
      </w:pPr>
      <w:hyperlink w:anchor="_Toc496794489" w:history="1">
        <w:r w:rsidR="00D66A1A" w:rsidRPr="009D5747">
          <w:rPr>
            <w:rStyle w:val="Hyperlink"/>
            <w:noProof/>
          </w:rPr>
          <w:t>11</w:t>
        </w:r>
        <w:r w:rsidR="00D66A1A">
          <w:rPr>
            <w:rFonts w:asciiTheme="minorHAnsi" w:eastAsiaTheme="minorEastAsia" w:hAnsiTheme="minorHAnsi" w:cstheme="minorBidi"/>
            <w:noProof/>
            <w:szCs w:val="22"/>
            <w:lang w:eastAsia="de-DE"/>
          </w:rPr>
          <w:tab/>
        </w:r>
        <w:r w:rsidR="00D66A1A" w:rsidRPr="009D5747">
          <w:rPr>
            <w:rStyle w:val="Hyperlink"/>
            <w:noProof/>
          </w:rPr>
          <w:t>Glossar</w:t>
        </w:r>
        <w:r w:rsidR="00D66A1A">
          <w:rPr>
            <w:noProof/>
            <w:webHidden/>
          </w:rPr>
          <w:tab/>
        </w:r>
        <w:r w:rsidR="00D66A1A">
          <w:rPr>
            <w:noProof/>
            <w:webHidden/>
          </w:rPr>
          <w:fldChar w:fldCharType="begin"/>
        </w:r>
        <w:r w:rsidR="00D66A1A">
          <w:rPr>
            <w:noProof/>
            <w:webHidden/>
          </w:rPr>
          <w:instrText xml:space="preserve"> PAGEREF _Toc496794489 \h </w:instrText>
        </w:r>
        <w:r w:rsidR="00D66A1A">
          <w:rPr>
            <w:noProof/>
            <w:webHidden/>
          </w:rPr>
        </w:r>
        <w:r w:rsidR="00D66A1A">
          <w:rPr>
            <w:noProof/>
            <w:webHidden/>
          </w:rPr>
          <w:fldChar w:fldCharType="separate"/>
        </w:r>
        <w:r w:rsidR="00D66A1A">
          <w:rPr>
            <w:noProof/>
            <w:webHidden/>
          </w:rPr>
          <w:t>88</w:t>
        </w:r>
        <w:r w:rsidR="00D66A1A">
          <w:rPr>
            <w:noProof/>
            <w:webHidden/>
          </w:rPr>
          <w:fldChar w:fldCharType="end"/>
        </w:r>
      </w:hyperlink>
    </w:p>
    <w:p w14:paraId="6C3FE742" w14:textId="77777777" w:rsidR="00D66A1A" w:rsidRDefault="006E2C06">
      <w:pPr>
        <w:pStyle w:val="Verzeichnis1"/>
        <w:tabs>
          <w:tab w:val="left" w:pos="660"/>
          <w:tab w:val="right" w:leader="dot" w:pos="9062"/>
        </w:tabs>
        <w:rPr>
          <w:rFonts w:asciiTheme="minorHAnsi" w:eastAsiaTheme="minorEastAsia" w:hAnsiTheme="minorHAnsi" w:cstheme="minorBidi"/>
          <w:noProof/>
          <w:szCs w:val="22"/>
          <w:lang w:eastAsia="de-DE"/>
        </w:rPr>
      </w:pPr>
      <w:hyperlink w:anchor="_Toc496794490" w:history="1">
        <w:r w:rsidR="00D66A1A" w:rsidRPr="009D5747">
          <w:rPr>
            <w:rStyle w:val="Hyperlink"/>
            <w:noProof/>
          </w:rPr>
          <w:t>12</w:t>
        </w:r>
        <w:r w:rsidR="00D66A1A">
          <w:rPr>
            <w:rFonts w:asciiTheme="minorHAnsi" w:eastAsiaTheme="minorEastAsia" w:hAnsiTheme="minorHAnsi" w:cstheme="minorBidi"/>
            <w:noProof/>
            <w:szCs w:val="22"/>
            <w:lang w:eastAsia="de-DE"/>
          </w:rPr>
          <w:tab/>
        </w:r>
        <w:r w:rsidR="00D66A1A" w:rsidRPr="009D5747">
          <w:rPr>
            <w:rStyle w:val="Hyperlink"/>
            <w:noProof/>
          </w:rPr>
          <w:t>Anlagen</w:t>
        </w:r>
        <w:r w:rsidR="00D66A1A">
          <w:rPr>
            <w:noProof/>
            <w:webHidden/>
          </w:rPr>
          <w:tab/>
        </w:r>
        <w:r w:rsidR="00D66A1A">
          <w:rPr>
            <w:noProof/>
            <w:webHidden/>
          </w:rPr>
          <w:fldChar w:fldCharType="begin"/>
        </w:r>
        <w:r w:rsidR="00D66A1A">
          <w:rPr>
            <w:noProof/>
            <w:webHidden/>
          </w:rPr>
          <w:instrText xml:space="preserve"> PAGEREF _Toc496794490 \h </w:instrText>
        </w:r>
        <w:r w:rsidR="00D66A1A">
          <w:rPr>
            <w:noProof/>
            <w:webHidden/>
          </w:rPr>
        </w:r>
        <w:r w:rsidR="00D66A1A">
          <w:rPr>
            <w:noProof/>
            <w:webHidden/>
          </w:rPr>
          <w:fldChar w:fldCharType="separate"/>
        </w:r>
        <w:r w:rsidR="00D66A1A">
          <w:rPr>
            <w:noProof/>
            <w:webHidden/>
          </w:rPr>
          <w:t>89</w:t>
        </w:r>
        <w:r w:rsidR="00D66A1A">
          <w:rPr>
            <w:noProof/>
            <w:webHidden/>
          </w:rPr>
          <w:fldChar w:fldCharType="end"/>
        </w:r>
      </w:hyperlink>
    </w:p>
    <w:p w14:paraId="56D29593" w14:textId="77777777" w:rsidR="0013793A" w:rsidRPr="00FC6359" w:rsidRDefault="00BB2072" w:rsidP="00AA3FFE">
      <w:pPr>
        <w:pStyle w:val="berschrift1"/>
        <w:numPr>
          <w:ilvl w:val="0"/>
          <w:numId w:val="0"/>
        </w:numPr>
        <w:rPr>
          <w:b w:val="0"/>
          <w:bCs w:val="0"/>
        </w:rPr>
      </w:pPr>
      <w:r w:rsidRPr="00FC6359">
        <w:rPr>
          <w:kern w:val="0"/>
        </w:rPr>
        <w:fldChar w:fldCharType="end"/>
      </w:r>
      <w:r w:rsidR="0013793A" w:rsidRPr="00FC6359">
        <w:br w:type="page"/>
      </w:r>
    </w:p>
    <w:p w14:paraId="7668F569" w14:textId="5C50CC5A" w:rsidR="006236D9" w:rsidRDefault="006236D9" w:rsidP="00791A88">
      <w:pPr>
        <w:pStyle w:val="berschrift1"/>
      </w:pPr>
      <w:bookmarkStart w:id="10" w:name="_Toc496794368"/>
      <w:r>
        <w:lastRenderedPageBreak/>
        <w:t>Entscheidungen und offene Punkte</w:t>
      </w:r>
      <w:bookmarkEnd w:id="10"/>
    </w:p>
    <w:p w14:paraId="2C0417D7" w14:textId="77777777" w:rsidR="00B576A3" w:rsidRDefault="00B576A3"/>
    <w:p w14:paraId="7240275E" w14:textId="2390CD25" w:rsidR="00B576A3" w:rsidRDefault="00B576A3">
      <w:r>
        <w:t>Dies wird in einer separaten Excel-Datei beschrieben.</w:t>
      </w:r>
    </w:p>
    <w:p w14:paraId="3E884CF3" w14:textId="77777777" w:rsidR="006236D9" w:rsidRDefault="006236D9">
      <w:r>
        <w:br w:type="page"/>
      </w:r>
    </w:p>
    <w:p w14:paraId="3372B302" w14:textId="31A5043E" w:rsidR="00791A88" w:rsidRDefault="00D73537" w:rsidP="006236D9">
      <w:pPr>
        <w:pStyle w:val="berschrift1"/>
        <w:numPr>
          <w:ilvl w:val="0"/>
          <w:numId w:val="0"/>
        </w:numPr>
        <w:ind w:left="432" w:hanging="432"/>
      </w:pPr>
      <w:bookmarkStart w:id="11" w:name="_Toc496794369"/>
      <w:r>
        <w:lastRenderedPageBreak/>
        <w:t xml:space="preserve">Allgemeine </w:t>
      </w:r>
      <w:r w:rsidR="00791A88">
        <w:t>Hinweise</w:t>
      </w:r>
      <w:bookmarkEnd w:id="11"/>
    </w:p>
    <w:p w14:paraId="370A5BE3" w14:textId="77777777" w:rsidR="00D73537" w:rsidRDefault="00D73537" w:rsidP="00D73537"/>
    <w:p w14:paraId="15EB3E12" w14:textId="7B5691B2" w:rsidR="004972CD" w:rsidRDefault="004972CD" w:rsidP="004972CD">
      <w:r>
        <w:t>Aktuelle Produktnamen</w:t>
      </w:r>
      <w:r w:rsidR="006812ED">
        <w:t xml:space="preserve"> (ab 2017)</w:t>
      </w:r>
    </w:p>
    <w:tbl>
      <w:tblPr>
        <w:tblStyle w:val="Tabellenraster"/>
        <w:tblW w:w="4331" w:type="pct"/>
        <w:tblLook w:val="04A0" w:firstRow="1" w:lastRow="0" w:firstColumn="1" w:lastColumn="0" w:noHBand="0" w:noVBand="1"/>
      </w:tblPr>
      <w:tblGrid>
        <w:gridCol w:w="2376"/>
        <w:gridCol w:w="1987"/>
        <w:gridCol w:w="1841"/>
        <w:gridCol w:w="1841"/>
      </w:tblGrid>
      <w:tr w:rsidR="004972CD" w:rsidRPr="00B247B6" w14:paraId="7A7A3045" w14:textId="77777777" w:rsidTr="009D4A83">
        <w:tc>
          <w:tcPr>
            <w:tcW w:w="1477" w:type="pct"/>
            <w:shd w:val="clear" w:color="auto" w:fill="00B050"/>
            <w:vAlign w:val="center"/>
          </w:tcPr>
          <w:p w14:paraId="7CB8EB43" w14:textId="77777777" w:rsidR="004972CD" w:rsidRPr="00B247B6" w:rsidRDefault="004972CD" w:rsidP="004651B1">
            <w:pPr>
              <w:jc w:val="center"/>
              <w:rPr>
                <w:b/>
              </w:rPr>
            </w:pPr>
            <w:r w:rsidRPr="00B247B6">
              <w:rPr>
                <w:b/>
              </w:rPr>
              <w:t>HLV</w:t>
            </w:r>
          </w:p>
        </w:tc>
        <w:tc>
          <w:tcPr>
            <w:tcW w:w="1235" w:type="pct"/>
            <w:shd w:val="clear" w:color="auto" w:fill="FF0000"/>
            <w:vAlign w:val="center"/>
          </w:tcPr>
          <w:p w14:paraId="5D26686B" w14:textId="77777777" w:rsidR="004972CD" w:rsidRPr="00B247B6" w:rsidRDefault="004972CD" w:rsidP="004651B1">
            <w:pPr>
              <w:jc w:val="center"/>
              <w:rPr>
                <w:b/>
              </w:rPr>
            </w:pPr>
            <w:r>
              <w:rPr>
                <w:b/>
              </w:rPr>
              <w:t>NL</w:t>
            </w:r>
          </w:p>
        </w:tc>
        <w:tc>
          <w:tcPr>
            <w:tcW w:w="1144" w:type="pct"/>
            <w:shd w:val="clear" w:color="auto" w:fill="FFFF00"/>
            <w:vAlign w:val="center"/>
          </w:tcPr>
          <w:p w14:paraId="2580AD1C" w14:textId="77777777" w:rsidR="004972CD" w:rsidRPr="00B247B6" w:rsidRDefault="004972CD" w:rsidP="004651B1">
            <w:pPr>
              <w:jc w:val="center"/>
              <w:rPr>
                <w:b/>
              </w:rPr>
            </w:pPr>
            <w:r w:rsidRPr="00B247B6">
              <w:rPr>
                <w:b/>
              </w:rPr>
              <w:t>PBL</w:t>
            </w:r>
          </w:p>
        </w:tc>
        <w:tc>
          <w:tcPr>
            <w:tcW w:w="1145" w:type="pct"/>
            <w:shd w:val="clear" w:color="auto" w:fill="0070C0"/>
            <w:vAlign w:val="center"/>
          </w:tcPr>
          <w:p w14:paraId="547DD5A6" w14:textId="77777777" w:rsidR="004972CD" w:rsidRPr="00B247B6" w:rsidRDefault="004972CD" w:rsidP="004651B1">
            <w:pPr>
              <w:jc w:val="center"/>
              <w:rPr>
                <w:b/>
              </w:rPr>
            </w:pPr>
            <w:r w:rsidRPr="00B247B6">
              <w:rPr>
                <w:b/>
              </w:rPr>
              <w:t>TAL</w:t>
            </w:r>
          </w:p>
        </w:tc>
      </w:tr>
      <w:tr w:rsidR="004972CD" w:rsidRPr="00B247B6" w14:paraId="02E26A6B" w14:textId="77777777" w:rsidTr="009D4A83">
        <w:tc>
          <w:tcPr>
            <w:tcW w:w="1477" w:type="pct"/>
            <w:shd w:val="clear" w:color="auto" w:fill="EAF1DD" w:themeFill="accent3" w:themeFillTint="33"/>
            <w:vAlign w:val="center"/>
          </w:tcPr>
          <w:p w14:paraId="127D0064" w14:textId="77777777" w:rsidR="00797A7B" w:rsidRPr="00647E07" w:rsidRDefault="00797A7B" w:rsidP="004651B1">
            <w:pPr>
              <w:jc w:val="center"/>
              <w:rPr>
                <w:lang w:val="en-US"/>
              </w:rPr>
            </w:pPr>
            <w:proofErr w:type="spellStart"/>
            <w:r w:rsidRPr="00647E07">
              <w:rPr>
                <w:lang w:val="en-US"/>
              </w:rPr>
              <w:t>TwoTrust</w:t>
            </w:r>
            <w:proofErr w:type="spellEnd"/>
            <w:r w:rsidRPr="00647E07">
              <w:rPr>
                <w:lang w:val="en-US"/>
              </w:rPr>
              <w:t xml:space="preserve"> Invest</w:t>
            </w:r>
          </w:p>
          <w:p w14:paraId="18E9D318" w14:textId="381D8EE0" w:rsidR="004972CD" w:rsidRPr="00647E07" w:rsidRDefault="00797A7B" w:rsidP="00647E07">
            <w:pPr>
              <w:jc w:val="center"/>
              <w:rPr>
                <w:lang w:val="en-US"/>
              </w:rPr>
            </w:pPr>
            <w:r w:rsidRPr="00647E07">
              <w:rPr>
                <w:lang w:val="en-US"/>
              </w:rPr>
              <w:t>(</w:t>
            </w:r>
            <w:proofErr w:type="spellStart"/>
            <w:r w:rsidRPr="00647E07">
              <w:rPr>
                <w:lang w:val="en-US"/>
              </w:rPr>
              <w:t>Kürzel</w:t>
            </w:r>
            <w:proofErr w:type="spellEnd"/>
            <w:r w:rsidRPr="00647E07">
              <w:rPr>
                <w:lang w:val="en-US"/>
              </w:rPr>
              <w:t xml:space="preserve"> FUR</w:t>
            </w:r>
            <w:r w:rsidR="00647E07" w:rsidRPr="00647E07">
              <w:rPr>
                <w:lang w:val="en-US"/>
              </w:rPr>
              <w:t>(A), FSRA</w:t>
            </w:r>
            <w:r w:rsidRPr="00647E07">
              <w:rPr>
                <w:lang w:val="en-US"/>
              </w:rPr>
              <w:t>)</w:t>
            </w:r>
          </w:p>
        </w:tc>
        <w:tc>
          <w:tcPr>
            <w:tcW w:w="1235" w:type="pct"/>
            <w:shd w:val="clear" w:color="auto" w:fill="F2DBDB" w:themeFill="accent2" w:themeFillTint="33"/>
            <w:vAlign w:val="center"/>
          </w:tcPr>
          <w:p w14:paraId="76BC4F36" w14:textId="7F9ECEC2" w:rsidR="004972CD" w:rsidRDefault="00797A7B" w:rsidP="004651B1">
            <w:pPr>
              <w:jc w:val="center"/>
            </w:pPr>
            <w:r>
              <w:rPr>
                <w:i/>
              </w:rPr>
              <w:t>aktiv</w:t>
            </w:r>
            <w:r>
              <w:t xml:space="preserve"> </w:t>
            </w:r>
            <w:proofErr w:type="spellStart"/>
            <w:r>
              <w:t>invest</w:t>
            </w:r>
            <w:proofErr w:type="spellEnd"/>
            <w:r>
              <w:rPr>
                <w:i/>
              </w:rPr>
              <w:t xml:space="preserve"> </w:t>
            </w:r>
            <w:r>
              <w:t>(</w:t>
            </w:r>
            <w:r w:rsidR="009D4A83">
              <w:t>FRV10</w:t>
            </w:r>
          </w:p>
          <w:p w14:paraId="5D540480" w14:textId="4A5374EA" w:rsidR="009D4A83" w:rsidRPr="00B247B6" w:rsidRDefault="009D4A83" w:rsidP="004651B1">
            <w:pPr>
              <w:jc w:val="center"/>
            </w:pPr>
            <w:r>
              <w:t>FRV10 N4/K4/S4</w:t>
            </w:r>
            <w:r w:rsidR="00797A7B">
              <w:t>)</w:t>
            </w:r>
          </w:p>
        </w:tc>
        <w:tc>
          <w:tcPr>
            <w:tcW w:w="1144" w:type="pct"/>
            <w:shd w:val="clear" w:color="auto" w:fill="FFFFCC"/>
            <w:vAlign w:val="center"/>
          </w:tcPr>
          <w:p w14:paraId="7B3D98F5" w14:textId="6558DD4C" w:rsidR="004972CD" w:rsidRPr="00B247B6" w:rsidRDefault="00970E33" w:rsidP="00797A7B">
            <w:pPr>
              <w:jc w:val="center"/>
            </w:pPr>
            <w:r>
              <w:t xml:space="preserve">PB </w:t>
            </w:r>
            <w:r w:rsidR="00797A7B">
              <w:t>Zukunft D</w:t>
            </w:r>
            <w:r w:rsidR="00797A7B">
              <w:t>e</w:t>
            </w:r>
            <w:r w:rsidR="00797A7B">
              <w:t>pot</w:t>
            </w:r>
          </w:p>
        </w:tc>
        <w:tc>
          <w:tcPr>
            <w:tcW w:w="1145" w:type="pct"/>
            <w:shd w:val="clear" w:color="auto" w:fill="DBE5F1" w:themeFill="accent1" w:themeFillTint="33"/>
            <w:vAlign w:val="center"/>
          </w:tcPr>
          <w:p w14:paraId="68E24288" w14:textId="77777777" w:rsidR="00797A7B" w:rsidRDefault="00797A7B" w:rsidP="004651B1">
            <w:pPr>
              <w:jc w:val="center"/>
            </w:pPr>
            <w:r>
              <w:t xml:space="preserve">Investment-Rente </w:t>
            </w:r>
          </w:p>
          <w:p w14:paraId="0521F5E1" w14:textId="4B1F3AB7" w:rsidR="004972CD" w:rsidRPr="00B247B6" w:rsidRDefault="00797A7B" w:rsidP="004651B1">
            <w:pPr>
              <w:jc w:val="center"/>
            </w:pPr>
            <w:r>
              <w:t>(</w:t>
            </w:r>
            <w:r w:rsidR="00970E33">
              <w:t>IAR</w:t>
            </w:r>
            <w:r>
              <w:t>)</w:t>
            </w:r>
          </w:p>
        </w:tc>
      </w:tr>
    </w:tbl>
    <w:p w14:paraId="43194EC2" w14:textId="77777777" w:rsidR="004972CD" w:rsidRDefault="004972CD" w:rsidP="004972CD"/>
    <w:p w14:paraId="3CEF31AF" w14:textId="77777777" w:rsidR="004972CD" w:rsidRDefault="004972CD" w:rsidP="004972CD">
      <w:r>
        <w:t>Aktuell angeboten:</w:t>
      </w:r>
    </w:p>
    <w:p w14:paraId="49AF3E9A" w14:textId="0F756232" w:rsidR="004972CD" w:rsidRPr="00BB3396" w:rsidRDefault="00797A7B" w:rsidP="004972CD">
      <w:r>
        <w:t>für alle Gesellschaften nur im Privatgeschäft</w:t>
      </w:r>
    </w:p>
    <w:p w14:paraId="220BA5D7" w14:textId="77777777" w:rsidR="00CB5959" w:rsidRDefault="00CB5959" w:rsidP="00D73537"/>
    <w:p w14:paraId="54341B1F" w14:textId="3FC212B3" w:rsidR="00C47A45" w:rsidRPr="00CB5959" w:rsidRDefault="00C47A45" w:rsidP="00D73537">
      <w:r w:rsidRPr="00CB5959">
        <w:t xml:space="preserve">NL: </w:t>
      </w:r>
      <w:r w:rsidR="00CB5959" w:rsidRPr="00CB5959">
        <w:t xml:space="preserve">bisher verschiedene Tarife </w:t>
      </w:r>
      <w:r w:rsidR="00CB5959">
        <w:t xml:space="preserve">erhalten, aber </w:t>
      </w:r>
      <w:r w:rsidR="00CB5959" w:rsidRPr="00CB5959">
        <w:t>wahrscheinlich über Vertragsarten abbildbar</w:t>
      </w:r>
    </w:p>
    <w:p w14:paraId="1A6E8185" w14:textId="77777777" w:rsidR="0032372B" w:rsidRDefault="0032372B" w:rsidP="00D73537"/>
    <w:p w14:paraId="2127E981" w14:textId="101653F3" w:rsidR="00E82B57" w:rsidRPr="008D04A4" w:rsidRDefault="00E82B57" w:rsidP="00E82B57">
      <w:pPr>
        <w:rPr>
          <w:b/>
        </w:rPr>
      </w:pPr>
      <w:r>
        <w:rPr>
          <w:b/>
        </w:rPr>
        <w:t>Tarifkürzel</w:t>
      </w:r>
      <w:r w:rsidRPr="008D04A4">
        <w:rPr>
          <w:b/>
        </w:rPr>
        <w:t>:</w:t>
      </w:r>
    </w:p>
    <w:p w14:paraId="518913AD" w14:textId="77777777" w:rsidR="00E82B57" w:rsidRDefault="00E82B57" w:rsidP="00D73537"/>
    <w:p w14:paraId="439F49D9" w14:textId="65A41D51" w:rsidR="00E82B57" w:rsidRDefault="00E82B57" w:rsidP="00D73537">
      <w:r>
        <w:t>ARF (gemäß der am 05.11.2016 festgelegten Systematik)</w:t>
      </w:r>
    </w:p>
    <w:p w14:paraId="765CB244" w14:textId="77777777" w:rsidR="00E82B57" w:rsidRDefault="00E82B57" w:rsidP="00D73537"/>
    <w:p w14:paraId="12E75525" w14:textId="183ECFB9" w:rsidR="00E82B57" w:rsidRPr="008D04A4" w:rsidRDefault="00E82B57" w:rsidP="00E82B57">
      <w:pPr>
        <w:rPr>
          <w:b/>
        </w:rPr>
      </w:pPr>
      <w:r>
        <w:rPr>
          <w:b/>
        </w:rPr>
        <w:t>Weitere</w:t>
      </w:r>
      <w:r w:rsidRPr="008D04A4">
        <w:rPr>
          <w:b/>
        </w:rPr>
        <w:t xml:space="preserve"> Hinweis</w:t>
      </w:r>
      <w:r>
        <w:rPr>
          <w:b/>
        </w:rPr>
        <w:t>e</w:t>
      </w:r>
      <w:r w:rsidRPr="008D04A4">
        <w:rPr>
          <w:b/>
        </w:rPr>
        <w:t>:</w:t>
      </w:r>
    </w:p>
    <w:p w14:paraId="1060C2DC" w14:textId="77777777" w:rsidR="00E82B57" w:rsidRDefault="00E82B57" w:rsidP="00D73537"/>
    <w:p w14:paraId="1BDB072B" w14:textId="7AA546B9" w:rsidR="008D04A4" w:rsidRDefault="008D04A4" w:rsidP="00D73537">
      <w:r>
        <w:t>Der Rentenbezug soll allgemein in einem separaten Harmonisierungsdokument behandelt werden.</w:t>
      </w:r>
    </w:p>
    <w:p w14:paraId="319711FB" w14:textId="77777777" w:rsidR="008D04A4" w:rsidRDefault="008D04A4" w:rsidP="00D73537"/>
    <w:p w14:paraId="0B999DE2" w14:textId="21A609FA" w:rsidR="008D04A4" w:rsidRPr="00C47A45" w:rsidRDefault="008D04A4" w:rsidP="00D73537">
      <w:r>
        <w:t>Bestimmte Namen im Sinne dieses Dokuments (wie z.B</w:t>
      </w:r>
      <w:r w:rsidRPr="003651AE">
        <w:t>. „</w:t>
      </w:r>
      <w:r w:rsidR="00771B19" w:rsidRPr="003651AE">
        <w:t>Abrufphase</w:t>
      </w:r>
      <w:r w:rsidRPr="003651AE">
        <w:t>“)</w:t>
      </w:r>
      <w:r>
        <w:t xml:space="preserve"> sind im Glossar au</w:t>
      </w:r>
      <w:r>
        <w:t>f</w:t>
      </w:r>
      <w:r>
        <w:t>geführt, sollen aber nur als „Arbeitstitel“ verstanden werden.</w:t>
      </w:r>
    </w:p>
    <w:p w14:paraId="7DB36BEA" w14:textId="77777777" w:rsidR="00C47A45" w:rsidRPr="00C47A45" w:rsidRDefault="00C47A45" w:rsidP="00D73537"/>
    <w:p w14:paraId="118E29EE" w14:textId="57DA8210" w:rsidR="004972CD" w:rsidRPr="008D04A4" w:rsidRDefault="00C47A45" w:rsidP="00D73537">
      <w:pPr>
        <w:rPr>
          <w:b/>
        </w:rPr>
      </w:pPr>
      <w:r w:rsidRPr="008D04A4">
        <w:rPr>
          <w:b/>
        </w:rPr>
        <w:t>Redaktioneller Hinweis:</w:t>
      </w:r>
    </w:p>
    <w:p w14:paraId="0BCD2393" w14:textId="77777777" w:rsidR="00C47A45" w:rsidRDefault="00C47A45" w:rsidP="00D73537"/>
    <w:p w14:paraId="22B3457F" w14:textId="40AC22DC" w:rsidR="00732D72" w:rsidRDefault="00732D72" w:rsidP="00D73537">
      <w:r>
        <w:t>Jeder Punkt wird in die folgenden Abschnitte gegliedert:</w:t>
      </w:r>
    </w:p>
    <w:p w14:paraId="0559730C" w14:textId="15C80F94" w:rsidR="00D73537" w:rsidRPr="00D4268C" w:rsidRDefault="00D73537" w:rsidP="00D73537">
      <w:pPr>
        <w:pStyle w:val="berschrift4"/>
      </w:pPr>
      <w:r>
        <w:t>A</w:t>
      </w:r>
      <w:r w:rsidRPr="00177E07">
        <w:t>ktueller</w:t>
      </w:r>
      <w:r>
        <w:t xml:space="preserve"> Stand</w:t>
      </w:r>
    </w:p>
    <w:p w14:paraId="3E43894C" w14:textId="77777777" w:rsidR="00A83B48" w:rsidRDefault="00A83B48" w:rsidP="00A83B48">
      <w:pPr>
        <w:pStyle w:val="berschrift4"/>
      </w:pPr>
      <w:r>
        <w:t>Empfehlung</w:t>
      </w:r>
    </w:p>
    <w:p w14:paraId="200B95D0" w14:textId="77777777" w:rsidR="00D73537" w:rsidRDefault="00D73537" w:rsidP="00D73537">
      <w:pPr>
        <w:pStyle w:val="berschrift4"/>
      </w:pPr>
      <w:r>
        <w:t>Abstimmung mit Produkttechnik</w:t>
      </w:r>
    </w:p>
    <w:p w14:paraId="61E026E2" w14:textId="77777777" w:rsidR="00D73537" w:rsidRDefault="00D73537" w:rsidP="00D73537">
      <w:pPr>
        <w:pStyle w:val="berschrift4"/>
      </w:pPr>
      <w:r>
        <w:t>Entscheidung</w:t>
      </w:r>
    </w:p>
    <w:p w14:paraId="6F40A2DC" w14:textId="77777777" w:rsidR="00D73537" w:rsidRPr="00D4268C" w:rsidRDefault="00D73537" w:rsidP="00D73537">
      <w:pPr>
        <w:pStyle w:val="berschrift4"/>
      </w:pPr>
      <w:r>
        <w:t>Folgearbeiten</w:t>
      </w:r>
    </w:p>
    <w:p w14:paraId="22A09152" w14:textId="77777777" w:rsidR="00D73537" w:rsidRDefault="00D73537" w:rsidP="00D73537"/>
    <w:p w14:paraId="000F1F82" w14:textId="3FBE3956" w:rsidR="00A83B48" w:rsidRDefault="00A83B48" w:rsidP="00D73537">
      <w:r>
        <w:t>In jedem Tabellenfeld steht etwas (X = ja, - = nein)</w:t>
      </w:r>
    </w:p>
    <w:p w14:paraId="1C200A50" w14:textId="51F0F0B7" w:rsidR="00417EE5" w:rsidRDefault="00417EE5" w:rsidP="00D73537">
      <w:r>
        <w:t>Die graue Spalte „TD“ beschreibt die Entscheidung im Rahmen der Harmonisierung.</w:t>
      </w:r>
    </w:p>
    <w:p w14:paraId="7EB051E1" w14:textId="47433EE1" w:rsidR="00107C28" w:rsidRPr="00D73537" w:rsidRDefault="0007240F" w:rsidP="00D73537">
      <w:r>
        <w:t>(</w:t>
      </w:r>
      <w:r w:rsidR="00417EE5">
        <w:t xml:space="preserve">Einträge in Klammern </w:t>
      </w:r>
      <w:r>
        <w:t>stehen für Empfehlungen, über die noch nicht entschieden wurde)</w:t>
      </w:r>
    </w:p>
    <w:p w14:paraId="03DF788C" w14:textId="77777777" w:rsidR="00791A88" w:rsidRDefault="00791A88">
      <w:pPr>
        <w:rPr>
          <w:rFonts w:cs="Arial"/>
          <w:b/>
          <w:bCs/>
          <w:kern w:val="32"/>
          <w:sz w:val="32"/>
          <w:szCs w:val="32"/>
        </w:rPr>
      </w:pPr>
      <w:r>
        <w:br w:type="page"/>
      </w:r>
    </w:p>
    <w:p w14:paraId="4A4C0E7C" w14:textId="524A34FC" w:rsidR="0093464E" w:rsidRDefault="0093464E" w:rsidP="00E40C56">
      <w:pPr>
        <w:pStyle w:val="berschrift1"/>
      </w:pPr>
      <w:bookmarkStart w:id="12" w:name="_Toc496794370"/>
      <w:r>
        <w:lastRenderedPageBreak/>
        <w:t>Allgemeines und Beschreibung der Grundtarife</w:t>
      </w:r>
      <w:bookmarkEnd w:id="12"/>
    </w:p>
    <w:p w14:paraId="78D6C7B7" w14:textId="31A06CB1" w:rsidR="0050209F" w:rsidRPr="0050209F" w:rsidRDefault="0093464E" w:rsidP="0050209F">
      <w:pPr>
        <w:pStyle w:val="berschrift2"/>
      </w:pPr>
      <w:bookmarkStart w:id="13" w:name="_Toc496794371"/>
      <w:r>
        <w:t>Grundtarife und versicherte Leistung</w:t>
      </w:r>
      <w:bookmarkEnd w:id="13"/>
    </w:p>
    <w:p w14:paraId="09B9E71A" w14:textId="3E35B352" w:rsidR="008D2FA8" w:rsidRDefault="008D2FA8" w:rsidP="0093464E">
      <w:pPr>
        <w:pStyle w:val="berschrift3"/>
      </w:pPr>
      <w:bookmarkStart w:id="14" w:name="_Toc496794372"/>
      <w:r>
        <w:t>Auflösende Bedingung</w:t>
      </w:r>
      <w:bookmarkEnd w:id="14"/>
    </w:p>
    <w:p w14:paraId="64F9ADBF" w14:textId="77777777" w:rsidR="008D2FA8" w:rsidRDefault="008D2FA8" w:rsidP="008D2FA8">
      <w:pPr>
        <w:pStyle w:val="berschrift4"/>
      </w:pPr>
      <w:r w:rsidRPr="00B247B6">
        <w:t>A</w:t>
      </w:r>
      <w:r>
        <w:t>ktueller Stand</w:t>
      </w:r>
    </w:p>
    <w:p w14:paraId="2D2D2AA1" w14:textId="525A2C3E" w:rsidR="008D2FA8" w:rsidRPr="008D2FA8" w:rsidRDefault="001D4E1D" w:rsidP="008D2FA8">
      <w:r>
        <w:t>Was ist vorgesehen</w:t>
      </w:r>
      <w:r w:rsidR="008D2FA8">
        <w:t>, wenn das Fondsguthaben durch Entnahme von Kosten und/oder Ris</w:t>
      </w:r>
      <w:r w:rsidR="008D2FA8">
        <w:t>i</w:t>
      </w:r>
      <w:r w:rsidR="008D2FA8">
        <w:t xml:space="preserve">kobeiträgen auf </w:t>
      </w:r>
      <w:proofErr w:type="spellStart"/>
      <w:r w:rsidR="008D2FA8">
        <w:t>Null</w:t>
      </w:r>
      <w:proofErr w:type="spellEnd"/>
      <w:r w:rsidR="008D2FA8">
        <w:t xml:space="preserve"> sinkt?</w:t>
      </w:r>
    </w:p>
    <w:p w14:paraId="27D3DF26" w14:textId="77777777" w:rsidR="008D2FA8" w:rsidRDefault="008D2FA8" w:rsidP="008D2FA8"/>
    <w:p w14:paraId="1A1CCB41" w14:textId="43279E0B" w:rsidR="001D1707" w:rsidRDefault="001D1707" w:rsidP="008D2FA8">
      <w:r>
        <w:t>NL</w:t>
      </w:r>
      <w:r w:rsidR="0058501E">
        <w:t>/PBL/TAL</w:t>
      </w:r>
      <w:r>
        <w:t>:</w:t>
      </w:r>
    </w:p>
    <w:p w14:paraId="5DAE4032" w14:textId="47A4CCD3" w:rsidR="001D1707" w:rsidRDefault="001D1707" w:rsidP="008D2FA8">
      <w:r>
        <w:t>Nur für Kostenentnahme im beitragsfreien Zustand sowie Storno und ggf. Beitragsverrec</w:t>
      </w:r>
      <w:r>
        <w:t>h</w:t>
      </w:r>
      <w:r>
        <w:t>nung bei Beitragsfreistellung in AVB beschrieben. Versicherungsschutz erlischt.</w:t>
      </w:r>
    </w:p>
    <w:p w14:paraId="1665E63F" w14:textId="77777777" w:rsidR="00841433" w:rsidRDefault="00841433" w:rsidP="008D2FA8"/>
    <w:p w14:paraId="5E3EB0F0" w14:textId="53E664F8" w:rsidR="00841433" w:rsidRPr="0058501E" w:rsidRDefault="00841433" w:rsidP="008D2FA8">
      <w:r w:rsidRPr="0058501E">
        <w:t>HLV:</w:t>
      </w:r>
    </w:p>
    <w:p w14:paraId="2616CDEB" w14:textId="33E5DAEF" w:rsidR="00841433" w:rsidRDefault="00841433" w:rsidP="008D2FA8">
      <w:r w:rsidRPr="0058501E">
        <w:t>Wenn nach Prüfung durch Reviews die zu zahlenden Prämien und der Wert des Fondsgu</w:t>
      </w:r>
      <w:r w:rsidRPr="0058501E">
        <w:t>t</w:t>
      </w:r>
      <w:r w:rsidRPr="0058501E">
        <w:t>habens nicht ausreichen, die nötigen Risikoprämien und Verwaltungskosten zu finanzieren, kann der Versicherungsschutz nur noch für eine bestimmte Zeit gewährt werden.</w:t>
      </w:r>
      <w:r w:rsidR="0058501E" w:rsidRPr="0058501E">
        <w:t xml:space="preserve"> Durch Z</w:t>
      </w:r>
      <w:r w:rsidR="0058501E" w:rsidRPr="0058501E">
        <w:t>u</w:t>
      </w:r>
      <w:r w:rsidR="0058501E" w:rsidRPr="0058501E">
        <w:t>zahlungen</w:t>
      </w:r>
      <w:r w:rsidR="0058501E">
        <w:t>/Sonderzahlungen</w:t>
      </w:r>
      <w:r w:rsidR="0058501E" w:rsidRPr="0058501E">
        <w:t xml:space="preserve"> kann dies abgewendet werden.</w:t>
      </w:r>
      <w:r w:rsidR="00CB5959">
        <w:t xml:space="preserve"> Ein Angebot hierfür wird aus dem PSL angestoßen.</w:t>
      </w:r>
    </w:p>
    <w:p w14:paraId="41423B7B" w14:textId="77777777" w:rsidR="008D2FA8" w:rsidRDefault="008D2FA8" w:rsidP="008D2FA8">
      <w:pPr>
        <w:pStyle w:val="berschrift4"/>
      </w:pPr>
      <w:commentRangeStart w:id="15"/>
      <w:r w:rsidRPr="00771B19">
        <w:t>Empfehlung</w:t>
      </w:r>
      <w:commentRangeEnd w:id="15"/>
      <w:r w:rsidR="00E10B15">
        <w:rPr>
          <w:rStyle w:val="Kommentarzeichen"/>
          <w:b w:val="0"/>
          <w:bCs w:val="0"/>
        </w:rPr>
        <w:commentReference w:id="15"/>
      </w:r>
    </w:p>
    <w:p w14:paraId="36319A51" w14:textId="673A0BA1" w:rsidR="008229B9" w:rsidRPr="008229B9" w:rsidRDefault="008229B9" w:rsidP="008D2FA8">
      <w:pPr>
        <w:pStyle w:val="berschrift4"/>
        <w:rPr>
          <w:ins w:id="16" w:author="Kamerichs, Wolfgang" w:date="2017-07-10T13:26:00Z"/>
          <w:b w:val="0"/>
        </w:rPr>
      </w:pPr>
      <w:ins w:id="17" w:author="Kamerichs, Wolfgang" w:date="2017-07-10T13:27:00Z">
        <w:r>
          <w:rPr>
            <w:b w:val="0"/>
          </w:rPr>
          <w:t>Nutzen der vorhandenen HLV-Technik zur Überprüfung der 3-Monats-Regel (laufe</w:t>
        </w:r>
        <w:r>
          <w:rPr>
            <w:b w:val="0"/>
          </w:rPr>
          <w:t>n</w:t>
        </w:r>
        <w:r>
          <w:rPr>
            <w:b w:val="0"/>
          </w:rPr>
          <w:t xml:space="preserve">des Review) und </w:t>
        </w:r>
      </w:ins>
      <w:ins w:id="18" w:author="Kamerichs, Wolfgang" w:date="2017-07-10T13:31:00Z">
        <w:r w:rsidR="00790EB7">
          <w:rPr>
            <w:b w:val="0"/>
          </w:rPr>
          <w:t>Erstellung von Vorschlägen zum Abwenden des Erlöschens des Vertrags.</w:t>
        </w:r>
      </w:ins>
      <w:ins w:id="19" w:author="Markus Düben" w:date="2017-07-28T08:50:00Z">
        <w:r w:rsidR="00695B1C">
          <w:rPr>
            <w:b w:val="0"/>
          </w:rPr>
          <w:t xml:space="preserve"> Nutzung für alle Gesellschaften. </w:t>
        </w:r>
        <w:r w:rsidR="00695B1C" w:rsidRPr="00695B1C">
          <w:rPr>
            <w:b w:val="0"/>
            <w:highlight w:val="yellow"/>
          </w:rPr>
          <w:t>Keine anderen Reviews.</w:t>
        </w:r>
      </w:ins>
    </w:p>
    <w:p w14:paraId="24F0A34B" w14:textId="77777777" w:rsidR="008D2FA8" w:rsidRPr="00B247B6" w:rsidRDefault="008D2FA8" w:rsidP="008D2FA8">
      <w:pPr>
        <w:pStyle w:val="berschrift4"/>
      </w:pPr>
      <w:r w:rsidRPr="00B24FA2">
        <w:rPr>
          <w:highlight w:val="yellow"/>
          <w:rPrChange w:id="20" w:author="Wrede, Dominic" w:date="2017-10-25T13:57:00Z">
            <w:rPr/>
          </w:rPrChange>
        </w:rPr>
        <w:t>Abstimmung mit F1 der Mathematik</w:t>
      </w:r>
    </w:p>
    <w:p w14:paraId="3EB54445" w14:textId="77777777" w:rsidR="008D2FA8" w:rsidRDefault="008D2FA8" w:rsidP="008D2FA8">
      <w:pPr>
        <w:pStyle w:val="berschrift4"/>
      </w:pPr>
      <w:r>
        <w:t>Abstimmung mit Produkttechnik</w:t>
      </w:r>
    </w:p>
    <w:p w14:paraId="4B08E49B" w14:textId="77777777" w:rsidR="008D2FA8" w:rsidRDefault="008D2FA8" w:rsidP="008D2FA8">
      <w:pPr>
        <w:pStyle w:val="berschrift4"/>
      </w:pPr>
      <w:r>
        <w:t>Entscheidung</w:t>
      </w:r>
    </w:p>
    <w:p w14:paraId="2F36EA79" w14:textId="77777777" w:rsidR="008D2FA8" w:rsidRPr="00D4268C" w:rsidRDefault="008D2FA8" w:rsidP="008D2FA8">
      <w:pPr>
        <w:pStyle w:val="berschrift4"/>
      </w:pPr>
      <w:r>
        <w:t>Folgearbeiten</w:t>
      </w:r>
    </w:p>
    <w:p w14:paraId="3BE38B0A" w14:textId="77777777" w:rsidR="008D2FA8" w:rsidRPr="008D2FA8" w:rsidRDefault="008D2FA8" w:rsidP="008D2FA8"/>
    <w:p w14:paraId="16462F27" w14:textId="491C05F5" w:rsidR="00771B19" w:rsidRDefault="00771B19" w:rsidP="0093464E">
      <w:pPr>
        <w:pStyle w:val="berschrift3"/>
      </w:pPr>
      <w:bookmarkStart w:id="21" w:name="_Toc496794373"/>
      <w:r>
        <w:t>Konten und Saldovortrag</w:t>
      </w:r>
      <w:bookmarkEnd w:id="21"/>
    </w:p>
    <w:p w14:paraId="51D90F62" w14:textId="6A12F107" w:rsidR="00771B19" w:rsidRDefault="00771B19" w:rsidP="00771B19">
      <w:pPr>
        <w:pStyle w:val="berschrift4"/>
        <w:rPr>
          <w:b w:val="0"/>
          <w:u w:val="single"/>
        </w:rPr>
      </w:pPr>
      <w:r w:rsidRPr="00B247B6">
        <w:t>A</w:t>
      </w:r>
      <w:r>
        <w:t>ktueller Stand</w:t>
      </w:r>
    </w:p>
    <w:p w14:paraId="40D45720" w14:textId="77777777" w:rsidR="00771B19" w:rsidRDefault="00771B19" w:rsidP="00771B19">
      <w:pPr>
        <w:rPr>
          <w:b/>
          <w:u w:val="single"/>
        </w:rPr>
      </w:pPr>
    </w:p>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771B19" w:rsidRPr="00796A61" w14:paraId="4F1AC7BA" w14:textId="77777777" w:rsidTr="00771B19">
        <w:tc>
          <w:tcPr>
            <w:tcW w:w="1127" w:type="pct"/>
            <w:vAlign w:val="center"/>
          </w:tcPr>
          <w:p w14:paraId="2D1F4257" w14:textId="2B3F161F" w:rsidR="00771B19" w:rsidRPr="003116BA" w:rsidRDefault="00771B19" w:rsidP="00771B19">
            <w:pPr>
              <w:rPr>
                <w:b/>
              </w:rPr>
            </w:pPr>
            <w:r>
              <w:rPr>
                <w:b/>
              </w:rPr>
              <w:t>Konten</w:t>
            </w:r>
          </w:p>
        </w:tc>
        <w:tc>
          <w:tcPr>
            <w:tcW w:w="774" w:type="pct"/>
            <w:shd w:val="clear" w:color="auto" w:fill="808080" w:themeFill="background1" w:themeFillShade="80"/>
            <w:vAlign w:val="center"/>
          </w:tcPr>
          <w:p w14:paraId="2340C3AC" w14:textId="77777777" w:rsidR="00771B19" w:rsidRPr="00654F35" w:rsidRDefault="00771B19" w:rsidP="00771B19">
            <w:pPr>
              <w:jc w:val="center"/>
              <w:rPr>
                <w:b/>
              </w:rPr>
            </w:pPr>
            <w:r w:rsidRPr="00654F35">
              <w:rPr>
                <w:b/>
              </w:rPr>
              <w:t>TD</w:t>
            </w:r>
          </w:p>
        </w:tc>
        <w:tc>
          <w:tcPr>
            <w:tcW w:w="775" w:type="pct"/>
            <w:shd w:val="clear" w:color="auto" w:fill="00B050"/>
            <w:vAlign w:val="center"/>
          </w:tcPr>
          <w:p w14:paraId="069F5C94" w14:textId="77777777" w:rsidR="00771B19" w:rsidRPr="00796A61" w:rsidRDefault="00771B19" w:rsidP="00771B19">
            <w:pPr>
              <w:jc w:val="center"/>
              <w:rPr>
                <w:b/>
              </w:rPr>
            </w:pPr>
            <w:r>
              <w:rPr>
                <w:b/>
              </w:rPr>
              <w:t>HLV</w:t>
            </w:r>
          </w:p>
        </w:tc>
        <w:tc>
          <w:tcPr>
            <w:tcW w:w="775" w:type="pct"/>
            <w:shd w:val="clear" w:color="auto" w:fill="FF0000"/>
            <w:vAlign w:val="center"/>
          </w:tcPr>
          <w:p w14:paraId="2AAF4AFF" w14:textId="77777777" w:rsidR="00771B19" w:rsidRPr="00796A61" w:rsidRDefault="00771B19" w:rsidP="00771B19">
            <w:pPr>
              <w:jc w:val="center"/>
              <w:rPr>
                <w:b/>
              </w:rPr>
            </w:pPr>
            <w:r>
              <w:rPr>
                <w:b/>
              </w:rPr>
              <w:t>NL</w:t>
            </w:r>
          </w:p>
        </w:tc>
        <w:tc>
          <w:tcPr>
            <w:tcW w:w="775" w:type="pct"/>
            <w:shd w:val="clear" w:color="auto" w:fill="FFFF00"/>
            <w:vAlign w:val="center"/>
          </w:tcPr>
          <w:p w14:paraId="21DCD914" w14:textId="77777777" w:rsidR="00771B19" w:rsidRPr="006E1DA5" w:rsidRDefault="00771B19" w:rsidP="00771B19">
            <w:pPr>
              <w:jc w:val="center"/>
              <w:rPr>
                <w:b/>
                <w:vertAlign w:val="superscript"/>
              </w:rPr>
            </w:pPr>
            <w:r>
              <w:rPr>
                <w:b/>
              </w:rPr>
              <w:t>PBL</w:t>
            </w:r>
          </w:p>
        </w:tc>
        <w:tc>
          <w:tcPr>
            <w:tcW w:w="774" w:type="pct"/>
            <w:shd w:val="clear" w:color="auto" w:fill="0070C0"/>
            <w:vAlign w:val="center"/>
          </w:tcPr>
          <w:p w14:paraId="30808FD6" w14:textId="77777777" w:rsidR="00771B19" w:rsidRPr="00796A61" w:rsidRDefault="00771B19" w:rsidP="00771B19">
            <w:pPr>
              <w:jc w:val="center"/>
              <w:rPr>
                <w:b/>
              </w:rPr>
            </w:pPr>
            <w:r w:rsidRPr="00796A61">
              <w:rPr>
                <w:b/>
              </w:rPr>
              <w:t>TAL</w:t>
            </w:r>
          </w:p>
        </w:tc>
      </w:tr>
      <w:tr w:rsidR="00771B19" w:rsidRPr="00796A61" w14:paraId="3FDDAFDE" w14:textId="77777777" w:rsidTr="002E0BD5">
        <w:tc>
          <w:tcPr>
            <w:tcW w:w="1127" w:type="pct"/>
            <w:vAlign w:val="center"/>
          </w:tcPr>
          <w:p w14:paraId="516D133F" w14:textId="5FBB7477" w:rsidR="00771B19" w:rsidRPr="00C46541" w:rsidRDefault="00771B19" w:rsidP="006343BA">
            <w:r>
              <w:t>Fondskonto (in Anteileinheiten)</w:t>
            </w:r>
          </w:p>
        </w:tc>
        <w:tc>
          <w:tcPr>
            <w:tcW w:w="774" w:type="pct"/>
            <w:shd w:val="clear" w:color="auto" w:fill="D9D9D9" w:themeFill="background1" w:themeFillShade="D9"/>
            <w:vAlign w:val="center"/>
          </w:tcPr>
          <w:p w14:paraId="60882835" w14:textId="5A1CC76B" w:rsidR="00771B19" w:rsidRPr="00AB3D32" w:rsidRDefault="0058501E" w:rsidP="002E0BD5">
            <w:pPr>
              <w:jc w:val="center"/>
              <w:rPr>
                <w:b/>
                <w:sz w:val="20"/>
                <w:szCs w:val="20"/>
              </w:rPr>
            </w:pPr>
            <w:r w:rsidRPr="00AB3D32">
              <w:rPr>
                <w:b/>
                <w:sz w:val="20"/>
                <w:szCs w:val="20"/>
              </w:rPr>
              <w:t>X</w:t>
            </w:r>
          </w:p>
        </w:tc>
        <w:tc>
          <w:tcPr>
            <w:tcW w:w="775" w:type="pct"/>
            <w:shd w:val="clear" w:color="auto" w:fill="EAF1DD" w:themeFill="accent3" w:themeFillTint="33"/>
            <w:vAlign w:val="center"/>
          </w:tcPr>
          <w:p w14:paraId="627B6EAA" w14:textId="424C44D9" w:rsidR="00771B19" w:rsidRPr="0093336F" w:rsidRDefault="003161B1" w:rsidP="003161B1">
            <w:pPr>
              <w:jc w:val="center"/>
              <w:rPr>
                <w:sz w:val="20"/>
                <w:szCs w:val="20"/>
                <w:highlight w:val="yellow"/>
              </w:rPr>
            </w:pPr>
            <w:r>
              <w:rPr>
                <w:sz w:val="20"/>
                <w:szCs w:val="20"/>
              </w:rPr>
              <w:t>X</w:t>
            </w:r>
          </w:p>
        </w:tc>
        <w:tc>
          <w:tcPr>
            <w:tcW w:w="775" w:type="pct"/>
            <w:shd w:val="clear" w:color="auto" w:fill="F2DBDB" w:themeFill="accent2" w:themeFillTint="33"/>
            <w:vAlign w:val="center"/>
          </w:tcPr>
          <w:p w14:paraId="345161CD" w14:textId="4A4ABDAC" w:rsidR="00771B19" w:rsidRPr="00C46541" w:rsidRDefault="00771B19" w:rsidP="00771B19">
            <w:pPr>
              <w:jc w:val="center"/>
              <w:rPr>
                <w:sz w:val="20"/>
                <w:szCs w:val="20"/>
              </w:rPr>
            </w:pPr>
            <w:r>
              <w:rPr>
                <w:sz w:val="20"/>
                <w:szCs w:val="20"/>
              </w:rPr>
              <w:t>X</w:t>
            </w:r>
          </w:p>
        </w:tc>
        <w:tc>
          <w:tcPr>
            <w:tcW w:w="775" w:type="pct"/>
            <w:shd w:val="clear" w:color="auto" w:fill="FFFFCC"/>
            <w:vAlign w:val="center"/>
          </w:tcPr>
          <w:p w14:paraId="3121BA7C" w14:textId="2E0D26E1" w:rsidR="00771B19" w:rsidRPr="00C46541" w:rsidRDefault="0058501E" w:rsidP="00771B19">
            <w:pPr>
              <w:jc w:val="center"/>
              <w:rPr>
                <w:sz w:val="20"/>
                <w:szCs w:val="20"/>
              </w:rPr>
            </w:pPr>
            <w:r>
              <w:rPr>
                <w:sz w:val="20"/>
                <w:szCs w:val="20"/>
              </w:rPr>
              <w:t>X</w:t>
            </w:r>
          </w:p>
        </w:tc>
        <w:tc>
          <w:tcPr>
            <w:tcW w:w="774" w:type="pct"/>
            <w:shd w:val="clear" w:color="auto" w:fill="DBE5F1" w:themeFill="accent1" w:themeFillTint="33"/>
            <w:vAlign w:val="center"/>
          </w:tcPr>
          <w:p w14:paraId="5BA76515" w14:textId="2E9F3DA8" w:rsidR="00771B19" w:rsidRPr="004D0DEC" w:rsidRDefault="0058501E" w:rsidP="002E0BD5">
            <w:pPr>
              <w:jc w:val="center"/>
              <w:rPr>
                <w:sz w:val="20"/>
                <w:szCs w:val="20"/>
              </w:rPr>
            </w:pPr>
            <w:r>
              <w:rPr>
                <w:sz w:val="20"/>
                <w:szCs w:val="20"/>
              </w:rPr>
              <w:t>X</w:t>
            </w:r>
          </w:p>
        </w:tc>
      </w:tr>
      <w:tr w:rsidR="00793A07" w:rsidRPr="00796A61" w14:paraId="55F14AB5" w14:textId="77777777" w:rsidTr="002E0BD5">
        <w:tc>
          <w:tcPr>
            <w:tcW w:w="1127" w:type="pct"/>
            <w:vAlign w:val="center"/>
          </w:tcPr>
          <w:p w14:paraId="137108CC" w14:textId="24CBEFFA" w:rsidR="00793A07" w:rsidRDefault="00793A07" w:rsidP="00771B19">
            <w:r>
              <w:t>Überschusskonto (in Anteileinheiten)</w:t>
            </w:r>
          </w:p>
        </w:tc>
        <w:tc>
          <w:tcPr>
            <w:tcW w:w="774" w:type="pct"/>
            <w:shd w:val="clear" w:color="auto" w:fill="D9D9D9" w:themeFill="background1" w:themeFillShade="D9"/>
            <w:vAlign w:val="center"/>
          </w:tcPr>
          <w:p w14:paraId="726B3753" w14:textId="0E4319CD" w:rsidR="00793A07" w:rsidRPr="00AB3D32" w:rsidRDefault="002E0BD5" w:rsidP="002E0BD5">
            <w:pPr>
              <w:jc w:val="center"/>
              <w:rPr>
                <w:b/>
                <w:sz w:val="20"/>
                <w:szCs w:val="20"/>
              </w:rPr>
            </w:pPr>
            <w:r w:rsidRPr="00AB3D32">
              <w:rPr>
                <w:b/>
                <w:sz w:val="20"/>
                <w:szCs w:val="20"/>
              </w:rPr>
              <w:t>-</w:t>
            </w:r>
          </w:p>
        </w:tc>
        <w:tc>
          <w:tcPr>
            <w:tcW w:w="775" w:type="pct"/>
            <w:shd w:val="clear" w:color="auto" w:fill="EAF1DD" w:themeFill="accent3" w:themeFillTint="33"/>
            <w:vAlign w:val="center"/>
          </w:tcPr>
          <w:p w14:paraId="1636545B" w14:textId="4F8E37F0" w:rsidR="00793A07" w:rsidRPr="0093336F" w:rsidRDefault="003161B1" w:rsidP="003161B1">
            <w:pPr>
              <w:jc w:val="center"/>
              <w:rPr>
                <w:sz w:val="20"/>
                <w:szCs w:val="20"/>
                <w:highlight w:val="yellow"/>
              </w:rPr>
            </w:pPr>
            <w:r>
              <w:rPr>
                <w:sz w:val="20"/>
                <w:szCs w:val="20"/>
              </w:rPr>
              <w:t>-</w:t>
            </w:r>
          </w:p>
        </w:tc>
        <w:tc>
          <w:tcPr>
            <w:tcW w:w="775" w:type="pct"/>
            <w:shd w:val="clear" w:color="auto" w:fill="F2DBDB" w:themeFill="accent2" w:themeFillTint="33"/>
            <w:vAlign w:val="center"/>
          </w:tcPr>
          <w:p w14:paraId="3D4EDB6F" w14:textId="3EC204B7" w:rsidR="00793A07" w:rsidRDefault="00793A07" w:rsidP="00771B19">
            <w:pPr>
              <w:jc w:val="center"/>
              <w:rPr>
                <w:sz w:val="20"/>
                <w:szCs w:val="20"/>
              </w:rPr>
            </w:pPr>
            <w:r>
              <w:rPr>
                <w:sz w:val="20"/>
                <w:szCs w:val="20"/>
              </w:rPr>
              <w:t>-</w:t>
            </w:r>
          </w:p>
        </w:tc>
        <w:tc>
          <w:tcPr>
            <w:tcW w:w="775" w:type="pct"/>
            <w:shd w:val="clear" w:color="auto" w:fill="FFFFCC"/>
            <w:vAlign w:val="center"/>
          </w:tcPr>
          <w:p w14:paraId="154509E4" w14:textId="29F1DCEE" w:rsidR="00793A07" w:rsidRPr="00C46541" w:rsidRDefault="0058501E" w:rsidP="00771B19">
            <w:pPr>
              <w:jc w:val="center"/>
              <w:rPr>
                <w:sz w:val="20"/>
                <w:szCs w:val="20"/>
              </w:rPr>
            </w:pPr>
            <w:r>
              <w:rPr>
                <w:sz w:val="20"/>
                <w:szCs w:val="20"/>
              </w:rPr>
              <w:t>X</w:t>
            </w:r>
            <w:r w:rsidRPr="0058501E">
              <w:rPr>
                <w:sz w:val="20"/>
                <w:szCs w:val="20"/>
                <w:vertAlign w:val="superscript"/>
              </w:rPr>
              <w:t>2)</w:t>
            </w:r>
          </w:p>
        </w:tc>
        <w:tc>
          <w:tcPr>
            <w:tcW w:w="774" w:type="pct"/>
            <w:shd w:val="clear" w:color="auto" w:fill="DBE5F1" w:themeFill="accent1" w:themeFillTint="33"/>
            <w:vAlign w:val="center"/>
          </w:tcPr>
          <w:p w14:paraId="14993E22" w14:textId="1BE62316" w:rsidR="00793A07" w:rsidRPr="004D0DEC" w:rsidRDefault="0058501E" w:rsidP="00771B19">
            <w:pPr>
              <w:jc w:val="center"/>
              <w:rPr>
                <w:sz w:val="20"/>
                <w:szCs w:val="20"/>
              </w:rPr>
            </w:pPr>
            <w:r>
              <w:rPr>
                <w:sz w:val="20"/>
                <w:szCs w:val="20"/>
              </w:rPr>
              <w:t>-</w:t>
            </w:r>
          </w:p>
        </w:tc>
      </w:tr>
      <w:tr w:rsidR="006343BA" w:rsidRPr="00796A61" w14:paraId="45229B0E" w14:textId="77777777" w:rsidTr="002E0BD5">
        <w:tc>
          <w:tcPr>
            <w:tcW w:w="1127" w:type="pct"/>
            <w:vAlign w:val="center"/>
          </w:tcPr>
          <w:p w14:paraId="774C2CC6" w14:textId="555EEAC9" w:rsidR="006343BA" w:rsidRDefault="006343BA" w:rsidP="00771B19">
            <w:r>
              <w:t>Saldovortrag (in Geld)</w:t>
            </w:r>
          </w:p>
        </w:tc>
        <w:tc>
          <w:tcPr>
            <w:tcW w:w="774" w:type="pct"/>
            <w:shd w:val="clear" w:color="auto" w:fill="D9D9D9" w:themeFill="background1" w:themeFillShade="D9"/>
            <w:vAlign w:val="center"/>
          </w:tcPr>
          <w:p w14:paraId="405E958D" w14:textId="3F4196AE" w:rsidR="006343BA" w:rsidRPr="00AB3D32" w:rsidRDefault="002E0BD5" w:rsidP="002E0BD5">
            <w:pPr>
              <w:jc w:val="center"/>
              <w:rPr>
                <w:b/>
                <w:sz w:val="20"/>
                <w:szCs w:val="20"/>
              </w:rPr>
            </w:pPr>
            <w:r w:rsidRPr="00AB3D32">
              <w:rPr>
                <w:b/>
                <w:sz w:val="20"/>
                <w:szCs w:val="20"/>
              </w:rPr>
              <w:t>-</w:t>
            </w:r>
          </w:p>
        </w:tc>
        <w:tc>
          <w:tcPr>
            <w:tcW w:w="775" w:type="pct"/>
            <w:shd w:val="clear" w:color="auto" w:fill="EAF1DD" w:themeFill="accent3" w:themeFillTint="33"/>
            <w:vAlign w:val="center"/>
          </w:tcPr>
          <w:p w14:paraId="079C122D" w14:textId="3BF6CFFB" w:rsidR="006343BA" w:rsidRPr="0093336F" w:rsidRDefault="003161B1" w:rsidP="00771B19">
            <w:pPr>
              <w:jc w:val="center"/>
              <w:rPr>
                <w:sz w:val="20"/>
                <w:szCs w:val="20"/>
                <w:highlight w:val="yellow"/>
              </w:rPr>
            </w:pPr>
            <w:r>
              <w:rPr>
                <w:sz w:val="20"/>
                <w:szCs w:val="20"/>
              </w:rPr>
              <w:t>X</w:t>
            </w:r>
            <w:r w:rsidR="0010102E" w:rsidRPr="0010102E">
              <w:rPr>
                <w:sz w:val="20"/>
                <w:szCs w:val="20"/>
                <w:vertAlign w:val="superscript"/>
              </w:rPr>
              <w:t>1</w:t>
            </w:r>
            <w:r w:rsidR="0010102E" w:rsidRPr="00D23810">
              <w:rPr>
                <w:sz w:val="20"/>
                <w:szCs w:val="20"/>
                <w:vertAlign w:val="superscript"/>
              </w:rPr>
              <w:t>)</w:t>
            </w:r>
          </w:p>
        </w:tc>
        <w:tc>
          <w:tcPr>
            <w:tcW w:w="775" w:type="pct"/>
            <w:shd w:val="clear" w:color="auto" w:fill="F2DBDB" w:themeFill="accent2" w:themeFillTint="33"/>
            <w:vAlign w:val="center"/>
          </w:tcPr>
          <w:p w14:paraId="0971F48F" w14:textId="3561FBC2" w:rsidR="006343BA" w:rsidRDefault="006343BA" w:rsidP="00771B19">
            <w:pPr>
              <w:jc w:val="center"/>
              <w:rPr>
                <w:sz w:val="20"/>
                <w:szCs w:val="20"/>
              </w:rPr>
            </w:pPr>
            <w:r>
              <w:rPr>
                <w:sz w:val="20"/>
                <w:szCs w:val="20"/>
              </w:rPr>
              <w:t>-</w:t>
            </w:r>
          </w:p>
        </w:tc>
        <w:tc>
          <w:tcPr>
            <w:tcW w:w="775" w:type="pct"/>
            <w:shd w:val="clear" w:color="auto" w:fill="FFFFCC"/>
            <w:vAlign w:val="center"/>
          </w:tcPr>
          <w:p w14:paraId="73BFCBDE" w14:textId="4322D27D" w:rsidR="006343BA" w:rsidRPr="00C46541" w:rsidRDefault="0058501E" w:rsidP="00771B19">
            <w:pPr>
              <w:jc w:val="center"/>
              <w:rPr>
                <w:sz w:val="20"/>
                <w:szCs w:val="20"/>
              </w:rPr>
            </w:pPr>
            <w:r>
              <w:rPr>
                <w:sz w:val="20"/>
                <w:szCs w:val="20"/>
              </w:rPr>
              <w:t>-</w:t>
            </w:r>
          </w:p>
        </w:tc>
        <w:tc>
          <w:tcPr>
            <w:tcW w:w="774" w:type="pct"/>
            <w:shd w:val="clear" w:color="auto" w:fill="DBE5F1" w:themeFill="accent1" w:themeFillTint="33"/>
            <w:vAlign w:val="center"/>
          </w:tcPr>
          <w:p w14:paraId="1FFCED26" w14:textId="66DCCA9F" w:rsidR="006343BA" w:rsidRPr="004D0DEC" w:rsidRDefault="0058501E" w:rsidP="00771B19">
            <w:pPr>
              <w:jc w:val="center"/>
              <w:rPr>
                <w:sz w:val="20"/>
                <w:szCs w:val="20"/>
              </w:rPr>
            </w:pPr>
            <w:r>
              <w:rPr>
                <w:sz w:val="20"/>
                <w:szCs w:val="20"/>
              </w:rPr>
              <w:t>-</w:t>
            </w:r>
          </w:p>
        </w:tc>
      </w:tr>
      <w:tr w:rsidR="00771B19" w:rsidRPr="00796A61" w14:paraId="1C1747F1" w14:textId="77777777" w:rsidTr="002E0BD5">
        <w:tc>
          <w:tcPr>
            <w:tcW w:w="1127" w:type="pct"/>
            <w:vAlign w:val="center"/>
          </w:tcPr>
          <w:p w14:paraId="36B0BE4D" w14:textId="7F86119F" w:rsidR="00771B19" w:rsidRPr="00C46541" w:rsidRDefault="00771B19" w:rsidP="006343BA">
            <w:r>
              <w:t>Schlussgewin</w:t>
            </w:r>
            <w:r>
              <w:t>n</w:t>
            </w:r>
            <w:r>
              <w:t>konto (in Anteilei</w:t>
            </w:r>
            <w:r>
              <w:t>n</w:t>
            </w:r>
            <w:r>
              <w:t>heiten)</w:t>
            </w:r>
          </w:p>
        </w:tc>
        <w:tc>
          <w:tcPr>
            <w:tcW w:w="774" w:type="pct"/>
            <w:shd w:val="clear" w:color="auto" w:fill="D9D9D9" w:themeFill="background1" w:themeFillShade="D9"/>
            <w:vAlign w:val="center"/>
          </w:tcPr>
          <w:p w14:paraId="358163F8" w14:textId="7BD69105" w:rsidR="00771B19" w:rsidRPr="00AB3D32" w:rsidRDefault="002E0BD5" w:rsidP="000C4B46">
            <w:pPr>
              <w:jc w:val="center"/>
              <w:rPr>
                <w:b/>
                <w:sz w:val="20"/>
                <w:szCs w:val="20"/>
              </w:rPr>
            </w:pPr>
            <w:r w:rsidRPr="00695B1C">
              <w:rPr>
                <w:b/>
                <w:sz w:val="20"/>
                <w:szCs w:val="20"/>
              </w:rPr>
              <w:t>-</w:t>
            </w:r>
          </w:p>
        </w:tc>
        <w:tc>
          <w:tcPr>
            <w:tcW w:w="775" w:type="pct"/>
            <w:shd w:val="clear" w:color="auto" w:fill="EAF1DD" w:themeFill="accent3" w:themeFillTint="33"/>
            <w:vAlign w:val="center"/>
          </w:tcPr>
          <w:p w14:paraId="3FE4EC52" w14:textId="703F0E0C" w:rsidR="00771B19" w:rsidRPr="0093336F" w:rsidRDefault="003161B1" w:rsidP="003161B1">
            <w:pPr>
              <w:jc w:val="center"/>
              <w:rPr>
                <w:sz w:val="20"/>
                <w:szCs w:val="20"/>
                <w:highlight w:val="yellow"/>
              </w:rPr>
            </w:pPr>
            <w:r>
              <w:rPr>
                <w:sz w:val="20"/>
                <w:szCs w:val="20"/>
              </w:rPr>
              <w:t>X</w:t>
            </w:r>
            <w:r w:rsidR="000C4B46" w:rsidRPr="000C4B46">
              <w:rPr>
                <w:sz w:val="20"/>
                <w:szCs w:val="20"/>
                <w:vertAlign w:val="superscript"/>
              </w:rPr>
              <w:t>4)</w:t>
            </w:r>
          </w:p>
        </w:tc>
        <w:tc>
          <w:tcPr>
            <w:tcW w:w="775" w:type="pct"/>
            <w:shd w:val="clear" w:color="auto" w:fill="F2DBDB" w:themeFill="accent2" w:themeFillTint="33"/>
            <w:vAlign w:val="center"/>
          </w:tcPr>
          <w:p w14:paraId="4C4AEDB7" w14:textId="61C128E5" w:rsidR="00771B19" w:rsidRPr="00C46541" w:rsidRDefault="00771B19" w:rsidP="00771B19">
            <w:pPr>
              <w:jc w:val="center"/>
              <w:rPr>
                <w:sz w:val="20"/>
                <w:szCs w:val="20"/>
              </w:rPr>
            </w:pPr>
            <w:r>
              <w:rPr>
                <w:sz w:val="20"/>
                <w:szCs w:val="20"/>
              </w:rPr>
              <w:t>-</w:t>
            </w:r>
          </w:p>
        </w:tc>
        <w:tc>
          <w:tcPr>
            <w:tcW w:w="775" w:type="pct"/>
            <w:shd w:val="clear" w:color="auto" w:fill="FFFFCC"/>
            <w:vAlign w:val="center"/>
          </w:tcPr>
          <w:p w14:paraId="718E5CD8" w14:textId="675BADAE" w:rsidR="00771B19" w:rsidRPr="00C46541" w:rsidRDefault="0058501E" w:rsidP="00771B19">
            <w:pPr>
              <w:jc w:val="center"/>
              <w:rPr>
                <w:sz w:val="20"/>
                <w:szCs w:val="20"/>
              </w:rPr>
            </w:pPr>
            <w:r>
              <w:rPr>
                <w:sz w:val="20"/>
                <w:szCs w:val="20"/>
              </w:rPr>
              <w:t>-</w:t>
            </w:r>
          </w:p>
        </w:tc>
        <w:tc>
          <w:tcPr>
            <w:tcW w:w="774" w:type="pct"/>
            <w:shd w:val="clear" w:color="auto" w:fill="DBE5F1" w:themeFill="accent1" w:themeFillTint="33"/>
            <w:vAlign w:val="center"/>
          </w:tcPr>
          <w:p w14:paraId="7D8CC2BA" w14:textId="3F56287A" w:rsidR="00771B19" w:rsidRPr="004D0DEC" w:rsidRDefault="0058501E" w:rsidP="00771B19">
            <w:pPr>
              <w:jc w:val="center"/>
              <w:rPr>
                <w:sz w:val="20"/>
                <w:szCs w:val="20"/>
              </w:rPr>
            </w:pPr>
            <w:r>
              <w:rPr>
                <w:sz w:val="20"/>
                <w:szCs w:val="20"/>
              </w:rPr>
              <w:t>-</w:t>
            </w:r>
          </w:p>
        </w:tc>
      </w:tr>
      <w:tr w:rsidR="00023C04" w:rsidRPr="00796A61" w14:paraId="3A385284" w14:textId="77777777" w:rsidTr="00A3512B">
        <w:tc>
          <w:tcPr>
            <w:tcW w:w="1127" w:type="pct"/>
            <w:vAlign w:val="center"/>
          </w:tcPr>
          <w:p w14:paraId="1F0EF8B6" w14:textId="45216E44" w:rsidR="00023C04" w:rsidRPr="00C46541" w:rsidRDefault="00023C04" w:rsidP="00023C04">
            <w:r>
              <w:t>Schlussgewin</w:t>
            </w:r>
            <w:r>
              <w:t>n</w:t>
            </w:r>
            <w:r>
              <w:t>konto (in Geld)</w:t>
            </w:r>
          </w:p>
        </w:tc>
        <w:tc>
          <w:tcPr>
            <w:tcW w:w="774" w:type="pct"/>
            <w:shd w:val="clear" w:color="auto" w:fill="D9D9D9" w:themeFill="background1" w:themeFillShade="D9"/>
            <w:vAlign w:val="center"/>
          </w:tcPr>
          <w:p w14:paraId="1C6821C8" w14:textId="77777777" w:rsidR="00023C04" w:rsidRPr="00AB3D32" w:rsidRDefault="00023C04" w:rsidP="00A3512B">
            <w:pPr>
              <w:jc w:val="center"/>
              <w:rPr>
                <w:b/>
                <w:sz w:val="20"/>
                <w:szCs w:val="20"/>
              </w:rPr>
            </w:pPr>
            <w:r w:rsidRPr="00695B1C">
              <w:rPr>
                <w:b/>
                <w:sz w:val="20"/>
                <w:szCs w:val="20"/>
              </w:rPr>
              <w:t>-</w:t>
            </w:r>
          </w:p>
        </w:tc>
        <w:tc>
          <w:tcPr>
            <w:tcW w:w="775" w:type="pct"/>
            <w:shd w:val="clear" w:color="auto" w:fill="EAF1DD" w:themeFill="accent3" w:themeFillTint="33"/>
            <w:vAlign w:val="center"/>
          </w:tcPr>
          <w:p w14:paraId="61E4A9F4" w14:textId="3C3372BF" w:rsidR="00023C04" w:rsidRPr="0093336F" w:rsidRDefault="00023C04" w:rsidP="00A3512B">
            <w:pPr>
              <w:jc w:val="center"/>
              <w:rPr>
                <w:sz w:val="20"/>
                <w:szCs w:val="20"/>
                <w:highlight w:val="yellow"/>
              </w:rPr>
            </w:pPr>
            <w:r>
              <w:rPr>
                <w:sz w:val="20"/>
                <w:szCs w:val="20"/>
              </w:rPr>
              <w:t>-</w:t>
            </w:r>
          </w:p>
        </w:tc>
        <w:tc>
          <w:tcPr>
            <w:tcW w:w="775" w:type="pct"/>
            <w:shd w:val="clear" w:color="auto" w:fill="F2DBDB" w:themeFill="accent2" w:themeFillTint="33"/>
            <w:vAlign w:val="center"/>
          </w:tcPr>
          <w:p w14:paraId="1C58ED9A" w14:textId="0B1FF159" w:rsidR="00023C04" w:rsidRPr="00023C04" w:rsidRDefault="00023C04" w:rsidP="00A3512B">
            <w:pPr>
              <w:jc w:val="center"/>
              <w:rPr>
                <w:sz w:val="20"/>
                <w:szCs w:val="20"/>
                <w:vertAlign w:val="superscript"/>
              </w:rPr>
            </w:pPr>
            <w:r>
              <w:rPr>
                <w:sz w:val="20"/>
                <w:szCs w:val="20"/>
              </w:rPr>
              <w:t>X</w:t>
            </w:r>
            <w:r>
              <w:rPr>
                <w:sz w:val="20"/>
                <w:szCs w:val="20"/>
                <w:vertAlign w:val="superscript"/>
              </w:rPr>
              <w:t>5)</w:t>
            </w:r>
          </w:p>
        </w:tc>
        <w:tc>
          <w:tcPr>
            <w:tcW w:w="775" w:type="pct"/>
            <w:shd w:val="clear" w:color="auto" w:fill="FFFFCC"/>
            <w:vAlign w:val="center"/>
          </w:tcPr>
          <w:p w14:paraId="1A9FFF5E" w14:textId="77777777" w:rsidR="00023C04" w:rsidRPr="00C46541" w:rsidRDefault="00023C04" w:rsidP="00A3512B">
            <w:pPr>
              <w:jc w:val="center"/>
              <w:rPr>
                <w:sz w:val="20"/>
                <w:szCs w:val="20"/>
              </w:rPr>
            </w:pPr>
            <w:r>
              <w:rPr>
                <w:sz w:val="20"/>
                <w:szCs w:val="20"/>
              </w:rPr>
              <w:t>-</w:t>
            </w:r>
          </w:p>
        </w:tc>
        <w:tc>
          <w:tcPr>
            <w:tcW w:w="774" w:type="pct"/>
            <w:shd w:val="clear" w:color="auto" w:fill="DBE5F1" w:themeFill="accent1" w:themeFillTint="33"/>
            <w:vAlign w:val="center"/>
          </w:tcPr>
          <w:p w14:paraId="07148B80" w14:textId="77777777" w:rsidR="00023C04" w:rsidRPr="004D0DEC" w:rsidRDefault="00023C04" w:rsidP="00A3512B">
            <w:pPr>
              <w:jc w:val="center"/>
              <w:rPr>
                <w:sz w:val="20"/>
                <w:szCs w:val="20"/>
              </w:rPr>
            </w:pPr>
            <w:r>
              <w:rPr>
                <w:sz w:val="20"/>
                <w:szCs w:val="20"/>
              </w:rPr>
              <w:t>-</w:t>
            </w:r>
          </w:p>
        </w:tc>
      </w:tr>
      <w:tr w:rsidR="007F1D70" w:rsidRPr="00796A61" w14:paraId="443A552F" w14:textId="77777777" w:rsidTr="002E0BD5">
        <w:tc>
          <w:tcPr>
            <w:tcW w:w="1127" w:type="pct"/>
            <w:vAlign w:val="center"/>
          </w:tcPr>
          <w:p w14:paraId="449D7CEE" w14:textId="0CE2C3BE" w:rsidR="007F1D70" w:rsidRDefault="007F1D70" w:rsidP="006343BA">
            <w:r>
              <w:t>Abschlusskoste</w:t>
            </w:r>
            <w:r>
              <w:t>n</w:t>
            </w:r>
            <w:r>
              <w:lastRenderedPageBreak/>
              <w:t>konto</w:t>
            </w:r>
          </w:p>
        </w:tc>
        <w:tc>
          <w:tcPr>
            <w:tcW w:w="774" w:type="pct"/>
            <w:shd w:val="clear" w:color="auto" w:fill="D9D9D9" w:themeFill="background1" w:themeFillShade="D9"/>
            <w:vAlign w:val="center"/>
          </w:tcPr>
          <w:p w14:paraId="68CE9A1D" w14:textId="727C176D" w:rsidR="007F1D70" w:rsidRPr="00AB3D32" w:rsidRDefault="007F1D70" w:rsidP="002E0BD5">
            <w:pPr>
              <w:jc w:val="center"/>
              <w:rPr>
                <w:b/>
                <w:sz w:val="20"/>
                <w:szCs w:val="20"/>
              </w:rPr>
            </w:pPr>
            <w:r w:rsidRPr="00AB3D32">
              <w:rPr>
                <w:b/>
                <w:sz w:val="20"/>
                <w:szCs w:val="20"/>
              </w:rPr>
              <w:lastRenderedPageBreak/>
              <w:t>X</w:t>
            </w:r>
          </w:p>
        </w:tc>
        <w:tc>
          <w:tcPr>
            <w:tcW w:w="775" w:type="pct"/>
            <w:shd w:val="clear" w:color="auto" w:fill="EAF1DD" w:themeFill="accent3" w:themeFillTint="33"/>
            <w:vAlign w:val="center"/>
          </w:tcPr>
          <w:p w14:paraId="58FB3AB4" w14:textId="0804775D" w:rsidR="007F1D70" w:rsidRPr="0010102E" w:rsidRDefault="007F1D70" w:rsidP="00771B19">
            <w:pPr>
              <w:jc w:val="center"/>
              <w:rPr>
                <w:sz w:val="20"/>
                <w:szCs w:val="20"/>
              </w:rPr>
            </w:pPr>
            <w:r>
              <w:rPr>
                <w:sz w:val="20"/>
                <w:szCs w:val="20"/>
              </w:rPr>
              <w:t>X</w:t>
            </w:r>
            <w:r w:rsidRPr="007F1D70">
              <w:rPr>
                <w:sz w:val="20"/>
                <w:szCs w:val="20"/>
                <w:vertAlign w:val="superscript"/>
              </w:rPr>
              <w:t>3)</w:t>
            </w:r>
          </w:p>
        </w:tc>
        <w:tc>
          <w:tcPr>
            <w:tcW w:w="775" w:type="pct"/>
            <w:shd w:val="clear" w:color="auto" w:fill="F2DBDB" w:themeFill="accent2" w:themeFillTint="33"/>
            <w:vAlign w:val="center"/>
          </w:tcPr>
          <w:p w14:paraId="3907E202" w14:textId="7972D349" w:rsidR="007F1D70" w:rsidRDefault="007F1D70" w:rsidP="00771B19">
            <w:pPr>
              <w:jc w:val="center"/>
              <w:rPr>
                <w:sz w:val="20"/>
                <w:szCs w:val="20"/>
              </w:rPr>
            </w:pPr>
            <w:r>
              <w:rPr>
                <w:sz w:val="20"/>
                <w:szCs w:val="20"/>
              </w:rPr>
              <w:t>-</w:t>
            </w:r>
          </w:p>
        </w:tc>
        <w:tc>
          <w:tcPr>
            <w:tcW w:w="775" w:type="pct"/>
            <w:shd w:val="clear" w:color="auto" w:fill="FFFFCC"/>
            <w:vAlign w:val="center"/>
          </w:tcPr>
          <w:p w14:paraId="7E763FAA" w14:textId="4520A309" w:rsidR="007F1D70" w:rsidRDefault="007F1D70" w:rsidP="00771B19">
            <w:pPr>
              <w:jc w:val="center"/>
              <w:rPr>
                <w:sz w:val="20"/>
                <w:szCs w:val="20"/>
              </w:rPr>
            </w:pPr>
            <w:r>
              <w:rPr>
                <w:sz w:val="20"/>
                <w:szCs w:val="20"/>
              </w:rPr>
              <w:t>-</w:t>
            </w:r>
          </w:p>
        </w:tc>
        <w:tc>
          <w:tcPr>
            <w:tcW w:w="774" w:type="pct"/>
            <w:shd w:val="clear" w:color="auto" w:fill="DBE5F1" w:themeFill="accent1" w:themeFillTint="33"/>
            <w:vAlign w:val="center"/>
          </w:tcPr>
          <w:p w14:paraId="19754DE7" w14:textId="101B7281" w:rsidR="007F1D70" w:rsidRDefault="007F1D70" w:rsidP="00771B19">
            <w:pPr>
              <w:jc w:val="center"/>
              <w:rPr>
                <w:sz w:val="20"/>
                <w:szCs w:val="20"/>
              </w:rPr>
            </w:pPr>
            <w:r>
              <w:rPr>
                <w:sz w:val="20"/>
                <w:szCs w:val="20"/>
              </w:rPr>
              <w:t>-</w:t>
            </w:r>
          </w:p>
        </w:tc>
      </w:tr>
    </w:tbl>
    <w:p w14:paraId="43CCABD8" w14:textId="77777777" w:rsidR="00771B19" w:rsidRDefault="00771B19" w:rsidP="00771B19"/>
    <w:p w14:paraId="6F8861BD" w14:textId="4CC84383" w:rsidR="0010102E" w:rsidRPr="0058501E" w:rsidRDefault="00D23810" w:rsidP="004D501E">
      <w:pPr>
        <w:pStyle w:val="Listenabsatz"/>
        <w:numPr>
          <w:ilvl w:val="0"/>
          <w:numId w:val="49"/>
        </w:numPr>
        <w:rPr>
          <w:sz w:val="20"/>
          <w:szCs w:val="20"/>
        </w:rPr>
      </w:pPr>
      <w:r w:rsidRPr="0058501E">
        <w:rPr>
          <w:sz w:val="20"/>
          <w:szCs w:val="20"/>
        </w:rPr>
        <w:t>W</w:t>
      </w:r>
      <w:r w:rsidR="0010102E" w:rsidRPr="0058501E">
        <w:rPr>
          <w:sz w:val="20"/>
          <w:szCs w:val="20"/>
        </w:rPr>
        <w:t>ird seit TG2012</w:t>
      </w:r>
      <w:r w:rsidRPr="0058501E">
        <w:rPr>
          <w:sz w:val="20"/>
          <w:szCs w:val="20"/>
        </w:rPr>
        <w:t xml:space="preserve"> noch zur Überprüfung des laufenden Reviews genutzt, im nächsten For</w:t>
      </w:r>
      <w:r w:rsidRPr="0058501E">
        <w:rPr>
          <w:sz w:val="20"/>
          <w:szCs w:val="20"/>
        </w:rPr>
        <w:t>t</w:t>
      </w:r>
      <w:r w:rsidRPr="0058501E">
        <w:rPr>
          <w:sz w:val="20"/>
          <w:szCs w:val="20"/>
        </w:rPr>
        <w:t>schreibungsschritt aber monatlich genullt.</w:t>
      </w:r>
    </w:p>
    <w:p w14:paraId="3EB54FEE" w14:textId="502C9A00" w:rsidR="0058501E" w:rsidRDefault="0058501E" w:rsidP="004D501E">
      <w:pPr>
        <w:pStyle w:val="Listenabsatz"/>
        <w:numPr>
          <w:ilvl w:val="0"/>
          <w:numId w:val="49"/>
        </w:numPr>
        <w:rPr>
          <w:sz w:val="20"/>
          <w:szCs w:val="20"/>
        </w:rPr>
      </w:pPr>
      <w:r>
        <w:rPr>
          <w:sz w:val="20"/>
          <w:szCs w:val="20"/>
        </w:rPr>
        <w:t>Nur technische Trennung.</w:t>
      </w:r>
    </w:p>
    <w:p w14:paraId="2E63DC9D" w14:textId="667E8564" w:rsidR="007F1D70" w:rsidRDefault="007F1D70" w:rsidP="004D501E">
      <w:pPr>
        <w:pStyle w:val="Listenabsatz"/>
        <w:numPr>
          <w:ilvl w:val="0"/>
          <w:numId w:val="49"/>
        </w:numPr>
        <w:rPr>
          <w:sz w:val="20"/>
          <w:szCs w:val="20"/>
        </w:rPr>
      </w:pPr>
      <w:r>
        <w:rPr>
          <w:sz w:val="20"/>
          <w:szCs w:val="20"/>
        </w:rPr>
        <w:t>Für lfd. Beitragszahlung und Einmalbeiträge in Österreich</w:t>
      </w:r>
      <w:r w:rsidR="00AB3D32">
        <w:rPr>
          <w:sz w:val="20"/>
          <w:szCs w:val="20"/>
        </w:rPr>
        <w:t>.</w:t>
      </w:r>
    </w:p>
    <w:p w14:paraId="3E0AD53A" w14:textId="51AD2E50" w:rsidR="000C4B46" w:rsidRDefault="000C4B46" w:rsidP="004D501E">
      <w:pPr>
        <w:pStyle w:val="Listenabsatz"/>
        <w:numPr>
          <w:ilvl w:val="0"/>
          <w:numId w:val="49"/>
        </w:numPr>
        <w:rPr>
          <w:sz w:val="20"/>
          <w:szCs w:val="20"/>
        </w:rPr>
      </w:pPr>
      <w:r>
        <w:rPr>
          <w:sz w:val="20"/>
          <w:szCs w:val="20"/>
        </w:rPr>
        <w:t>Außer für FSR in Österreich.</w:t>
      </w:r>
    </w:p>
    <w:p w14:paraId="637A9A8D" w14:textId="71880E67" w:rsidR="00023C04" w:rsidRPr="0058501E" w:rsidRDefault="00023C04" w:rsidP="004D501E">
      <w:pPr>
        <w:pStyle w:val="Listenabsatz"/>
        <w:numPr>
          <w:ilvl w:val="0"/>
          <w:numId w:val="49"/>
        </w:numPr>
        <w:rPr>
          <w:sz w:val="20"/>
          <w:szCs w:val="20"/>
        </w:rPr>
      </w:pPr>
      <w:r>
        <w:rPr>
          <w:sz w:val="20"/>
          <w:szCs w:val="20"/>
        </w:rPr>
        <w:t>Beim fondsgebundenen Teil des Aktivplans</w:t>
      </w:r>
    </w:p>
    <w:p w14:paraId="5E4060BE" w14:textId="77777777" w:rsidR="00D23810" w:rsidRDefault="00D23810" w:rsidP="00771B19"/>
    <w:p w14:paraId="2B15455E" w14:textId="3F70DCD2" w:rsidR="00771B19" w:rsidRDefault="00FA5A4A" w:rsidP="00771B19">
      <w:r>
        <w:t xml:space="preserve">Im Saldovortrag werden Entnahmen, die das Fondsguthaben übersteigen, festgehalten und verzinst. Diese werden dann mit Sparbeiträgen und laufenden Gewinnanteilen verrechnet (siehe </w:t>
      </w:r>
      <w:r>
        <w:fldChar w:fldCharType="begin"/>
      </w:r>
      <w:r>
        <w:instrText xml:space="preserve"> REF _Ref481148238 \h </w:instrText>
      </w:r>
      <w:r>
        <w:fldChar w:fldCharType="separate"/>
      </w:r>
      <w:r w:rsidR="00962F15">
        <w:t>Fortschreibung</w:t>
      </w:r>
      <w:r>
        <w:fldChar w:fldCharType="end"/>
      </w:r>
      <w:r>
        <w:t>).</w:t>
      </w:r>
    </w:p>
    <w:p w14:paraId="68A7629D" w14:textId="77777777" w:rsidR="00771B19" w:rsidRDefault="00771B19" w:rsidP="00771B19">
      <w:pPr>
        <w:pStyle w:val="berschrift4"/>
      </w:pPr>
      <w:r w:rsidRPr="00771B19">
        <w:t>Empfehlung</w:t>
      </w:r>
    </w:p>
    <w:p w14:paraId="71866479" w14:textId="0B38BD92" w:rsidR="000C4B46" w:rsidRDefault="000C4B46" w:rsidP="004D501E">
      <w:pPr>
        <w:pStyle w:val="Listenabsatz"/>
        <w:numPr>
          <w:ilvl w:val="0"/>
          <w:numId w:val="55"/>
        </w:numPr>
      </w:pPr>
      <w:r>
        <w:t>Kein Schlussgewinnkonto, da keine Kapitalgarantien (endgültige Entscheidung in F1-Runde)</w:t>
      </w:r>
    </w:p>
    <w:p w14:paraId="3543DA77" w14:textId="1ACD4B14" w:rsidR="000C4B46" w:rsidRPr="000C4B46" w:rsidRDefault="000C4B46" w:rsidP="004D501E">
      <w:pPr>
        <w:pStyle w:val="Listenabsatz"/>
        <w:numPr>
          <w:ilvl w:val="0"/>
          <w:numId w:val="55"/>
        </w:numPr>
      </w:pPr>
      <w:r>
        <w:t>Kein Saldovortrag</w:t>
      </w:r>
    </w:p>
    <w:p w14:paraId="787F214F" w14:textId="119A36BC" w:rsidR="00771B19" w:rsidRDefault="00771B19" w:rsidP="00771B19">
      <w:pPr>
        <w:pStyle w:val="berschrift4"/>
      </w:pPr>
      <w:r w:rsidRPr="00B247B6">
        <w:t>Abstimmung mit F1 der Mathematik</w:t>
      </w:r>
      <w:r w:rsidR="0032372B">
        <w:t xml:space="preserve"> (19.05.2017)</w:t>
      </w:r>
    </w:p>
    <w:p w14:paraId="6430D4CD" w14:textId="7378BB97" w:rsidR="0032372B" w:rsidRDefault="0032372B" w:rsidP="004D501E">
      <w:pPr>
        <w:pStyle w:val="Listenabsatz"/>
        <w:numPr>
          <w:ilvl w:val="0"/>
          <w:numId w:val="63"/>
        </w:numPr>
        <w:rPr>
          <w:ins w:id="22" w:author="Wrede, Dominic" w:date="2017-10-25T13:54:00Z"/>
        </w:rPr>
      </w:pPr>
      <w:r>
        <w:t>Der Empfehlung wird gefolgt.</w:t>
      </w:r>
      <w:r w:rsidR="001F217C">
        <w:t xml:space="preserve"> Vorbehaltlich Wunsch eines SÜA durch den Vorstand.</w:t>
      </w:r>
    </w:p>
    <w:p w14:paraId="73909867" w14:textId="65C97CD3" w:rsidR="00B24FA2" w:rsidRPr="0032372B" w:rsidRDefault="00B24FA2" w:rsidP="004D501E">
      <w:pPr>
        <w:pStyle w:val="Listenabsatz"/>
        <w:numPr>
          <w:ilvl w:val="0"/>
          <w:numId w:val="63"/>
        </w:numPr>
      </w:pPr>
      <w:ins w:id="23" w:author="Wrede, Dominic" w:date="2017-10-25T13:56:00Z">
        <w:r>
          <w:t xml:space="preserve">Nachträgliche </w:t>
        </w:r>
      </w:ins>
      <w:ins w:id="24" w:author="Wrede, Dominic" w:date="2017-10-25T13:54:00Z">
        <w:r>
          <w:t>Arbeitshypothes</w:t>
        </w:r>
      </w:ins>
      <w:ins w:id="25" w:author="Wrede, Dominic" w:date="2017-10-25T13:55:00Z">
        <w:r>
          <w:t>e</w:t>
        </w:r>
      </w:ins>
      <w:ins w:id="26" w:author="Wrede, Dominic" w:date="2017-10-25T13:54:00Z">
        <w:r>
          <w:t xml:space="preserve"> in Abstimmung mit Robert Leopold: kein SÜA</w:t>
        </w:r>
      </w:ins>
      <w:ins w:id="27" w:author="Wrede, Dominic" w:date="2017-10-25T13:55:00Z">
        <w:r>
          <w:t xml:space="preserve"> (14.07.2017)</w:t>
        </w:r>
      </w:ins>
    </w:p>
    <w:p w14:paraId="402DD2B4" w14:textId="77777777" w:rsidR="00771B19" w:rsidRDefault="00771B19" w:rsidP="00771B19">
      <w:pPr>
        <w:pStyle w:val="berschrift4"/>
      </w:pPr>
      <w:r>
        <w:t>Abstimmung mit Produkttechnik</w:t>
      </w:r>
    </w:p>
    <w:p w14:paraId="04D2659B" w14:textId="2BF42DE0" w:rsidR="0032372B" w:rsidRPr="0032372B" w:rsidRDefault="001F217C" w:rsidP="0032372B">
      <w:r>
        <w:t xml:space="preserve">Mail Bernhard Nagel, 22.05.2017: </w:t>
      </w:r>
      <w:r w:rsidR="0032372B">
        <w:t>Laut PRT ist die technische Gestaltung der Führung der Abschlusskosten abhängig vom Grundtarif, welcher im PSL übernommen wird (FRW oder FLV).</w:t>
      </w:r>
    </w:p>
    <w:p w14:paraId="38F918BC" w14:textId="77777777" w:rsidR="00771B19" w:rsidRDefault="00771B19" w:rsidP="00771B19">
      <w:pPr>
        <w:pStyle w:val="berschrift4"/>
      </w:pPr>
      <w:r>
        <w:t>Entscheidung</w:t>
      </w:r>
    </w:p>
    <w:p w14:paraId="4736B9DD" w14:textId="77777777" w:rsidR="00771B19" w:rsidRPr="00D4268C" w:rsidRDefault="00771B19" w:rsidP="00771B19">
      <w:pPr>
        <w:pStyle w:val="berschrift4"/>
      </w:pPr>
      <w:r>
        <w:t>Folgearbeiten</w:t>
      </w:r>
    </w:p>
    <w:p w14:paraId="1D8BAB3C" w14:textId="77777777" w:rsidR="00771B19" w:rsidRPr="00771B19" w:rsidRDefault="00771B19" w:rsidP="00771B19"/>
    <w:p w14:paraId="795DE3DF" w14:textId="5398B264" w:rsidR="006F7FE4" w:rsidRDefault="006F7FE4" w:rsidP="0093464E">
      <w:pPr>
        <w:pStyle w:val="berschrift3"/>
      </w:pPr>
      <w:bookmarkStart w:id="28" w:name="_Toc496794374"/>
      <w:r>
        <w:t>Bewertungsstichtag</w:t>
      </w:r>
      <w:bookmarkEnd w:id="28"/>
    </w:p>
    <w:p w14:paraId="11B87761" w14:textId="77777777" w:rsidR="006F7FE4" w:rsidRDefault="006F7FE4" w:rsidP="006F7FE4">
      <w:pPr>
        <w:pStyle w:val="berschrift4"/>
        <w:rPr>
          <w:b w:val="0"/>
          <w:u w:val="single"/>
        </w:rPr>
      </w:pPr>
      <w:r w:rsidRPr="00B247B6">
        <w:t>A</w:t>
      </w:r>
      <w:r>
        <w:t>ktueller Stand</w:t>
      </w:r>
    </w:p>
    <w:p w14:paraId="6C592774" w14:textId="77777777" w:rsidR="00A34797" w:rsidRDefault="00A34797" w:rsidP="006F7FE4"/>
    <w:tbl>
      <w:tblPr>
        <w:tblStyle w:val="Tabellenraster"/>
        <w:tblW w:w="4226" w:type="pct"/>
        <w:tblLayout w:type="fixed"/>
        <w:tblLook w:val="04A0" w:firstRow="1" w:lastRow="0" w:firstColumn="1" w:lastColumn="0" w:noHBand="0" w:noVBand="1"/>
      </w:tblPr>
      <w:tblGrid>
        <w:gridCol w:w="2092"/>
        <w:gridCol w:w="1440"/>
        <w:gridCol w:w="1440"/>
        <w:gridCol w:w="1440"/>
        <w:gridCol w:w="1438"/>
      </w:tblGrid>
      <w:tr w:rsidR="003161B1" w:rsidRPr="00796A61" w14:paraId="13D04A16" w14:textId="77777777" w:rsidTr="00451093">
        <w:tc>
          <w:tcPr>
            <w:tcW w:w="1332" w:type="pct"/>
            <w:vAlign w:val="center"/>
          </w:tcPr>
          <w:p w14:paraId="738E8551" w14:textId="6A7DD5C5" w:rsidR="003161B1" w:rsidRPr="003116BA" w:rsidRDefault="003161B1" w:rsidP="00793A07">
            <w:pPr>
              <w:rPr>
                <w:b/>
              </w:rPr>
            </w:pPr>
            <w:r>
              <w:rPr>
                <w:b/>
              </w:rPr>
              <w:t>Bewertungsstic</w:t>
            </w:r>
            <w:r>
              <w:rPr>
                <w:b/>
              </w:rPr>
              <w:t>h</w:t>
            </w:r>
            <w:r>
              <w:rPr>
                <w:b/>
              </w:rPr>
              <w:t>tag beim en</w:t>
            </w:r>
            <w:r>
              <w:rPr>
                <w:b/>
              </w:rPr>
              <w:t>t</w:t>
            </w:r>
            <w:r>
              <w:rPr>
                <w:b/>
              </w:rPr>
              <w:t>sprechenden Vorgang</w:t>
            </w:r>
          </w:p>
        </w:tc>
        <w:tc>
          <w:tcPr>
            <w:tcW w:w="917" w:type="pct"/>
            <w:shd w:val="clear" w:color="auto" w:fill="00B050"/>
            <w:vAlign w:val="center"/>
          </w:tcPr>
          <w:p w14:paraId="5C707795" w14:textId="77777777" w:rsidR="003161B1" w:rsidRPr="00796A61" w:rsidRDefault="003161B1" w:rsidP="00793A07">
            <w:pPr>
              <w:jc w:val="center"/>
              <w:rPr>
                <w:b/>
              </w:rPr>
            </w:pPr>
            <w:r>
              <w:rPr>
                <w:b/>
              </w:rPr>
              <w:t>HLV</w:t>
            </w:r>
          </w:p>
        </w:tc>
        <w:tc>
          <w:tcPr>
            <w:tcW w:w="917" w:type="pct"/>
            <w:shd w:val="clear" w:color="auto" w:fill="FF0000"/>
            <w:vAlign w:val="center"/>
          </w:tcPr>
          <w:p w14:paraId="61A86F7C" w14:textId="77777777" w:rsidR="003161B1" w:rsidRPr="00796A61" w:rsidRDefault="003161B1" w:rsidP="00793A07">
            <w:pPr>
              <w:jc w:val="center"/>
              <w:rPr>
                <w:b/>
              </w:rPr>
            </w:pPr>
            <w:r>
              <w:rPr>
                <w:b/>
              </w:rPr>
              <w:t>NL</w:t>
            </w:r>
          </w:p>
        </w:tc>
        <w:tc>
          <w:tcPr>
            <w:tcW w:w="917" w:type="pct"/>
            <w:shd w:val="clear" w:color="auto" w:fill="FFFF00"/>
            <w:vAlign w:val="center"/>
          </w:tcPr>
          <w:p w14:paraId="15C9D884" w14:textId="77777777" w:rsidR="003161B1" w:rsidRPr="006E1DA5" w:rsidRDefault="003161B1" w:rsidP="00793A07">
            <w:pPr>
              <w:jc w:val="center"/>
              <w:rPr>
                <w:b/>
                <w:vertAlign w:val="superscript"/>
              </w:rPr>
            </w:pPr>
            <w:r>
              <w:rPr>
                <w:b/>
              </w:rPr>
              <w:t>PBL</w:t>
            </w:r>
          </w:p>
        </w:tc>
        <w:tc>
          <w:tcPr>
            <w:tcW w:w="916" w:type="pct"/>
            <w:shd w:val="clear" w:color="auto" w:fill="0070C0"/>
            <w:vAlign w:val="center"/>
          </w:tcPr>
          <w:p w14:paraId="7B840C14" w14:textId="77777777" w:rsidR="003161B1" w:rsidRPr="00796A61" w:rsidRDefault="003161B1" w:rsidP="00793A07">
            <w:pPr>
              <w:jc w:val="center"/>
              <w:rPr>
                <w:b/>
              </w:rPr>
            </w:pPr>
            <w:r w:rsidRPr="00796A61">
              <w:rPr>
                <w:b/>
              </w:rPr>
              <w:t>TAL</w:t>
            </w:r>
          </w:p>
        </w:tc>
      </w:tr>
      <w:tr w:rsidR="003161B1" w:rsidRPr="004D0DEC" w14:paraId="6AC2B13C" w14:textId="77777777" w:rsidTr="00451093">
        <w:tc>
          <w:tcPr>
            <w:tcW w:w="1332" w:type="pct"/>
            <w:vAlign w:val="center"/>
          </w:tcPr>
          <w:p w14:paraId="79672CCB" w14:textId="4A1642AF" w:rsidR="003161B1" w:rsidRDefault="003161B1" w:rsidP="00793A07">
            <w:r>
              <w:t>Beiträge</w:t>
            </w:r>
          </w:p>
        </w:tc>
        <w:tc>
          <w:tcPr>
            <w:tcW w:w="917" w:type="pct"/>
            <w:shd w:val="clear" w:color="auto" w:fill="EAF1DD" w:themeFill="accent3" w:themeFillTint="33"/>
            <w:vAlign w:val="center"/>
          </w:tcPr>
          <w:p w14:paraId="3B120126" w14:textId="29CEC2F0" w:rsidR="003161B1" w:rsidRPr="0093336F" w:rsidRDefault="003161B1" w:rsidP="00793A07">
            <w:pPr>
              <w:jc w:val="center"/>
              <w:rPr>
                <w:sz w:val="20"/>
                <w:szCs w:val="20"/>
                <w:highlight w:val="yellow"/>
              </w:rPr>
            </w:pPr>
            <w:r>
              <w:t>Monatsult</w:t>
            </w:r>
            <w:r>
              <w:t>i</w:t>
            </w:r>
            <w:r>
              <w:t>mo (letzter Börsentag vor Be</w:t>
            </w:r>
            <w:r>
              <w:t>i</w:t>
            </w:r>
            <w:r>
              <w:t>tragsfälli</w:t>
            </w:r>
            <w:r>
              <w:t>g</w:t>
            </w:r>
            <w:r>
              <w:t>keit)</w:t>
            </w:r>
          </w:p>
        </w:tc>
        <w:tc>
          <w:tcPr>
            <w:tcW w:w="917" w:type="pct"/>
            <w:shd w:val="clear" w:color="auto" w:fill="F2DBDB" w:themeFill="accent2" w:themeFillTint="33"/>
            <w:vAlign w:val="center"/>
          </w:tcPr>
          <w:p w14:paraId="3CC2E3A0" w14:textId="6604C360" w:rsidR="003161B1" w:rsidRDefault="003161B1" w:rsidP="00793A07">
            <w:pPr>
              <w:jc w:val="center"/>
            </w:pPr>
            <w:r>
              <w:t>Monatsult</w:t>
            </w:r>
            <w:r>
              <w:t>i</w:t>
            </w:r>
            <w:r>
              <w:t>mo (letzter Börsentag vor Be</w:t>
            </w:r>
            <w:r>
              <w:t>i</w:t>
            </w:r>
            <w:r>
              <w:t>tragsfälli</w:t>
            </w:r>
            <w:r>
              <w:t>g</w:t>
            </w:r>
            <w:r>
              <w:t>keit)</w:t>
            </w:r>
          </w:p>
        </w:tc>
        <w:tc>
          <w:tcPr>
            <w:tcW w:w="917" w:type="pct"/>
            <w:shd w:val="clear" w:color="auto" w:fill="FFFFCC"/>
            <w:vAlign w:val="center"/>
          </w:tcPr>
          <w:p w14:paraId="1BA33C48" w14:textId="14F727BE" w:rsidR="003161B1" w:rsidRPr="00A34797" w:rsidRDefault="003161B1" w:rsidP="00793A07">
            <w:pPr>
              <w:jc w:val="center"/>
              <w:rPr>
                <w:szCs w:val="20"/>
              </w:rPr>
            </w:pPr>
            <w:r>
              <w:rPr>
                <w:szCs w:val="20"/>
              </w:rPr>
              <w:t>Letzter Bö</w:t>
            </w:r>
            <w:r>
              <w:rPr>
                <w:szCs w:val="20"/>
              </w:rPr>
              <w:t>r</w:t>
            </w:r>
            <w:r>
              <w:rPr>
                <w:szCs w:val="20"/>
              </w:rPr>
              <w:t>sentag vor Beitragsfä</w:t>
            </w:r>
            <w:r>
              <w:rPr>
                <w:szCs w:val="20"/>
              </w:rPr>
              <w:t>l</w:t>
            </w:r>
            <w:r>
              <w:rPr>
                <w:szCs w:val="20"/>
              </w:rPr>
              <w:t>ligkeit</w:t>
            </w:r>
          </w:p>
        </w:tc>
        <w:tc>
          <w:tcPr>
            <w:tcW w:w="916" w:type="pct"/>
            <w:shd w:val="clear" w:color="auto" w:fill="DBE5F1" w:themeFill="accent1" w:themeFillTint="33"/>
            <w:vAlign w:val="center"/>
          </w:tcPr>
          <w:p w14:paraId="604C50C0" w14:textId="6C3C3CDE" w:rsidR="003161B1" w:rsidRDefault="003161B1" w:rsidP="003F1191">
            <w:pPr>
              <w:jc w:val="center"/>
            </w:pPr>
            <w:r>
              <w:t>Monatsult</w:t>
            </w:r>
            <w:r>
              <w:t>i</w:t>
            </w:r>
            <w:r>
              <w:t>mo (letzter Börsentag vor Be</w:t>
            </w:r>
            <w:r>
              <w:t>i</w:t>
            </w:r>
            <w:r>
              <w:t>tragsfälli</w:t>
            </w:r>
            <w:r>
              <w:t>g</w:t>
            </w:r>
            <w:r>
              <w:t>keit)</w:t>
            </w:r>
          </w:p>
        </w:tc>
      </w:tr>
      <w:tr w:rsidR="003161B1" w:rsidRPr="004D0DEC" w14:paraId="3C37DABC" w14:textId="77777777" w:rsidTr="00451093">
        <w:tc>
          <w:tcPr>
            <w:tcW w:w="1332" w:type="pct"/>
            <w:vAlign w:val="center"/>
          </w:tcPr>
          <w:p w14:paraId="211FC943" w14:textId="292DBF49" w:rsidR="003161B1" w:rsidRDefault="003161B1" w:rsidP="00793A07">
            <w:r>
              <w:t>Rentenbeginn / Kapitalabfindung</w:t>
            </w:r>
          </w:p>
        </w:tc>
        <w:tc>
          <w:tcPr>
            <w:tcW w:w="917" w:type="pct"/>
            <w:shd w:val="clear" w:color="auto" w:fill="EAF1DD" w:themeFill="accent3" w:themeFillTint="33"/>
            <w:vAlign w:val="center"/>
          </w:tcPr>
          <w:p w14:paraId="44212EBA" w14:textId="7C19403C" w:rsidR="003161B1" w:rsidRPr="002B2B46" w:rsidRDefault="003161B1" w:rsidP="00793A07">
            <w:pPr>
              <w:jc w:val="center"/>
              <w:rPr>
                <w:sz w:val="20"/>
                <w:szCs w:val="20"/>
              </w:rPr>
            </w:pPr>
            <w:r w:rsidRPr="002B2B46">
              <w:rPr>
                <w:sz w:val="20"/>
                <w:szCs w:val="20"/>
              </w:rPr>
              <w:t>letzter Bö</w:t>
            </w:r>
            <w:r w:rsidRPr="002B2B46">
              <w:rPr>
                <w:sz w:val="20"/>
                <w:szCs w:val="20"/>
              </w:rPr>
              <w:t>r</w:t>
            </w:r>
            <w:r w:rsidRPr="002B2B46">
              <w:rPr>
                <w:sz w:val="20"/>
                <w:szCs w:val="20"/>
              </w:rPr>
              <w:t>sentag, der dem Beginn der Rente</w:t>
            </w:r>
            <w:r w:rsidRPr="002B2B46">
              <w:rPr>
                <w:sz w:val="20"/>
                <w:szCs w:val="20"/>
              </w:rPr>
              <w:t>n</w:t>
            </w:r>
            <w:r w:rsidRPr="002B2B46">
              <w:rPr>
                <w:sz w:val="20"/>
                <w:szCs w:val="20"/>
              </w:rPr>
              <w:t>zahlung um eine Woche vorausgeht</w:t>
            </w:r>
          </w:p>
        </w:tc>
        <w:tc>
          <w:tcPr>
            <w:tcW w:w="917" w:type="pct"/>
            <w:shd w:val="clear" w:color="auto" w:fill="F2DBDB" w:themeFill="accent2" w:themeFillTint="33"/>
            <w:vAlign w:val="center"/>
          </w:tcPr>
          <w:p w14:paraId="480A6166" w14:textId="1EFB3449" w:rsidR="003161B1" w:rsidRDefault="003161B1" w:rsidP="00793A07">
            <w:pPr>
              <w:jc w:val="center"/>
            </w:pPr>
            <w:r>
              <w:t>Monatsult</w:t>
            </w:r>
            <w:r>
              <w:t>i</w:t>
            </w:r>
            <w:r>
              <w:t>mo (letzter Börsentag des letzten Versich</w:t>
            </w:r>
            <w:r>
              <w:t>e</w:t>
            </w:r>
            <w:r>
              <w:t>rungsm</w:t>
            </w:r>
            <w:r>
              <w:t>o</w:t>
            </w:r>
            <w:r>
              <w:t>nats)</w:t>
            </w:r>
          </w:p>
        </w:tc>
        <w:tc>
          <w:tcPr>
            <w:tcW w:w="917" w:type="pct"/>
            <w:shd w:val="clear" w:color="auto" w:fill="FFFFCC"/>
            <w:vAlign w:val="center"/>
          </w:tcPr>
          <w:p w14:paraId="51475900" w14:textId="54C1DC9D" w:rsidR="003161B1" w:rsidRPr="00A34797" w:rsidRDefault="003161B1" w:rsidP="00793A07">
            <w:pPr>
              <w:jc w:val="center"/>
              <w:rPr>
                <w:szCs w:val="20"/>
              </w:rPr>
            </w:pPr>
            <w:r w:rsidRPr="00A34797">
              <w:rPr>
                <w:szCs w:val="20"/>
              </w:rPr>
              <w:t xml:space="preserve">fünftletzter Börsentag vor </w:t>
            </w:r>
            <w:r>
              <w:rPr>
                <w:szCs w:val="20"/>
              </w:rPr>
              <w:t>Rente</w:t>
            </w:r>
            <w:r>
              <w:rPr>
                <w:szCs w:val="20"/>
              </w:rPr>
              <w:t>n</w:t>
            </w:r>
            <w:r>
              <w:rPr>
                <w:szCs w:val="20"/>
              </w:rPr>
              <w:t>beginn</w:t>
            </w:r>
          </w:p>
        </w:tc>
        <w:tc>
          <w:tcPr>
            <w:tcW w:w="916" w:type="pct"/>
            <w:shd w:val="clear" w:color="auto" w:fill="DBE5F1" w:themeFill="accent1" w:themeFillTint="33"/>
            <w:vAlign w:val="center"/>
          </w:tcPr>
          <w:p w14:paraId="392E31C3" w14:textId="11A40DE8" w:rsidR="003161B1" w:rsidRDefault="003161B1" w:rsidP="00955A7A">
            <w:pPr>
              <w:jc w:val="center"/>
            </w:pPr>
            <w:r>
              <w:t>Monatsult</w:t>
            </w:r>
            <w:r>
              <w:t>i</w:t>
            </w:r>
            <w:r>
              <w:t>mo (letzter Börsentag des letzten Versich</w:t>
            </w:r>
            <w:r>
              <w:t>e</w:t>
            </w:r>
            <w:r>
              <w:t>rungsm</w:t>
            </w:r>
            <w:r>
              <w:t>o</w:t>
            </w:r>
            <w:r>
              <w:t>nats)</w:t>
            </w:r>
          </w:p>
        </w:tc>
      </w:tr>
      <w:tr w:rsidR="003161B1" w:rsidRPr="004D0DEC" w14:paraId="19A58FBA" w14:textId="77777777" w:rsidTr="00451093">
        <w:tc>
          <w:tcPr>
            <w:tcW w:w="1332" w:type="pct"/>
            <w:vAlign w:val="center"/>
          </w:tcPr>
          <w:p w14:paraId="2EF340CD" w14:textId="7F87A117" w:rsidR="003161B1" w:rsidRDefault="003161B1" w:rsidP="00793A07">
            <w:r>
              <w:lastRenderedPageBreak/>
              <w:t>Tod</w:t>
            </w:r>
          </w:p>
        </w:tc>
        <w:tc>
          <w:tcPr>
            <w:tcW w:w="917" w:type="pct"/>
            <w:shd w:val="clear" w:color="auto" w:fill="EAF1DD" w:themeFill="accent3" w:themeFillTint="33"/>
            <w:vAlign w:val="center"/>
          </w:tcPr>
          <w:p w14:paraId="2146E1BC" w14:textId="6FC22FD6" w:rsidR="003161B1" w:rsidRPr="002B2B46" w:rsidRDefault="003161B1" w:rsidP="00793A07">
            <w:pPr>
              <w:jc w:val="center"/>
              <w:rPr>
                <w:sz w:val="20"/>
                <w:szCs w:val="20"/>
              </w:rPr>
            </w:pPr>
            <w:r w:rsidRPr="002B2B46">
              <w:rPr>
                <w:sz w:val="20"/>
                <w:szCs w:val="20"/>
              </w:rPr>
              <w:t>erster Bö</w:t>
            </w:r>
            <w:r w:rsidRPr="002B2B46">
              <w:rPr>
                <w:sz w:val="20"/>
                <w:szCs w:val="20"/>
              </w:rPr>
              <w:t>r</w:t>
            </w:r>
            <w:r w:rsidRPr="002B2B46">
              <w:rPr>
                <w:sz w:val="20"/>
                <w:szCs w:val="20"/>
              </w:rPr>
              <w:t>sentag nach Zugang der Mitteilung des Todes</w:t>
            </w:r>
          </w:p>
        </w:tc>
        <w:tc>
          <w:tcPr>
            <w:tcW w:w="917" w:type="pct"/>
            <w:shd w:val="clear" w:color="auto" w:fill="F2DBDB" w:themeFill="accent2" w:themeFillTint="33"/>
            <w:vAlign w:val="center"/>
          </w:tcPr>
          <w:p w14:paraId="374E9E59" w14:textId="77E4479E" w:rsidR="003161B1" w:rsidRDefault="003161B1" w:rsidP="00793A07">
            <w:pPr>
              <w:jc w:val="center"/>
            </w:pPr>
            <w:r>
              <w:t>Monatsult</w:t>
            </w:r>
            <w:r>
              <w:t>i</w:t>
            </w:r>
            <w:r>
              <w:t>mo (letzter Börsentag eines M</w:t>
            </w:r>
            <w:r>
              <w:t>o</w:t>
            </w:r>
            <w:r>
              <w:t>nats)</w:t>
            </w:r>
          </w:p>
        </w:tc>
        <w:tc>
          <w:tcPr>
            <w:tcW w:w="917" w:type="pct"/>
            <w:shd w:val="clear" w:color="auto" w:fill="FFFFCC"/>
            <w:vAlign w:val="center"/>
          </w:tcPr>
          <w:p w14:paraId="5E1D86E2" w14:textId="737DB097" w:rsidR="003161B1" w:rsidRPr="00A34797" w:rsidRDefault="003161B1" w:rsidP="00793A07">
            <w:pPr>
              <w:jc w:val="center"/>
              <w:rPr>
                <w:szCs w:val="20"/>
              </w:rPr>
            </w:pPr>
            <w:r>
              <w:rPr>
                <w:szCs w:val="20"/>
              </w:rPr>
              <w:t>Dritter Bö</w:t>
            </w:r>
            <w:r>
              <w:rPr>
                <w:szCs w:val="20"/>
              </w:rPr>
              <w:t>r</w:t>
            </w:r>
            <w:r>
              <w:rPr>
                <w:szCs w:val="20"/>
              </w:rPr>
              <w:t>sentag des Todesfal</w:t>
            </w:r>
            <w:r>
              <w:rPr>
                <w:szCs w:val="20"/>
              </w:rPr>
              <w:t>l</w:t>
            </w:r>
            <w:r>
              <w:rPr>
                <w:szCs w:val="20"/>
              </w:rPr>
              <w:t>monats</w:t>
            </w:r>
          </w:p>
        </w:tc>
        <w:tc>
          <w:tcPr>
            <w:tcW w:w="916" w:type="pct"/>
            <w:shd w:val="clear" w:color="auto" w:fill="DBE5F1" w:themeFill="accent1" w:themeFillTint="33"/>
            <w:vAlign w:val="center"/>
          </w:tcPr>
          <w:p w14:paraId="2DCC820A" w14:textId="0BD8F99F" w:rsidR="003161B1" w:rsidRDefault="003161B1" w:rsidP="00DD5E44">
            <w:pPr>
              <w:jc w:val="center"/>
            </w:pPr>
            <w:r>
              <w:t>Monatsult</w:t>
            </w:r>
            <w:r>
              <w:t>i</w:t>
            </w:r>
            <w:r>
              <w:t>mo (letzter Börsentag im Tode</w:t>
            </w:r>
            <w:r>
              <w:t>s</w:t>
            </w:r>
            <w:r>
              <w:t>fallmonat)</w:t>
            </w:r>
          </w:p>
        </w:tc>
      </w:tr>
      <w:tr w:rsidR="003161B1" w:rsidRPr="004D0DEC" w14:paraId="5A63E118" w14:textId="77777777" w:rsidTr="00451093">
        <w:tc>
          <w:tcPr>
            <w:tcW w:w="1332" w:type="pct"/>
            <w:vAlign w:val="center"/>
          </w:tcPr>
          <w:p w14:paraId="19490F19" w14:textId="650DDA06" w:rsidR="003161B1" w:rsidRDefault="003161B1" w:rsidP="00793A07">
            <w:r>
              <w:t>Kündigung zum Schluss der la</w:t>
            </w:r>
            <w:r>
              <w:t>u</w:t>
            </w:r>
            <w:r>
              <w:t>fenden Versich</w:t>
            </w:r>
            <w:r>
              <w:t>e</w:t>
            </w:r>
            <w:r>
              <w:t>rungsperiode</w:t>
            </w:r>
          </w:p>
        </w:tc>
        <w:tc>
          <w:tcPr>
            <w:tcW w:w="917" w:type="pct"/>
            <w:vMerge w:val="restart"/>
            <w:shd w:val="clear" w:color="auto" w:fill="EAF1DD" w:themeFill="accent3" w:themeFillTint="33"/>
            <w:vAlign w:val="center"/>
          </w:tcPr>
          <w:p w14:paraId="5D57A688" w14:textId="57818016" w:rsidR="003161B1" w:rsidRPr="002B2B46" w:rsidRDefault="003161B1" w:rsidP="002B2B46">
            <w:pPr>
              <w:jc w:val="center"/>
              <w:rPr>
                <w:sz w:val="20"/>
                <w:szCs w:val="20"/>
              </w:rPr>
            </w:pPr>
            <w:r w:rsidRPr="002B2B46">
              <w:rPr>
                <w:sz w:val="20"/>
                <w:szCs w:val="20"/>
              </w:rPr>
              <w:t>erster Bö</w:t>
            </w:r>
            <w:r w:rsidRPr="002B2B46">
              <w:rPr>
                <w:sz w:val="20"/>
                <w:szCs w:val="20"/>
              </w:rPr>
              <w:t>r</w:t>
            </w:r>
            <w:r w:rsidRPr="002B2B46">
              <w:rPr>
                <w:sz w:val="20"/>
                <w:szCs w:val="20"/>
              </w:rPr>
              <w:t>sentag nach Zugang der Kündigung</w:t>
            </w:r>
            <w:r>
              <w:rPr>
                <w:sz w:val="20"/>
                <w:szCs w:val="20"/>
              </w:rPr>
              <w:t>, frühestens am g</w:t>
            </w:r>
            <w:r>
              <w:rPr>
                <w:sz w:val="20"/>
                <w:szCs w:val="20"/>
              </w:rPr>
              <w:t>e</w:t>
            </w:r>
            <w:r>
              <w:rPr>
                <w:sz w:val="20"/>
                <w:szCs w:val="20"/>
              </w:rPr>
              <w:t>wünschten Termin</w:t>
            </w:r>
          </w:p>
        </w:tc>
        <w:tc>
          <w:tcPr>
            <w:tcW w:w="917" w:type="pct"/>
            <w:vMerge w:val="restart"/>
            <w:shd w:val="clear" w:color="auto" w:fill="F2DBDB" w:themeFill="accent2" w:themeFillTint="33"/>
            <w:vAlign w:val="center"/>
          </w:tcPr>
          <w:p w14:paraId="069CA0A0" w14:textId="6FA7FACB" w:rsidR="003161B1" w:rsidRDefault="003161B1" w:rsidP="00793A07">
            <w:pPr>
              <w:jc w:val="center"/>
            </w:pPr>
            <w:r>
              <w:t>Monatsult</w:t>
            </w:r>
            <w:r>
              <w:t>i</w:t>
            </w:r>
            <w:r>
              <w:t>mo (letzter Börsentag des letzten Versich</w:t>
            </w:r>
            <w:r>
              <w:t>e</w:t>
            </w:r>
            <w:r>
              <w:t>rungsm</w:t>
            </w:r>
            <w:r>
              <w:t>o</w:t>
            </w:r>
            <w:r>
              <w:t>nats)</w:t>
            </w:r>
          </w:p>
        </w:tc>
        <w:tc>
          <w:tcPr>
            <w:tcW w:w="917" w:type="pct"/>
            <w:shd w:val="clear" w:color="auto" w:fill="FFFFCC"/>
            <w:vAlign w:val="center"/>
          </w:tcPr>
          <w:p w14:paraId="41CADF36" w14:textId="0C92761B" w:rsidR="003161B1" w:rsidRDefault="003161B1" w:rsidP="00793A07">
            <w:pPr>
              <w:jc w:val="center"/>
              <w:rPr>
                <w:szCs w:val="20"/>
              </w:rPr>
            </w:pPr>
            <w:r>
              <w:rPr>
                <w:szCs w:val="20"/>
              </w:rPr>
              <w:t>Dritter Bö</w:t>
            </w:r>
            <w:r>
              <w:rPr>
                <w:szCs w:val="20"/>
              </w:rPr>
              <w:t>r</w:t>
            </w:r>
            <w:r>
              <w:rPr>
                <w:szCs w:val="20"/>
              </w:rPr>
              <w:t>sentag nach Zugang der Kündigung</w:t>
            </w:r>
          </w:p>
        </w:tc>
        <w:tc>
          <w:tcPr>
            <w:tcW w:w="916" w:type="pct"/>
            <w:vMerge w:val="restart"/>
            <w:shd w:val="clear" w:color="auto" w:fill="DBE5F1" w:themeFill="accent1" w:themeFillTint="33"/>
            <w:vAlign w:val="center"/>
          </w:tcPr>
          <w:p w14:paraId="1EE1E03A" w14:textId="61714CDD" w:rsidR="003161B1" w:rsidRDefault="003161B1" w:rsidP="00793A07">
            <w:pPr>
              <w:jc w:val="center"/>
            </w:pPr>
            <w:r>
              <w:t>Monatsult</w:t>
            </w:r>
            <w:r>
              <w:t>i</w:t>
            </w:r>
            <w:r>
              <w:t>mo (letzter Börsentag des letzten Versich</w:t>
            </w:r>
            <w:r>
              <w:t>e</w:t>
            </w:r>
            <w:r>
              <w:t>rungsm</w:t>
            </w:r>
            <w:r>
              <w:t>o</w:t>
            </w:r>
            <w:r>
              <w:t>nats)</w:t>
            </w:r>
          </w:p>
        </w:tc>
      </w:tr>
      <w:tr w:rsidR="003161B1" w:rsidRPr="004D0DEC" w14:paraId="72B6ACBE" w14:textId="77777777" w:rsidTr="00451093">
        <w:tc>
          <w:tcPr>
            <w:tcW w:w="1332" w:type="pct"/>
            <w:vAlign w:val="center"/>
          </w:tcPr>
          <w:p w14:paraId="25040091" w14:textId="69C9B4A9" w:rsidR="003161B1" w:rsidRDefault="003161B1" w:rsidP="00793A07">
            <w:r>
              <w:t>Kündigung weiter in der Zukunft</w:t>
            </w:r>
          </w:p>
        </w:tc>
        <w:tc>
          <w:tcPr>
            <w:tcW w:w="917" w:type="pct"/>
            <w:vMerge/>
            <w:shd w:val="clear" w:color="auto" w:fill="EAF1DD" w:themeFill="accent3" w:themeFillTint="33"/>
            <w:vAlign w:val="center"/>
          </w:tcPr>
          <w:p w14:paraId="195FA512" w14:textId="1E1BAEAD" w:rsidR="003161B1" w:rsidRPr="002B2B46" w:rsidRDefault="003161B1" w:rsidP="00793A07">
            <w:pPr>
              <w:jc w:val="center"/>
              <w:rPr>
                <w:sz w:val="20"/>
                <w:szCs w:val="20"/>
              </w:rPr>
            </w:pPr>
          </w:p>
        </w:tc>
        <w:tc>
          <w:tcPr>
            <w:tcW w:w="917" w:type="pct"/>
            <w:vMerge/>
            <w:shd w:val="clear" w:color="auto" w:fill="F2DBDB" w:themeFill="accent2" w:themeFillTint="33"/>
            <w:vAlign w:val="center"/>
          </w:tcPr>
          <w:p w14:paraId="054C73DE" w14:textId="58EC102D" w:rsidR="003161B1" w:rsidRDefault="003161B1" w:rsidP="00793A07">
            <w:pPr>
              <w:jc w:val="center"/>
            </w:pPr>
          </w:p>
        </w:tc>
        <w:tc>
          <w:tcPr>
            <w:tcW w:w="917" w:type="pct"/>
            <w:shd w:val="clear" w:color="auto" w:fill="FFFFCC"/>
            <w:vAlign w:val="center"/>
          </w:tcPr>
          <w:p w14:paraId="6105B455" w14:textId="55DF714B" w:rsidR="003161B1" w:rsidRDefault="003161B1" w:rsidP="00793A07">
            <w:pPr>
              <w:jc w:val="center"/>
              <w:rPr>
                <w:szCs w:val="20"/>
              </w:rPr>
            </w:pPr>
            <w:r>
              <w:rPr>
                <w:szCs w:val="20"/>
              </w:rPr>
              <w:t>Vereinbarter Künd</w:t>
            </w:r>
            <w:r>
              <w:rPr>
                <w:szCs w:val="20"/>
              </w:rPr>
              <w:t>i</w:t>
            </w:r>
            <w:r>
              <w:rPr>
                <w:szCs w:val="20"/>
              </w:rPr>
              <w:t>gungstermin bzw. erster Börsentag danach</w:t>
            </w:r>
          </w:p>
        </w:tc>
        <w:tc>
          <w:tcPr>
            <w:tcW w:w="916" w:type="pct"/>
            <w:vMerge/>
            <w:shd w:val="clear" w:color="auto" w:fill="DBE5F1" w:themeFill="accent1" w:themeFillTint="33"/>
            <w:vAlign w:val="center"/>
          </w:tcPr>
          <w:p w14:paraId="32E412EC" w14:textId="77777777" w:rsidR="003161B1" w:rsidRDefault="003161B1" w:rsidP="00793A07">
            <w:pPr>
              <w:jc w:val="center"/>
            </w:pPr>
          </w:p>
        </w:tc>
      </w:tr>
      <w:tr w:rsidR="003161B1" w:rsidRPr="004D0DEC" w14:paraId="730137B7" w14:textId="77777777" w:rsidTr="00451093">
        <w:tc>
          <w:tcPr>
            <w:tcW w:w="1332" w:type="pct"/>
            <w:vAlign w:val="center"/>
          </w:tcPr>
          <w:p w14:paraId="049CA5A1" w14:textId="433F435B" w:rsidR="003161B1" w:rsidRDefault="003161B1" w:rsidP="00793A07">
            <w:r>
              <w:t>Ablaufmanag</w:t>
            </w:r>
            <w:r>
              <w:t>e</w:t>
            </w:r>
            <w:r>
              <w:t>ment</w:t>
            </w:r>
          </w:p>
        </w:tc>
        <w:tc>
          <w:tcPr>
            <w:tcW w:w="917" w:type="pct"/>
            <w:shd w:val="clear" w:color="auto" w:fill="EAF1DD" w:themeFill="accent3" w:themeFillTint="33"/>
            <w:vAlign w:val="center"/>
          </w:tcPr>
          <w:p w14:paraId="4DBBD486" w14:textId="10B9CA0F" w:rsidR="003161B1" w:rsidRPr="0093336F" w:rsidRDefault="003161B1" w:rsidP="00793A07">
            <w:pPr>
              <w:jc w:val="center"/>
              <w:rPr>
                <w:sz w:val="20"/>
                <w:szCs w:val="20"/>
                <w:highlight w:val="yellow"/>
              </w:rPr>
            </w:pPr>
            <w:r>
              <w:t>Monatsult</w:t>
            </w:r>
            <w:r>
              <w:t>i</w:t>
            </w:r>
            <w:r>
              <w:t>mo (letzter Börsentag eines M</w:t>
            </w:r>
            <w:r>
              <w:t>o</w:t>
            </w:r>
            <w:r>
              <w:t>nats)</w:t>
            </w:r>
          </w:p>
        </w:tc>
        <w:tc>
          <w:tcPr>
            <w:tcW w:w="917" w:type="pct"/>
            <w:shd w:val="clear" w:color="auto" w:fill="F2DBDB" w:themeFill="accent2" w:themeFillTint="33"/>
            <w:vAlign w:val="center"/>
          </w:tcPr>
          <w:p w14:paraId="39D4FB36" w14:textId="1914FBE1" w:rsidR="003161B1" w:rsidRDefault="003161B1" w:rsidP="00793A07">
            <w:pPr>
              <w:jc w:val="center"/>
            </w:pPr>
            <w:r>
              <w:t>Monatsult</w:t>
            </w:r>
            <w:r>
              <w:t>i</w:t>
            </w:r>
            <w:r>
              <w:t>mo (letzter Börsentag eines M</w:t>
            </w:r>
            <w:r>
              <w:t>o</w:t>
            </w:r>
            <w:r>
              <w:t>nats)</w:t>
            </w:r>
          </w:p>
        </w:tc>
        <w:tc>
          <w:tcPr>
            <w:tcW w:w="917" w:type="pct"/>
            <w:shd w:val="clear" w:color="auto" w:fill="FFFFCC"/>
            <w:vAlign w:val="center"/>
          </w:tcPr>
          <w:p w14:paraId="3AB61AFD" w14:textId="6D07D6BE" w:rsidR="003161B1" w:rsidRDefault="003161B1" w:rsidP="00793A07">
            <w:pPr>
              <w:jc w:val="center"/>
              <w:rPr>
                <w:szCs w:val="20"/>
              </w:rPr>
            </w:pPr>
            <w:r>
              <w:rPr>
                <w:szCs w:val="20"/>
              </w:rPr>
              <w:t>Fünftletzter Börsentag des Vorm</w:t>
            </w:r>
            <w:r>
              <w:rPr>
                <w:szCs w:val="20"/>
              </w:rPr>
              <w:t>o</w:t>
            </w:r>
            <w:r>
              <w:rPr>
                <w:szCs w:val="20"/>
              </w:rPr>
              <w:t>nats</w:t>
            </w:r>
          </w:p>
        </w:tc>
        <w:tc>
          <w:tcPr>
            <w:tcW w:w="916" w:type="pct"/>
            <w:shd w:val="clear" w:color="auto" w:fill="DBE5F1" w:themeFill="accent1" w:themeFillTint="33"/>
            <w:vAlign w:val="center"/>
          </w:tcPr>
          <w:p w14:paraId="7736239D" w14:textId="7B36DE99" w:rsidR="003161B1" w:rsidRDefault="003161B1" w:rsidP="00DD5E44">
            <w:pPr>
              <w:jc w:val="center"/>
            </w:pPr>
            <w:r>
              <w:t>Monatsult</w:t>
            </w:r>
            <w:r>
              <w:t>i</w:t>
            </w:r>
            <w:r>
              <w:t>mo (letzter Börsentag des Vorm</w:t>
            </w:r>
            <w:r>
              <w:t>o</w:t>
            </w:r>
            <w:r>
              <w:t>nats)</w:t>
            </w:r>
          </w:p>
        </w:tc>
      </w:tr>
      <w:tr w:rsidR="003161B1" w:rsidRPr="004D0DEC" w14:paraId="1116D45F" w14:textId="77777777" w:rsidTr="00451093">
        <w:tc>
          <w:tcPr>
            <w:tcW w:w="1332" w:type="pct"/>
            <w:vAlign w:val="center"/>
          </w:tcPr>
          <w:p w14:paraId="7DE3F4DD" w14:textId="33DDE96C" w:rsidR="003161B1" w:rsidRDefault="003161B1" w:rsidP="00793A07">
            <w:r>
              <w:t>Fondswechsel</w:t>
            </w:r>
          </w:p>
        </w:tc>
        <w:tc>
          <w:tcPr>
            <w:tcW w:w="917" w:type="pct"/>
            <w:shd w:val="clear" w:color="auto" w:fill="EAF1DD" w:themeFill="accent3" w:themeFillTint="33"/>
            <w:vAlign w:val="center"/>
          </w:tcPr>
          <w:p w14:paraId="039DF9B6" w14:textId="6379296D" w:rsidR="003161B1" w:rsidRPr="0093336F" w:rsidRDefault="003161B1" w:rsidP="00793A07">
            <w:pPr>
              <w:jc w:val="center"/>
              <w:rPr>
                <w:sz w:val="20"/>
                <w:szCs w:val="20"/>
                <w:highlight w:val="yellow"/>
              </w:rPr>
            </w:pPr>
            <w:r>
              <w:t>Zweiter Börsentag nach A</w:t>
            </w:r>
            <w:r>
              <w:t>n</w:t>
            </w:r>
            <w:r>
              <w:t>tragsei</w:t>
            </w:r>
            <w:r>
              <w:t>n</w:t>
            </w:r>
            <w:r>
              <w:t>gang</w:t>
            </w:r>
            <w:r w:rsidRPr="002B2B46">
              <w:rPr>
                <w:vertAlign w:val="superscript"/>
              </w:rPr>
              <w:t>1)</w:t>
            </w:r>
          </w:p>
        </w:tc>
        <w:tc>
          <w:tcPr>
            <w:tcW w:w="917" w:type="pct"/>
            <w:shd w:val="clear" w:color="auto" w:fill="F2DBDB" w:themeFill="accent2" w:themeFillTint="33"/>
            <w:vAlign w:val="center"/>
          </w:tcPr>
          <w:p w14:paraId="5E816E84" w14:textId="7CD4166D" w:rsidR="003161B1" w:rsidRDefault="003161B1" w:rsidP="00793A07">
            <w:pPr>
              <w:jc w:val="center"/>
            </w:pPr>
            <w:r>
              <w:t>Zweiter Börsentag nach A</w:t>
            </w:r>
            <w:r>
              <w:t>n</w:t>
            </w:r>
            <w:r>
              <w:t>tragsei</w:t>
            </w:r>
            <w:r>
              <w:t>n</w:t>
            </w:r>
            <w:r>
              <w:t>gang</w:t>
            </w:r>
            <w:r w:rsidRPr="002B2B46">
              <w:rPr>
                <w:vertAlign w:val="superscript"/>
              </w:rPr>
              <w:t>1)</w:t>
            </w:r>
          </w:p>
        </w:tc>
        <w:tc>
          <w:tcPr>
            <w:tcW w:w="917" w:type="pct"/>
            <w:shd w:val="clear" w:color="auto" w:fill="FFFFCC"/>
            <w:vAlign w:val="center"/>
          </w:tcPr>
          <w:p w14:paraId="2679AF06" w14:textId="14083BC3" w:rsidR="003161B1" w:rsidRDefault="007F131D" w:rsidP="00793A07">
            <w:pPr>
              <w:jc w:val="center"/>
              <w:rPr>
                <w:szCs w:val="20"/>
              </w:rPr>
            </w:pPr>
            <w:r>
              <w:rPr>
                <w:szCs w:val="20"/>
              </w:rPr>
              <w:t>Nicht mö</w:t>
            </w:r>
            <w:r>
              <w:rPr>
                <w:szCs w:val="20"/>
              </w:rPr>
              <w:t>g</w:t>
            </w:r>
            <w:r>
              <w:rPr>
                <w:szCs w:val="20"/>
              </w:rPr>
              <w:t>lich</w:t>
            </w:r>
          </w:p>
        </w:tc>
        <w:tc>
          <w:tcPr>
            <w:tcW w:w="916" w:type="pct"/>
            <w:shd w:val="clear" w:color="auto" w:fill="DBE5F1" w:themeFill="accent1" w:themeFillTint="33"/>
            <w:vAlign w:val="center"/>
          </w:tcPr>
          <w:p w14:paraId="253C3054" w14:textId="209871A1" w:rsidR="007F131D" w:rsidRDefault="007F131D" w:rsidP="007F131D">
            <w:pPr>
              <w:jc w:val="center"/>
            </w:pPr>
            <w:r>
              <w:t>Monatsult</w:t>
            </w:r>
            <w:r>
              <w:t>i</w:t>
            </w:r>
            <w:r>
              <w:t>mo (letzter Börsentag im Monat des A</w:t>
            </w:r>
            <w:r>
              <w:t>n</w:t>
            </w:r>
            <w:r>
              <w:t>tragsei</w:t>
            </w:r>
            <w:r>
              <w:t>n</w:t>
            </w:r>
            <w:r>
              <w:t>gangs)</w:t>
            </w:r>
          </w:p>
        </w:tc>
      </w:tr>
      <w:tr w:rsidR="003161B1" w:rsidRPr="004D0DEC" w14:paraId="6B681841" w14:textId="77777777" w:rsidTr="00451093">
        <w:tc>
          <w:tcPr>
            <w:tcW w:w="1332" w:type="pct"/>
            <w:vAlign w:val="center"/>
          </w:tcPr>
          <w:p w14:paraId="3A902F3D" w14:textId="13775812" w:rsidR="003161B1" w:rsidRDefault="003161B1" w:rsidP="00793A07">
            <w:r>
              <w:t>Fondsausschü</w:t>
            </w:r>
            <w:r>
              <w:t>t</w:t>
            </w:r>
            <w:r>
              <w:t>tung</w:t>
            </w:r>
          </w:p>
        </w:tc>
        <w:tc>
          <w:tcPr>
            <w:tcW w:w="917" w:type="pct"/>
            <w:shd w:val="clear" w:color="auto" w:fill="EAF1DD" w:themeFill="accent3" w:themeFillTint="33"/>
            <w:vAlign w:val="center"/>
          </w:tcPr>
          <w:p w14:paraId="32D173C1" w14:textId="3EDB68A3" w:rsidR="003161B1" w:rsidRDefault="002408D6" w:rsidP="00793A07">
            <w:pPr>
              <w:jc w:val="center"/>
            </w:pPr>
            <w:r>
              <w:t>Börsentag der Au</w:t>
            </w:r>
            <w:r>
              <w:t>s</w:t>
            </w:r>
            <w:r>
              <w:t>schüttung</w:t>
            </w:r>
          </w:p>
        </w:tc>
        <w:tc>
          <w:tcPr>
            <w:tcW w:w="917" w:type="pct"/>
            <w:shd w:val="clear" w:color="auto" w:fill="F2DBDB" w:themeFill="accent2" w:themeFillTint="33"/>
            <w:vAlign w:val="center"/>
          </w:tcPr>
          <w:p w14:paraId="285279B3" w14:textId="6B0A2944" w:rsidR="003161B1" w:rsidRDefault="00F05595" w:rsidP="00793A07">
            <w:pPr>
              <w:jc w:val="center"/>
            </w:pPr>
            <w:r>
              <w:t>unmittelbar</w:t>
            </w:r>
          </w:p>
        </w:tc>
        <w:tc>
          <w:tcPr>
            <w:tcW w:w="917" w:type="pct"/>
            <w:shd w:val="clear" w:color="auto" w:fill="FFFFCC"/>
            <w:vAlign w:val="center"/>
          </w:tcPr>
          <w:p w14:paraId="7F137F8C" w14:textId="77777777" w:rsidR="003161B1" w:rsidRDefault="003161B1" w:rsidP="00793A07">
            <w:pPr>
              <w:jc w:val="center"/>
              <w:rPr>
                <w:szCs w:val="20"/>
              </w:rPr>
            </w:pPr>
          </w:p>
        </w:tc>
        <w:tc>
          <w:tcPr>
            <w:tcW w:w="916" w:type="pct"/>
            <w:shd w:val="clear" w:color="auto" w:fill="DBE5F1" w:themeFill="accent1" w:themeFillTint="33"/>
            <w:vAlign w:val="center"/>
          </w:tcPr>
          <w:p w14:paraId="2A110E8E" w14:textId="515B17FE" w:rsidR="003161B1" w:rsidRDefault="00B51FD1" w:rsidP="00DD5E44">
            <w:pPr>
              <w:jc w:val="center"/>
            </w:pPr>
            <w:r>
              <w:t>Zum näch</w:t>
            </w:r>
            <w:r>
              <w:t>s</w:t>
            </w:r>
            <w:r>
              <w:t>ten Monat</w:t>
            </w:r>
            <w:r>
              <w:t>s</w:t>
            </w:r>
            <w:r>
              <w:t>ersten</w:t>
            </w:r>
          </w:p>
        </w:tc>
      </w:tr>
      <w:tr w:rsidR="00451093" w:rsidRPr="004D0DEC" w14:paraId="119DFFA7" w14:textId="77777777" w:rsidTr="00451093">
        <w:tc>
          <w:tcPr>
            <w:tcW w:w="1332" w:type="pct"/>
            <w:vAlign w:val="center"/>
          </w:tcPr>
          <w:p w14:paraId="6C41762B" w14:textId="6E3B3AE5" w:rsidR="00451093" w:rsidRDefault="00451093" w:rsidP="00793A07">
            <w:r>
              <w:t>Sonderzahlung</w:t>
            </w:r>
          </w:p>
        </w:tc>
        <w:tc>
          <w:tcPr>
            <w:tcW w:w="917" w:type="pct"/>
            <w:shd w:val="clear" w:color="auto" w:fill="EAF1DD" w:themeFill="accent3" w:themeFillTint="33"/>
            <w:vAlign w:val="center"/>
          </w:tcPr>
          <w:p w14:paraId="265F4EB4" w14:textId="15450C2A" w:rsidR="00451093" w:rsidRDefault="008322ED" w:rsidP="008322ED">
            <w:pPr>
              <w:jc w:val="center"/>
            </w:pPr>
            <w:r>
              <w:t>Monatsult</w:t>
            </w:r>
            <w:r>
              <w:t>i</w:t>
            </w:r>
            <w:r>
              <w:t>mo (wie Beitrag)</w:t>
            </w:r>
          </w:p>
        </w:tc>
        <w:tc>
          <w:tcPr>
            <w:tcW w:w="917" w:type="pct"/>
            <w:shd w:val="clear" w:color="auto" w:fill="F2DBDB" w:themeFill="accent2" w:themeFillTint="33"/>
            <w:vAlign w:val="center"/>
          </w:tcPr>
          <w:p w14:paraId="315B10CE" w14:textId="32565328" w:rsidR="00451093" w:rsidRDefault="005E1FDE" w:rsidP="00793A07">
            <w:pPr>
              <w:jc w:val="center"/>
            </w:pPr>
            <w:r>
              <w:t>Monatsult</w:t>
            </w:r>
            <w:r>
              <w:t>i</w:t>
            </w:r>
            <w:r>
              <w:t>mo (wie Beitrag)</w:t>
            </w:r>
          </w:p>
        </w:tc>
        <w:tc>
          <w:tcPr>
            <w:tcW w:w="917" w:type="pct"/>
            <w:shd w:val="clear" w:color="auto" w:fill="FFFFCC"/>
            <w:vAlign w:val="center"/>
          </w:tcPr>
          <w:p w14:paraId="0DA07845" w14:textId="77777777" w:rsidR="00451093" w:rsidRDefault="00451093" w:rsidP="00793A07">
            <w:pPr>
              <w:jc w:val="center"/>
              <w:rPr>
                <w:szCs w:val="20"/>
              </w:rPr>
            </w:pPr>
          </w:p>
        </w:tc>
        <w:tc>
          <w:tcPr>
            <w:tcW w:w="916" w:type="pct"/>
            <w:shd w:val="clear" w:color="auto" w:fill="DBE5F1" w:themeFill="accent1" w:themeFillTint="33"/>
            <w:vAlign w:val="center"/>
          </w:tcPr>
          <w:p w14:paraId="6032A2D7" w14:textId="77777777" w:rsidR="00451093" w:rsidRDefault="00451093" w:rsidP="00DD5E44">
            <w:pPr>
              <w:jc w:val="center"/>
            </w:pPr>
          </w:p>
        </w:tc>
      </w:tr>
      <w:tr w:rsidR="00451093" w:rsidRPr="004D0DEC" w14:paraId="12FF1B82" w14:textId="77777777" w:rsidTr="00451093">
        <w:tc>
          <w:tcPr>
            <w:tcW w:w="1332" w:type="pct"/>
            <w:vAlign w:val="center"/>
          </w:tcPr>
          <w:p w14:paraId="75657292" w14:textId="326BCE94" w:rsidR="00451093" w:rsidRDefault="00451093" w:rsidP="009C5069">
            <w:r>
              <w:t>Teilauszahlung</w:t>
            </w:r>
          </w:p>
        </w:tc>
        <w:tc>
          <w:tcPr>
            <w:tcW w:w="917" w:type="pct"/>
            <w:shd w:val="clear" w:color="auto" w:fill="EAF1DD" w:themeFill="accent3" w:themeFillTint="33"/>
            <w:vAlign w:val="center"/>
          </w:tcPr>
          <w:p w14:paraId="4FE94120" w14:textId="1252AF2E" w:rsidR="00451093" w:rsidRDefault="009C5069" w:rsidP="00793A07">
            <w:pPr>
              <w:jc w:val="center"/>
            </w:pPr>
            <w:r>
              <w:t>letzter Bö</w:t>
            </w:r>
            <w:r>
              <w:t>r</w:t>
            </w:r>
            <w:r>
              <w:t>sentag vor Teilausza</w:t>
            </w:r>
            <w:r>
              <w:t>h</w:t>
            </w:r>
            <w:r>
              <w:t>lung</w:t>
            </w:r>
          </w:p>
        </w:tc>
        <w:tc>
          <w:tcPr>
            <w:tcW w:w="917" w:type="pct"/>
            <w:shd w:val="clear" w:color="auto" w:fill="F2DBDB" w:themeFill="accent2" w:themeFillTint="33"/>
            <w:vAlign w:val="center"/>
          </w:tcPr>
          <w:p w14:paraId="42744CA8" w14:textId="7B2A5F67" w:rsidR="00451093" w:rsidRDefault="005E1FDE" w:rsidP="00793A07">
            <w:pPr>
              <w:jc w:val="center"/>
            </w:pPr>
            <w:r>
              <w:t>Monatsult</w:t>
            </w:r>
            <w:r>
              <w:t>i</w:t>
            </w:r>
            <w:r>
              <w:t>mo (letzter Börsentag eines M</w:t>
            </w:r>
            <w:r>
              <w:t>o</w:t>
            </w:r>
            <w:r>
              <w:t xml:space="preserve">nats), da </w:t>
            </w:r>
            <w:proofErr w:type="spellStart"/>
            <w:r>
              <w:t>GeVo</w:t>
            </w:r>
            <w:proofErr w:type="spellEnd"/>
            <w:r>
              <w:t xml:space="preserve"> nur zu Monat</w:t>
            </w:r>
            <w:r>
              <w:t>s</w:t>
            </w:r>
            <w:r>
              <w:t>erstem möglich</w:t>
            </w:r>
          </w:p>
        </w:tc>
        <w:tc>
          <w:tcPr>
            <w:tcW w:w="917" w:type="pct"/>
            <w:shd w:val="clear" w:color="auto" w:fill="FFFFCC"/>
            <w:vAlign w:val="center"/>
          </w:tcPr>
          <w:p w14:paraId="02AD8F51" w14:textId="77777777" w:rsidR="00451093" w:rsidRDefault="00451093" w:rsidP="00793A07">
            <w:pPr>
              <w:jc w:val="center"/>
              <w:rPr>
                <w:szCs w:val="20"/>
              </w:rPr>
            </w:pPr>
          </w:p>
        </w:tc>
        <w:tc>
          <w:tcPr>
            <w:tcW w:w="916" w:type="pct"/>
            <w:shd w:val="clear" w:color="auto" w:fill="DBE5F1" w:themeFill="accent1" w:themeFillTint="33"/>
            <w:vAlign w:val="center"/>
          </w:tcPr>
          <w:p w14:paraId="575FD870" w14:textId="77777777" w:rsidR="00451093" w:rsidRDefault="00451093" w:rsidP="00DD5E44">
            <w:pPr>
              <w:jc w:val="center"/>
            </w:pPr>
          </w:p>
        </w:tc>
      </w:tr>
      <w:tr w:rsidR="009C5069" w:rsidRPr="004D0DEC" w14:paraId="5E3CA0D3" w14:textId="77777777" w:rsidTr="00451093">
        <w:tc>
          <w:tcPr>
            <w:tcW w:w="1332" w:type="pct"/>
            <w:vAlign w:val="center"/>
          </w:tcPr>
          <w:p w14:paraId="43B4EFE0" w14:textId="1677F084" w:rsidR="009C5069" w:rsidRDefault="009C5069" w:rsidP="00793A07">
            <w:r>
              <w:t>Teilkündigung</w:t>
            </w:r>
          </w:p>
        </w:tc>
        <w:tc>
          <w:tcPr>
            <w:tcW w:w="917" w:type="pct"/>
            <w:shd w:val="clear" w:color="auto" w:fill="EAF1DD" w:themeFill="accent3" w:themeFillTint="33"/>
            <w:vAlign w:val="center"/>
          </w:tcPr>
          <w:p w14:paraId="0F63432A" w14:textId="0917262C" w:rsidR="009C5069" w:rsidRDefault="009C5069" w:rsidP="00793A07">
            <w:pPr>
              <w:jc w:val="center"/>
            </w:pPr>
            <w:r>
              <w:t>analog Kündigung</w:t>
            </w:r>
          </w:p>
        </w:tc>
        <w:tc>
          <w:tcPr>
            <w:tcW w:w="917" w:type="pct"/>
            <w:shd w:val="clear" w:color="auto" w:fill="F2DBDB" w:themeFill="accent2" w:themeFillTint="33"/>
            <w:vAlign w:val="center"/>
          </w:tcPr>
          <w:p w14:paraId="6E144D1D" w14:textId="5A5D3C92" w:rsidR="009C5069" w:rsidRDefault="005E1FDE" w:rsidP="00793A07">
            <w:pPr>
              <w:jc w:val="center"/>
            </w:pPr>
            <w:r>
              <w:t>analog Kündigung</w:t>
            </w:r>
          </w:p>
        </w:tc>
        <w:tc>
          <w:tcPr>
            <w:tcW w:w="917" w:type="pct"/>
            <w:shd w:val="clear" w:color="auto" w:fill="FFFFCC"/>
            <w:vAlign w:val="center"/>
          </w:tcPr>
          <w:p w14:paraId="1BDF4DD8" w14:textId="77777777" w:rsidR="009C5069" w:rsidRDefault="009C5069" w:rsidP="00793A07">
            <w:pPr>
              <w:jc w:val="center"/>
              <w:rPr>
                <w:szCs w:val="20"/>
              </w:rPr>
            </w:pPr>
          </w:p>
        </w:tc>
        <w:tc>
          <w:tcPr>
            <w:tcW w:w="916" w:type="pct"/>
            <w:shd w:val="clear" w:color="auto" w:fill="DBE5F1" w:themeFill="accent1" w:themeFillTint="33"/>
            <w:vAlign w:val="center"/>
          </w:tcPr>
          <w:p w14:paraId="60BA1821" w14:textId="77777777" w:rsidR="009C5069" w:rsidRDefault="009C5069" w:rsidP="00DD5E44">
            <w:pPr>
              <w:jc w:val="center"/>
            </w:pPr>
          </w:p>
        </w:tc>
      </w:tr>
    </w:tbl>
    <w:p w14:paraId="334B8733" w14:textId="0BDD3EC2" w:rsidR="00A34797" w:rsidRDefault="002B2B46" w:rsidP="006F7FE4">
      <w:r w:rsidRPr="005E26A9">
        <w:rPr>
          <w:vertAlign w:val="superscript"/>
        </w:rPr>
        <w:t>1)</w:t>
      </w:r>
      <w:r>
        <w:t xml:space="preserve"> später, falls die Rücknahmeregelungen für einen betroffenen Fonds einen späteren Termin vorsehen</w:t>
      </w:r>
    </w:p>
    <w:p w14:paraId="5D312391" w14:textId="77777777" w:rsidR="006F7FE4" w:rsidRDefault="006F7FE4" w:rsidP="006F7FE4">
      <w:pPr>
        <w:pStyle w:val="berschrift4"/>
      </w:pPr>
      <w:r w:rsidRPr="00771B19">
        <w:t>Empfehlung</w:t>
      </w:r>
    </w:p>
    <w:p w14:paraId="6BDF24FB" w14:textId="6A9A979C" w:rsidR="002E0BD5" w:rsidRPr="002E0BD5" w:rsidRDefault="002E0BD5" w:rsidP="002E0BD5">
      <w:r>
        <w:t>Systemgetriebener Ansatz: Übernahme der HLV-Stichtage</w:t>
      </w:r>
    </w:p>
    <w:p w14:paraId="412E5016" w14:textId="64329500" w:rsidR="006F7FE4" w:rsidRDefault="006F7FE4" w:rsidP="006F7FE4">
      <w:pPr>
        <w:pStyle w:val="berschrift4"/>
      </w:pPr>
      <w:r w:rsidRPr="00B247B6">
        <w:t>Abstimmung mit F1 der Mathematik</w:t>
      </w:r>
      <w:r w:rsidR="0032372B">
        <w:t xml:space="preserve"> (19.05.2017)</w:t>
      </w:r>
    </w:p>
    <w:p w14:paraId="1C841159" w14:textId="795A7FCA" w:rsidR="0032372B" w:rsidRDefault="0032372B" w:rsidP="004D501E">
      <w:pPr>
        <w:pStyle w:val="Listenabsatz"/>
        <w:numPr>
          <w:ilvl w:val="0"/>
          <w:numId w:val="63"/>
        </w:numPr>
        <w:rPr>
          <w:ins w:id="29" w:author="Wrede, Dominic" w:date="2017-10-25T13:59:00Z"/>
        </w:rPr>
      </w:pPr>
      <w:r>
        <w:t>Der Empfehlung wird gefolgt.</w:t>
      </w:r>
      <w:ins w:id="30" w:author="Wrede, Dominic" w:date="2017-10-25T13:59:00Z">
        <w:r w:rsidR="00B24FA2">
          <w:br/>
        </w:r>
      </w:ins>
    </w:p>
    <w:p w14:paraId="1FE556D4" w14:textId="1917935B" w:rsidR="00B24FA2" w:rsidRPr="0032372B" w:rsidRDefault="00B24FA2" w:rsidP="00B24FA2">
      <w:pPr>
        <w:pStyle w:val="Listenabsatz"/>
        <w:numPr>
          <w:ilvl w:val="0"/>
          <w:numId w:val="63"/>
        </w:numPr>
      </w:pPr>
      <w:ins w:id="31" w:author="Wrede, Dominic" w:date="2017-10-25T13:59:00Z">
        <w:r>
          <w:t xml:space="preserve">Nachtrag aus FEK (07.09.2017): </w:t>
        </w:r>
      </w:ins>
      <w:ins w:id="32" w:author="Wrede, Dominic" w:date="2017-10-25T14:00:00Z">
        <w:r>
          <w:br/>
        </w:r>
      </w:ins>
      <w:ins w:id="33" w:author="Wrede, Dominic" w:date="2017-10-25T14:02:00Z">
        <w:r w:rsidRPr="00B24FA2">
          <w:t xml:space="preserve">Die Bewertungsstichtage werden </w:t>
        </w:r>
        <w:r>
          <w:t>systemgetrieben</w:t>
        </w:r>
        <w:r w:rsidRPr="00B24FA2">
          <w:t xml:space="preserve"> übernommen</w:t>
        </w:r>
        <w:r>
          <w:t>.</w:t>
        </w:r>
      </w:ins>
      <w:ins w:id="34" w:author="Wrede, Dominic" w:date="2017-10-25T13:59:00Z">
        <w:r>
          <w:br/>
        </w:r>
        <w:r w:rsidRPr="00B24FA2">
          <w:lastRenderedPageBreak/>
          <w:t xml:space="preserve">Die Bewertungsstichtage haben </w:t>
        </w:r>
      </w:ins>
      <w:ins w:id="35" w:author="Wrede, Dominic" w:date="2017-10-25T14:03:00Z">
        <w:r>
          <w:t xml:space="preserve">jedoch </w:t>
        </w:r>
      </w:ins>
      <w:ins w:id="36" w:author="Wrede, Dominic" w:date="2017-10-25T13:59:00Z">
        <w:r w:rsidRPr="00B24FA2">
          <w:t>teilweise eine Auswirkung auf die Ratingb</w:t>
        </w:r>
        <w:r w:rsidRPr="00B24FA2">
          <w:t>e</w:t>
        </w:r>
        <w:r w:rsidRPr="00B24FA2">
          <w:t>wertung der Lebensversicherungen</w:t>
        </w:r>
      </w:ins>
      <w:ins w:id="37" w:author="Wrede, Dominic" w:date="2017-10-25T14:00:00Z">
        <w:r w:rsidRPr="00B24FA2">
          <w:t>. Sollte es mit der Umsetzung der Bewertung</w:t>
        </w:r>
        <w:r w:rsidRPr="00B24FA2">
          <w:t>s</w:t>
        </w:r>
        <w:r w:rsidRPr="00B24FA2">
          <w:t>stichtage nicht möglich sein ein FFF zu erreichen, wird dieses durch andere Ma</w:t>
        </w:r>
        <w:r w:rsidRPr="00B24FA2">
          <w:t>ß</w:t>
        </w:r>
        <w:r w:rsidRPr="00B24FA2">
          <w:t>nahmen sichergestellt.</w:t>
        </w:r>
      </w:ins>
    </w:p>
    <w:p w14:paraId="28C330BD" w14:textId="77777777" w:rsidR="006F7FE4" w:rsidRDefault="006F7FE4" w:rsidP="006F7FE4">
      <w:pPr>
        <w:pStyle w:val="berschrift4"/>
      </w:pPr>
      <w:r>
        <w:t>Abstimmung mit Produkttechnik</w:t>
      </w:r>
    </w:p>
    <w:p w14:paraId="633186D8" w14:textId="77777777" w:rsidR="006F7FE4" w:rsidRDefault="006F7FE4" w:rsidP="006F7FE4">
      <w:pPr>
        <w:pStyle w:val="berschrift4"/>
      </w:pPr>
      <w:r>
        <w:t>Entscheidung</w:t>
      </w:r>
    </w:p>
    <w:p w14:paraId="7E0EF18B" w14:textId="77777777" w:rsidR="006F7FE4" w:rsidRPr="00D4268C" w:rsidRDefault="006F7FE4" w:rsidP="006F7FE4">
      <w:pPr>
        <w:pStyle w:val="berschrift4"/>
      </w:pPr>
      <w:r>
        <w:t>Folgearbeiten</w:t>
      </w:r>
    </w:p>
    <w:p w14:paraId="21FBCA9D" w14:textId="77777777" w:rsidR="006F7FE4" w:rsidRPr="006F7FE4" w:rsidRDefault="006F7FE4" w:rsidP="006F7FE4"/>
    <w:p w14:paraId="2D629635" w14:textId="711D176E" w:rsidR="0093464E" w:rsidRPr="007D64A0" w:rsidRDefault="0093464E" w:rsidP="0093464E">
      <w:pPr>
        <w:pStyle w:val="berschrift3"/>
      </w:pPr>
      <w:bookmarkStart w:id="38" w:name="_Toc496794375"/>
      <w:r w:rsidRPr="007D64A0">
        <w:t>Garantierte Leistungen</w:t>
      </w:r>
      <w:bookmarkEnd w:id="38"/>
    </w:p>
    <w:p w14:paraId="134D13D2" w14:textId="77777777" w:rsidR="00194C12" w:rsidRDefault="00194C12" w:rsidP="00194C12">
      <w:pPr>
        <w:pStyle w:val="berschrift4"/>
      </w:pPr>
      <w:r w:rsidRPr="00B247B6">
        <w:t>Aktueller Stand</w:t>
      </w:r>
    </w:p>
    <w:p w14:paraId="1FA391E0" w14:textId="77777777" w:rsidR="001A778D" w:rsidRPr="001A778D" w:rsidRDefault="001A778D" w:rsidP="001A778D"/>
    <w:p w14:paraId="75C3E37C" w14:textId="73D3C886" w:rsidR="00F832A9" w:rsidRDefault="00970E33" w:rsidP="00F832A9">
      <w:r w:rsidRPr="00970E33">
        <w:rPr>
          <w:b/>
        </w:rPr>
        <w:t>Garantierte Todesfallleistung</w:t>
      </w:r>
    </w:p>
    <w:p w14:paraId="42A98EBF" w14:textId="77777777" w:rsidR="00F832A9" w:rsidRDefault="00F832A9" w:rsidP="00F832A9"/>
    <w:tbl>
      <w:tblPr>
        <w:tblStyle w:val="Tabellenraster"/>
        <w:tblW w:w="5000" w:type="pct"/>
        <w:tblLayout w:type="fixed"/>
        <w:tblLook w:val="04A0" w:firstRow="1" w:lastRow="0" w:firstColumn="1" w:lastColumn="0" w:noHBand="0" w:noVBand="1"/>
      </w:tblPr>
      <w:tblGrid>
        <w:gridCol w:w="4361"/>
        <w:gridCol w:w="985"/>
        <w:gridCol w:w="985"/>
        <w:gridCol w:w="986"/>
        <w:gridCol w:w="985"/>
        <w:gridCol w:w="986"/>
      </w:tblGrid>
      <w:tr w:rsidR="00F832A9" w:rsidRPr="00796A61" w14:paraId="4A3A6F4D" w14:textId="77777777" w:rsidTr="00D35361">
        <w:tc>
          <w:tcPr>
            <w:tcW w:w="2348" w:type="pct"/>
            <w:vAlign w:val="center"/>
          </w:tcPr>
          <w:p w14:paraId="1774DCDC" w14:textId="49016D82" w:rsidR="00F832A9" w:rsidRPr="003116BA" w:rsidRDefault="00F832A9" w:rsidP="003F5B4F">
            <w:pPr>
              <w:rPr>
                <w:b/>
              </w:rPr>
            </w:pPr>
          </w:p>
        </w:tc>
        <w:tc>
          <w:tcPr>
            <w:tcW w:w="530" w:type="pct"/>
            <w:shd w:val="clear" w:color="auto" w:fill="808080" w:themeFill="background1" w:themeFillShade="80"/>
            <w:vAlign w:val="center"/>
          </w:tcPr>
          <w:p w14:paraId="79499380" w14:textId="77777777" w:rsidR="00F832A9" w:rsidRPr="00654F35" w:rsidRDefault="00F832A9" w:rsidP="00A26E01">
            <w:pPr>
              <w:jc w:val="center"/>
              <w:rPr>
                <w:b/>
              </w:rPr>
            </w:pPr>
            <w:r w:rsidRPr="00654F35">
              <w:rPr>
                <w:b/>
              </w:rPr>
              <w:t>TD</w:t>
            </w:r>
          </w:p>
        </w:tc>
        <w:tc>
          <w:tcPr>
            <w:tcW w:w="530" w:type="pct"/>
            <w:shd w:val="clear" w:color="auto" w:fill="00B050"/>
            <w:vAlign w:val="center"/>
          </w:tcPr>
          <w:p w14:paraId="16AC7C74" w14:textId="77777777" w:rsidR="00F832A9" w:rsidRPr="00796A61" w:rsidRDefault="00F832A9" w:rsidP="003F5B4F">
            <w:pPr>
              <w:jc w:val="center"/>
              <w:rPr>
                <w:b/>
              </w:rPr>
            </w:pPr>
            <w:r>
              <w:rPr>
                <w:b/>
              </w:rPr>
              <w:t>HLV</w:t>
            </w:r>
          </w:p>
        </w:tc>
        <w:tc>
          <w:tcPr>
            <w:tcW w:w="531" w:type="pct"/>
            <w:shd w:val="clear" w:color="auto" w:fill="FF0000"/>
            <w:vAlign w:val="center"/>
          </w:tcPr>
          <w:p w14:paraId="722F37A4" w14:textId="77777777" w:rsidR="00F832A9" w:rsidRPr="00796A61" w:rsidRDefault="00F832A9" w:rsidP="003F5B4F">
            <w:pPr>
              <w:jc w:val="center"/>
              <w:rPr>
                <w:b/>
              </w:rPr>
            </w:pPr>
            <w:r>
              <w:rPr>
                <w:b/>
              </w:rPr>
              <w:t>NL</w:t>
            </w:r>
          </w:p>
        </w:tc>
        <w:tc>
          <w:tcPr>
            <w:tcW w:w="530" w:type="pct"/>
            <w:shd w:val="clear" w:color="auto" w:fill="FFFF00"/>
            <w:vAlign w:val="center"/>
          </w:tcPr>
          <w:p w14:paraId="1876960D" w14:textId="77777777" w:rsidR="00F832A9" w:rsidRPr="00796A61" w:rsidRDefault="00F832A9" w:rsidP="003F5B4F">
            <w:pPr>
              <w:jc w:val="center"/>
              <w:rPr>
                <w:b/>
              </w:rPr>
            </w:pPr>
            <w:r>
              <w:rPr>
                <w:b/>
              </w:rPr>
              <w:t>PBL</w:t>
            </w:r>
          </w:p>
        </w:tc>
        <w:tc>
          <w:tcPr>
            <w:tcW w:w="531" w:type="pct"/>
            <w:shd w:val="clear" w:color="auto" w:fill="0070C0"/>
            <w:vAlign w:val="center"/>
          </w:tcPr>
          <w:p w14:paraId="186733C9" w14:textId="77777777" w:rsidR="00F832A9" w:rsidRPr="00796A61" w:rsidRDefault="00F832A9" w:rsidP="003F5B4F">
            <w:pPr>
              <w:jc w:val="center"/>
              <w:rPr>
                <w:b/>
              </w:rPr>
            </w:pPr>
            <w:r w:rsidRPr="00796A61">
              <w:rPr>
                <w:b/>
              </w:rPr>
              <w:t>TAL</w:t>
            </w:r>
          </w:p>
        </w:tc>
      </w:tr>
      <w:tr w:rsidR="00F832A9" w:rsidRPr="005A7D12" w14:paraId="5BA94672" w14:textId="77777777" w:rsidTr="00D35361">
        <w:tc>
          <w:tcPr>
            <w:tcW w:w="2348" w:type="pct"/>
            <w:vAlign w:val="center"/>
          </w:tcPr>
          <w:p w14:paraId="3ECCA92D" w14:textId="27F0FADA" w:rsidR="00F832A9" w:rsidRDefault="00F31C2E" w:rsidP="00F31C2E">
            <w:r>
              <w:t>fondsgebundenes</w:t>
            </w:r>
            <w:r>
              <w:br/>
            </w:r>
            <w:r w:rsidR="00970E33">
              <w:t>Deckungskapital</w:t>
            </w:r>
            <w:r w:rsidR="00437721">
              <w:t xml:space="preserve"> (1)</w:t>
            </w:r>
          </w:p>
        </w:tc>
        <w:tc>
          <w:tcPr>
            <w:tcW w:w="530" w:type="pct"/>
            <w:shd w:val="clear" w:color="auto" w:fill="D9D9D9" w:themeFill="background1" w:themeFillShade="D9"/>
            <w:vAlign w:val="center"/>
          </w:tcPr>
          <w:p w14:paraId="4C82F2C5" w14:textId="0B5FA19A" w:rsidR="00F832A9" w:rsidRPr="003D364E" w:rsidRDefault="00AA6666" w:rsidP="00A03BDB">
            <w:pPr>
              <w:jc w:val="center"/>
              <w:rPr>
                <w:b/>
                <w:sz w:val="20"/>
                <w:szCs w:val="20"/>
              </w:rPr>
            </w:pPr>
            <w:r>
              <w:rPr>
                <w:b/>
                <w:sz w:val="20"/>
                <w:szCs w:val="20"/>
              </w:rPr>
              <w:t>X</w:t>
            </w:r>
          </w:p>
        </w:tc>
        <w:tc>
          <w:tcPr>
            <w:tcW w:w="530" w:type="pct"/>
            <w:shd w:val="clear" w:color="auto" w:fill="EAF1DD" w:themeFill="accent3" w:themeFillTint="33"/>
            <w:vAlign w:val="center"/>
          </w:tcPr>
          <w:p w14:paraId="56A85E16" w14:textId="7B1B37CD" w:rsidR="00F832A9" w:rsidRPr="00F31C2E" w:rsidRDefault="00A479AE" w:rsidP="003F5B4F">
            <w:pPr>
              <w:jc w:val="center"/>
              <w:rPr>
                <w:sz w:val="20"/>
                <w:szCs w:val="20"/>
                <w:highlight w:val="yellow"/>
              </w:rPr>
            </w:pPr>
            <w:r>
              <w:rPr>
                <w:sz w:val="20"/>
                <w:szCs w:val="20"/>
              </w:rPr>
              <w:t>X</w:t>
            </w:r>
            <w:r w:rsidRPr="00A479AE">
              <w:rPr>
                <w:sz w:val="20"/>
                <w:szCs w:val="20"/>
                <w:vertAlign w:val="superscript"/>
              </w:rPr>
              <w:t>1)</w:t>
            </w:r>
          </w:p>
        </w:tc>
        <w:tc>
          <w:tcPr>
            <w:tcW w:w="531" w:type="pct"/>
            <w:shd w:val="clear" w:color="auto" w:fill="F2DBDB" w:themeFill="accent2" w:themeFillTint="33"/>
            <w:vAlign w:val="center"/>
          </w:tcPr>
          <w:p w14:paraId="142E48C3" w14:textId="37E9D3F2" w:rsidR="00F832A9" w:rsidRPr="001A778D" w:rsidRDefault="00970E33" w:rsidP="003F5B4F">
            <w:pPr>
              <w:jc w:val="center"/>
              <w:rPr>
                <w:sz w:val="20"/>
                <w:szCs w:val="20"/>
              </w:rPr>
            </w:pPr>
            <w:r w:rsidRPr="001A778D">
              <w:rPr>
                <w:sz w:val="20"/>
                <w:szCs w:val="20"/>
              </w:rPr>
              <w:t>X</w:t>
            </w:r>
          </w:p>
        </w:tc>
        <w:tc>
          <w:tcPr>
            <w:tcW w:w="530" w:type="pct"/>
            <w:shd w:val="clear" w:color="auto" w:fill="FFFFCC"/>
            <w:vAlign w:val="center"/>
          </w:tcPr>
          <w:p w14:paraId="4EAA215A" w14:textId="797E7C8C" w:rsidR="00F832A9" w:rsidRPr="001A778D" w:rsidRDefault="001A778D" w:rsidP="003F5B4F">
            <w:pPr>
              <w:jc w:val="center"/>
              <w:rPr>
                <w:sz w:val="20"/>
                <w:szCs w:val="20"/>
              </w:rPr>
            </w:pPr>
            <w:r w:rsidRPr="001A778D">
              <w:rPr>
                <w:sz w:val="20"/>
                <w:szCs w:val="20"/>
              </w:rPr>
              <w:t>X</w:t>
            </w:r>
          </w:p>
        </w:tc>
        <w:tc>
          <w:tcPr>
            <w:tcW w:w="531" w:type="pct"/>
            <w:shd w:val="clear" w:color="auto" w:fill="DBE5F1" w:themeFill="accent1" w:themeFillTint="33"/>
            <w:vAlign w:val="center"/>
          </w:tcPr>
          <w:p w14:paraId="6FCE6298" w14:textId="11CDC556" w:rsidR="00F832A9" w:rsidRPr="00D35361" w:rsidRDefault="00F31C2E" w:rsidP="003F5B4F">
            <w:pPr>
              <w:jc w:val="center"/>
              <w:rPr>
                <w:sz w:val="20"/>
                <w:szCs w:val="20"/>
                <w:vertAlign w:val="superscript"/>
              </w:rPr>
            </w:pPr>
            <w:r>
              <w:rPr>
                <w:sz w:val="20"/>
                <w:szCs w:val="20"/>
              </w:rPr>
              <w:t>X</w:t>
            </w:r>
            <w:r w:rsidR="00D35361">
              <w:rPr>
                <w:sz w:val="20"/>
                <w:szCs w:val="20"/>
                <w:vertAlign w:val="superscript"/>
              </w:rPr>
              <w:t>1)</w:t>
            </w:r>
          </w:p>
        </w:tc>
      </w:tr>
      <w:tr w:rsidR="00F832A9" w:rsidRPr="005A7D12" w14:paraId="12EF131B" w14:textId="77777777" w:rsidTr="00D35361">
        <w:tc>
          <w:tcPr>
            <w:tcW w:w="2348" w:type="pct"/>
            <w:vAlign w:val="center"/>
          </w:tcPr>
          <w:p w14:paraId="08006C8B" w14:textId="74F85C7D" w:rsidR="00F832A9" w:rsidRPr="00796A61" w:rsidRDefault="00437721" w:rsidP="00437721">
            <w:r>
              <w:t xml:space="preserve">Max( (1); </w:t>
            </w:r>
            <w:r w:rsidR="00970E33">
              <w:t>Vereinbarte Beitragssumme</w:t>
            </w:r>
            <w:r>
              <w:t>)</w:t>
            </w:r>
          </w:p>
        </w:tc>
        <w:tc>
          <w:tcPr>
            <w:tcW w:w="530" w:type="pct"/>
            <w:shd w:val="clear" w:color="auto" w:fill="D9D9D9" w:themeFill="background1" w:themeFillShade="D9"/>
            <w:vAlign w:val="center"/>
          </w:tcPr>
          <w:p w14:paraId="1350BDE8" w14:textId="47542C08" w:rsidR="00F832A9" w:rsidRPr="003D364E" w:rsidRDefault="00E6392D" w:rsidP="00A03BDB">
            <w:pPr>
              <w:jc w:val="center"/>
              <w:rPr>
                <w:b/>
                <w:sz w:val="20"/>
                <w:szCs w:val="20"/>
              </w:rPr>
            </w:pPr>
            <w:r>
              <w:rPr>
                <w:b/>
                <w:sz w:val="20"/>
                <w:szCs w:val="20"/>
              </w:rPr>
              <w:t>-</w:t>
            </w:r>
          </w:p>
        </w:tc>
        <w:tc>
          <w:tcPr>
            <w:tcW w:w="530" w:type="pct"/>
            <w:shd w:val="clear" w:color="auto" w:fill="EAF1DD" w:themeFill="accent3" w:themeFillTint="33"/>
            <w:vAlign w:val="center"/>
          </w:tcPr>
          <w:p w14:paraId="1B92239B" w14:textId="5E38B386" w:rsidR="00F832A9" w:rsidRPr="00F31C2E" w:rsidRDefault="00A479AE" w:rsidP="003F5B4F">
            <w:pPr>
              <w:jc w:val="center"/>
              <w:rPr>
                <w:sz w:val="20"/>
                <w:szCs w:val="20"/>
                <w:highlight w:val="yellow"/>
              </w:rPr>
            </w:pPr>
            <w:r w:rsidRPr="00A479AE">
              <w:rPr>
                <w:sz w:val="20"/>
                <w:szCs w:val="20"/>
              </w:rPr>
              <w:t>-</w:t>
            </w:r>
          </w:p>
        </w:tc>
        <w:tc>
          <w:tcPr>
            <w:tcW w:w="531" w:type="pct"/>
            <w:shd w:val="clear" w:color="auto" w:fill="F2DBDB" w:themeFill="accent2" w:themeFillTint="33"/>
            <w:vAlign w:val="center"/>
          </w:tcPr>
          <w:p w14:paraId="506CBF3C" w14:textId="69D5534E" w:rsidR="00F832A9" w:rsidRPr="001A778D" w:rsidRDefault="00970E33" w:rsidP="003F5B4F">
            <w:pPr>
              <w:jc w:val="center"/>
              <w:rPr>
                <w:sz w:val="20"/>
                <w:szCs w:val="20"/>
              </w:rPr>
            </w:pPr>
            <w:r w:rsidRPr="001A778D">
              <w:rPr>
                <w:sz w:val="20"/>
                <w:szCs w:val="20"/>
              </w:rPr>
              <w:t>X</w:t>
            </w:r>
          </w:p>
        </w:tc>
        <w:tc>
          <w:tcPr>
            <w:tcW w:w="530" w:type="pct"/>
            <w:shd w:val="clear" w:color="auto" w:fill="FFFFCC"/>
            <w:vAlign w:val="center"/>
          </w:tcPr>
          <w:p w14:paraId="76F13709" w14:textId="65B303BF" w:rsidR="00F832A9" w:rsidRPr="001A778D" w:rsidRDefault="001A778D" w:rsidP="003F5B4F">
            <w:pPr>
              <w:jc w:val="center"/>
              <w:rPr>
                <w:sz w:val="20"/>
                <w:szCs w:val="20"/>
              </w:rPr>
            </w:pPr>
            <w:r w:rsidRPr="001A778D">
              <w:rPr>
                <w:sz w:val="20"/>
                <w:szCs w:val="20"/>
              </w:rPr>
              <w:t>-</w:t>
            </w:r>
          </w:p>
        </w:tc>
        <w:tc>
          <w:tcPr>
            <w:tcW w:w="531" w:type="pct"/>
            <w:shd w:val="clear" w:color="auto" w:fill="DBE5F1" w:themeFill="accent1" w:themeFillTint="33"/>
            <w:vAlign w:val="center"/>
          </w:tcPr>
          <w:p w14:paraId="1ED95719" w14:textId="6A337617" w:rsidR="00F832A9" w:rsidRPr="001A778D" w:rsidRDefault="00B517F8" w:rsidP="003F5B4F">
            <w:pPr>
              <w:jc w:val="center"/>
              <w:rPr>
                <w:sz w:val="20"/>
                <w:szCs w:val="20"/>
              </w:rPr>
            </w:pPr>
            <w:r>
              <w:rPr>
                <w:sz w:val="20"/>
                <w:szCs w:val="20"/>
              </w:rPr>
              <w:t>-</w:t>
            </w:r>
          </w:p>
        </w:tc>
      </w:tr>
      <w:tr w:rsidR="00F832A9" w:rsidRPr="00796A61" w14:paraId="6B6B7AAC" w14:textId="77777777" w:rsidTr="00D35361">
        <w:tc>
          <w:tcPr>
            <w:tcW w:w="2348" w:type="pct"/>
            <w:vAlign w:val="center"/>
          </w:tcPr>
          <w:p w14:paraId="78BCAF0C" w14:textId="58D36EDC" w:rsidR="00F832A9" w:rsidRDefault="00F05595" w:rsidP="00F05595">
            <w:r>
              <w:t xml:space="preserve">Max( (1); </w:t>
            </w:r>
            <w:r w:rsidR="00970E33">
              <w:t>Wählbarer Anteil</w:t>
            </w:r>
            <w:r w:rsidR="00437721">
              <w:t xml:space="preserve"> bzw. Vielf</w:t>
            </w:r>
            <w:r w:rsidR="00437721">
              <w:t>a</w:t>
            </w:r>
            <w:r w:rsidR="00437721">
              <w:t>ches</w:t>
            </w:r>
            <w:r w:rsidR="00970E33">
              <w:t xml:space="preserve"> der vereinbarten Beitragssumme</w:t>
            </w:r>
            <w:r>
              <w:t>)</w:t>
            </w:r>
          </w:p>
        </w:tc>
        <w:tc>
          <w:tcPr>
            <w:tcW w:w="530" w:type="pct"/>
            <w:shd w:val="clear" w:color="auto" w:fill="D9D9D9" w:themeFill="background1" w:themeFillShade="D9"/>
            <w:vAlign w:val="center"/>
          </w:tcPr>
          <w:p w14:paraId="7994610F" w14:textId="5FD921C2" w:rsidR="00F832A9" w:rsidRPr="003D364E" w:rsidRDefault="00E6392D" w:rsidP="00437721">
            <w:pPr>
              <w:jc w:val="center"/>
              <w:rPr>
                <w:b/>
                <w:sz w:val="20"/>
                <w:szCs w:val="20"/>
              </w:rPr>
            </w:pPr>
            <w:r>
              <w:rPr>
                <w:b/>
                <w:sz w:val="20"/>
                <w:szCs w:val="20"/>
              </w:rPr>
              <w:t>X</w:t>
            </w:r>
          </w:p>
        </w:tc>
        <w:tc>
          <w:tcPr>
            <w:tcW w:w="530" w:type="pct"/>
            <w:shd w:val="clear" w:color="auto" w:fill="EAF1DD" w:themeFill="accent3" w:themeFillTint="33"/>
            <w:vAlign w:val="center"/>
          </w:tcPr>
          <w:p w14:paraId="4C5C6679" w14:textId="032A1497" w:rsidR="00F832A9" w:rsidRPr="00F31C2E" w:rsidRDefault="00A479AE" w:rsidP="003F5B4F">
            <w:pPr>
              <w:jc w:val="center"/>
              <w:rPr>
                <w:sz w:val="20"/>
                <w:szCs w:val="20"/>
                <w:highlight w:val="yellow"/>
              </w:rPr>
            </w:pPr>
            <w:r>
              <w:rPr>
                <w:sz w:val="20"/>
                <w:szCs w:val="20"/>
              </w:rPr>
              <w:t>X</w:t>
            </w:r>
            <w:r w:rsidR="00E6392D" w:rsidRPr="00E6392D">
              <w:rPr>
                <w:sz w:val="20"/>
                <w:szCs w:val="20"/>
                <w:vertAlign w:val="superscript"/>
              </w:rPr>
              <w:t>2)</w:t>
            </w:r>
          </w:p>
        </w:tc>
        <w:tc>
          <w:tcPr>
            <w:tcW w:w="531" w:type="pct"/>
            <w:shd w:val="clear" w:color="auto" w:fill="F2DBDB" w:themeFill="accent2" w:themeFillTint="33"/>
            <w:vAlign w:val="center"/>
          </w:tcPr>
          <w:p w14:paraId="54AB273A" w14:textId="0C4A0F95" w:rsidR="00F832A9" w:rsidRPr="001A778D" w:rsidRDefault="00F31C2E" w:rsidP="00F31C2E">
            <w:pPr>
              <w:jc w:val="center"/>
              <w:rPr>
                <w:sz w:val="20"/>
                <w:szCs w:val="20"/>
              </w:rPr>
            </w:pPr>
            <w:r>
              <w:rPr>
                <w:sz w:val="20"/>
                <w:szCs w:val="20"/>
              </w:rPr>
              <w:t>-</w:t>
            </w:r>
          </w:p>
        </w:tc>
        <w:tc>
          <w:tcPr>
            <w:tcW w:w="530" w:type="pct"/>
            <w:shd w:val="clear" w:color="auto" w:fill="FFFFCC"/>
            <w:vAlign w:val="center"/>
          </w:tcPr>
          <w:p w14:paraId="450CD0BC" w14:textId="5E369226" w:rsidR="00F832A9" w:rsidRPr="001A778D" w:rsidRDefault="001A778D" w:rsidP="00F31C2E">
            <w:pPr>
              <w:jc w:val="center"/>
              <w:rPr>
                <w:sz w:val="20"/>
                <w:szCs w:val="20"/>
              </w:rPr>
            </w:pPr>
            <w:r w:rsidRPr="001A778D">
              <w:rPr>
                <w:sz w:val="20"/>
                <w:szCs w:val="20"/>
              </w:rPr>
              <w:t>-</w:t>
            </w:r>
          </w:p>
        </w:tc>
        <w:tc>
          <w:tcPr>
            <w:tcW w:w="531" w:type="pct"/>
            <w:shd w:val="clear" w:color="auto" w:fill="DBE5F1" w:themeFill="accent1" w:themeFillTint="33"/>
            <w:vAlign w:val="center"/>
          </w:tcPr>
          <w:p w14:paraId="17B08F05" w14:textId="73FE653B" w:rsidR="00F832A9" w:rsidRPr="001A778D" w:rsidRDefault="00B517F8" w:rsidP="00F31C2E">
            <w:pPr>
              <w:jc w:val="center"/>
              <w:rPr>
                <w:sz w:val="20"/>
                <w:szCs w:val="20"/>
              </w:rPr>
            </w:pPr>
            <w:r>
              <w:rPr>
                <w:sz w:val="20"/>
                <w:szCs w:val="20"/>
              </w:rPr>
              <w:t>-</w:t>
            </w:r>
          </w:p>
        </w:tc>
      </w:tr>
      <w:tr w:rsidR="00F832A9" w:rsidRPr="00796A61" w14:paraId="377871A5" w14:textId="77777777" w:rsidTr="00793A07">
        <w:tc>
          <w:tcPr>
            <w:tcW w:w="2348" w:type="pct"/>
            <w:vAlign w:val="center"/>
          </w:tcPr>
          <w:p w14:paraId="154DF9BF" w14:textId="2919B33F" w:rsidR="00F832A9" w:rsidRDefault="00F05595" w:rsidP="00F05595">
            <w:r>
              <w:t xml:space="preserve">Max( (1); </w:t>
            </w:r>
            <w:r w:rsidR="00970E33">
              <w:t>Summe der gezahlten Beiträge</w:t>
            </w:r>
            <w:r>
              <w:t>)</w:t>
            </w:r>
          </w:p>
        </w:tc>
        <w:tc>
          <w:tcPr>
            <w:tcW w:w="530" w:type="pct"/>
            <w:shd w:val="clear" w:color="auto" w:fill="D9D9D9" w:themeFill="background1" w:themeFillShade="D9"/>
            <w:vAlign w:val="center"/>
          </w:tcPr>
          <w:p w14:paraId="6B72BF05" w14:textId="698097B9" w:rsidR="00F832A9" w:rsidRPr="003D364E" w:rsidRDefault="00AA6666" w:rsidP="00437721">
            <w:pPr>
              <w:jc w:val="center"/>
              <w:rPr>
                <w:b/>
                <w:sz w:val="20"/>
                <w:szCs w:val="20"/>
              </w:rPr>
            </w:pPr>
            <w:r>
              <w:rPr>
                <w:b/>
                <w:sz w:val="20"/>
                <w:szCs w:val="20"/>
              </w:rPr>
              <w:t>X</w:t>
            </w:r>
          </w:p>
        </w:tc>
        <w:tc>
          <w:tcPr>
            <w:tcW w:w="530" w:type="pct"/>
            <w:shd w:val="clear" w:color="auto" w:fill="EAF1DD" w:themeFill="accent3" w:themeFillTint="33"/>
            <w:vAlign w:val="center"/>
          </w:tcPr>
          <w:p w14:paraId="2C170A38" w14:textId="3F8964CC" w:rsidR="00F832A9" w:rsidRPr="00F31C2E" w:rsidRDefault="00A479AE" w:rsidP="003F5B4F">
            <w:pPr>
              <w:jc w:val="center"/>
              <w:rPr>
                <w:sz w:val="20"/>
                <w:szCs w:val="20"/>
                <w:highlight w:val="yellow"/>
              </w:rPr>
            </w:pPr>
            <w:r w:rsidRPr="00A479AE">
              <w:rPr>
                <w:sz w:val="20"/>
                <w:szCs w:val="20"/>
              </w:rPr>
              <w:t>-</w:t>
            </w:r>
          </w:p>
        </w:tc>
        <w:tc>
          <w:tcPr>
            <w:tcW w:w="531" w:type="pct"/>
            <w:shd w:val="clear" w:color="auto" w:fill="F2DBDB" w:themeFill="accent2" w:themeFillTint="33"/>
            <w:vAlign w:val="center"/>
          </w:tcPr>
          <w:p w14:paraId="0AEFD34C" w14:textId="1124AAD8" w:rsidR="00F832A9" w:rsidRPr="001A778D" w:rsidRDefault="00F31C2E" w:rsidP="00F31C2E">
            <w:pPr>
              <w:jc w:val="center"/>
              <w:rPr>
                <w:sz w:val="20"/>
                <w:szCs w:val="20"/>
              </w:rPr>
            </w:pPr>
            <w:r>
              <w:rPr>
                <w:sz w:val="20"/>
                <w:szCs w:val="20"/>
              </w:rPr>
              <w:t>-</w:t>
            </w:r>
          </w:p>
        </w:tc>
        <w:tc>
          <w:tcPr>
            <w:tcW w:w="530" w:type="pct"/>
            <w:shd w:val="clear" w:color="auto" w:fill="FFFFCC"/>
            <w:vAlign w:val="center"/>
          </w:tcPr>
          <w:p w14:paraId="2D89D2FE" w14:textId="25764AA0" w:rsidR="00F832A9" w:rsidRPr="001A778D" w:rsidRDefault="001A778D" w:rsidP="00F31C2E">
            <w:pPr>
              <w:jc w:val="center"/>
              <w:rPr>
                <w:sz w:val="20"/>
                <w:szCs w:val="20"/>
              </w:rPr>
            </w:pPr>
            <w:r w:rsidRPr="001A778D">
              <w:rPr>
                <w:sz w:val="20"/>
                <w:szCs w:val="20"/>
              </w:rPr>
              <w:t>-</w:t>
            </w:r>
          </w:p>
        </w:tc>
        <w:tc>
          <w:tcPr>
            <w:tcW w:w="531" w:type="pct"/>
            <w:shd w:val="clear" w:color="auto" w:fill="DBE5F1" w:themeFill="accent1" w:themeFillTint="33"/>
            <w:vAlign w:val="center"/>
          </w:tcPr>
          <w:p w14:paraId="1B701F96" w14:textId="70DA0660" w:rsidR="00F832A9" w:rsidRPr="00D35361" w:rsidRDefault="00970E33" w:rsidP="00E238F7">
            <w:pPr>
              <w:jc w:val="center"/>
              <w:rPr>
                <w:sz w:val="20"/>
                <w:szCs w:val="20"/>
                <w:vertAlign w:val="superscript"/>
              </w:rPr>
            </w:pPr>
            <w:r w:rsidRPr="001A778D">
              <w:rPr>
                <w:sz w:val="20"/>
                <w:szCs w:val="20"/>
              </w:rPr>
              <w:t>X</w:t>
            </w:r>
          </w:p>
        </w:tc>
      </w:tr>
    </w:tbl>
    <w:p w14:paraId="1EB01B6A" w14:textId="77777777" w:rsidR="00D35361" w:rsidRPr="00D35361" w:rsidRDefault="00D35361" w:rsidP="003229A5"/>
    <w:p w14:paraId="71686EC3" w14:textId="2E70375B" w:rsidR="00D35361" w:rsidRDefault="00E238F7" w:rsidP="004D501E">
      <w:pPr>
        <w:pStyle w:val="Listenabsatz"/>
        <w:numPr>
          <w:ilvl w:val="0"/>
          <w:numId w:val="40"/>
        </w:numPr>
      </w:pPr>
      <w:r>
        <w:t>Vertrag erlischt, falls das fondsgebundene Deckungskapital aufgebraucht ist</w:t>
      </w:r>
      <w:r w:rsidR="00D35361">
        <w:t>.</w:t>
      </w:r>
    </w:p>
    <w:p w14:paraId="006484A1" w14:textId="5C1ADC6E" w:rsidR="00E6392D" w:rsidRPr="00D35361" w:rsidRDefault="00E6392D" w:rsidP="004D501E">
      <w:pPr>
        <w:pStyle w:val="Listenabsatz"/>
        <w:numPr>
          <w:ilvl w:val="0"/>
          <w:numId w:val="40"/>
        </w:numPr>
      </w:pPr>
      <w:r>
        <w:t>Normale Laufzeit bis Alter 85 (jederzeit abrufbar), Wegfall der gar. TFL ab Alter 75 (Versorgungsphase)</w:t>
      </w:r>
    </w:p>
    <w:p w14:paraId="0FE59997" w14:textId="77777777" w:rsidR="00D35361" w:rsidRPr="00D35361" w:rsidRDefault="00D35361" w:rsidP="00D35361">
      <w:pPr>
        <w:rPr>
          <w:b/>
        </w:rPr>
      </w:pPr>
    </w:p>
    <w:p w14:paraId="52396996" w14:textId="7D530B4F" w:rsidR="00970E33" w:rsidRDefault="00970E33" w:rsidP="003229A5">
      <w:pPr>
        <w:rPr>
          <w:b/>
        </w:rPr>
      </w:pPr>
      <w:r>
        <w:rPr>
          <w:b/>
        </w:rPr>
        <w:t>Garantierte Leistung bei Ablauf bzw. Rentenbeginn</w:t>
      </w:r>
    </w:p>
    <w:p w14:paraId="2159C9AF" w14:textId="77777777" w:rsidR="00970E33" w:rsidRDefault="00970E33" w:rsidP="003229A5"/>
    <w:tbl>
      <w:tblPr>
        <w:tblStyle w:val="Tabellenraster"/>
        <w:tblW w:w="5000" w:type="pct"/>
        <w:tblLayout w:type="fixed"/>
        <w:tblLook w:val="04A0" w:firstRow="1" w:lastRow="0" w:firstColumn="1" w:lastColumn="0" w:noHBand="0" w:noVBand="1"/>
      </w:tblPr>
      <w:tblGrid>
        <w:gridCol w:w="2943"/>
        <w:gridCol w:w="1269"/>
        <w:gridCol w:w="1269"/>
        <w:gridCol w:w="1269"/>
        <w:gridCol w:w="1269"/>
        <w:gridCol w:w="1269"/>
      </w:tblGrid>
      <w:tr w:rsidR="00970E33" w:rsidRPr="00796A61" w14:paraId="7243BD20" w14:textId="77777777" w:rsidTr="00D35361">
        <w:tc>
          <w:tcPr>
            <w:tcW w:w="1584" w:type="pct"/>
            <w:vAlign w:val="center"/>
          </w:tcPr>
          <w:p w14:paraId="09B5D109" w14:textId="77777777" w:rsidR="00970E33" w:rsidRPr="003116BA" w:rsidRDefault="00970E33" w:rsidP="004F2E6D">
            <w:pPr>
              <w:rPr>
                <w:b/>
              </w:rPr>
            </w:pPr>
          </w:p>
        </w:tc>
        <w:tc>
          <w:tcPr>
            <w:tcW w:w="683" w:type="pct"/>
            <w:shd w:val="clear" w:color="auto" w:fill="808080" w:themeFill="background1" w:themeFillShade="80"/>
            <w:vAlign w:val="center"/>
          </w:tcPr>
          <w:p w14:paraId="1F2100B7" w14:textId="77777777" w:rsidR="00970E33" w:rsidRPr="00654F35" w:rsidRDefault="00970E33" w:rsidP="004F2E6D">
            <w:pPr>
              <w:jc w:val="center"/>
              <w:rPr>
                <w:b/>
              </w:rPr>
            </w:pPr>
            <w:r w:rsidRPr="00654F35">
              <w:rPr>
                <w:b/>
              </w:rPr>
              <w:t>TD</w:t>
            </w:r>
          </w:p>
        </w:tc>
        <w:tc>
          <w:tcPr>
            <w:tcW w:w="683" w:type="pct"/>
            <w:shd w:val="clear" w:color="auto" w:fill="00B050"/>
            <w:vAlign w:val="center"/>
          </w:tcPr>
          <w:p w14:paraId="50253A08" w14:textId="77777777" w:rsidR="00970E33" w:rsidRPr="00796A61" w:rsidRDefault="00970E33" w:rsidP="004F2E6D">
            <w:pPr>
              <w:jc w:val="center"/>
              <w:rPr>
                <w:b/>
              </w:rPr>
            </w:pPr>
            <w:r>
              <w:rPr>
                <w:b/>
              </w:rPr>
              <w:t>HLV</w:t>
            </w:r>
          </w:p>
        </w:tc>
        <w:tc>
          <w:tcPr>
            <w:tcW w:w="683" w:type="pct"/>
            <w:shd w:val="clear" w:color="auto" w:fill="FF0000"/>
            <w:vAlign w:val="center"/>
          </w:tcPr>
          <w:p w14:paraId="3F301EAC" w14:textId="77777777" w:rsidR="00970E33" w:rsidRPr="00796A61" w:rsidRDefault="00970E33" w:rsidP="004F2E6D">
            <w:pPr>
              <w:jc w:val="center"/>
              <w:rPr>
                <w:b/>
              </w:rPr>
            </w:pPr>
            <w:r>
              <w:rPr>
                <w:b/>
              </w:rPr>
              <w:t>NL</w:t>
            </w:r>
          </w:p>
        </w:tc>
        <w:tc>
          <w:tcPr>
            <w:tcW w:w="683" w:type="pct"/>
            <w:shd w:val="clear" w:color="auto" w:fill="FFFF00"/>
            <w:vAlign w:val="center"/>
          </w:tcPr>
          <w:p w14:paraId="34157730" w14:textId="77777777" w:rsidR="00970E33" w:rsidRPr="00796A61" w:rsidRDefault="00970E33" w:rsidP="004F2E6D">
            <w:pPr>
              <w:jc w:val="center"/>
              <w:rPr>
                <w:b/>
              </w:rPr>
            </w:pPr>
            <w:r>
              <w:rPr>
                <w:b/>
              </w:rPr>
              <w:t>PBL</w:t>
            </w:r>
          </w:p>
        </w:tc>
        <w:tc>
          <w:tcPr>
            <w:tcW w:w="683" w:type="pct"/>
            <w:shd w:val="clear" w:color="auto" w:fill="0070C0"/>
            <w:vAlign w:val="center"/>
          </w:tcPr>
          <w:p w14:paraId="368A49F3" w14:textId="77777777" w:rsidR="00970E33" w:rsidRPr="00796A61" w:rsidRDefault="00970E33" w:rsidP="004F2E6D">
            <w:pPr>
              <w:jc w:val="center"/>
              <w:rPr>
                <w:b/>
              </w:rPr>
            </w:pPr>
            <w:r w:rsidRPr="00796A61">
              <w:rPr>
                <w:b/>
              </w:rPr>
              <w:t>TAL</w:t>
            </w:r>
          </w:p>
        </w:tc>
      </w:tr>
      <w:tr w:rsidR="00970E33" w:rsidRPr="005A7D12" w14:paraId="289060FC" w14:textId="77777777" w:rsidTr="00D35361">
        <w:tc>
          <w:tcPr>
            <w:tcW w:w="1584" w:type="pct"/>
            <w:vAlign w:val="center"/>
          </w:tcPr>
          <w:p w14:paraId="2BBB6A44" w14:textId="66A83C20" w:rsidR="00970E33" w:rsidRDefault="00970E33" w:rsidP="004F2E6D">
            <w:r>
              <w:t>keine</w:t>
            </w:r>
          </w:p>
        </w:tc>
        <w:tc>
          <w:tcPr>
            <w:tcW w:w="683" w:type="pct"/>
            <w:shd w:val="clear" w:color="auto" w:fill="D9D9D9" w:themeFill="background1" w:themeFillShade="D9"/>
            <w:vAlign w:val="center"/>
          </w:tcPr>
          <w:p w14:paraId="4FE86D12" w14:textId="28F661D7" w:rsidR="00970E33" w:rsidRPr="003D364E" w:rsidRDefault="00AA6666" w:rsidP="00AA6666">
            <w:pPr>
              <w:jc w:val="center"/>
              <w:rPr>
                <w:b/>
                <w:sz w:val="20"/>
                <w:szCs w:val="20"/>
              </w:rPr>
            </w:pPr>
            <w:r>
              <w:rPr>
                <w:b/>
                <w:sz w:val="20"/>
                <w:szCs w:val="20"/>
              </w:rPr>
              <w:t>X</w:t>
            </w:r>
          </w:p>
        </w:tc>
        <w:tc>
          <w:tcPr>
            <w:tcW w:w="683" w:type="pct"/>
            <w:shd w:val="clear" w:color="auto" w:fill="EAF1DD" w:themeFill="accent3" w:themeFillTint="33"/>
            <w:vAlign w:val="center"/>
          </w:tcPr>
          <w:p w14:paraId="22AD387D" w14:textId="09337061" w:rsidR="00970E33" w:rsidRPr="00A479AE" w:rsidRDefault="00A479AE" w:rsidP="004F2E6D">
            <w:pPr>
              <w:jc w:val="center"/>
              <w:rPr>
                <w:sz w:val="20"/>
                <w:szCs w:val="20"/>
              </w:rPr>
            </w:pPr>
            <w:r w:rsidRPr="00A479AE">
              <w:rPr>
                <w:sz w:val="20"/>
                <w:szCs w:val="20"/>
              </w:rPr>
              <w:t>X</w:t>
            </w:r>
          </w:p>
        </w:tc>
        <w:tc>
          <w:tcPr>
            <w:tcW w:w="683" w:type="pct"/>
            <w:shd w:val="clear" w:color="auto" w:fill="F2DBDB" w:themeFill="accent2" w:themeFillTint="33"/>
            <w:vAlign w:val="center"/>
          </w:tcPr>
          <w:p w14:paraId="6A5CCAEE" w14:textId="5F177668" w:rsidR="00970E33" w:rsidRPr="00F63FE8" w:rsidRDefault="00970E33" w:rsidP="004F2E6D">
            <w:pPr>
              <w:jc w:val="center"/>
              <w:rPr>
                <w:sz w:val="20"/>
                <w:szCs w:val="20"/>
              </w:rPr>
            </w:pPr>
            <w:r w:rsidRPr="00F63FE8">
              <w:rPr>
                <w:sz w:val="20"/>
                <w:szCs w:val="20"/>
              </w:rPr>
              <w:t>X</w:t>
            </w:r>
          </w:p>
        </w:tc>
        <w:tc>
          <w:tcPr>
            <w:tcW w:w="683" w:type="pct"/>
            <w:shd w:val="clear" w:color="auto" w:fill="FFFFCC"/>
            <w:vAlign w:val="center"/>
          </w:tcPr>
          <w:p w14:paraId="04E1FD28" w14:textId="52253B29" w:rsidR="00970E33" w:rsidRPr="00F63FE8" w:rsidRDefault="00F63FE8" w:rsidP="004F2E6D">
            <w:pPr>
              <w:jc w:val="center"/>
              <w:rPr>
                <w:sz w:val="20"/>
                <w:szCs w:val="20"/>
              </w:rPr>
            </w:pPr>
            <w:r w:rsidRPr="00F63FE8">
              <w:rPr>
                <w:sz w:val="20"/>
                <w:szCs w:val="20"/>
              </w:rPr>
              <w:t>X</w:t>
            </w:r>
          </w:p>
        </w:tc>
        <w:tc>
          <w:tcPr>
            <w:tcW w:w="683" w:type="pct"/>
            <w:shd w:val="clear" w:color="auto" w:fill="DBE5F1" w:themeFill="accent1" w:themeFillTint="33"/>
            <w:vAlign w:val="center"/>
          </w:tcPr>
          <w:p w14:paraId="6CB9A233" w14:textId="78F65833" w:rsidR="00970E33" w:rsidRPr="00F63FE8" w:rsidRDefault="00970E33" w:rsidP="004F2E6D">
            <w:pPr>
              <w:jc w:val="center"/>
              <w:rPr>
                <w:sz w:val="20"/>
                <w:szCs w:val="20"/>
              </w:rPr>
            </w:pPr>
            <w:r w:rsidRPr="00F63FE8">
              <w:rPr>
                <w:sz w:val="20"/>
                <w:szCs w:val="20"/>
              </w:rPr>
              <w:t>X</w:t>
            </w:r>
          </w:p>
        </w:tc>
      </w:tr>
    </w:tbl>
    <w:p w14:paraId="0C9AF07B" w14:textId="77777777" w:rsidR="00970E33" w:rsidRDefault="00970E33" w:rsidP="003229A5"/>
    <w:p w14:paraId="3147ED05" w14:textId="27EAC31F" w:rsidR="001F3112" w:rsidRDefault="001F3112" w:rsidP="001F3112">
      <w:pPr>
        <w:rPr>
          <w:b/>
        </w:rPr>
      </w:pPr>
      <w:r>
        <w:rPr>
          <w:b/>
        </w:rPr>
        <w:t>Garantierte Rentenfaktoren</w:t>
      </w:r>
    </w:p>
    <w:p w14:paraId="2F5CA2B2" w14:textId="77777777" w:rsidR="001F3112" w:rsidRDefault="001F3112" w:rsidP="001F3112"/>
    <w:p w14:paraId="55E4A61A" w14:textId="27EE10A6" w:rsidR="00EE5C67" w:rsidRDefault="001B38EC" w:rsidP="00EE5C67">
      <w:r w:rsidRPr="00EE5C67">
        <w:t>HLV:</w:t>
      </w:r>
      <w:r w:rsidR="00EE5C67" w:rsidRPr="00EE5C67">
        <w:t xml:space="preserve"> </w:t>
      </w:r>
      <w:r w:rsidR="00EE5C67">
        <w:t xml:space="preserve">Ein Mindestrentenfaktor in Höhe von </w:t>
      </w:r>
      <w:r w:rsidR="00E6392D" w:rsidRPr="00C732ED">
        <w:rPr>
          <w:sz w:val="20"/>
          <w:szCs w:val="20"/>
        </w:rPr>
        <w:t>80%</w:t>
      </w:r>
      <w:r w:rsidR="00E6392D">
        <w:rPr>
          <w:sz w:val="20"/>
          <w:szCs w:val="20"/>
        </w:rPr>
        <w:t>/70% (FUR/FSR)</w:t>
      </w:r>
      <w:r w:rsidR="00EE5C67">
        <w:t xml:space="preserve"> des Rentenfaktors, der mit den RGL bei Vertragsbeginn berechnet wird, für das gesamte DK</w:t>
      </w:r>
      <w:r w:rsidR="00E6392D">
        <w:t>, kein RGL-Vorbehalt für Dynamiken und Sonderzahlungen im FSR</w:t>
      </w:r>
    </w:p>
    <w:p w14:paraId="1A1913B6" w14:textId="14C07F9E" w:rsidR="001B38EC" w:rsidRDefault="001B38EC" w:rsidP="001F3112"/>
    <w:p w14:paraId="4F15DCB2" w14:textId="77777777" w:rsidR="001B38EC" w:rsidRDefault="001B38EC" w:rsidP="001F3112"/>
    <w:p w14:paraId="70BFD70B" w14:textId="4D816AA6" w:rsidR="001F3112" w:rsidRDefault="001F3112" w:rsidP="001F3112">
      <w:r>
        <w:t>NL: Ein Mindestrentenfaktor mit den RGL bei Vertragsbeginn für den Teil des DK, der der Summe der Beiträge entspricht und ein</w:t>
      </w:r>
      <w:r w:rsidR="00B8088D">
        <w:t xml:space="preserve"> Mindestrentenfaktor</w:t>
      </w:r>
      <w:r>
        <w:t xml:space="preserve"> mit den RGL bei Vertragsbeginn (allerdings gekürzter Rechnungszins) für verbleibenden Teil des DK</w:t>
      </w:r>
    </w:p>
    <w:p w14:paraId="05600140" w14:textId="77777777" w:rsidR="001B38EC" w:rsidRDefault="001B38EC" w:rsidP="001B38EC"/>
    <w:p w14:paraId="4F1CACAC" w14:textId="6B2012E9" w:rsidR="001B38EC" w:rsidRDefault="001B38EC" w:rsidP="001B38EC">
      <w:r>
        <w:t>PBL: Ein Mindestrentenfaktor, der mit den aktuellen RGL bei Vertragsbeginn und einem Rechnungszins von 0% berechnet wird, für das gesamte DK</w:t>
      </w:r>
    </w:p>
    <w:p w14:paraId="78E544C2" w14:textId="77777777" w:rsidR="00B8088D" w:rsidRDefault="00B8088D" w:rsidP="001F3112"/>
    <w:p w14:paraId="0E8BBA3E" w14:textId="02A99572" w:rsidR="00B8088D" w:rsidRDefault="00B8088D" w:rsidP="001F3112">
      <w:r>
        <w:t>TAL: Ein Mindestrentenfaktor in Höhe von 85% des Rentenfaktors, der mit den RGL bei Ve</w:t>
      </w:r>
      <w:r>
        <w:t>r</w:t>
      </w:r>
      <w:r>
        <w:t>tragsbeginn berechnet wird, für das gesamte DK</w:t>
      </w:r>
    </w:p>
    <w:p w14:paraId="0AA9A7CD" w14:textId="77777777" w:rsidR="001F3112" w:rsidRDefault="001F3112" w:rsidP="001F3112"/>
    <w:tbl>
      <w:tblPr>
        <w:tblStyle w:val="Tabellenraster"/>
        <w:tblW w:w="5000" w:type="pct"/>
        <w:tblLayout w:type="fixed"/>
        <w:tblLook w:val="04A0" w:firstRow="1" w:lastRow="0" w:firstColumn="1" w:lastColumn="0" w:noHBand="0" w:noVBand="1"/>
      </w:tblPr>
      <w:tblGrid>
        <w:gridCol w:w="1808"/>
        <w:gridCol w:w="855"/>
        <w:gridCol w:w="1420"/>
        <w:gridCol w:w="1275"/>
        <w:gridCol w:w="1129"/>
        <w:gridCol w:w="1417"/>
        <w:gridCol w:w="1384"/>
      </w:tblGrid>
      <w:tr w:rsidR="00C00298" w:rsidRPr="00796A61" w14:paraId="1FA4AC70" w14:textId="77777777" w:rsidTr="00C00298">
        <w:tc>
          <w:tcPr>
            <w:tcW w:w="973" w:type="pct"/>
            <w:vAlign w:val="center"/>
          </w:tcPr>
          <w:p w14:paraId="1E2EF72E" w14:textId="77777777" w:rsidR="00813A3C" w:rsidRDefault="00813A3C" w:rsidP="004F2E6D">
            <w:pPr>
              <w:rPr>
                <w:b/>
              </w:rPr>
            </w:pPr>
            <w:r>
              <w:rPr>
                <w:b/>
              </w:rPr>
              <w:t xml:space="preserve">garantierter </w:t>
            </w:r>
          </w:p>
          <w:p w14:paraId="0FDA6441" w14:textId="0ACD6A31" w:rsidR="001F3112" w:rsidRPr="003116BA" w:rsidRDefault="00813A3C" w:rsidP="004F2E6D">
            <w:pPr>
              <w:rPr>
                <w:b/>
              </w:rPr>
            </w:pPr>
            <w:r>
              <w:rPr>
                <w:b/>
              </w:rPr>
              <w:t>Rentenfaktor</w:t>
            </w:r>
          </w:p>
        </w:tc>
        <w:tc>
          <w:tcPr>
            <w:tcW w:w="460" w:type="pct"/>
            <w:shd w:val="clear" w:color="auto" w:fill="808080" w:themeFill="background1" w:themeFillShade="80"/>
            <w:vAlign w:val="center"/>
          </w:tcPr>
          <w:p w14:paraId="4844C012" w14:textId="77777777" w:rsidR="001F3112" w:rsidRPr="00654F35" w:rsidRDefault="001F3112" w:rsidP="004F2E6D">
            <w:pPr>
              <w:jc w:val="center"/>
              <w:rPr>
                <w:b/>
              </w:rPr>
            </w:pPr>
            <w:r w:rsidRPr="00654F35">
              <w:rPr>
                <w:b/>
              </w:rPr>
              <w:t>TD</w:t>
            </w:r>
          </w:p>
        </w:tc>
        <w:tc>
          <w:tcPr>
            <w:tcW w:w="764" w:type="pct"/>
            <w:shd w:val="clear" w:color="auto" w:fill="00B050"/>
            <w:vAlign w:val="center"/>
          </w:tcPr>
          <w:p w14:paraId="10893DB2" w14:textId="77777777" w:rsidR="001F3112" w:rsidRPr="00796A61" w:rsidRDefault="001F3112" w:rsidP="004F2E6D">
            <w:pPr>
              <w:jc w:val="center"/>
              <w:rPr>
                <w:b/>
              </w:rPr>
            </w:pPr>
            <w:r>
              <w:rPr>
                <w:b/>
              </w:rPr>
              <w:t>HLV</w:t>
            </w:r>
          </w:p>
        </w:tc>
        <w:tc>
          <w:tcPr>
            <w:tcW w:w="1294" w:type="pct"/>
            <w:gridSpan w:val="2"/>
            <w:shd w:val="clear" w:color="auto" w:fill="FF0000"/>
            <w:vAlign w:val="center"/>
          </w:tcPr>
          <w:p w14:paraId="7C109041" w14:textId="77777777" w:rsidR="001F3112" w:rsidRPr="00796A61" w:rsidRDefault="001F3112" w:rsidP="004F2E6D">
            <w:pPr>
              <w:jc w:val="center"/>
              <w:rPr>
                <w:b/>
              </w:rPr>
            </w:pPr>
            <w:r>
              <w:rPr>
                <w:b/>
              </w:rPr>
              <w:t>NL</w:t>
            </w:r>
          </w:p>
        </w:tc>
        <w:tc>
          <w:tcPr>
            <w:tcW w:w="763" w:type="pct"/>
            <w:shd w:val="clear" w:color="auto" w:fill="FFFF00"/>
            <w:vAlign w:val="center"/>
          </w:tcPr>
          <w:p w14:paraId="227B0F77" w14:textId="77777777" w:rsidR="001F3112" w:rsidRPr="00796A61" w:rsidRDefault="001F3112" w:rsidP="004F2E6D">
            <w:pPr>
              <w:jc w:val="center"/>
              <w:rPr>
                <w:b/>
              </w:rPr>
            </w:pPr>
            <w:r>
              <w:rPr>
                <w:b/>
              </w:rPr>
              <w:t>PBL</w:t>
            </w:r>
          </w:p>
        </w:tc>
        <w:tc>
          <w:tcPr>
            <w:tcW w:w="745" w:type="pct"/>
            <w:shd w:val="clear" w:color="auto" w:fill="0070C0"/>
            <w:vAlign w:val="center"/>
          </w:tcPr>
          <w:p w14:paraId="660D19D3" w14:textId="77777777" w:rsidR="001F3112" w:rsidRPr="00796A61" w:rsidRDefault="001F3112" w:rsidP="004F2E6D">
            <w:pPr>
              <w:jc w:val="center"/>
              <w:rPr>
                <w:b/>
              </w:rPr>
            </w:pPr>
            <w:r w:rsidRPr="00796A61">
              <w:rPr>
                <w:b/>
              </w:rPr>
              <w:t>TAL</w:t>
            </w:r>
          </w:p>
        </w:tc>
      </w:tr>
      <w:tr w:rsidR="00C00298" w:rsidRPr="005A7D12" w14:paraId="3F63A422" w14:textId="77777777" w:rsidTr="00C00298">
        <w:tc>
          <w:tcPr>
            <w:tcW w:w="973" w:type="pct"/>
          </w:tcPr>
          <w:p w14:paraId="0B78170A" w14:textId="45FDB5EB" w:rsidR="00813A3C" w:rsidRPr="00882568" w:rsidRDefault="00813A3C" w:rsidP="004F2E6D">
            <w:r w:rsidRPr="00882568">
              <w:lastRenderedPageBreak/>
              <w:t>Rechnungszins</w:t>
            </w:r>
          </w:p>
        </w:tc>
        <w:tc>
          <w:tcPr>
            <w:tcW w:w="460" w:type="pct"/>
            <w:shd w:val="clear" w:color="auto" w:fill="D9D9D9" w:themeFill="background1" w:themeFillShade="D9"/>
            <w:vAlign w:val="center"/>
          </w:tcPr>
          <w:p w14:paraId="19187FA6" w14:textId="1BCF9B07" w:rsidR="00813A3C" w:rsidRPr="00882568" w:rsidRDefault="00A93A27" w:rsidP="004F2E6D">
            <w:pPr>
              <w:jc w:val="center"/>
              <w:rPr>
                <w:sz w:val="20"/>
                <w:szCs w:val="20"/>
              </w:rPr>
            </w:pPr>
            <w:r>
              <w:rPr>
                <w:sz w:val="20"/>
                <w:szCs w:val="20"/>
              </w:rPr>
              <w:t>X</w:t>
            </w:r>
          </w:p>
        </w:tc>
        <w:tc>
          <w:tcPr>
            <w:tcW w:w="764" w:type="pct"/>
            <w:shd w:val="clear" w:color="auto" w:fill="EAF1DD" w:themeFill="accent3" w:themeFillTint="33"/>
            <w:vAlign w:val="center"/>
          </w:tcPr>
          <w:p w14:paraId="5BE5D2CD" w14:textId="156AE227" w:rsidR="00813A3C" w:rsidRPr="00C732ED" w:rsidRDefault="00EE5C67" w:rsidP="004F2E6D">
            <w:pPr>
              <w:jc w:val="center"/>
              <w:rPr>
                <w:sz w:val="20"/>
                <w:szCs w:val="20"/>
              </w:rPr>
            </w:pPr>
            <w:r w:rsidRPr="00C732ED">
              <w:rPr>
                <w:sz w:val="20"/>
                <w:szCs w:val="20"/>
              </w:rPr>
              <w:t>0,9%</w:t>
            </w:r>
          </w:p>
        </w:tc>
        <w:tc>
          <w:tcPr>
            <w:tcW w:w="686" w:type="pct"/>
            <w:shd w:val="clear" w:color="auto" w:fill="F2DBDB" w:themeFill="accent2" w:themeFillTint="33"/>
            <w:vAlign w:val="center"/>
          </w:tcPr>
          <w:p w14:paraId="0CFD9518" w14:textId="6C2DF0F1" w:rsidR="00813A3C" w:rsidRPr="00882568" w:rsidRDefault="00813A3C" w:rsidP="004F2E6D">
            <w:pPr>
              <w:jc w:val="center"/>
              <w:rPr>
                <w:sz w:val="20"/>
                <w:szCs w:val="20"/>
              </w:rPr>
            </w:pPr>
            <w:r>
              <w:rPr>
                <w:sz w:val="20"/>
                <w:szCs w:val="20"/>
              </w:rPr>
              <w:t>0,9%</w:t>
            </w:r>
          </w:p>
        </w:tc>
        <w:tc>
          <w:tcPr>
            <w:tcW w:w="608" w:type="pct"/>
            <w:shd w:val="clear" w:color="auto" w:fill="F2DBDB" w:themeFill="accent2" w:themeFillTint="33"/>
            <w:vAlign w:val="center"/>
          </w:tcPr>
          <w:p w14:paraId="1AD4F7F6" w14:textId="398143DD" w:rsidR="00813A3C" w:rsidRPr="00882568" w:rsidRDefault="00813A3C" w:rsidP="004F2E6D">
            <w:pPr>
              <w:jc w:val="center"/>
              <w:rPr>
                <w:sz w:val="20"/>
                <w:szCs w:val="20"/>
              </w:rPr>
            </w:pPr>
            <w:r>
              <w:rPr>
                <w:sz w:val="20"/>
                <w:szCs w:val="20"/>
              </w:rPr>
              <w:t>0,25%</w:t>
            </w:r>
          </w:p>
        </w:tc>
        <w:tc>
          <w:tcPr>
            <w:tcW w:w="763" w:type="pct"/>
            <w:shd w:val="clear" w:color="auto" w:fill="FFFFCC"/>
            <w:vAlign w:val="center"/>
          </w:tcPr>
          <w:p w14:paraId="77396B03" w14:textId="5E01635E" w:rsidR="00813A3C" w:rsidRPr="00882568" w:rsidRDefault="00813A3C" w:rsidP="004F2E6D">
            <w:pPr>
              <w:jc w:val="center"/>
              <w:rPr>
                <w:sz w:val="20"/>
                <w:szCs w:val="20"/>
              </w:rPr>
            </w:pPr>
            <w:r w:rsidRPr="00882568">
              <w:rPr>
                <w:sz w:val="20"/>
                <w:szCs w:val="20"/>
              </w:rPr>
              <w:t>0%</w:t>
            </w:r>
          </w:p>
        </w:tc>
        <w:tc>
          <w:tcPr>
            <w:tcW w:w="745" w:type="pct"/>
            <w:shd w:val="clear" w:color="auto" w:fill="DBE5F1" w:themeFill="accent1" w:themeFillTint="33"/>
            <w:vAlign w:val="center"/>
          </w:tcPr>
          <w:p w14:paraId="70CB3957" w14:textId="2FCB029B" w:rsidR="00813A3C" w:rsidRPr="00882568" w:rsidRDefault="00813A3C" w:rsidP="004F2E6D">
            <w:pPr>
              <w:jc w:val="center"/>
              <w:rPr>
                <w:sz w:val="20"/>
                <w:szCs w:val="20"/>
              </w:rPr>
            </w:pPr>
            <w:r>
              <w:rPr>
                <w:sz w:val="20"/>
                <w:szCs w:val="20"/>
              </w:rPr>
              <w:t>0,9%</w:t>
            </w:r>
          </w:p>
        </w:tc>
      </w:tr>
      <w:tr w:rsidR="00C00298" w:rsidRPr="005A7D12" w14:paraId="0A0D8B87" w14:textId="77777777" w:rsidTr="00C00298">
        <w:tc>
          <w:tcPr>
            <w:tcW w:w="973" w:type="pct"/>
          </w:tcPr>
          <w:p w14:paraId="6C9C8AFC" w14:textId="6B07DD3F" w:rsidR="00882568" w:rsidRPr="00882568" w:rsidRDefault="00882568" w:rsidP="004F2E6D">
            <w:r w:rsidRPr="00882568">
              <w:t>Ausscheideor</w:t>
            </w:r>
            <w:r w:rsidRPr="00882568">
              <w:t>d</w:t>
            </w:r>
            <w:r w:rsidRPr="00882568">
              <w:t>nung</w:t>
            </w:r>
          </w:p>
        </w:tc>
        <w:tc>
          <w:tcPr>
            <w:tcW w:w="460" w:type="pct"/>
            <w:shd w:val="clear" w:color="auto" w:fill="D9D9D9" w:themeFill="background1" w:themeFillShade="D9"/>
            <w:vAlign w:val="center"/>
          </w:tcPr>
          <w:p w14:paraId="4C8CCF32" w14:textId="3167F74B" w:rsidR="00882568" w:rsidRPr="00882568" w:rsidRDefault="00A93A27" w:rsidP="004F2E6D">
            <w:pPr>
              <w:jc w:val="center"/>
              <w:rPr>
                <w:sz w:val="20"/>
                <w:szCs w:val="20"/>
              </w:rPr>
            </w:pPr>
            <w:r>
              <w:rPr>
                <w:sz w:val="20"/>
                <w:szCs w:val="20"/>
              </w:rPr>
              <w:t>X</w:t>
            </w:r>
          </w:p>
        </w:tc>
        <w:tc>
          <w:tcPr>
            <w:tcW w:w="764" w:type="pct"/>
            <w:shd w:val="clear" w:color="auto" w:fill="EAF1DD" w:themeFill="accent3" w:themeFillTint="33"/>
            <w:vAlign w:val="center"/>
          </w:tcPr>
          <w:p w14:paraId="50F58F80" w14:textId="4072AC63" w:rsidR="00882568" w:rsidRPr="00C732ED" w:rsidRDefault="00EE5C67" w:rsidP="00EE5C67">
            <w:pPr>
              <w:jc w:val="center"/>
              <w:rPr>
                <w:sz w:val="20"/>
                <w:szCs w:val="20"/>
              </w:rPr>
            </w:pPr>
            <w:r w:rsidRPr="00C732ED">
              <w:rPr>
                <w:sz w:val="20"/>
                <w:szCs w:val="20"/>
              </w:rPr>
              <w:t xml:space="preserve">Unisex-Tafel auf Basis DAV 2004 R M/F mit </w:t>
            </w:r>
            <w:proofErr w:type="spellStart"/>
            <w:r w:rsidRPr="00C732ED">
              <w:rPr>
                <w:sz w:val="20"/>
                <w:szCs w:val="20"/>
              </w:rPr>
              <w:t>p_M</w:t>
            </w:r>
            <w:proofErr w:type="spellEnd"/>
            <w:r w:rsidRPr="00C732ED">
              <w:rPr>
                <w:sz w:val="20"/>
                <w:szCs w:val="20"/>
              </w:rPr>
              <w:t>=30% zu Rentenb</w:t>
            </w:r>
            <w:r w:rsidRPr="00C732ED">
              <w:rPr>
                <w:sz w:val="20"/>
                <w:szCs w:val="20"/>
              </w:rPr>
              <w:t>e</w:t>
            </w:r>
            <w:r w:rsidRPr="00C732ED">
              <w:rPr>
                <w:sz w:val="20"/>
                <w:szCs w:val="20"/>
              </w:rPr>
              <w:t>ginn (Se-</w:t>
            </w:r>
            <w:proofErr w:type="spellStart"/>
            <w:r w:rsidRPr="00C732ED">
              <w:rPr>
                <w:sz w:val="20"/>
                <w:szCs w:val="20"/>
              </w:rPr>
              <w:t>lektionstafel</w:t>
            </w:r>
            <w:proofErr w:type="spellEnd"/>
            <w:r w:rsidRPr="00C732ED">
              <w:rPr>
                <w:sz w:val="20"/>
                <w:szCs w:val="20"/>
              </w:rPr>
              <w:t>)</w:t>
            </w:r>
          </w:p>
        </w:tc>
        <w:tc>
          <w:tcPr>
            <w:tcW w:w="1294" w:type="pct"/>
            <w:gridSpan w:val="2"/>
            <w:shd w:val="clear" w:color="auto" w:fill="F2DBDB" w:themeFill="accent2" w:themeFillTint="33"/>
            <w:vAlign w:val="center"/>
          </w:tcPr>
          <w:p w14:paraId="778EEF46" w14:textId="7969D56F" w:rsidR="00882568" w:rsidRPr="00882568" w:rsidRDefault="00813A3C" w:rsidP="00813A3C">
            <w:pPr>
              <w:jc w:val="center"/>
              <w:rPr>
                <w:sz w:val="20"/>
                <w:szCs w:val="20"/>
              </w:rPr>
            </w:pPr>
            <w:r w:rsidRPr="00813A3C">
              <w:rPr>
                <w:sz w:val="20"/>
                <w:szCs w:val="20"/>
              </w:rPr>
              <w:t xml:space="preserve">Unisex-Tafel auf Basis DAV 2004 R M/F mit </w:t>
            </w:r>
            <w:proofErr w:type="spellStart"/>
            <w:r w:rsidRPr="00813A3C">
              <w:rPr>
                <w:sz w:val="20"/>
                <w:szCs w:val="20"/>
              </w:rPr>
              <w:t>p_M</w:t>
            </w:r>
            <w:proofErr w:type="spellEnd"/>
            <w:r w:rsidRPr="00813A3C">
              <w:rPr>
                <w:sz w:val="20"/>
                <w:szCs w:val="20"/>
              </w:rPr>
              <w:t>=40% (Se-</w:t>
            </w:r>
            <w:proofErr w:type="spellStart"/>
            <w:r w:rsidRPr="00813A3C">
              <w:rPr>
                <w:sz w:val="20"/>
                <w:szCs w:val="20"/>
              </w:rPr>
              <w:t>lektionstafel</w:t>
            </w:r>
            <w:proofErr w:type="spellEnd"/>
            <w:r w:rsidRPr="00813A3C">
              <w:rPr>
                <w:sz w:val="20"/>
                <w:szCs w:val="20"/>
              </w:rPr>
              <w:t>)</w:t>
            </w:r>
          </w:p>
        </w:tc>
        <w:tc>
          <w:tcPr>
            <w:tcW w:w="763" w:type="pct"/>
            <w:shd w:val="clear" w:color="auto" w:fill="FFFFCC"/>
            <w:vAlign w:val="center"/>
          </w:tcPr>
          <w:p w14:paraId="417E3F19" w14:textId="5CFEF5DE" w:rsidR="00882568" w:rsidRPr="00882568" w:rsidRDefault="00882568" w:rsidP="005E245B">
            <w:pPr>
              <w:jc w:val="center"/>
              <w:rPr>
                <w:sz w:val="20"/>
                <w:szCs w:val="20"/>
              </w:rPr>
            </w:pPr>
            <w:r w:rsidRPr="00882568">
              <w:rPr>
                <w:sz w:val="20"/>
                <w:szCs w:val="20"/>
              </w:rPr>
              <w:t xml:space="preserve">Unisex-Tafel auf Basis DAV 2004 R M/F mit </w:t>
            </w:r>
            <w:proofErr w:type="spellStart"/>
            <w:r w:rsidRPr="00882568">
              <w:rPr>
                <w:sz w:val="20"/>
                <w:szCs w:val="20"/>
              </w:rPr>
              <w:t>p_M</w:t>
            </w:r>
            <w:proofErr w:type="spellEnd"/>
            <w:r w:rsidRPr="00882568">
              <w:rPr>
                <w:sz w:val="20"/>
                <w:szCs w:val="20"/>
              </w:rPr>
              <w:t>=20% (Se-</w:t>
            </w:r>
            <w:proofErr w:type="spellStart"/>
            <w:r w:rsidRPr="00882568">
              <w:rPr>
                <w:sz w:val="20"/>
                <w:szCs w:val="20"/>
              </w:rPr>
              <w:t>lektionstafel</w:t>
            </w:r>
            <w:proofErr w:type="spellEnd"/>
            <w:r w:rsidRPr="00882568">
              <w:rPr>
                <w:sz w:val="20"/>
                <w:szCs w:val="20"/>
              </w:rPr>
              <w:t>)</w:t>
            </w:r>
          </w:p>
        </w:tc>
        <w:tc>
          <w:tcPr>
            <w:tcW w:w="745" w:type="pct"/>
            <w:shd w:val="clear" w:color="auto" w:fill="DBE5F1" w:themeFill="accent1" w:themeFillTint="33"/>
            <w:vAlign w:val="center"/>
          </w:tcPr>
          <w:p w14:paraId="234786DD" w14:textId="6DEF6D2E" w:rsidR="00882568" w:rsidRPr="00882568" w:rsidRDefault="000318F5" w:rsidP="000318F5">
            <w:pPr>
              <w:jc w:val="center"/>
              <w:rPr>
                <w:sz w:val="20"/>
                <w:szCs w:val="20"/>
              </w:rPr>
            </w:pPr>
            <w:r w:rsidRPr="000318F5">
              <w:rPr>
                <w:sz w:val="20"/>
                <w:szCs w:val="20"/>
              </w:rPr>
              <w:t xml:space="preserve">Unisex-Tafel auf Basis DAV 2004 R M/F mit </w:t>
            </w:r>
            <w:proofErr w:type="spellStart"/>
            <w:r w:rsidRPr="000318F5">
              <w:rPr>
                <w:sz w:val="20"/>
                <w:szCs w:val="20"/>
              </w:rPr>
              <w:t>p_M</w:t>
            </w:r>
            <w:proofErr w:type="spellEnd"/>
            <w:r w:rsidRPr="000318F5">
              <w:rPr>
                <w:sz w:val="20"/>
                <w:szCs w:val="20"/>
              </w:rPr>
              <w:t>=</w:t>
            </w:r>
            <w:r>
              <w:rPr>
                <w:sz w:val="20"/>
                <w:szCs w:val="20"/>
              </w:rPr>
              <w:t>35</w:t>
            </w:r>
            <w:r w:rsidRPr="000318F5">
              <w:rPr>
                <w:sz w:val="20"/>
                <w:szCs w:val="20"/>
              </w:rPr>
              <w:t>% (Se-</w:t>
            </w:r>
            <w:proofErr w:type="spellStart"/>
            <w:r w:rsidRPr="000318F5">
              <w:rPr>
                <w:sz w:val="20"/>
                <w:szCs w:val="20"/>
              </w:rPr>
              <w:t>lektionstafel</w:t>
            </w:r>
            <w:proofErr w:type="spellEnd"/>
            <w:r w:rsidRPr="000318F5">
              <w:rPr>
                <w:sz w:val="20"/>
                <w:szCs w:val="20"/>
              </w:rPr>
              <w:t>)</w:t>
            </w:r>
          </w:p>
        </w:tc>
      </w:tr>
      <w:tr w:rsidR="00C00298" w:rsidRPr="00796A61" w14:paraId="7FE23287" w14:textId="77777777" w:rsidTr="00C00298">
        <w:tc>
          <w:tcPr>
            <w:tcW w:w="973" w:type="pct"/>
          </w:tcPr>
          <w:p w14:paraId="44AE7935" w14:textId="79481959" w:rsidR="00882568" w:rsidRPr="00882568" w:rsidRDefault="00882568" w:rsidP="004F2E6D">
            <w:r w:rsidRPr="00882568">
              <w:t>Kosten</w:t>
            </w:r>
          </w:p>
        </w:tc>
        <w:tc>
          <w:tcPr>
            <w:tcW w:w="460" w:type="pct"/>
            <w:shd w:val="clear" w:color="auto" w:fill="D9D9D9" w:themeFill="background1" w:themeFillShade="D9"/>
            <w:vAlign w:val="center"/>
          </w:tcPr>
          <w:p w14:paraId="746CC4CF" w14:textId="0498B9AC" w:rsidR="00882568" w:rsidRPr="00882568" w:rsidRDefault="00A93A27" w:rsidP="004F2E6D">
            <w:pPr>
              <w:jc w:val="center"/>
              <w:rPr>
                <w:sz w:val="20"/>
                <w:szCs w:val="20"/>
              </w:rPr>
            </w:pPr>
            <w:r>
              <w:rPr>
                <w:sz w:val="20"/>
                <w:szCs w:val="20"/>
              </w:rPr>
              <w:t>X</w:t>
            </w:r>
          </w:p>
        </w:tc>
        <w:tc>
          <w:tcPr>
            <w:tcW w:w="764" w:type="pct"/>
            <w:shd w:val="clear" w:color="auto" w:fill="EAF1DD" w:themeFill="accent3" w:themeFillTint="33"/>
            <w:vAlign w:val="center"/>
          </w:tcPr>
          <w:p w14:paraId="0BC7423F" w14:textId="0A4C30FA" w:rsidR="00882568" w:rsidRPr="00C732ED" w:rsidRDefault="00C732ED" w:rsidP="004F2E6D">
            <w:pPr>
              <w:jc w:val="center"/>
              <w:rPr>
                <w:sz w:val="20"/>
                <w:szCs w:val="20"/>
              </w:rPr>
            </w:pPr>
            <w:r w:rsidRPr="00C732ED">
              <w:rPr>
                <w:sz w:val="20"/>
                <w:szCs w:val="20"/>
              </w:rPr>
              <w:t>1,5% * Rente (inkl. G</w:t>
            </w:r>
            <w:r w:rsidRPr="00C732ED">
              <w:rPr>
                <w:sz w:val="20"/>
                <w:szCs w:val="20"/>
              </w:rPr>
              <w:t>e</w:t>
            </w:r>
            <w:r w:rsidRPr="00C732ED">
              <w:rPr>
                <w:sz w:val="20"/>
                <w:szCs w:val="20"/>
              </w:rPr>
              <w:t>winnrente)</w:t>
            </w:r>
          </w:p>
        </w:tc>
        <w:tc>
          <w:tcPr>
            <w:tcW w:w="1294" w:type="pct"/>
            <w:gridSpan w:val="2"/>
            <w:shd w:val="clear" w:color="auto" w:fill="F2DBDB" w:themeFill="accent2" w:themeFillTint="33"/>
            <w:vAlign w:val="center"/>
          </w:tcPr>
          <w:p w14:paraId="764526E7" w14:textId="0DCCC741" w:rsidR="00882568" w:rsidRPr="00882568" w:rsidRDefault="00813A3C" w:rsidP="004F2E6D">
            <w:pPr>
              <w:jc w:val="center"/>
              <w:rPr>
                <w:sz w:val="20"/>
                <w:szCs w:val="20"/>
              </w:rPr>
            </w:pPr>
            <w:r w:rsidRPr="00813A3C">
              <w:rPr>
                <w:sz w:val="20"/>
                <w:szCs w:val="20"/>
              </w:rPr>
              <w:t>1,5% * Rente</w:t>
            </w:r>
          </w:p>
        </w:tc>
        <w:tc>
          <w:tcPr>
            <w:tcW w:w="763" w:type="pct"/>
            <w:shd w:val="clear" w:color="auto" w:fill="FFFFCC"/>
            <w:vAlign w:val="center"/>
          </w:tcPr>
          <w:p w14:paraId="55F258B6" w14:textId="2BDA3F82" w:rsidR="00882568" w:rsidRPr="00882568" w:rsidRDefault="00882568" w:rsidP="005E245B">
            <w:pPr>
              <w:jc w:val="center"/>
              <w:rPr>
                <w:sz w:val="20"/>
                <w:szCs w:val="20"/>
              </w:rPr>
            </w:pPr>
            <w:r w:rsidRPr="00882568">
              <w:rPr>
                <w:sz w:val="20"/>
                <w:szCs w:val="20"/>
              </w:rPr>
              <w:t xml:space="preserve">2% * Rente (inkl. </w:t>
            </w:r>
            <w:r w:rsidR="005E245B">
              <w:rPr>
                <w:sz w:val="20"/>
                <w:szCs w:val="20"/>
              </w:rPr>
              <w:t>G</w:t>
            </w:r>
            <w:r w:rsidR="005E245B">
              <w:rPr>
                <w:sz w:val="20"/>
                <w:szCs w:val="20"/>
              </w:rPr>
              <w:t>e</w:t>
            </w:r>
            <w:r w:rsidR="005E245B">
              <w:rPr>
                <w:sz w:val="20"/>
                <w:szCs w:val="20"/>
              </w:rPr>
              <w:t>winn</w:t>
            </w:r>
            <w:r w:rsidRPr="00882568">
              <w:rPr>
                <w:sz w:val="20"/>
                <w:szCs w:val="20"/>
              </w:rPr>
              <w:t>rente)</w:t>
            </w:r>
          </w:p>
        </w:tc>
        <w:tc>
          <w:tcPr>
            <w:tcW w:w="745" w:type="pct"/>
            <w:shd w:val="clear" w:color="auto" w:fill="DBE5F1" w:themeFill="accent1" w:themeFillTint="33"/>
            <w:vAlign w:val="center"/>
          </w:tcPr>
          <w:p w14:paraId="4D42346E" w14:textId="670FC2F1" w:rsidR="00882568" w:rsidRPr="00882568" w:rsidRDefault="000318F5" w:rsidP="004F2E6D">
            <w:pPr>
              <w:jc w:val="center"/>
              <w:rPr>
                <w:sz w:val="20"/>
                <w:szCs w:val="20"/>
              </w:rPr>
            </w:pPr>
            <w:r w:rsidRPr="000318F5">
              <w:rPr>
                <w:sz w:val="20"/>
                <w:szCs w:val="20"/>
              </w:rPr>
              <w:t>1,5% * Ren-</w:t>
            </w:r>
            <w:proofErr w:type="spellStart"/>
            <w:r w:rsidRPr="000318F5">
              <w:rPr>
                <w:sz w:val="20"/>
                <w:szCs w:val="20"/>
              </w:rPr>
              <w:t>ten</w:t>
            </w:r>
            <w:proofErr w:type="spellEnd"/>
            <w:r w:rsidRPr="000318F5">
              <w:rPr>
                <w:sz w:val="20"/>
                <w:szCs w:val="20"/>
              </w:rPr>
              <w:t xml:space="preserve">, aber mind. 2 € </w:t>
            </w:r>
            <w:proofErr w:type="spellStart"/>
            <w:r w:rsidRPr="000318F5">
              <w:rPr>
                <w:sz w:val="20"/>
                <w:szCs w:val="20"/>
              </w:rPr>
              <w:t>p.M.</w:t>
            </w:r>
            <w:proofErr w:type="spellEnd"/>
          </w:p>
        </w:tc>
      </w:tr>
      <w:tr w:rsidR="00C00298" w:rsidRPr="00796A61" w14:paraId="793FBF61" w14:textId="77777777" w:rsidTr="00C00298">
        <w:tc>
          <w:tcPr>
            <w:tcW w:w="973" w:type="pct"/>
          </w:tcPr>
          <w:p w14:paraId="6701DA35" w14:textId="1D9DEE9E" w:rsidR="000318F5" w:rsidRPr="00882568" w:rsidRDefault="000318F5" w:rsidP="004F2E6D">
            <w:r>
              <w:t>Garantiefaktor</w:t>
            </w:r>
          </w:p>
        </w:tc>
        <w:tc>
          <w:tcPr>
            <w:tcW w:w="460" w:type="pct"/>
            <w:shd w:val="clear" w:color="auto" w:fill="D9D9D9" w:themeFill="background1" w:themeFillShade="D9"/>
            <w:vAlign w:val="center"/>
          </w:tcPr>
          <w:p w14:paraId="4D1D233B" w14:textId="26760D96" w:rsidR="000318F5" w:rsidRPr="00882568" w:rsidRDefault="00A93A27" w:rsidP="004F2E6D">
            <w:pPr>
              <w:jc w:val="center"/>
              <w:rPr>
                <w:sz w:val="20"/>
                <w:szCs w:val="20"/>
              </w:rPr>
            </w:pPr>
            <w:r>
              <w:rPr>
                <w:sz w:val="20"/>
                <w:szCs w:val="20"/>
              </w:rPr>
              <w:t>X</w:t>
            </w:r>
          </w:p>
        </w:tc>
        <w:tc>
          <w:tcPr>
            <w:tcW w:w="764" w:type="pct"/>
            <w:shd w:val="clear" w:color="auto" w:fill="EAF1DD" w:themeFill="accent3" w:themeFillTint="33"/>
            <w:vAlign w:val="center"/>
          </w:tcPr>
          <w:p w14:paraId="71DD7190" w14:textId="27FFA696" w:rsidR="000318F5" w:rsidRPr="00C732ED" w:rsidRDefault="00C732ED" w:rsidP="004F2E6D">
            <w:pPr>
              <w:jc w:val="center"/>
              <w:rPr>
                <w:sz w:val="20"/>
                <w:szCs w:val="20"/>
              </w:rPr>
            </w:pPr>
            <w:r w:rsidRPr="00C732ED">
              <w:rPr>
                <w:sz w:val="20"/>
                <w:szCs w:val="20"/>
              </w:rPr>
              <w:t>80%</w:t>
            </w:r>
            <w:r w:rsidR="00E6392D">
              <w:rPr>
                <w:sz w:val="20"/>
                <w:szCs w:val="20"/>
              </w:rPr>
              <w:t>/70% (FUR/FSR)</w:t>
            </w:r>
          </w:p>
        </w:tc>
        <w:tc>
          <w:tcPr>
            <w:tcW w:w="1294" w:type="pct"/>
            <w:gridSpan w:val="2"/>
            <w:shd w:val="clear" w:color="auto" w:fill="F2DBDB" w:themeFill="accent2" w:themeFillTint="33"/>
            <w:vAlign w:val="center"/>
          </w:tcPr>
          <w:p w14:paraId="575A8710" w14:textId="2C0FC724" w:rsidR="000318F5" w:rsidRPr="00882568" w:rsidRDefault="00813A3C" w:rsidP="004F2E6D">
            <w:pPr>
              <w:jc w:val="center"/>
              <w:rPr>
                <w:sz w:val="20"/>
                <w:szCs w:val="20"/>
              </w:rPr>
            </w:pPr>
            <w:r>
              <w:rPr>
                <w:sz w:val="20"/>
                <w:szCs w:val="20"/>
              </w:rPr>
              <w:t>-</w:t>
            </w:r>
          </w:p>
        </w:tc>
        <w:tc>
          <w:tcPr>
            <w:tcW w:w="763" w:type="pct"/>
            <w:shd w:val="clear" w:color="auto" w:fill="FFFFCC"/>
            <w:vAlign w:val="center"/>
          </w:tcPr>
          <w:p w14:paraId="46FC646D" w14:textId="4ED7D8F9" w:rsidR="000318F5" w:rsidRPr="00882568" w:rsidRDefault="000318F5" w:rsidP="005E245B">
            <w:pPr>
              <w:jc w:val="center"/>
              <w:rPr>
                <w:sz w:val="20"/>
                <w:szCs w:val="20"/>
              </w:rPr>
            </w:pPr>
            <w:r>
              <w:rPr>
                <w:sz w:val="20"/>
                <w:szCs w:val="20"/>
              </w:rPr>
              <w:t>-</w:t>
            </w:r>
          </w:p>
        </w:tc>
        <w:tc>
          <w:tcPr>
            <w:tcW w:w="745" w:type="pct"/>
            <w:shd w:val="clear" w:color="auto" w:fill="DBE5F1" w:themeFill="accent1" w:themeFillTint="33"/>
            <w:vAlign w:val="center"/>
          </w:tcPr>
          <w:p w14:paraId="5BA58DDA" w14:textId="49AB9D6D" w:rsidR="000318F5" w:rsidRPr="000318F5" w:rsidRDefault="000318F5" w:rsidP="004F2E6D">
            <w:pPr>
              <w:jc w:val="center"/>
              <w:rPr>
                <w:sz w:val="20"/>
                <w:szCs w:val="20"/>
              </w:rPr>
            </w:pPr>
            <w:r>
              <w:rPr>
                <w:sz w:val="20"/>
                <w:szCs w:val="20"/>
              </w:rPr>
              <w:t>85%</w:t>
            </w:r>
          </w:p>
        </w:tc>
      </w:tr>
      <w:tr w:rsidR="00C00298" w:rsidRPr="00796A61" w14:paraId="569E0030" w14:textId="77777777" w:rsidTr="00C00298">
        <w:tc>
          <w:tcPr>
            <w:tcW w:w="973" w:type="pct"/>
          </w:tcPr>
          <w:p w14:paraId="56F986B9" w14:textId="056FA269" w:rsidR="00813A3C" w:rsidRPr="00882568" w:rsidRDefault="00813A3C" w:rsidP="004F2E6D">
            <w:r>
              <w:t>Bezugsgröße</w:t>
            </w:r>
          </w:p>
        </w:tc>
        <w:tc>
          <w:tcPr>
            <w:tcW w:w="460" w:type="pct"/>
            <w:shd w:val="clear" w:color="auto" w:fill="D9D9D9" w:themeFill="background1" w:themeFillShade="D9"/>
            <w:vAlign w:val="center"/>
          </w:tcPr>
          <w:p w14:paraId="3DB2599F" w14:textId="590D2383" w:rsidR="00813A3C" w:rsidRPr="00882568" w:rsidRDefault="00A93A27" w:rsidP="004F2E6D">
            <w:pPr>
              <w:jc w:val="center"/>
              <w:rPr>
                <w:sz w:val="20"/>
                <w:szCs w:val="20"/>
              </w:rPr>
            </w:pPr>
            <w:r>
              <w:rPr>
                <w:sz w:val="20"/>
                <w:szCs w:val="20"/>
              </w:rPr>
              <w:t>G</w:t>
            </w:r>
            <w:r>
              <w:rPr>
                <w:sz w:val="20"/>
                <w:szCs w:val="20"/>
              </w:rPr>
              <w:t>e</w:t>
            </w:r>
            <w:r>
              <w:rPr>
                <w:sz w:val="20"/>
                <w:szCs w:val="20"/>
              </w:rPr>
              <w:t>sa</w:t>
            </w:r>
            <w:r>
              <w:rPr>
                <w:sz w:val="20"/>
                <w:szCs w:val="20"/>
              </w:rPr>
              <w:t>m</w:t>
            </w:r>
            <w:r>
              <w:rPr>
                <w:sz w:val="20"/>
                <w:szCs w:val="20"/>
              </w:rPr>
              <w:t>tes DK</w:t>
            </w:r>
          </w:p>
        </w:tc>
        <w:tc>
          <w:tcPr>
            <w:tcW w:w="764" w:type="pct"/>
            <w:shd w:val="clear" w:color="auto" w:fill="EAF1DD" w:themeFill="accent3" w:themeFillTint="33"/>
            <w:vAlign w:val="center"/>
          </w:tcPr>
          <w:p w14:paraId="7E25109C" w14:textId="15A69213" w:rsidR="00813A3C" w:rsidRPr="00C732ED" w:rsidRDefault="00C732ED" w:rsidP="004F2E6D">
            <w:pPr>
              <w:jc w:val="center"/>
              <w:rPr>
                <w:sz w:val="20"/>
                <w:szCs w:val="20"/>
              </w:rPr>
            </w:pPr>
            <w:r w:rsidRPr="00C732ED">
              <w:rPr>
                <w:sz w:val="20"/>
                <w:szCs w:val="20"/>
              </w:rPr>
              <w:t>gesamtes DK</w:t>
            </w:r>
          </w:p>
        </w:tc>
        <w:tc>
          <w:tcPr>
            <w:tcW w:w="686" w:type="pct"/>
            <w:shd w:val="clear" w:color="auto" w:fill="F2DBDB" w:themeFill="accent2" w:themeFillTint="33"/>
            <w:vAlign w:val="center"/>
          </w:tcPr>
          <w:p w14:paraId="228A3B40" w14:textId="197BBF58" w:rsidR="00813A3C" w:rsidRPr="00882568" w:rsidRDefault="0062585A" w:rsidP="004F2E6D">
            <w:pPr>
              <w:jc w:val="center"/>
              <w:rPr>
                <w:sz w:val="20"/>
                <w:szCs w:val="20"/>
              </w:rPr>
            </w:pPr>
            <w:r w:rsidRPr="0062585A">
              <w:rPr>
                <w:sz w:val="20"/>
                <w:szCs w:val="20"/>
              </w:rPr>
              <w:t>Teil des DK, der der Summe der Beiträge entspricht</w:t>
            </w:r>
          </w:p>
        </w:tc>
        <w:tc>
          <w:tcPr>
            <w:tcW w:w="608" w:type="pct"/>
            <w:shd w:val="clear" w:color="auto" w:fill="F2DBDB" w:themeFill="accent2" w:themeFillTint="33"/>
            <w:vAlign w:val="center"/>
          </w:tcPr>
          <w:p w14:paraId="6EFB276E" w14:textId="43E463EC" w:rsidR="00813A3C" w:rsidRPr="00882568" w:rsidRDefault="0062585A" w:rsidP="004F2E6D">
            <w:pPr>
              <w:jc w:val="center"/>
              <w:rPr>
                <w:sz w:val="20"/>
                <w:szCs w:val="20"/>
              </w:rPr>
            </w:pPr>
            <w:r w:rsidRPr="0062585A">
              <w:rPr>
                <w:sz w:val="20"/>
                <w:szCs w:val="20"/>
              </w:rPr>
              <w:t>verble</w:t>
            </w:r>
            <w:r w:rsidRPr="0062585A">
              <w:rPr>
                <w:sz w:val="20"/>
                <w:szCs w:val="20"/>
              </w:rPr>
              <w:t>i</w:t>
            </w:r>
            <w:r w:rsidRPr="0062585A">
              <w:rPr>
                <w:sz w:val="20"/>
                <w:szCs w:val="20"/>
              </w:rPr>
              <w:t>ben</w:t>
            </w:r>
            <w:r w:rsidR="00C00298">
              <w:rPr>
                <w:sz w:val="20"/>
                <w:szCs w:val="20"/>
              </w:rPr>
              <w:t>der</w:t>
            </w:r>
            <w:r w:rsidRPr="0062585A">
              <w:rPr>
                <w:sz w:val="20"/>
                <w:szCs w:val="20"/>
              </w:rPr>
              <w:t xml:space="preserve"> Teil des DK</w:t>
            </w:r>
          </w:p>
        </w:tc>
        <w:tc>
          <w:tcPr>
            <w:tcW w:w="763" w:type="pct"/>
            <w:shd w:val="clear" w:color="auto" w:fill="FFFFCC"/>
            <w:vAlign w:val="center"/>
          </w:tcPr>
          <w:p w14:paraId="662FBC53" w14:textId="77777777" w:rsidR="00C00298" w:rsidRDefault="00813A3C" w:rsidP="005E245B">
            <w:pPr>
              <w:jc w:val="center"/>
              <w:rPr>
                <w:sz w:val="20"/>
                <w:szCs w:val="20"/>
              </w:rPr>
            </w:pPr>
            <w:r>
              <w:rPr>
                <w:sz w:val="20"/>
                <w:szCs w:val="20"/>
              </w:rPr>
              <w:t xml:space="preserve">gesamtes </w:t>
            </w:r>
          </w:p>
          <w:p w14:paraId="3424A36B" w14:textId="5058A1FB" w:rsidR="00813A3C" w:rsidRPr="00882568" w:rsidRDefault="00813A3C" w:rsidP="005E245B">
            <w:pPr>
              <w:jc w:val="center"/>
              <w:rPr>
                <w:sz w:val="20"/>
                <w:szCs w:val="20"/>
              </w:rPr>
            </w:pPr>
            <w:r>
              <w:rPr>
                <w:sz w:val="20"/>
                <w:szCs w:val="20"/>
              </w:rPr>
              <w:t>DK</w:t>
            </w:r>
          </w:p>
        </w:tc>
        <w:tc>
          <w:tcPr>
            <w:tcW w:w="745" w:type="pct"/>
            <w:shd w:val="clear" w:color="auto" w:fill="DBE5F1" w:themeFill="accent1" w:themeFillTint="33"/>
            <w:vAlign w:val="center"/>
          </w:tcPr>
          <w:p w14:paraId="7C9E0E78" w14:textId="3BF5F7C9" w:rsidR="00813A3C" w:rsidRPr="000318F5" w:rsidRDefault="00813A3C" w:rsidP="00C00298">
            <w:pPr>
              <w:jc w:val="center"/>
              <w:rPr>
                <w:sz w:val="20"/>
                <w:szCs w:val="20"/>
              </w:rPr>
            </w:pPr>
            <w:r>
              <w:rPr>
                <w:sz w:val="20"/>
                <w:szCs w:val="20"/>
              </w:rPr>
              <w:t xml:space="preserve">gesamtes </w:t>
            </w:r>
            <w:r w:rsidR="00C00298">
              <w:rPr>
                <w:sz w:val="20"/>
                <w:szCs w:val="20"/>
              </w:rPr>
              <w:t>D</w:t>
            </w:r>
            <w:r>
              <w:rPr>
                <w:sz w:val="20"/>
                <w:szCs w:val="20"/>
              </w:rPr>
              <w:t>K</w:t>
            </w:r>
          </w:p>
        </w:tc>
      </w:tr>
    </w:tbl>
    <w:p w14:paraId="673CC41D" w14:textId="77777777" w:rsidR="001F3112" w:rsidRDefault="001F3112" w:rsidP="001F3112"/>
    <w:p w14:paraId="0D8740D4" w14:textId="18CEC8D4" w:rsidR="00E6392D" w:rsidRDefault="00E6392D" w:rsidP="001F3112">
      <w:r>
        <w:t>Entmischung im Rentenbezug jeweils analog Moderne Klassik.</w:t>
      </w:r>
    </w:p>
    <w:p w14:paraId="4FFB2F40" w14:textId="77777777" w:rsidR="00E6392D" w:rsidRDefault="00E6392D" w:rsidP="001F3112"/>
    <w:p w14:paraId="52549130" w14:textId="3D4B8207" w:rsidR="004B324C" w:rsidRPr="00B247B6" w:rsidRDefault="004B324C" w:rsidP="004B324C">
      <w:pPr>
        <w:pStyle w:val="berschrift4"/>
      </w:pPr>
      <w:r>
        <w:t>Empfehlung</w:t>
      </w:r>
    </w:p>
    <w:p w14:paraId="399A5B6E" w14:textId="51F2FB1A" w:rsidR="00A93A27" w:rsidRDefault="00A93A27" w:rsidP="003E06B7">
      <w:pPr>
        <w:rPr>
          <w:b/>
        </w:rPr>
      </w:pPr>
      <w:r w:rsidRPr="008229B9">
        <w:rPr>
          <w:b/>
        </w:rPr>
        <w:t>Garantierte Todesfallleistung</w:t>
      </w:r>
    </w:p>
    <w:p w14:paraId="181E27C9" w14:textId="25C6A059" w:rsidR="00AA779A" w:rsidRPr="00AA779A" w:rsidRDefault="00AA779A" w:rsidP="00AA779A">
      <w:pPr>
        <w:pStyle w:val="Listenabsatz"/>
        <w:numPr>
          <w:ilvl w:val="0"/>
          <w:numId w:val="72"/>
        </w:numPr>
      </w:pPr>
      <w:r w:rsidRPr="00AA779A">
        <w:t>Beitragsrückgewähr</w:t>
      </w:r>
      <w:r>
        <w:t xml:space="preserve"> als Mindesttodesfallleistung </w:t>
      </w:r>
      <w:r w:rsidRPr="00AA779A">
        <w:t xml:space="preserve"> und wählbar</w:t>
      </w:r>
      <w:r>
        <w:t>e Mindesttodesfalllei</w:t>
      </w:r>
      <w:r>
        <w:t>s</w:t>
      </w:r>
      <w:r>
        <w:t>tung innerhalb von gesellschaftsabhängiger Ober- und Untergrenze</w:t>
      </w:r>
    </w:p>
    <w:p w14:paraId="68184B01" w14:textId="77777777" w:rsidR="00A93A27" w:rsidRDefault="00A93A27" w:rsidP="003E06B7"/>
    <w:p w14:paraId="7197F1E1" w14:textId="77777777" w:rsidR="00A93A27" w:rsidRDefault="00A93A27" w:rsidP="003E06B7"/>
    <w:p w14:paraId="13B56418" w14:textId="20AAC065" w:rsidR="00A93A27" w:rsidRDefault="00A93A27" w:rsidP="003E06B7">
      <w:r>
        <w:rPr>
          <w:b/>
        </w:rPr>
        <w:t>Garantierte Leistung bei Ablauf bzw. Rentenbeginn</w:t>
      </w:r>
    </w:p>
    <w:p w14:paraId="6D2731FB" w14:textId="51A3A3BA" w:rsidR="00A93A27" w:rsidRDefault="00A93A27" w:rsidP="003E06B7">
      <w:r>
        <w:t>keine</w:t>
      </w:r>
    </w:p>
    <w:p w14:paraId="78952626" w14:textId="77777777" w:rsidR="00A93A27" w:rsidRDefault="00A93A27" w:rsidP="003E06B7"/>
    <w:p w14:paraId="6AA7348C" w14:textId="638C6370" w:rsidR="00A93A27" w:rsidRDefault="00A93A27" w:rsidP="003E06B7">
      <w:r>
        <w:rPr>
          <w:b/>
        </w:rPr>
        <w:t>Garantierte Rentenfaktoren</w:t>
      </w:r>
    </w:p>
    <w:p w14:paraId="5CBE1FFB" w14:textId="1E2408BD" w:rsidR="003559E3" w:rsidRPr="00F644AC" w:rsidRDefault="003E06B7" w:rsidP="003E06B7">
      <w:r>
        <w:t>Zins, Tafel, Mischungsverhältnis, Kosten</w:t>
      </w:r>
      <w:r w:rsidR="00EC1FD6">
        <w:t xml:space="preserve"> (keine Mindestkosten)</w:t>
      </w:r>
      <w:r>
        <w:t xml:space="preserve"> und Garantiefaktor parame</w:t>
      </w:r>
      <w:r>
        <w:t>t</w:t>
      </w:r>
      <w:r>
        <w:t>risierbar. Immer bezogen auf das gesamte DK.</w:t>
      </w:r>
    </w:p>
    <w:p w14:paraId="6DD18468" w14:textId="77777777" w:rsidR="004B324C" w:rsidRPr="00BE0D08" w:rsidRDefault="004B324C" w:rsidP="003229A5"/>
    <w:p w14:paraId="0EFE2460" w14:textId="0652B572" w:rsidR="00194C12" w:rsidRPr="00F0563E" w:rsidRDefault="00194C12" w:rsidP="00194C12">
      <w:pPr>
        <w:pStyle w:val="berschrift4"/>
      </w:pPr>
      <w:r w:rsidRPr="00F0563E">
        <w:t>Abstimmung mit F1 der Mathematik</w:t>
      </w:r>
      <w:r w:rsidR="0040600B" w:rsidRPr="00F0563E">
        <w:t xml:space="preserve"> </w:t>
      </w:r>
      <w:r w:rsidR="003626B9" w:rsidRPr="00F0563E">
        <w:t>(</w:t>
      </w:r>
      <w:r w:rsidR="0032372B" w:rsidRPr="00F0563E">
        <w:t>19.05.2017</w:t>
      </w:r>
      <w:r w:rsidR="003626B9" w:rsidRPr="00F0563E">
        <w:t>)</w:t>
      </w:r>
    </w:p>
    <w:p w14:paraId="22EFEF4E" w14:textId="13F01D8F" w:rsidR="00F644AC" w:rsidRPr="00A87849" w:rsidRDefault="0032372B" w:rsidP="009D38C4">
      <w:pPr>
        <w:pStyle w:val="Listenabsatz"/>
        <w:numPr>
          <w:ilvl w:val="0"/>
          <w:numId w:val="10"/>
        </w:numPr>
      </w:pPr>
      <w:r w:rsidRPr="00F0563E">
        <w:t xml:space="preserve">Der Empfehlung wird </w:t>
      </w:r>
      <w:r w:rsidR="00926E23" w:rsidRPr="00F0563E">
        <w:t xml:space="preserve">zu Rentenfaktoren und grundsätzlich auch zur Todesfallleistung gefolgt. </w:t>
      </w:r>
      <w:r w:rsidR="00926E23" w:rsidRPr="00A87849">
        <w:t>Vorbehaltlich der Klärung zur Mindesttodesfallsumme.</w:t>
      </w:r>
    </w:p>
    <w:p w14:paraId="7A4DC0E6" w14:textId="6E8E0D17" w:rsidR="008229B9" w:rsidRDefault="008229B9" w:rsidP="008229B9">
      <w:pPr>
        <w:pStyle w:val="berschrift4"/>
        <w:rPr>
          <w:ins w:id="39" w:author="Kamerichs, Wolfgang" w:date="2017-07-10T13:24:00Z"/>
        </w:rPr>
      </w:pPr>
      <w:ins w:id="40" w:author="Kamerichs, Wolfgang" w:date="2017-07-10T13:24:00Z">
        <w:r w:rsidRPr="00B247B6">
          <w:t>Abstimmung mit F1 der Mathematik</w:t>
        </w:r>
      </w:ins>
      <w:ins w:id="41" w:author="Wrede, Dominic" w:date="2017-10-26T14:54:00Z">
        <w:r w:rsidR="00820A0C">
          <w:t xml:space="preserve"> (04.08.2017)</w:t>
        </w:r>
      </w:ins>
    </w:p>
    <w:p w14:paraId="13EE3643" w14:textId="6E6C61F1" w:rsidR="008229B9" w:rsidRDefault="00732F13" w:rsidP="00732F13">
      <w:pPr>
        <w:pStyle w:val="Listenabsatz"/>
        <w:numPr>
          <w:ilvl w:val="0"/>
          <w:numId w:val="10"/>
        </w:numPr>
        <w:rPr>
          <w:ins w:id="42" w:author="Wrede, Dominic" w:date="2017-09-07T10:38:00Z"/>
        </w:rPr>
      </w:pPr>
      <w:ins w:id="43" w:author="Wrede, Dominic" w:date="2017-09-07T10:37:00Z">
        <w:r>
          <w:t>Zwei mögliche Mindest-Todesfallleistungen:</w:t>
        </w:r>
      </w:ins>
      <w:ins w:id="44" w:author="Wrede, Dominic" w:date="2017-09-07T10:36:00Z">
        <w:r w:rsidRPr="00732F13">
          <w:t xml:space="preserve"> mind. gezahlte Beiträge oder mind. X% der Beitragssumme</w:t>
        </w:r>
      </w:ins>
      <w:ins w:id="45" w:author="Kamerichs, Wolfgang" w:date="2017-07-10T13:25:00Z">
        <w:del w:id="46" w:author="Wrede, Dominic" w:date="2017-09-07T10:38:00Z">
          <w:r w:rsidR="008229B9" w:rsidDel="00732F13">
            <w:delText>Regelungen</w:delText>
          </w:r>
        </w:del>
      </w:ins>
      <w:ins w:id="47" w:author="Kamerichs, Wolfgang" w:date="2017-07-10T13:24:00Z">
        <w:del w:id="48" w:author="Wrede, Dominic" w:date="2017-09-07T10:38:00Z">
          <w:r w:rsidR="008229B9" w:rsidDel="00732F13">
            <w:delText xml:space="preserve"> zur Mindes</w:delText>
          </w:r>
          <w:r w:rsidR="008229B9" w:rsidDel="00732F13">
            <w:delText>t</w:delText>
          </w:r>
          <w:r w:rsidR="008229B9" w:rsidDel="00732F13">
            <w:delText>todesfallsumme</w:delText>
          </w:r>
        </w:del>
      </w:ins>
      <w:ins w:id="49" w:author="Kamerichs, Wolfgang" w:date="2017-07-10T13:25:00Z">
        <w:del w:id="50" w:author="Wrede, Dominic" w:date="2017-09-07T10:38:00Z">
          <w:r w:rsidR="008229B9" w:rsidDel="00732F13">
            <w:delText xml:space="preserve"> sind noch nicht a</w:delText>
          </w:r>
          <w:r w:rsidR="008229B9" w:rsidDel="00732F13">
            <w:delText>b</w:delText>
          </w:r>
          <w:r w:rsidR="008229B9" w:rsidDel="00732F13">
            <w:delText>gestimmt.</w:delText>
          </w:r>
        </w:del>
      </w:ins>
    </w:p>
    <w:p w14:paraId="6EBE6118" w14:textId="6A12CDC1" w:rsidR="00732F13" w:rsidRDefault="00732F13" w:rsidP="00732F13">
      <w:pPr>
        <w:pStyle w:val="Listenabsatz"/>
        <w:numPr>
          <w:ilvl w:val="0"/>
          <w:numId w:val="10"/>
        </w:numPr>
        <w:rPr>
          <w:ins w:id="51" w:author="Wrede, Dominic" w:date="2017-10-27T13:00:00Z"/>
        </w:rPr>
      </w:pPr>
      <w:ins w:id="52" w:author="Wrede, Dominic" w:date="2017-09-07T10:38:00Z">
        <w:r>
          <w:t xml:space="preserve">Insbesondere ist dann auch keine </w:t>
        </w:r>
      </w:ins>
      <w:ins w:id="53" w:author="Wrede, Dominic" w:date="2017-09-07T10:39:00Z">
        <w:r>
          <w:t>gar. TFL (</w:t>
        </w:r>
      </w:ins>
      <w:ins w:id="54" w:author="Wrede, Dominic" w:date="2017-09-07T10:38:00Z">
        <w:r>
          <w:t>MTL</w:t>
        </w:r>
      </w:ins>
      <w:ins w:id="55" w:author="Wrede, Dominic" w:date="2017-09-07T10:39:00Z">
        <w:r>
          <w:t>=0)</w:t>
        </w:r>
      </w:ins>
      <w:ins w:id="56" w:author="Wrede, Dominic" w:date="2017-09-07T10:38:00Z">
        <w:r>
          <w:t xml:space="preserve"> möglich</w:t>
        </w:r>
      </w:ins>
    </w:p>
    <w:p w14:paraId="2987E75D" w14:textId="77777777" w:rsidR="00A87849" w:rsidRDefault="00F0563E" w:rsidP="00F0563E">
      <w:pPr>
        <w:pStyle w:val="Listenabsatz"/>
        <w:numPr>
          <w:ilvl w:val="0"/>
          <w:numId w:val="10"/>
        </w:numPr>
        <w:rPr>
          <w:ins w:id="57" w:author="Wrede, Dominic" w:date="2017-10-27T13:15:00Z"/>
        </w:rPr>
      </w:pPr>
      <w:ins w:id="58" w:author="Wrede, Dominic" w:date="2017-10-27T13:02:00Z">
        <w:r w:rsidRPr="00F0563E">
          <w:t>Nachtrag aus FEK (07.09.2017):</w:t>
        </w:r>
      </w:ins>
      <w:ins w:id="59" w:author="Wrede, Dominic" w:date="2017-10-27T13:14:00Z">
        <w:r w:rsidR="00A87849">
          <w:t xml:space="preserve"> </w:t>
        </w:r>
      </w:ins>
    </w:p>
    <w:p w14:paraId="5A992437" w14:textId="37DBD66D" w:rsidR="00F0563E" w:rsidRPr="00A87849" w:rsidRDefault="00A87849" w:rsidP="00A87849">
      <w:pPr>
        <w:pStyle w:val="Listenabsatz"/>
        <w:numPr>
          <w:ilvl w:val="1"/>
          <w:numId w:val="10"/>
        </w:numPr>
        <w:rPr>
          <w:ins w:id="60" w:author="Wrede, Dominic" w:date="2017-10-27T13:15:00Z"/>
          <w:highlight w:val="yellow"/>
        </w:rPr>
      </w:pPr>
      <w:ins w:id="61" w:author="Wrede, Dominic" w:date="2017-10-27T13:15:00Z">
        <w:r w:rsidRPr="00A87849">
          <w:rPr>
            <w:highlight w:val="yellow"/>
          </w:rPr>
          <w:t>Eine weitere Verringerung der MTL</w:t>
        </w:r>
      </w:ins>
      <w:ins w:id="62" w:author="Wrede, Dominic" w:date="2017-10-27T13:17:00Z">
        <w:r w:rsidR="002E7D61">
          <w:rPr>
            <w:highlight w:val="yellow"/>
          </w:rPr>
          <w:t>-</w:t>
        </w:r>
      </w:ins>
      <w:ins w:id="63" w:author="Wrede, Dominic" w:date="2017-10-27T13:15:00Z">
        <w:r w:rsidRPr="00A87849">
          <w:rPr>
            <w:highlight w:val="yellow"/>
          </w:rPr>
          <w:t>Varianten ist zu prüfen</w:t>
        </w:r>
      </w:ins>
    </w:p>
    <w:p w14:paraId="368DDFF7" w14:textId="644D4D2F" w:rsidR="00A87849" w:rsidRPr="00A87849" w:rsidRDefault="00C0463F" w:rsidP="00A87849">
      <w:pPr>
        <w:pStyle w:val="Listenabsatz"/>
        <w:numPr>
          <w:ilvl w:val="1"/>
          <w:numId w:val="10"/>
        </w:numPr>
        <w:rPr>
          <w:ins w:id="64" w:author="Wrede, Dominic" w:date="2017-10-27T13:00:00Z"/>
          <w:highlight w:val="yellow"/>
        </w:rPr>
      </w:pPr>
      <w:ins w:id="65" w:author="Wrede, Dominic" w:date="2017-10-27T13:16:00Z">
        <w:r>
          <w:rPr>
            <w:highlight w:val="yellow"/>
          </w:rPr>
          <w:t xml:space="preserve">Für PBL und </w:t>
        </w:r>
        <w:proofErr w:type="spellStart"/>
        <w:r>
          <w:rPr>
            <w:highlight w:val="yellow"/>
          </w:rPr>
          <w:t>nl</w:t>
        </w:r>
        <w:proofErr w:type="spellEnd"/>
        <w:r>
          <w:rPr>
            <w:highlight w:val="yellow"/>
          </w:rPr>
          <w:t xml:space="preserve"> soll es dann g</w:t>
        </w:r>
        <w:r w:rsidR="00A87849" w:rsidRPr="00A87849">
          <w:rPr>
            <w:highlight w:val="yellow"/>
          </w:rPr>
          <w:t>gf. Auch eine MTL geben</w:t>
        </w:r>
      </w:ins>
    </w:p>
    <w:p w14:paraId="46C63C7C" w14:textId="77777777" w:rsidR="00194C12" w:rsidRPr="00B247B6" w:rsidRDefault="00194C12" w:rsidP="00194C12">
      <w:pPr>
        <w:pStyle w:val="berschrift4"/>
      </w:pPr>
      <w:r w:rsidRPr="00B247B6">
        <w:t>Abstimmung mit Produkttechnik</w:t>
      </w:r>
    </w:p>
    <w:p w14:paraId="3E0B3112" w14:textId="77777777" w:rsidR="00194C12" w:rsidRPr="00B247B6" w:rsidRDefault="00194C12" w:rsidP="00194C12">
      <w:pPr>
        <w:pStyle w:val="berschrift4"/>
      </w:pPr>
      <w:r w:rsidRPr="00F0563E">
        <w:t>Entscheidung</w:t>
      </w:r>
    </w:p>
    <w:p w14:paraId="4E665914" w14:textId="77777777" w:rsidR="00194C12" w:rsidRDefault="00194C12" w:rsidP="00194C12">
      <w:pPr>
        <w:pStyle w:val="berschrift4"/>
      </w:pPr>
      <w:r w:rsidRPr="00B247B6">
        <w:t>Folgearbeiten</w:t>
      </w:r>
    </w:p>
    <w:p w14:paraId="51756FDE" w14:textId="77777777" w:rsidR="00850A80" w:rsidRDefault="00850A80" w:rsidP="00850A80"/>
    <w:p w14:paraId="0FAFB67C" w14:textId="005A1DD8" w:rsidR="0093464E" w:rsidRPr="007D64A0" w:rsidRDefault="0093464E" w:rsidP="0093464E">
      <w:pPr>
        <w:pStyle w:val="berschrift3"/>
      </w:pPr>
      <w:bookmarkStart w:id="66" w:name="_Ref449951289"/>
      <w:bookmarkStart w:id="67" w:name="_Ref452467180"/>
      <w:bookmarkStart w:id="68" w:name="_Toc496794376"/>
      <w:r w:rsidRPr="007D64A0">
        <w:lastRenderedPageBreak/>
        <w:t xml:space="preserve">Leistungen aus der </w:t>
      </w:r>
      <w:r w:rsidR="003D364E" w:rsidRPr="007D64A0">
        <w:t xml:space="preserve">laufenden </w:t>
      </w:r>
      <w:r w:rsidRPr="007D64A0">
        <w:t>Gewinnbeteiligung</w:t>
      </w:r>
      <w:bookmarkEnd w:id="66"/>
      <w:bookmarkEnd w:id="67"/>
      <w:bookmarkEnd w:id="68"/>
    </w:p>
    <w:p w14:paraId="4F72AF79" w14:textId="77777777" w:rsidR="00194C12" w:rsidRDefault="00194C12" w:rsidP="00194C12">
      <w:pPr>
        <w:pStyle w:val="berschrift4"/>
      </w:pPr>
      <w:r w:rsidRPr="00B247B6">
        <w:t>Aktueller Stand</w:t>
      </w:r>
    </w:p>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C81647" w:rsidRPr="00796A61" w14:paraId="661F2055" w14:textId="77777777" w:rsidTr="004F2E6D">
        <w:tc>
          <w:tcPr>
            <w:tcW w:w="1127" w:type="pct"/>
            <w:vAlign w:val="center"/>
          </w:tcPr>
          <w:p w14:paraId="2B86F3CD" w14:textId="77777777" w:rsidR="00C81647" w:rsidRPr="003116BA" w:rsidRDefault="00C81647" w:rsidP="004F2E6D">
            <w:pPr>
              <w:rPr>
                <w:b/>
              </w:rPr>
            </w:pPr>
          </w:p>
        </w:tc>
        <w:tc>
          <w:tcPr>
            <w:tcW w:w="774" w:type="pct"/>
            <w:shd w:val="clear" w:color="auto" w:fill="808080" w:themeFill="background1" w:themeFillShade="80"/>
            <w:vAlign w:val="center"/>
          </w:tcPr>
          <w:p w14:paraId="7343CD3F" w14:textId="77777777" w:rsidR="00C81647" w:rsidRPr="00654F35" w:rsidRDefault="00C81647" w:rsidP="004F2E6D">
            <w:pPr>
              <w:jc w:val="center"/>
              <w:rPr>
                <w:b/>
              </w:rPr>
            </w:pPr>
            <w:r w:rsidRPr="00654F35">
              <w:rPr>
                <w:b/>
              </w:rPr>
              <w:t>TD</w:t>
            </w:r>
          </w:p>
        </w:tc>
        <w:tc>
          <w:tcPr>
            <w:tcW w:w="775" w:type="pct"/>
            <w:shd w:val="clear" w:color="auto" w:fill="00B050"/>
            <w:vAlign w:val="center"/>
          </w:tcPr>
          <w:p w14:paraId="0B25D88F" w14:textId="77777777" w:rsidR="00C81647" w:rsidRPr="00796A61" w:rsidRDefault="00C81647" w:rsidP="004F2E6D">
            <w:pPr>
              <w:jc w:val="center"/>
              <w:rPr>
                <w:b/>
              </w:rPr>
            </w:pPr>
            <w:r>
              <w:rPr>
                <w:b/>
              </w:rPr>
              <w:t>HLV</w:t>
            </w:r>
          </w:p>
        </w:tc>
        <w:tc>
          <w:tcPr>
            <w:tcW w:w="775" w:type="pct"/>
            <w:shd w:val="clear" w:color="auto" w:fill="FF0000"/>
            <w:vAlign w:val="center"/>
          </w:tcPr>
          <w:p w14:paraId="45F1A45D" w14:textId="77777777" w:rsidR="00C81647" w:rsidRPr="00796A61" w:rsidRDefault="00C81647" w:rsidP="004F2E6D">
            <w:pPr>
              <w:jc w:val="center"/>
              <w:rPr>
                <w:b/>
              </w:rPr>
            </w:pPr>
            <w:r>
              <w:rPr>
                <w:b/>
              </w:rPr>
              <w:t>NL</w:t>
            </w:r>
          </w:p>
        </w:tc>
        <w:tc>
          <w:tcPr>
            <w:tcW w:w="775" w:type="pct"/>
            <w:shd w:val="clear" w:color="auto" w:fill="FFFF00"/>
            <w:vAlign w:val="center"/>
          </w:tcPr>
          <w:p w14:paraId="623B6963" w14:textId="77777777" w:rsidR="00C81647" w:rsidRPr="00796A61" w:rsidRDefault="00C81647" w:rsidP="004F2E6D">
            <w:pPr>
              <w:jc w:val="center"/>
              <w:rPr>
                <w:b/>
              </w:rPr>
            </w:pPr>
            <w:r>
              <w:rPr>
                <w:b/>
              </w:rPr>
              <w:t>PBL</w:t>
            </w:r>
          </w:p>
        </w:tc>
        <w:tc>
          <w:tcPr>
            <w:tcW w:w="774" w:type="pct"/>
            <w:shd w:val="clear" w:color="auto" w:fill="0070C0"/>
            <w:vAlign w:val="center"/>
          </w:tcPr>
          <w:p w14:paraId="1C46E07F" w14:textId="77777777" w:rsidR="00C81647" w:rsidRPr="00796A61" w:rsidRDefault="00C81647" w:rsidP="004F2E6D">
            <w:pPr>
              <w:jc w:val="center"/>
              <w:rPr>
                <w:b/>
              </w:rPr>
            </w:pPr>
            <w:r w:rsidRPr="00796A61">
              <w:rPr>
                <w:b/>
              </w:rPr>
              <w:t>TAL</w:t>
            </w:r>
          </w:p>
        </w:tc>
      </w:tr>
      <w:tr w:rsidR="00C81647" w:rsidRPr="005A7D12" w14:paraId="405E7271" w14:textId="77777777" w:rsidTr="004F2E6D">
        <w:tc>
          <w:tcPr>
            <w:tcW w:w="1127" w:type="pct"/>
            <w:vAlign w:val="center"/>
          </w:tcPr>
          <w:p w14:paraId="53283F8F" w14:textId="29BCFAB0" w:rsidR="00C81647" w:rsidRDefault="00C81647" w:rsidP="004F2E6D">
            <w:r>
              <w:t>Kostenüberschu</w:t>
            </w:r>
            <w:r>
              <w:t>s</w:t>
            </w:r>
            <w:r>
              <w:t>santeil</w:t>
            </w:r>
          </w:p>
        </w:tc>
        <w:tc>
          <w:tcPr>
            <w:tcW w:w="774" w:type="pct"/>
            <w:shd w:val="clear" w:color="auto" w:fill="D9D9D9" w:themeFill="background1" w:themeFillShade="D9"/>
            <w:vAlign w:val="center"/>
          </w:tcPr>
          <w:p w14:paraId="4A1B3341" w14:textId="676FFE9E" w:rsidR="00C81647" w:rsidRPr="003D364E" w:rsidRDefault="0049393B" w:rsidP="00EC1FD6">
            <w:pPr>
              <w:jc w:val="center"/>
              <w:rPr>
                <w:b/>
                <w:sz w:val="20"/>
                <w:szCs w:val="20"/>
              </w:rPr>
            </w:pPr>
            <w:r>
              <w:rPr>
                <w:b/>
                <w:sz w:val="20"/>
                <w:szCs w:val="20"/>
              </w:rPr>
              <w:t>X</w:t>
            </w:r>
          </w:p>
        </w:tc>
        <w:tc>
          <w:tcPr>
            <w:tcW w:w="775" w:type="pct"/>
            <w:shd w:val="clear" w:color="auto" w:fill="EAF1DD" w:themeFill="accent3" w:themeFillTint="33"/>
            <w:vAlign w:val="center"/>
          </w:tcPr>
          <w:p w14:paraId="108A2A72" w14:textId="27A3309B" w:rsidR="00C81647" w:rsidRPr="00A7200B" w:rsidRDefault="0070575E" w:rsidP="004F2E6D">
            <w:pPr>
              <w:jc w:val="center"/>
              <w:rPr>
                <w:sz w:val="20"/>
                <w:szCs w:val="20"/>
              </w:rPr>
            </w:pPr>
            <w:r w:rsidRPr="00731EAD">
              <w:rPr>
                <w:sz w:val="20"/>
                <w:szCs w:val="20"/>
              </w:rPr>
              <w:t>X</w:t>
            </w:r>
            <w:r w:rsidRPr="006F0B3C">
              <w:rPr>
                <w:sz w:val="20"/>
                <w:szCs w:val="20"/>
                <w:vertAlign w:val="superscript"/>
              </w:rPr>
              <w:t>1)</w:t>
            </w:r>
          </w:p>
        </w:tc>
        <w:tc>
          <w:tcPr>
            <w:tcW w:w="775" w:type="pct"/>
            <w:shd w:val="clear" w:color="auto" w:fill="F2DBDB" w:themeFill="accent2" w:themeFillTint="33"/>
            <w:vAlign w:val="center"/>
          </w:tcPr>
          <w:p w14:paraId="1F8B051F" w14:textId="2833F01E" w:rsidR="00C81647" w:rsidRPr="00731EAD" w:rsidRDefault="00C81647" w:rsidP="004F2E6D">
            <w:pPr>
              <w:jc w:val="center"/>
              <w:rPr>
                <w:sz w:val="20"/>
                <w:szCs w:val="20"/>
              </w:rPr>
            </w:pPr>
            <w:r w:rsidRPr="00731EAD">
              <w:rPr>
                <w:sz w:val="20"/>
                <w:szCs w:val="20"/>
              </w:rPr>
              <w:t>X</w:t>
            </w:r>
          </w:p>
        </w:tc>
        <w:tc>
          <w:tcPr>
            <w:tcW w:w="775" w:type="pct"/>
            <w:shd w:val="clear" w:color="auto" w:fill="FFFFCC"/>
            <w:vAlign w:val="center"/>
          </w:tcPr>
          <w:p w14:paraId="33504876" w14:textId="216D0848" w:rsidR="00C81647" w:rsidRPr="00731EAD" w:rsidRDefault="00731EAD" w:rsidP="004F2E6D">
            <w:pPr>
              <w:jc w:val="center"/>
              <w:rPr>
                <w:sz w:val="20"/>
                <w:szCs w:val="20"/>
              </w:rPr>
            </w:pPr>
            <w:r>
              <w:rPr>
                <w:sz w:val="20"/>
                <w:szCs w:val="20"/>
              </w:rPr>
              <w:t>-</w:t>
            </w:r>
          </w:p>
        </w:tc>
        <w:tc>
          <w:tcPr>
            <w:tcW w:w="774" w:type="pct"/>
            <w:shd w:val="clear" w:color="auto" w:fill="DBE5F1" w:themeFill="accent1" w:themeFillTint="33"/>
            <w:vAlign w:val="center"/>
          </w:tcPr>
          <w:p w14:paraId="29F8944F" w14:textId="56B8CF41" w:rsidR="00C81647" w:rsidRPr="00731EAD" w:rsidRDefault="00C81647" w:rsidP="004F2E6D">
            <w:pPr>
              <w:jc w:val="center"/>
              <w:rPr>
                <w:sz w:val="20"/>
                <w:szCs w:val="20"/>
              </w:rPr>
            </w:pPr>
            <w:r w:rsidRPr="00731EAD">
              <w:rPr>
                <w:sz w:val="20"/>
                <w:szCs w:val="20"/>
              </w:rPr>
              <w:t>X</w:t>
            </w:r>
          </w:p>
        </w:tc>
      </w:tr>
      <w:tr w:rsidR="00C81647" w:rsidRPr="005A7D12" w14:paraId="65739720" w14:textId="77777777" w:rsidTr="004F2E6D">
        <w:tc>
          <w:tcPr>
            <w:tcW w:w="1127" w:type="pct"/>
            <w:vAlign w:val="center"/>
          </w:tcPr>
          <w:p w14:paraId="0259276E" w14:textId="7CB2E364" w:rsidR="00C81647" w:rsidRPr="00796A61" w:rsidRDefault="00C81647" w:rsidP="004F2E6D">
            <w:r>
              <w:t>Risikoüberschu</w:t>
            </w:r>
            <w:r>
              <w:t>s</w:t>
            </w:r>
            <w:r>
              <w:t>santeil</w:t>
            </w:r>
          </w:p>
        </w:tc>
        <w:tc>
          <w:tcPr>
            <w:tcW w:w="774" w:type="pct"/>
            <w:shd w:val="clear" w:color="auto" w:fill="D9D9D9" w:themeFill="background1" w:themeFillShade="D9"/>
            <w:vAlign w:val="center"/>
          </w:tcPr>
          <w:p w14:paraId="314A5A4A" w14:textId="49A18020" w:rsidR="00C81647" w:rsidRPr="003D364E" w:rsidRDefault="003E06B7" w:rsidP="004F2E6D">
            <w:pPr>
              <w:jc w:val="center"/>
              <w:rPr>
                <w:b/>
                <w:sz w:val="20"/>
                <w:szCs w:val="20"/>
              </w:rPr>
            </w:pPr>
            <w:r>
              <w:rPr>
                <w:b/>
                <w:sz w:val="20"/>
                <w:szCs w:val="20"/>
              </w:rPr>
              <w:t>X</w:t>
            </w:r>
          </w:p>
        </w:tc>
        <w:tc>
          <w:tcPr>
            <w:tcW w:w="775" w:type="pct"/>
            <w:shd w:val="clear" w:color="auto" w:fill="EAF1DD" w:themeFill="accent3" w:themeFillTint="33"/>
            <w:vAlign w:val="center"/>
          </w:tcPr>
          <w:p w14:paraId="0C768CA0" w14:textId="283E0057" w:rsidR="00C81647" w:rsidRPr="00A7200B" w:rsidRDefault="00844515" w:rsidP="004F2E6D">
            <w:pPr>
              <w:jc w:val="center"/>
              <w:rPr>
                <w:sz w:val="20"/>
                <w:szCs w:val="20"/>
              </w:rPr>
            </w:pPr>
            <w:r w:rsidRPr="00A7200B">
              <w:rPr>
                <w:sz w:val="20"/>
                <w:szCs w:val="20"/>
              </w:rPr>
              <w:t>X</w:t>
            </w:r>
          </w:p>
        </w:tc>
        <w:tc>
          <w:tcPr>
            <w:tcW w:w="775" w:type="pct"/>
            <w:shd w:val="clear" w:color="auto" w:fill="F2DBDB" w:themeFill="accent2" w:themeFillTint="33"/>
            <w:vAlign w:val="center"/>
          </w:tcPr>
          <w:p w14:paraId="3AFD8209" w14:textId="6B8F82F7" w:rsidR="00C81647" w:rsidRPr="00731EAD" w:rsidRDefault="00C81647" w:rsidP="004F2E6D">
            <w:pPr>
              <w:jc w:val="center"/>
              <w:rPr>
                <w:sz w:val="20"/>
                <w:szCs w:val="20"/>
              </w:rPr>
            </w:pPr>
            <w:r w:rsidRPr="00731EAD">
              <w:rPr>
                <w:sz w:val="20"/>
                <w:szCs w:val="20"/>
              </w:rPr>
              <w:t>X</w:t>
            </w:r>
          </w:p>
        </w:tc>
        <w:tc>
          <w:tcPr>
            <w:tcW w:w="775" w:type="pct"/>
            <w:shd w:val="clear" w:color="auto" w:fill="FFFFCC"/>
            <w:vAlign w:val="center"/>
          </w:tcPr>
          <w:p w14:paraId="2A7257AE" w14:textId="4235B4FC" w:rsidR="00C81647" w:rsidRPr="00731EAD" w:rsidRDefault="00731EAD" w:rsidP="004F2E6D">
            <w:pPr>
              <w:jc w:val="center"/>
              <w:rPr>
                <w:sz w:val="20"/>
                <w:szCs w:val="20"/>
              </w:rPr>
            </w:pPr>
            <w:r>
              <w:rPr>
                <w:sz w:val="20"/>
                <w:szCs w:val="20"/>
              </w:rPr>
              <w:t>-</w:t>
            </w:r>
          </w:p>
        </w:tc>
        <w:tc>
          <w:tcPr>
            <w:tcW w:w="774" w:type="pct"/>
            <w:shd w:val="clear" w:color="auto" w:fill="DBE5F1" w:themeFill="accent1" w:themeFillTint="33"/>
            <w:vAlign w:val="center"/>
          </w:tcPr>
          <w:p w14:paraId="7F9A81D4" w14:textId="6FE577B1" w:rsidR="00C81647" w:rsidRPr="00731EAD" w:rsidRDefault="00F12DEE" w:rsidP="004F2E6D">
            <w:pPr>
              <w:jc w:val="center"/>
              <w:rPr>
                <w:sz w:val="20"/>
                <w:szCs w:val="20"/>
              </w:rPr>
            </w:pPr>
            <w:r>
              <w:rPr>
                <w:sz w:val="20"/>
                <w:szCs w:val="20"/>
              </w:rPr>
              <w:t>-</w:t>
            </w:r>
          </w:p>
        </w:tc>
      </w:tr>
      <w:tr w:rsidR="00C81647" w:rsidRPr="00796A61" w14:paraId="08F303D6" w14:textId="77777777" w:rsidTr="004F2E6D">
        <w:tc>
          <w:tcPr>
            <w:tcW w:w="1127" w:type="pct"/>
            <w:vAlign w:val="center"/>
          </w:tcPr>
          <w:p w14:paraId="1E79A33C" w14:textId="75CA6178" w:rsidR="00C81647" w:rsidRDefault="00C81647" w:rsidP="004F2E6D">
            <w:r>
              <w:t>Fondsüberschu</w:t>
            </w:r>
            <w:r>
              <w:t>s</w:t>
            </w:r>
            <w:r>
              <w:t>santeil</w:t>
            </w:r>
          </w:p>
        </w:tc>
        <w:tc>
          <w:tcPr>
            <w:tcW w:w="774" w:type="pct"/>
            <w:shd w:val="clear" w:color="auto" w:fill="D9D9D9" w:themeFill="background1" w:themeFillShade="D9"/>
            <w:vAlign w:val="center"/>
          </w:tcPr>
          <w:p w14:paraId="3B77EAE5" w14:textId="0C3BE220" w:rsidR="00C81647" w:rsidRPr="003D364E" w:rsidRDefault="00F05595" w:rsidP="004F2E6D">
            <w:pPr>
              <w:jc w:val="center"/>
              <w:rPr>
                <w:b/>
                <w:sz w:val="20"/>
                <w:szCs w:val="20"/>
              </w:rPr>
            </w:pPr>
            <w:r>
              <w:rPr>
                <w:b/>
                <w:sz w:val="20"/>
                <w:szCs w:val="20"/>
              </w:rPr>
              <w:t>-</w:t>
            </w:r>
          </w:p>
        </w:tc>
        <w:tc>
          <w:tcPr>
            <w:tcW w:w="775" w:type="pct"/>
            <w:shd w:val="clear" w:color="auto" w:fill="EAF1DD" w:themeFill="accent3" w:themeFillTint="33"/>
            <w:vAlign w:val="center"/>
          </w:tcPr>
          <w:p w14:paraId="027B3294" w14:textId="5C08CD16" w:rsidR="00C81647" w:rsidRPr="00A7200B" w:rsidRDefault="0070575E" w:rsidP="004F2E6D">
            <w:pPr>
              <w:jc w:val="center"/>
              <w:rPr>
                <w:sz w:val="20"/>
                <w:szCs w:val="20"/>
              </w:rPr>
            </w:pPr>
            <w:r>
              <w:rPr>
                <w:sz w:val="20"/>
                <w:szCs w:val="20"/>
              </w:rPr>
              <w:t>-</w:t>
            </w:r>
          </w:p>
        </w:tc>
        <w:tc>
          <w:tcPr>
            <w:tcW w:w="775" w:type="pct"/>
            <w:shd w:val="clear" w:color="auto" w:fill="F2DBDB" w:themeFill="accent2" w:themeFillTint="33"/>
            <w:vAlign w:val="center"/>
          </w:tcPr>
          <w:p w14:paraId="4B501402" w14:textId="460E331A" w:rsidR="00C81647" w:rsidRPr="00731EAD" w:rsidRDefault="00731EAD" w:rsidP="004F2E6D">
            <w:pPr>
              <w:jc w:val="center"/>
              <w:rPr>
                <w:sz w:val="20"/>
                <w:szCs w:val="20"/>
              </w:rPr>
            </w:pPr>
            <w:r>
              <w:rPr>
                <w:sz w:val="20"/>
                <w:szCs w:val="20"/>
              </w:rPr>
              <w:t>-</w:t>
            </w:r>
          </w:p>
        </w:tc>
        <w:tc>
          <w:tcPr>
            <w:tcW w:w="775" w:type="pct"/>
            <w:shd w:val="clear" w:color="auto" w:fill="FFFFCC"/>
            <w:vAlign w:val="center"/>
          </w:tcPr>
          <w:p w14:paraId="5A1C6C11" w14:textId="4A4A77DC" w:rsidR="00C81647" w:rsidRPr="00731EAD" w:rsidRDefault="00731EAD" w:rsidP="004F2E6D">
            <w:pPr>
              <w:jc w:val="center"/>
              <w:rPr>
                <w:sz w:val="20"/>
                <w:szCs w:val="20"/>
              </w:rPr>
            </w:pPr>
            <w:r w:rsidRPr="00731EAD">
              <w:rPr>
                <w:sz w:val="20"/>
                <w:szCs w:val="20"/>
              </w:rPr>
              <w:t>X</w:t>
            </w:r>
            <w:r w:rsidR="006F0B3C" w:rsidRPr="006F0B3C">
              <w:rPr>
                <w:sz w:val="20"/>
                <w:szCs w:val="20"/>
                <w:vertAlign w:val="superscript"/>
              </w:rPr>
              <w:t>1)</w:t>
            </w:r>
          </w:p>
        </w:tc>
        <w:tc>
          <w:tcPr>
            <w:tcW w:w="774" w:type="pct"/>
            <w:shd w:val="clear" w:color="auto" w:fill="DBE5F1" w:themeFill="accent1" w:themeFillTint="33"/>
            <w:vAlign w:val="center"/>
          </w:tcPr>
          <w:p w14:paraId="0F6AA2C4" w14:textId="512DAA46" w:rsidR="00C81647" w:rsidRPr="00731EAD" w:rsidRDefault="00F12DEE" w:rsidP="004F2E6D">
            <w:pPr>
              <w:jc w:val="center"/>
              <w:rPr>
                <w:sz w:val="20"/>
                <w:szCs w:val="20"/>
              </w:rPr>
            </w:pPr>
            <w:r>
              <w:rPr>
                <w:sz w:val="20"/>
                <w:szCs w:val="20"/>
              </w:rPr>
              <w:t>-</w:t>
            </w:r>
          </w:p>
        </w:tc>
      </w:tr>
      <w:tr w:rsidR="00C81647" w:rsidRPr="00796A61" w14:paraId="6C8729F3" w14:textId="77777777" w:rsidTr="00E64583">
        <w:tc>
          <w:tcPr>
            <w:tcW w:w="1127" w:type="pct"/>
            <w:vAlign w:val="center"/>
          </w:tcPr>
          <w:p w14:paraId="6DE6D8EB" w14:textId="7BA03649" w:rsidR="00C81647" w:rsidRDefault="00C81647" w:rsidP="004F2E6D">
            <w:r>
              <w:t>Grundüberschu</w:t>
            </w:r>
            <w:r>
              <w:t>s</w:t>
            </w:r>
            <w:r>
              <w:t>santeil</w:t>
            </w:r>
          </w:p>
        </w:tc>
        <w:tc>
          <w:tcPr>
            <w:tcW w:w="774" w:type="pct"/>
            <w:shd w:val="clear" w:color="auto" w:fill="D9D9D9" w:themeFill="background1" w:themeFillShade="D9"/>
            <w:vAlign w:val="center"/>
          </w:tcPr>
          <w:p w14:paraId="4C1CA7B5" w14:textId="18FA0552" w:rsidR="00C81647" w:rsidRPr="003D364E" w:rsidRDefault="003E06B7" w:rsidP="00E64583">
            <w:pPr>
              <w:jc w:val="center"/>
              <w:rPr>
                <w:b/>
                <w:sz w:val="20"/>
                <w:szCs w:val="20"/>
              </w:rPr>
            </w:pPr>
            <w:r>
              <w:rPr>
                <w:b/>
                <w:sz w:val="20"/>
                <w:szCs w:val="20"/>
              </w:rPr>
              <w:t>-</w:t>
            </w:r>
          </w:p>
        </w:tc>
        <w:tc>
          <w:tcPr>
            <w:tcW w:w="775" w:type="pct"/>
            <w:shd w:val="clear" w:color="auto" w:fill="EAF1DD" w:themeFill="accent3" w:themeFillTint="33"/>
            <w:vAlign w:val="center"/>
          </w:tcPr>
          <w:p w14:paraId="025A99CF" w14:textId="27787A06" w:rsidR="00C81647" w:rsidRPr="00A7200B" w:rsidRDefault="00A7200B" w:rsidP="004F2E6D">
            <w:pPr>
              <w:jc w:val="center"/>
              <w:rPr>
                <w:sz w:val="20"/>
                <w:szCs w:val="20"/>
              </w:rPr>
            </w:pPr>
            <w:r w:rsidRPr="00A7200B">
              <w:rPr>
                <w:sz w:val="20"/>
                <w:szCs w:val="20"/>
              </w:rPr>
              <w:t>-</w:t>
            </w:r>
          </w:p>
        </w:tc>
        <w:tc>
          <w:tcPr>
            <w:tcW w:w="775" w:type="pct"/>
            <w:shd w:val="clear" w:color="auto" w:fill="F2DBDB" w:themeFill="accent2" w:themeFillTint="33"/>
            <w:vAlign w:val="center"/>
          </w:tcPr>
          <w:p w14:paraId="68CB3F83" w14:textId="29CB4251" w:rsidR="00C81647" w:rsidRPr="00731EAD" w:rsidRDefault="00731EAD" w:rsidP="004F2E6D">
            <w:pPr>
              <w:jc w:val="center"/>
              <w:rPr>
                <w:sz w:val="20"/>
                <w:szCs w:val="20"/>
              </w:rPr>
            </w:pPr>
            <w:r>
              <w:rPr>
                <w:sz w:val="20"/>
                <w:szCs w:val="20"/>
              </w:rPr>
              <w:t>-</w:t>
            </w:r>
          </w:p>
        </w:tc>
        <w:tc>
          <w:tcPr>
            <w:tcW w:w="775" w:type="pct"/>
            <w:shd w:val="clear" w:color="auto" w:fill="FFFFCC"/>
            <w:vAlign w:val="center"/>
          </w:tcPr>
          <w:p w14:paraId="58506FF7" w14:textId="75BBD70B" w:rsidR="00C81647" w:rsidRPr="00731EAD" w:rsidRDefault="00731EAD" w:rsidP="004F2E6D">
            <w:pPr>
              <w:jc w:val="center"/>
              <w:rPr>
                <w:sz w:val="20"/>
                <w:szCs w:val="20"/>
              </w:rPr>
            </w:pPr>
            <w:r>
              <w:rPr>
                <w:sz w:val="20"/>
                <w:szCs w:val="20"/>
              </w:rPr>
              <w:t>-</w:t>
            </w:r>
          </w:p>
        </w:tc>
        <w:tc>
          <w:tcPr>
            <w:tcW w:w="774" w:type="pct"/>
            <w:shd w:val="clear" w:color="auto" w:fill="DBE5F1" w:themeFill="accent1" w:themeFillTint="33"/>
            <w:vAlign w:val="center"/>
          </w:tcPr>
          <w:p w14:paraId="20E42C60" w14:textId="5FEA2BB3" w:rsidR="00C81647" w:rsidRPr="00731EAD" w:rsidRDefault="00F12DEE" w:rsidP="004F2E6D">
            <w:pPr>
              <w:jc w:val="center"/>
              <w:rPr>
                <w:sz w:val="20"/>
                <w:szCs w:val="20"/>
              </w:rPr>
            </w:pPr>
            <w:r>
              <w:rPr>
                <w:sz w:val="20"/>
                <w:szCs w:val="20"/>
              </w:rPr>
              <w:t>-</w:t>
            </w:r>
          </w:p>
        </w:tc>
      </w:tr>
      <w:tr w:rsidR="00B66A61" w:rsidRPr="00796A61" w14:paraId="2EEE6091" w14:textId="77777777" w:rsidTr="004F2E6D">
        <w:tc>
          <w:tcPr>
            <w:tcW w:w="1127" w:type="pct"/>
            <w:vAlign w:val="center"/>
          </w:tcPr>
          <w:p w14:paraId="71C296F1" w14:textId="3A2B189A" w:rsidR="00B66A61" w:rsidRDefault="00B66A61" w:rsidP="004F2E6D">
            <w:r>
              <w:t>Wartezeit</w:t>
            </w:r>
          </w:p>
        </w:tc>
        <w:tc>
          <w:tcPr>
            <w:tcW w:w="774" w:type="pct"/>
            <w:shd w:val="clear" w:color="auto" w:fill="D9D9D9" w:themeFill="background1" w:themeFillShade="D9"/>
          </w:tcPr>
          <w:p w14:paraId="51258679" w14:textId="50904485" w:rsidR="00B66A61" w:rsidRPr="003D364E" w:rsidRDefault="003E06B7" w:rsidP="004F2E6D">
            <w:pPr>
              <w:jc w:val="center"/>
              <w:rPr>
                <w:b/>
                <w:sz w:val="20"/>
                <w:szCs w:val="20"/>
              </w:rPr>
            </w:pPr>
            <w:r>
              <w:rPr>
                <w:b/>
                <w:sz w:val="20"/>
                <w:szCs w:val="20"/>
              </w:rPr>
              <w:t>Keine</w:t>
            </w:r>
          </w:p>
        </w:tc>
        <w:tc>
          <w:tcPr>
            <w:tcW w:w="775" w:type="pct"/>
            <w:shd w:val="clear" w:color="auto" w:fill="EAF1DD" w:themeFill="accent3" w:themeFillTint="33"/>
            <w:vAlign w:val="center"/>
          </w:tcPr>
          <w:p w14:paraId="27A4B197" w14:textId="53EDF326" w:rsidR="00B66A61" w:rsidRPr="00A7200B" w:rsidRDefault="00A7200B" w:rsidP="004F2E6D">
            <w:pPr>
              <w:jc w:val="center"/>
              <w:rPr>
                <w:sz w:val="20"/>
                <w:szCs w:val="20"/>
              </w:rPr>
            </w:pPr>
            <w:r w:rsidRPr="00A7200B">
              <w:rPr>
                <w:sz w:val="20"/>
                <w:szCs w:val="20"/>
              </w:rPr>
              <w:t>keine</w:t>
            </w:r>
          </w:p>
        </w:tc>
        <w:tc>
          <w:tcPr>
            <w:tcW w:w="775" w:type="pct"/>
            <w:shd w:val="clear" w:color="auto" w:fill="F2DBDB" w:themeFill="accent2" w:themeFillTint="33"/>
            <w:vAlign w:val="center"/>
          </w:tcPr>
          <w:p w14:paraId="743DBB54" w14:textId="0FE97DE9" w:rsidR="00B66A61" w:rsidRPr="00B66A61" w:rsidRDefault="006F7FE4" w:rsidP="004F2E6D">
            <w:pPr>
              <w:jc w:val="center"/>
              <w:rPr>
                <w:sz w:val="20"/>
                <w:szCs w:val="20"/>
                <w:highlight w:val="yellow"/>
              </w:rPr>
            </w:pPr>
            <w:r w:rsidRPr="006F7FE4">
              <w:rPr>
                <w:sz w:val="20"/>
                <w:szCs w:val="20"/>
              </w:rPr>
              <w:t>keine</w:t>
            </w:r>
          </w:p>
        </w:tc>
        <w:tc>
          <w:tcPr>
            <w:tcW w:w="775" w:type="pct"/>
            <w:shd w:val="clear" w:color="auto" w:fill="FFFFCC"/>
            <w:vAlign w:val="center"/>
          </w:tcPr>
          <w:p w14:paraId="7F487EAC" w14:textId="4A0EA3A2" w:rsidR="00B66A61" w:rsidRDefault="00B66A61" w:rsidP="004F2E6D">
            <w:pPr>
              <w:jc w:val="center"/>
              <w:rPr>
                <w:sz w:val="20"/>
                <w:szCs w:val="20"/>
              </w:rPr>
            </w:pPr>
            <w:r>
              <w:rPr>
                <w:sz w:val="20"/>
                <w:szCs w:val="20"/>
              </w:rPr>
              <w:t>keine</w:t>
            </w:r>
          </w:p>
        </w:tc>
        <w:tc>
          <w:tcPr>
            <w:tcW w:w="774" w:type="pct"/>
            <w:shd w:val="clear" w:color="auto" w:fill="DBE5F1" w:themeFill="accent1" w:themeFillTint="33"/>
            <w:vAlign w:val="center"/>
          </w:tcPr>
          <w:p w14:paraId="1B3081C0" w14:textId="2EA86029" w:rsidR="00B66A61" w:rsidRDefault="00B66A61" w:rsidP="004F2E6D">
            <w:pPr>
              <w:jc w:val="center"/>
              <w:rPr>
                <w:sz w:val="20"/>
                <w:szCs w:val="20"/>
              </w:rPr>
            </w:pPr>
            <w:r>
              <w:rPr>
                <w:sz w:val="20"/>
                <w:szCs w:val="20"/>
              </w:rPr>
              <w:t>keine</w:t>
            </w:r>
          </w:p>
        </w:tc>
      </w:tr>
    </w:tbl>
    <w:p w14:paraId="5A864FA6" w14:textId="61CDFA91" w:rsidR="007530B2" w:rsidRPr="0049393B" w:rsidRDefault="003E06B7" w:rsidP="004D501E">
      <w:pPr>
        <w:pStyle w:val="Listenabsatz"/>
        <w:numPr>
          <w:ilvl w:val="0"/>
          <w:numId w:val="50"/>
        </w:numPr>
      </w:pPr>
      <w:r w:rsidRPr="0049393B">
        <w:t>Weitergabe von Kickbacks</w:t>
      </w:r>
    </w:p>
    <w:p w14:paraId="6DAA7B4D" w14:textId="77777777" w:rsidR="007530B2" w:rsidRDefault="007530B2" w:rsidP="008E456B">
      <w:pPr>
        <w:rPr>
          <w:b/>
        </w:rPr>
      </w:pPr>
    </w:p>
    <w:p w14:paraId="1A38F011" w14:textId="48DAF115" w:rsidR="008E456B" w:rsidRPr="004119FC" w:rsidRDefault="004119FC" w:rsidP="008E456B">
      <w:pPr>
        <w:rPr>
          <w:b/>
        </w:rPr>
      </w:pPr>
      <w:r w:rsidRPr="004119FC">
        <w:rPr>
          <w:b/>
        </w:rPr>
        <w:t>Kostenüberschuss</w:t>
      </w:r>
      <w:r w:rsidR="00C81647">
        <w:rPr>
          <w:b/>
        </w:rPr>
        <w:t>anteil</w:t>
      </w:r>
    </w:p>
    <w:p w14:paraId="05CFBFD0" w14:textId="77777777" w:rsidR="00C56009" w:rsidRDefault="00C56009" w:rsidP="00E37084"/>
    <w:tbl>
      <w:tblPr>
        <w:tblStyle w:val="Tabellenraster"/>
        <w:tblW w:w="5000" w:type="pct"/>
        <w:tblLayout w:type="fixed"/>
        <w:tblLook w:val="04A0" w:firstRow="1" w:lastRow="0" w:firstColumn="1" w:lastColumn="0" w:noHBand="0" w:noVBand="1"/>
      </w:tblPr>
      <w:tblGrid>
        <w:gridCol w:w="3792"/>
        <w:gridCol w:w="1098"/>
        <w:gridCol w:w="1100"/>
        <w:gridCol w:w="1100"/>
        <w:gridCol w:w="1100"/>
        <w:gridCol w:w="1098"/>
      </w:tblGrid>
      <w:tr w:rsidR="003626B9" w:rsidRPr="00796A61" w14:paraId="460363F7" w14:textId="77777777" w:rsidTr="003220D8">
        <w:tc>
          <w:tcPr>
            <w:tcW w:w="2041" w:type="pct"/>
            <w:vAlign w:val="center"/>
          </w:tcPr>
          <w:p w14:paraId="1CB868A2" w14:textId="2278F618" w:rsidR="003626B9" w:rsidRPr="003116BA" w:rsidRDefault="00731EAD" w:rsidP="003626B9">
            <w:pPr>
              <w:rPr>
                <w:b/>
              </w:rPr>
            </w:pPr>
            <w:r>
              <w:rPr>
                <w:b/>
              </w:rPr>
              <w:t>Bemessungsgröße</w:t>
            </w:r>
          </w:p>
        </w:tc>
        <w:tc>
          <w:tcPr>
            <w:tcW w:w="591" w:type="pct"/>
            <w:shd w:val="clear" w:color="auto" w:fill="808080" w:themeFill="background1" w:themeFillShade="80"/>
            <w:vAlign w:val="center"/>
          </w:tcPr>
          <w:p w14:paraId="6992C493" w14:textId="77777777" w:rsidR="003626B9" w:rsidRPr="00654F35" w:rsidRDefault="003626B9" w:rsidP="003626B9">
            <w:pPr>
              <w:jc w:val="center"/>
              <w:rPr>
                <w:b/>
              </w:rPr>
            </w:pPr>
            <w:r w:rsidRPr="00654F35">
              <w:rPr>
                <w:b/>
              </w:rPr>
              <w:t>TD</w:t>
            </w:r>
          </w:p>
        </w:tc>
        <w:tc>
          <w:tcPr>
            <w:tcW w:w="592" w:type="pct"/>
            <w:shd w:val="clear" w:color="auto" w:fill="00B050"/>
            <w:vAlign w:val="center"/>
          </w:tcPr>
          <w:p w14:paraId="3E8C1E4F" w14:textId="77777777" w:rsidR="003626B9" w:rsidRPr="00796A61" w:rsidRDefault="003626B9" w:rsidP="003626B9">
            <w:pPr>
              <w:jc w:val="center"/>
              <w:rPr>
                <w:b/>
              </w:rPr>
            </w:pPr>
            <w:r>
              <w:rPr>
                <w:b/>
              </w:rPr>
              <w:t>HLV</w:t>
            </w:r>
          </w:p>
        </w:tc>
        <w:tc>
          <w:tcPr>
            <w:tcW w:w="592" w:type="pct"/>
            <w:shd w:val="clear" w:color="auto" w:fill="FF0000"/>
            <w:vAlign w:val="center"/>
          </w:tcPr>
          <w:p w14:paraId="20738D8D" w14:textId="77777777" w:rsidR="003626B9" w:rsidRPr="00796A61" w:rsidRDefault="003626B9" w:rsidP="003626B9">
            <w:pPr>
              <w:jc w:val="center"/>
              <w:rPr>
                <w:b/>
              </w:rPr>
            </w:pPr>
            <w:r>
              <w:rPr>
                <w:b/>
              </w:rPr>
              <w:t>NL</w:t>
            </w:r>
          </w:p>
        </w:tc>
        <w:tc>
          <w:tcPr>
            <w:tcW w:w="592" w:type="pct"/>
            <w:shd w:val="clear" w:color="auto" w:fill="FFFF00"/>
            <w:vAlign w:val="center"/>
          </w:tcPr>
          <w:p w14:paraId="0C0A0D54" w14:textId="77777777" w:rsidR="003626B9" w:rsidRPr="00796A61" w:rsidRDefault="003626B9" w:rsidP="003626B9">
            <w:pPr>
              <w:jc w:val="center"/>
              <w:rPr>
                <w:b/>
              </w:rPr>
            </w:pPr>
            <w:r>
              <w:rPr>
                <w:b/>
              </w:rPr>
              <w:t>PBL</w:t>
            </w:r>
          </w:p>
        </w:tc>
        <w:tc>
          <w:tcPr>
            <w:tcW w:w="591" w:type="pct"/>
            <w:shd w:val="clear" w:color="auto" w:fill="0070C0"/>
            <w:vAlign w:val="center"/>
          </w:tcPr>
          <w:p w14:paraId="78ADFE58" w14:textId="77777777" w:rsidR="003626B9" w:rsidRPr="00796A61" w:rsidRDefault="003626B9" w:rsidP="003626B9">
            <w:pPr>
              <w:jc w:val="center"/>
              <w:rPr>
                <w:b/>
              </w:rPr>
            </w:pPr>
            <w:r w:rsidRPr="00796A61">
              <w:rPr>
                <w:b/>
              </w:rPr>
              <w:t>TAL</w:t>
            </w:r>
          </w:p>
        </w:tc>
      </w:tr>
      <w:tr w:rsidR="003626B9" w:rsidRPr="005A7D12" w14:paraId="0BCF4EDB" w14:textId="77777777" w:rsidTr="003220D8">
        <w:tc>
          <w:tcPr>
            <w:tcW w:w="2041" w:type="pct"/>
            <w:vAlign w:val="center"/>
          </w:tcPr>
          <w:p w14:paraId="0B1EC716" w14:textId="3F7972FB" w:rsidR="003626B9" w:rsidRDefault="004119FC" w:rsidP="003626B9">
            <w:r>
              <w:t>Fondsgebundenes Deckungskapital</w:t>
            </w:r>
            <w:r w:rsidR="0070575E">
              <w:t xml:space="preserve"> allgemein</w:t>
            </w:r>
          </w:p>
        </w:tc>
        <w:tc>
          <w:tcPr>
            <w:tcW w:w="591" w:type="pct"/>
            <w:shd w:val="clear" w:color="auto" w:fill="D9D9D9" w:themeFill="background1" w:themeFillShade="D9"/>
            <w:vAlign w:val="center"/>
          </w:tcPr>
          <w:p w14:paraId="36C84DFE" w14:textId="6243A40E" w:rsidR="003626B9" w:rsidRPr="003D364E" w:rsidRDefault="0070575E" w:rsidP="003626B9">
            <w:pPr>
              <w:jc w:val="center"/>
              <w:rPr>
                <w:b/>
                <w:sz w:val="20"/>
                <w:szCs w:val="20"/>
              </w:rPr>
            </w:pPr>
            <w:r>
              <w:rPr>
                <w:b/>
                <w:sz w:val="20"/>
                <w:szCs w:val="20"/>
              </w:rPr>
              <w:t>-</w:t>
            </w:r>
          </w:p>
        </w:tc>
        <w:tc>
          <w:tcPr>
            <w:tcW w:w="592" w:type="pct"/>
            <w:shd w:val="clear" w:color="auto" w:fill="EAF1DD" w:themeFill="accent3" w:themeFillTint="33"/>
            <w:vAlign w:val="center"/>
          </w:tcPr>
          <w:p w14:paraId="3D64C930" w14:textId="7E398D1E" w:rsidR="003626B9" w:rsidRPr="00731EAD" w:rsidRDefault="00A7200B" w:rsidP="003626B9">
            <w:pPr>
              <w:jc w:val="center"/>
              <w:rPr>
                <w:sz w:val="20"/>
                <w:szCs w:val="20"/>
              </w:rPr>
            </w:pPr>
            <w:r>
              <w:rPr>
                <w:sz w:val="20"/>
                <w:szCs w:val="20"/>
              </w:rPr>
              <w:t>-</w:t>
            </w:r>
          </w:p>
        </w:tc>
        <w:tc>
          <w:tcPr>
            <w:tcW w:w="592" w:type="pct"/>
            <w:shd w:val="clear" w:color="auto" w:fill="F2DBDB" w:themeFill="accent2" w:themeFillTint="33"/>
            <w:vAlign w:val="center"/>
          </w:tcPr>
          <w:p w14:paraId="5E870DF4" w14:textId="7F778568" w:rsidR="003626B9" w:rsidRPr="00731EAD" w:rsidRDefault="00B6555D" w:rsidP="00B6555D">
            <w:pPr>
              <w:jc w:val="center"/>
              <w:rPr>
                <w:sz w:val="20"/>
                <w:szCs w:val="20"/>
              </w:rPr>
            </w:pPr>
            <w:r>
              <w:rPr>
                <w:sz w:val="20"/>
                <w:szCs w:val="20"/>
              </w:rPr>
              <w:t>X</w:t>
            </w:r>
          </w:p>
        </w:tc>
        <w:tc>
          <w:tcPr>
            <w:tcW w:w="592" w:type="pct"/>
            <w:shd w:val="clear" w:color="auto" w:fill="FFFFCC"/>
            <w:vAlign w:val="center"/>
          </w:tcPr>
          <w:p w14:paraId="7E2F2978" w14:textId="5BD12660" w:rsidR="003626B9" w:rsidRPr="00731EAD" w:rsidRDefault="003220D8" w:rsidP="003626B9">
            <w:pPr>
              <w:jc w:val="center"/>
              <w:rPr>
                <w:sz w:val="20"/>
                <w:szCs w:val="20"/>
              </w:rPr>
            </w:pPr>
            <w:r>
              <w:rPr>
                <w:sz w:val="20"/>
                <w:szCs w:val="20"/>
              </w:rPr>
              <w:t>-</w:t>
            </w:r>
          </w:p>
        </w:tc>
        <w:tc>
          <w:tcPr>
            <w:tcW w:w="591" w:type="pct"/>
            <w:shd w:val="clear" w:color="auto" w:fill="DBE5F1" w:themeFill="accent1" w:themeFillTint="33"/>
            <w:vAlign w:val="center"/>
          </w:tcPr>
          <w:p w14:paraId="7256ED02" w14:textId="294BCBAB" w:rsidR="003626B9" w:rsidRPr="00731EAD" w:rsidRDefault="003220D8" w:rsidP="003626B9">
            <w:pPr>
              <w:jc w:val="center"/>
              <w:rPr>
                <w:sz w:val="20"/>
                <w:szCs w:val="20"/>
              </w:rPr>
            </w:pPr>
            <w:r>
              <w:rPr>
                <w:sz w:val="20"/>
                <w:szCs w:val="20"/>
              </w:rPr>
              <w:t>-</w:t>
            </w:r>
          </w:p>
        </w:tc>
      </w:tr>
      <w:tr w:rsidR="0070575E" w:rsidRPr="005A7D12" w14:paraId="6A892D1C" w14:textId="77777777" w:rsidTr="003220D8">
        <w:tc>
          <w:tcPr>
            <w:tcW w:w="2041" w:type="pct"/>
            <w:vAlign w:val="center"/>
          </w:tcPr>
          <w:p w14:paraId="43CE75C4" w14:textId="2034B58D" w:rsidR="0070575E" w:rsidRDefault="0070575E" w:rsidP="003626B9">
            <w:r>
              <w:t>Fondsgebundenes Deckungskapital fondsindividuell</w:t>
            </w:r>
          </w:p>
        </w:tc>
        <w:tc>
          <w:tcPr>
            <w:tcW w:w="591" w:type="pct"/>
            <w:shd w:val="clear" w:color="auto" w:fill="D9D9D9" w:themeFill="background1" w:themeFillShade="D9"/>
            <w:vAlign w:val="center"/>
          </w:tcPr>
          <w:p w14:paraId="6288CB93" w14:textId="2B947B31" w:rsidR="0070575E" w:rsidRDefault="0070575E" w:rsidP="003626B9">
            <w:pPr>
              <w:jc w:val="center"/>
              <w:rPr>
                <w:b/>
                <w:sz w:val="20"/>
                <w:szCs w:val="20"/>
              </w:rPr>
            </w:pPr>
            <w:r>
              <w:rPr>
                <w:b/>
                <w:sz w:val="20"/>
                <w:szCs w:val="20"/>
              </w:rPr>
              <w:t>X</w:t>
            </w:r>
          </w:p>
        </w:tc>
        <w:tc>
          <w:tcPr>
            <w:tcW w:w="592" w:type="pct"/>
            <w:shd w:val="clear" w:color="auto" w:fill="EAF1DD" w:themeFill="accent3" w:themeFillTint="33"/>
            <w:vAlign w:val="center"/>
          </w:tcPr>
          <w:p w14:paraId="34F6AB68" w14:textId="2939FFA6" w:rsidR="0070575E" w:rsidRDefault="00B6555D" w:rsidP="00B6555D">
            <w:pPr>
              <w:jc w:val="center"/>
              <w:rPr>
                <w:sz w:val="20"/>
                <w:szCs w:val="20"/>
              </w:rPr>
            </w:pPr>
            <w:r>
              <w:rPr>
                <w:sz w:val="20"/>
                <w:szCs w:val="20"/>
              </w:rPr>
              <w:t>X</w:t>
            </w:r>
          </w:p>
        </w:tc>
        <w:tc>
          <w:tcPr>
            <w:tcW w:w="592" w:type="pct"/>
            <w:shd w:val="clear" w:color="auto" w:fill="F2DBDB" w:themeFill="accent2" w:themeFillTint="33"/>
            <w:vAlign w:val="center"/>
          </w:tcPr>
          <w:p w14:paraId="761A88EC" w14:textId="099282DF" w:rsidR="0070575E" w:rsidRPr="00731EAD" w:rsidRDefault="0070575E" w:rsidP="003626B9">
            <w:pPr>
              <w:jc w:val="center"/>
              <w:rPr>
                <w:sz w:val="20"/>
                <w:szCs w:val="20"/>
              </w:rPr>
            </w:pPr>
            <w:r>
              <w:rPr>
                <w:sz w:val="20"/>
                <w:szCs w:val="20"/>
              </w:rPr>
              <w:t>-</w:t>
            </w:r>
          </w:p>
        </w:tc>
        <w:tc>
          <w:tcPr>
            <w:tcW w:w="592" w:type="pct"/>
            <w:shd w:val="clear" w:color="auto" w:fill="FFFFCC"/>
            <w:vAlign w:val="center"/>
          </w:tcPr>
          <w:p w14:paraId="7303C542" w14:textId="54B348C0" w:rsidR="0070575E" w:rsidRDefault="0070575E" w:rsidP="003626B9">
            <w:pPr>
              <w:jc w:val="center"/>
              <w:rPr>
                <w:sz w:val="20"/>
                <w:szCs w:val="20"/>
              </w:rPr>
            </w:pPr>
            <w:r>
              <w:rPr>
                <w:sz w:val="20"/>
                <w:szCs w:val="20"/>
              </w:rPr>
              <w:t>-</w:t>
            </w:r>
          </w:p>
        </w:tc>
        <w:tc>
          <w:tcPr>
            <w:tcW w:w="591" w:type="pct"/>
            <w:shd w:val="clear" w:color="auto" w:fill="DBE5F1" w:themeFill="accent1" w:themeFillTint="33"/>
            <w:vAlign w:val="center"/>
          </w:tcPr>
          <w:p w14:paraId="72B37B2C" w14:textId="7CFAE03D" w:rsidR="0070575E" w:rsidRDefault="0070575E" w:rsidP="003626B9">
            <w:pPr>
              <w:jc w:val="center"/>
              <w:rPr>
                <w:sz w:val="20"/>
                <w:szCs w:val="20"/>
              </w:rPr>
            </w:pPr>
            <w:r>
              <w:rPr>
                <w:sz w:val="20"/>
                <w:szCs w:val="20"/>
              </w:rPr>
              <w:t>-</w:t>
            </w:r>
          </w:p>
        </w:tc>
      </w:tr>
      <w:tr w:rsidR="003626B9" w:rsidRPr="005A7D12" w14:paraId="13A0AFC5" w14:textId="77777777" w:rsidTr="003220D8">
        <w:tc>
          <w:tcPr>
            <w:tcW w:w="2041" w:type="pct"/>
            <w:vAlign w:val="center"/>
          </w:tcPr>
          <w:p w14:paraId="2B10D50B" w14:textId="67D24C0E" w:rsidR="003626B9" w:rsidRPr="00796A61" w:rsidRDefault="00C61600" w:rsidP="003626B9">
            <w:r>
              <w:t>Fälliger Beitrag</w:t>
            </w:r>
          </w:p>
        </w:tc>
        <w:tc>
          <w:tcPr>
            <w:tcW w:w="591" w:type="pct"/>
            <w:shd w:val="clear" w:color="auto" w:fill="D9D9D9" w:themeFill="background1" w:themeFillShade="D9"/>
            <w:vAlign w:val="center"/>
          </w:tcPr>
          <w:p w14:paraId="3FC9C44A" w14:textId="0DD626E5" w:rsidR="003626B9" w:rsidRPr="003D364E" w:rsidRDefault="00EC1FD6" w:rsidP="00EC1FD6">
            <w:pPr>
              <w:jc w:val="center"/>
              <w:rPr>
                <w:b/>
                <w:sz w:val="20"/>
                <w:szCs w:val="20"/>
              </w:rPr>
            </w:pPr>
            <w:r>
              <w:rPr>
                <w:b/>
                <w:sz w:val="20"/>
                <w:szCs w:val="20"/>
              </w:rPr>
              <w:t>X</w:t>
            </w:r>
          </w:p>
        </w:tc>
        <w:tc>
          <w:tcPr>
            <w:tcW w:w="592" w:type="pct"/>
            <w:shd w:val="clear" w:color="auto" w:fill="EAF1DD" w:themeFill="accent3" w:themeFillTint="33"/>
            <w:vAlign w:val="center"/>
          </w:tcPr>
          <w:p w14:paraId="3A7C14B0" w14:textId="00E7A35A" w:rsidR="003626B9" w:rsidRPr="00731EAD" w:rsidRDefault="00A7200B" w:rsidP="003626B9">
            <w:pPr>
              <w:jc w:val="center"/>
              <w:rPr>
                <w:sz w:val="20"/>
                <w:szCs w:val="20"/>
              </w:rPr>
            </w:pPr>
            <w:r>
              <w:rPr>
                <w:sz w:val="20"/>
                <w:szCs w:val="20"/>
              </w:rPr>
              <w:t>-</w:t>
            </w:r>
          </w:p>
        </w:tc>
        <w:tc>
          <w:tcPr>
            <w:tcW w:w="592" w:type="pct"/>
            <w:shd w:val="clear" w:color="auto" w:fill="F2DBDB" w:themeFill="accent2" w:themeFillTint="33"/>
            <w:vAlign w:val="center"/>
          </w:tcPr>
          <w:p w14:paraId="45327A8E" w14:textId="5F3D8DE1" w:rsidR="003626B9" w:rsidRPr="00731EAD" w:rsidRDefault="003220D8" w:rsidP="003626B9">
            <w:pPr>
              <w:jc w:val="center"/>
              <w:rPr>
                <w:sz w:val="20"/>
                <w:szCs w:val="20"/>
              </w:rPr>
            </w:pPr>
            <w:r>
              <w:rPr>
                <w:sz w:val="20"/>
                <w:szCs w:val="20"/>
              </w:rPr>
              <w:t>-</w:t>
            </w:r>
          </w:p>
        </w:tc>
        <w:tc>
          <w:tcPr>
            <w:tcW w:w="592" w:type="pct"/>
            <w:shd w:val="clear" w:color="auto" w:fill="FFFFCC"/>
            <w:vAlign w:val="center"/>
          </w:tcPr>
          <w:p w14:paraId="3C947287" w14:textId="01BA271E" w:rsidR="003626B9" w:rsidRPr="00731EAD" w:rsidRDefault="003220D8" w:rsidP="003626B9">
            <w:pPr>
              <w:jc w:val="center"/>
              <w:rPr>
                <w:sz w:val="20"/>
                <w:szCs w:val="20"/>
              </w:rPr>
            </w:pPr>
            <w:r>
              <w:rPr>
                <w:sz w:val="20"/>
                <w:szCs w:val="20"/>
              </w:rPr>
              <w:t>-</w:t>
            </w:r>
          </w:p>
        </w:tc>
        <w:tc>
          <w:tcPr>
            <w:tcW w:w="591" w:type="pct"/>
            <w:shd w:val="clear" w:color="auto" w:fill="DBE5F1" w:themeFill="accent1" w:themeFillTint="33"/>
            <w:vAlign w:val="center"/>
          </w:tcPr>
          <w:p w14:paraId="25FA6FD3" w14:textId="3C9786CB" w:rsidR="003626B9" w:rsidRPr="003220D8" w:rsidRDefault="003220D8" w:rsidP="00B6555D">
            <w:pPr>
              <w:jc w:val="center"/>
              <w:rPr>
                <w:sz w:val="20"/>
                <w:szCs w:val="20"/>
                <w:vertAlign w:val="superscript"/>
              </w:rPr>
            </w:pPr>
            <w:r>
              <w:rPr>
                <w:sz w:val="20"/>
                <w:szCs w:val="20"/>
              </w:rPr>
              <w:t>X</w:t>
            </w:r>
            <w:r w:rsidR="00B6555D">
              <w:rPr>
                <w:sz w:val="20"/>
                <w:szCs w:val="20"/>
                <w:vertAlign w:val="superscript"/>
              </w:rPr>
              <w:t>1</w:t>
            </w:r>
            <w:r>
              <w:rPr>
                <w:sz w:val="20"/>
                <w:szCs w:val="20"/>
                <w:vertAlign w:val="superscript"/>
              </w:rPr>
              <w:t>)</w:t>
            </w:r>
          </w:p>
        </w:tc>
      </w:tr>
      <w:tr w:rsidR="003626B9" w:rsidRPr="00796A61" w14:paraId="0544D333" w14:textId="77777777" w:rsidTr="003220D8">
        <w:tc>
          <w:tcPr>
            <w:tcW w:w="2041" w:type="pct"/>
            <w:vAlign w:val="center"/>
          </w:tcPr>
          <w:p w14:paraId="1683E24C" w14:textId="484B90AE" w:rsidR="003626B9" w:rsidRDefault="00C61600" w:rsidP="003626B9">
            <w:r>
              <w:t>Laufende VWK (</w:t>
            </w:r>
            <w:proofErr w:type="spellStart"/>
            <w:r w:rsidR="003220D8">
              <w:t>guthabh</w:t>
            </w:r>
            <w:proofErr w:type="spellEnd"/>
            <w:r w:rsidR="003220D8">
              <w:t>. Kosten bzw. Mindestkosten)</w:t>
            </w:r>
          </w:p>
        </w:tc>
        <w:tc>
          <w:tcPr>
            <w:tcW w:w="591" w:type="pct"/>
            <w:shd w:val="clear" w:color="auto" w:fill="D9D9D9" w:themeFill="background1" w:themeFillShade="D9"/>
            <w:vAlign w:val="center"/>
          </w:tcPr>
          <w:p w14:paraId="5C8D4D42" w14:textId="32B844D6" w:rsidR="003626B9" w:rsidRPr="003D364E" w:rsidRDefault="0049393B" w:rsidP="003626B9">
            <w:pPr>
              <w:jc w:val="center"/>
              <w:rPr>
                <w:b/>
                <w:sz w:val="20"/>
                <w:szCs w:val="20"/>
              </w:rPr>
            </w:pPr>
            <w:r>
              <w:rPr>
                <w:b/>
                <w:sz w:val="20"/>
                <w:szCs w:val="20"/>
              </w:rPr>
              <w:t>-</w:t>
            </w:r>
          </w:p>
        </w:tc>
        <w:tc>
          <w:tcPr>
            <w:tcW w:w="592" w:type="pct"/>
            <w:shd w:val="clear" w:color="auto" w:fill="EAF1DD" w:themeFill="accent3" w:themeFillTint="33"/>
            <w:vAlign w:val="center"/>
          </w:tcPr>
          <w:p w14:paraId="33D9BA0A" w14:textId="517252F1" w:rsidR="003626B9" w:rsidRPr="00731EAD" w:rsidRDefault="00A7200B" w:rsidP="003626B9">
            <w:pPr>
              <w:jc w:val="center"/>
              <w:rPr>
                <w:sz w:val="20"/>
                <w:szCs w:val="20"/>
              </w:rPr>
            </w:pPr>
            <w:r>
              <w:rPr>
                <w:sz w:val="20"/>
                <w:szCs w:val="20"/>
              </w:rPr>
              <w:t>-</w:t>
            </w:r>
          </w:p>
        </w:tc>
        <w:tc>
          <w:tcPr>
            <w:tcW w:w="592" w:type="pct"/>
            <w:shd w:val="clear" w:color="auto" w:fill="F2DBDB" w:themeFill="accent2" w:themeFillTint="33"/>
            <w:vAlign w:val="center"/>
          </w:tcPr>
          <w:p w14:paraId="42C2DC09" w14:textId="5778CFE6" w:rsidR="003626B9" w:rsidRPr="00731EAD" w:rsidRDefault="003220D8" w:rsidP="003626B9">
            <w:pPr>
              <w:jc w:val="center"/>
              <w:rPr>
                <w:sz w:val="20"/>
                <w:szCs w:val="20"/>
              </w:rPr>
            </w:pPr>
            <w:r>
              <w:rPr>
                <w:sz w:val="20"/>
                <w:szCs w:val="20"/>
              </w:rPr>
              <w:t>-</w:t>
            </w:r>
          </w:p>
        </w:tc>
        <w:tc>
          <w:tcPr>
            <w:tcW w:w="592" w:type="pct"/>
            <w:shd w:val="clear" w:color="auto" w:fill="FFFFCC"/>
            <w:vAlign w:val="center"/>
          </w:tcPr>
          <w:p w14:paraId="48802D45" w14:textId="5D7B4F23" w:rsidR="003626B9" w:rsidRPr="00731EAD" w:rsidRDefault="003220D8" w:rsidP="003626B9">
            <w:pPr>
              <w:jc w:val="center"/>
              <w:rPr>
                <w:sz w:val="20"/>
                <w:szCs w:val="20"/>
              </w:rPr>
            </w:pPr>
            <w:r>
              <w:rPr>
                <w:sz w:val="20"/>
                <w:szCs w:val="20"/>
              </w:rPr>
              <w:t>-</w:t>
            </w:r>
          </w:p>
        </w:tc>
        <w:tc>
          <w:tcPr>
            <w:tcW w:w="591" w:type="pct"/>
            <w:shd w:val="clear" w:color="auto" w:fill="DBE5F1" w:themeFill="accent1" w:themeFillTint="33"/>
            <w:vAlign w:val="center"/>
          </w:tcPr>
          <w:p w14:paraId="78558E66" w14:textId="4D6A9C6B" w:rsidR="003626B9" w:rsidRPr="003220D8" w:rsidRDefault="003220D8" w:rsidP="00B6555D">
            <w:pPr>
              <w:jc w:val="center"/>
              <w:rPr>
                <w:sz w:val="20"/>
                <w:szCs w:val="20"/>
                <w:vertAlign w:val="superscript"/>
              </w:rPr>
            </w:pPr>
            <w:r>
              <w:rPr>
                <w:sz w:val="20"/>
                <w:szCs w:val="20"/>
              </w:rPr>
              <w:t>X</w:t>
            </w:r>
            <w:r>
              <w:rPr>
                <w:sz w:val="20"/>
                <w:szCs w:val="20"/>
                <w:vertAlign w:val="superscript"/>
              </w:rPr>
              <w:t>2)</w:t>
            </w:r>
          </w:p>
        </w:tc>
      </w:tr>
    </w:tbl>
    <w:p w14:paraId="46A02116" w14:textId="2F9EA8E7" w:rsidR="003220D8" w:rsidRDefault="003220D8" w:rsidP="004D501E">
      <w:pPr>
        <w:pStyle w:val="Listenabsatz"/>
        <w:numPr>
          <w:ilvl w:val="0"/>
          <w:numId w:val="41"/>
        </w:numPr>
      </w:pPr>
      <w:r>
        <w:t>Lfd. Betrag beitragspflichtig</w:t>
      </w:r>
    </w:p>
    <w:p w14:paraId="5B6B305F" w14:textId="357A1D97" w:rsidR="003220D8" w:rsidRDefault="003220D8" w:rsidP="004D501E">
      <w:pPr>
        <w:pStyle w:val="Listenabsatz"/>
        <w:numPr>
          <w:ilvl w:val="0"/>
          <w:numId w:val="41"/>
        </w:numPr>
      </w:pPr>
      <w:r>
        <w:t>Lfd. Betrag beitragsfrei und Einmalbeitrag</w:t>
      </w:r>
    </w:p>
    <w:p w14:paraId="379A7B47" w14:textId="77777777" w:rsidR="004119FC" w:rsidRDefault="004119FC" w:rsidP="00E37084"/>
    <w:tbl>
      <w:tblPr>
        <w:tblStyle w:val="Tabellenraster"/>
        <w:tblW w:w="5000" w:type="pct"/>
        <w:tblLayout w:type="fixed"/>
        <w:tblLook w:val="04A0" w:firstRow="1" w:lastRow="0" w:firstColumn="1" w:lastColumn="0" w:noHBand="0" w:noVBand="1"/>
      </w:tblPr>
      <w:tblGrid>
        <w:gridCol w:w="3792"/>
        <w:gridCol w:w="1098"/>
        <w:gridCol w:w="1100"/>
        <w:gridCol w:w="1100"/>
        <w:gridCol w:w="1100"/>
        <w:gridCol w:w="1098"/>
      </w:tblGrid>
      <w:tr w:rsidR="004119FC" w:rsidRPr="00796A61" w14:paraId="67AE056E" w14:textId="77777777" w:rsidTr="003220D8">
        <w:tc>
          <w:tcPr>
            <w:tcW w:w="2041" w:type="pct"/>
            <w:vAlign w:val="center"/>
          </w:tcPr>
          <w:p w14:paraId="4ACC4B68" w14:textId="55BD2F62" w:rsidR="004119FC" w:rsidRPr="003116BA" w:rsidRDefault="00731EAD" w:rsidP="004F2E6D">
            <w:pPr>
              <w:rPr>
                <w:b/>
              </w:rPr>
            </w:pPr>
            <w:r>
              <w:rPr>
                <w:b/>
              </w:rPr>
              <w:t>Überschussverwendung</w:t>
            </w:r>
          </w:p>
        </w:tc>
        <w:tc>
          <w:tcPr>
            <w:tcW w:w="591" w:type="pct"/>
            <w:shd w:val="clear" w:color="auto" w:fill="808080" w:themeFill="background1" w:themeFillShade="80"/>
            <w:vAlign w:val="center"/>
          </w:tcPr>
          <w:p w14:paraId="1A75A5A2" w14:textId="77777777" w:rsidR="004119FC" w:rsidRPr="00654F35" w:rsidRDefault="004119FC" w:rsidP="004F2E6D">
            <w:pPr>
              <w:jc w:val="center"/>
              <w:rPr>
                <w:b/>
              </w:rPr>
            </w:pPr>
            <w:r w:rsidRPr="00654F35">
              <w:rPr>
                <w:b/>
              </w:rPr>
              <w:t>TD</w:t>
            </w:r>
          </w:p>
        </w:tc>
        <w:tc>
          <w:tcPr>
            <w:tcW w:w="592" w:type="pct"/>
            <w:shd w:val="clear" w:color="auto" w:fill="00B050"/>
            <w:vAlign w:val="center"/>
          </w:tcPr>
          <w:p w14:paraId="2E5FEAF4" w14:textId="77777777" w:rsidR="004119FC" w:rsidRPr="00796A61" w:rsidRDefault="004119FC" w:rsidP="004F2E6D">
            <w:pPr>
              <w:jc w:val="center"/>
              <w:rPr>
                <w:b/>
              </w:rPr>
            </w:pPr>
            <w:r>
              <w:rPr>
                <w:b/>
              </w:rPr>
              <w:t>HLV</w:t>
            </w:r>
          </w:p>
        </w:tc>
        <w:tc>
          <w:tcPr>
            <w:tcW w:w="592" w:type="pct"/>
            <w:shd w:val="clear" w:color="auto" w:fill="FF0000"/>
            <w:vAlign w:val="center"/>
          </w:tcPr>
          <w:p w14:paraId="30C567D6" w14:textId="77777777" w:rsidR="004119FC" w:rsidRPr="00796A61" w:rsidRDefault="004119FC" w:rsidP="004F2E6D">
            <w:pPr>
              <w:jc w:val="center"/>
              <w:rPr>
                <w:b/>
              </w:rPr>
            </w:pPr>
            <w:r>
              <w:rPr>
                <w:b/>
              </w:rPr>
              <w:t>NL</w:t>
            </w:r>
          </w:p>
        </w:tc>
        <w:tc>
          <w:tcPr>
            <w:tcW w:w="592" w:type="pct"/>
            <w:shd w:val="clear" w:color="auto" w:fill="FFFF00"/>
            <w:vAlign w:val="center"/>
          </w:tcPr>
          <w:p w14:paraId="202D4460" w14:textId="77777777" w:rsidR="004119FC" w:rsidRPr="00796A61" w:rsidRDefault="004119FC" w:rsidP="004F2E6D">
            <w:pPr>
              <w:jc w:val="center"/>
              <w:rPr>
                <w:b/>
              </w:rPr>
            </w:pPr>
            <w:r>
              <w:rPr>
                <w:b/>
              </w:rPr>
              <w:t>PBL</w:t>
            </w:r>
          </w:p>
        </w:tc>
        <w:tc>
          <w:tcPr>
            <w:tcW w:w="591" w:type="pct"/>
            <w:shd w:val="clear" w:color="auto" w:fill="0070C0"/>
            <w:vAlign w:val="center"/>
          </w:tcPr>
          <w:p w14:paraId="03A4E33B" w14:textId="77777777" w:rsidR="004119FC" w:rsidRPr="00796A61" w:rsidRDefault="004119FC" w:rsidP="004F2E6D">
            <w:pPr>
              <w:jc w:val="center"/>
              <w:rPr>
                <w:b/>
              </w:rPr>
            </w:pPr>
            <w:r w:rsidRPr="00796A61">
              <w:rPr>
                <w:b/>
              </w:rPr>
              <w:t>TAL</w:t>
            </w:r>
          </w:p>
        </w:tc>
      </w:tr>
      <w:tr w:rsidR="00B6555D" w:rsidRPr="005A7D12" w14:paraId="2FC8BF54" w14:textId="77777777" w:rsidTr="003220D8">
        <w:tc>
          <w:tcPr>
            <w:tcW w:w="2041" w:type="pct"/>
            <w:vAlign w:val="center"/>
          </w:tcPr>
          <w:p w14:paraId="54C697D3" w14:textId="63B1E21D" w:rsidR="00B6555D" w:rsidRPr="00796A61" w:rsidRDefault="00B6555D" w:rsidP="004F2E6D">
            <w:r>
              <w:t>Fondsanlage</w:t>
            </w:r>
          </w:p>
        </w:tc>
        <w:tc>
          <w:tcPr>
            <w:tcW w:w="591" w:type="pct"/>
            <w:shd w:val="clear" w:color="auto" w:fill="D9D9D9" w:themeFill="background1" w:themeFillShade="D9"/>
            <w:vAlign w:val="center"/>
          </w:tcPr>
          <w:p w14:paraId="61BB68B2" w14:textId="0BA4872A" w:rsidR="00B6555D" w:rsidRPr="003D364E" w:rsidRDefault="00B6555D" w:rsidP="004F2E6D">
            <w:pPr>
              <w:jc w:val="center"/>
              <w:rPr>
                <w:b/>
                <w:sz w:val="20"/>
                <w:szCs w:val="20"/>
              </w:rPr>
            </w:pPr>
            <w:r>
              <w:rPr>
                <w:b/>
                <w:sz w:val="20"/>
                <w:szCs w:val="20"/>
              </w:rPr>
              <w:t>X</w:t>
            </w:r>
          </w:p>
        </w:tc>
        <w:tc>
          <w:tcPr>
            <w:tcW w:w="592" w:type="pct"/>
            <w:shd w:val="clear" w:color="auto" w:fill="EAF1DD" w:themeFill="accent3" w:themeFillTint="33"/>
            <w:vAlign w:val="center"/>
          </w:tcPr>
          <w:p w14:paraId="6DAC55D8" w14:textId="3E2FE2F9" w:rsidR="00B6555D" w:rsidRPr="00731EAD" w:rsidRDefault="00B6555D" w:rsidP="004F2E6D">
            <w:pPr>
              <w:jc w:val="center"/>
              <w:rPr>
                <w:sz w:val="20"/>
                <w:szCs w:val="20"/>
              </w:rPr>
            </w:pPr>
            <w:r>
              <w:rPr>
                <w:sz w:val="20"/>
                <w:szCs w:val="20"/>
              </w:rPr>
              <w:t>X</w:t>
            </w:r>
            <w:r w:rsidRPr="000D4C90">
              <w:rPr>
                <w:sz w:val="20"/>
                <w:szCs w:val="20"/>
                <w:vertAlign w:val="superscript"/>
              </w:rPr>
              <w:t>1)</w:t>
            </w:r>
          </w:p>
        </w:tc>
        <w:tc>
          <w:tcPr>
            <w:tcW w:w="592" w:type="pct"/>
            <w:shd w:val="clear" w:color="auto" w:fill="F2DBDB" w:themeFill="accent2" w:themeFillTint="33"/>
            <w:vAlign w:val="center"/>
          </w:tcPr>
          <w:p w14:paraId="07662FDD" w14:textId="3908B467" w:rsidR="00B6555D" w:rsidRPr="00731EAD" w:rsidRDefault="00B6555D" w:rsidP="004F2E6D">
            <w:pPr>
              <w:jc w:val="center"/>
              <w:rPr>
                <w:sz w:val="20"/>
                <w:szCs w:val="20"/>
              </w:rPr>
            </w:pPr>
            <w:r>
              <w:rPr>
                <w:sz w:val="20"/>
                <w:szCs w:val="20"/>
              </w:rPr>
              <w:t>X</w:t>
            </w:r>
            <w:r w:rsidRPr="000D4C90">
              <w:rPr>
                <w:sz w:val="20"/>
                <w:szCs w:val="20"/>
                <w:vertAlign w:val="superscript"/>
              </w:rPr>
              <w:t>2)</w:t>
            </w:r>
          </w:p>
        </w:tc>
        <w:tc>
          <w:tcPr>
            <w:tcW w:w="592" w:type="pct"/>
            <w:shd w:val="clear" w:color="auto" w:fill="FFFFCC"/>
            <w:vAlign w:val="center"/>
          </w:tcPr>
          <w:p w14:paraId="7646F671" w14:textId="2A12F5F1" w:rsidR="00B6555D" w:rsidRPr="00731EAD" w:rsidRDefault="00B6555D" w:rsidP="004F2E6D">
            <w:pPr>
              <w:jc w:val="center"/>
              <w:rPr>
                <w:sz w:val="20"/>
                <w:szCs w:val="20"/>
              </w:rPr>
            </w:pPr>
            <w:r>
              <w:rPr>
                <w:sz w:val="20"/>
                <w:szCs w:val="20"/>
              </w:rPr>
              <w:t>-</w:t>
            </w:r>
          </w:p>
        </w:tc>
        <w:tc>
          <w:tcPr>
            <w:tcW w:w="591" w:type="pct"/>
            <w:shd w:val="clear" w:color="auto" w:fill="DBE5F1" w:themeFill="accent1" w:themeFillTint="33"/>
            <w:vAlign w:val="center"/>
          </w:tcPr>
          <w:p w14:paraId="1B693FFE" w14:textId="4F206B30" w:rsidR="00B6555D" w:rsidRPr="00731EAD" w:rsidRDefault="00B6555D" w:rsidP="004F2E6D">
            <w:pPr>
              <w:jc w:val="center"/>
              <w:rPr>
                <w:sz w:val="20"/>
                <w:szCs w:val="20"/>
              </w:rPr>
            </w:pPr>
            <w:r w:rsidRPr="00731EAD">
              <w:rPr>
                <w:sz w:val="20"/>
                <w:szCs w:val="20"/>
              </w:rPr>
              <w:t>X</w:t>
            </w:r>
          </w:p>
        </w:tc>
      </w:tr>
    </w:tbl>
    <w:p w14:paraId="57260ACB" w14:textId="77777777" w:rsidR="00B6555D" w:rsidRDefault="00B6555D" w:rsidP="004D501E">
      <w:pPr>
        <w:pStyle w:val="Listenabsatz"/>
        <w:numPr>
          <w:ilvl w:val="0"/>
          <w:numId w:val="59"/>
        </w:numPr>
      </w:pPr>
      <w:r>
        <w:t>Bemessungsgröße zu Beginn des Monats, Zuteilung zum Ende des Monats nach Wertentwicklung</w:t>
      </w:r>
    </w:p>
    <w:p w14:paraId="6978FD50" w14:textId="77777777" w:rsidR="00B6555D" w:rsidRDefault="00B6555D" w:rsidP="004D501E">
      <w:pPr>
        <w:pStyle w:val="Listenabsatz"/>
        <w:numPr>
          <w:ilvl w:val="0"/>
          <w:numId w:val="59"/>
        </w:numPr>
      </w:pPr>
      <w:r>
        <w:t>Bemessungsgröße zu Beginn des Monats und sofortige Verwendung</w:t>
      </w:r>
    </w:p>
    <w:p w14:paraId="12A7C4C0" w14:textId="77777777" w:rsidR="00430C2B" w:rsidRDefault="00430C2B" w:rsidP="00430C2B"/>
    <w:p w14:paraId="6A80FD7D" w14:textId="292A1CB1" w:rsidR="00430C2B" w:rsidRDefault="00430C2B" w:rsidP="00430C2B">
      <w:r w:rsidRPr="00451093">
        <w:t>HLV-</w:t>
      </w:r>
      <w:r w:rsidR="00451093" w:rsidRPr="00451093">
        <w:t>Zeitmodell für die Zuteilung von</w:t>
      </w:r>
      <w:r w:rsidRPr="00451093">
        <w:t xml:space="preserve"> Kostenüberschuss auf fälligen Beitrag </w:t>
      </w:r>
      <w:r w:rsidR="00451093" w:rsidRPr="00451093">
        <w:t>un</w:t>
      </w:r>
      <w:r w:rsidRPr="00451093">
        <w:t>passend.</w:t>
      </w:r>
    </w:p>
    <w:p w14:paraId="35B1B05E" w14:textId="77777777" w:rsidR="00B6555D" w:rsidRDefault="00B6555D" w:rsidP="008E456B"/>
    <w:p w14:paraId="557F6A00" w14:textId="795FC973" w:rsidR="004119FC" w:rsidRDefault="004119FC" w:rsidP="008E456B">
      <w:pPr>
        <w:rPr>
          <w:b/>
        </w:rPr>
      </w:pPr>
      <w:r w:rsidRPr="004119FC">
        <w:rPr>
          <w:b/>
        </w:rPr>
        <w:t>Risikoüberschuss</w:t>
      </w:r>
      <w:r w:rsidR="00C81647">
        <w:rPr>
          <w:b/>
        </w:rPr>
        <w:t>anteil</w:t>
      </w:r>
    </w:p>
    <w:p w14:paraId="68CBEFD2" w14:textId="77777777" w:rsidR="004119FC" w:rsidRDefault="004119FC" w:rsidP="004119FC"/>
    <w:tbl>
      <w:tblPr>
        <w:tblStyle w:val="Tabellenraster"/>
        <w:tblW w:w="5000" w:type="pct"/>
        <w:tblLayout w:type="fixed"/>
        <w:tblLook w:val="04A0" w:firstRow="1" w:lastRow="0" w:firstColumn="1" w:lastColumn="0" w:noHBand="0" w:noVBand="1"/>
      </w:tblPr>
      <w:tblGrid>
        <w:gridCol w:w="3792"/>
        <w:gridCol w:w="1098"/>
        <w:gridCol w:w="1100"/>
        <w:gridCol w:w="1100"/>
        <w:gridCol w:w="1100"/>
        <w:gridCol w:w="1098"/>
      </w:tblGrid>
      <w:tr w:rsidR="004119FC" w:rsidRPr="00796A61" w14:paraId="74CEC4DC" w14:textId="77777777" w:rsidTr="003220D8">
        <w:tc>
          <w:tcPr>
            <w:tcW w:w="2041" w:type="pct"/>
            <w:vAlign w:val="center"/>
          </w:tcPr>
          <w:p w14:paraId="72BC383B" w14:textId="730825CE" w:rsidR="004119FC" w:rsidRPr="00731EAD" w:rsidRDefault="00731EAD" w:rsidP="004F2E6D">
            <w:pPr>
              <w:rPr>
                <w:b/>
              </w:rPr>
            </w:pPr>
            <w:r w:rsidRPr="00731EAD">
              <w:rPr>
                <w:b/>
              </w:rPr>
              <w:t>Bemessungsgröße</w:t>
            </w:r>
          </w:p>
        </w:tc>
        <w:tc>
          <w:tcPr>
            <w:tcW w:w="591" w:type="pct"/>
            <w:shd w:val="clear" w:color="auto" w:fill="808080" w:themeFill="background1" w:themeFillShade="80"/>
            <w:vAlign w:val="center"/>
          </w:tcPr>
          <w:p w14:paraId="39C633AF" w14:textId="77777777" w:rsidR="004119FC" w:rsidRPr="00654F35" w:rsidRDefault="004119FC" w:rsidP="004F2E6D">
            <w:pPr>
              <w:jc w:val="center"/>
              <w:rPr>
                <w:b/>
              </w:rPr>
            </w:pPr>
            <w:r w:rsidRPr="00654F35">
              <w:rPr>
                <w:b/>
              </w:rPr>
              <w:t>TD</w:t>
            </w:r>
          </w:p>
        </w:tc>
        <w:tc>
          <w:tcPr>
            <w:tcW w:w="592" w:type="pct"/>
            <w:shd w:val="clear" w:color="auto" w:fill="00B050"/>
            <w:vAlign w:val="center"/>
          </w:tcPr>
          <w:p w14:paraId="03B98AFB" w14:textId="77777777" w:rsidR="004119FC" w:rsidRPr="00796A61" w:rsidRDefault="004119FC" w:rsidP="004F2E6D">
            <w:pPr>
              <w:jc w:val="center"/>
              <w:rPr>
                <w:b/>
              </w:rPr>
            </w:pPr>
            <w:r>
              <w:rPr>
                <w:b/>
              </w:rPr>
              <w:t>HLV</w:t>
            </w:r>
          </w:p>
        </w:tc>
        <w:tc>
          <w:tcPr>
            <w:tcW w:w="592" w:type="pct"/>
            <w:shd w:val="clear" w:color="auto" w:fill="FF0000"/>
            <w:vAlign w:val="center"/>
          </w:tcPr>
          <w:p w14:paraId="001580D3" w14:textId="77777777" w:rsidR="004119FC" w:rsidRPr="00796A61" w:rsidRDefault="004119FC" w:rsidP="004F2E6D">
            <w:pPr>
              <w:jc w:val="center"/>
              <w:rPr>
                <w:b/>
              </w:rPr>
            </w:pPr>
            <w:r>
              <w:rPr>
                <w:b/>
              </w:rPr>
              <w:t>NL</w:t>
            </w:r>
          </w:p>
        </w:tc>
        <w:tc>
          <w:tcPr>
            <w:tcW w:w="592" w:type="pct"/>
            <w:shd w:val="clear" w:color="auto" w:fill="FFFF00"/>
            <w:vAlign w:val="center"/>
          </w:tcPr>
          <w:p w14:paraId="53FBD69F" w14:textId="77777777" w:rsidR="004119FC" w:rsidRPr="00796A61" w:rsidRDefault="004119FC" w:rsidP="004F2E6D">
            <w:pPr>
              <w:jc w:val="center"/>
              <w:rPr>
                <w:b/>
              </w:rPr>
            </w:pPr>
            <w:r>
              <w:rPr>
                <w:b/>
              </w:rPr>
              <w:t>PBL</w:t>
            </w:r>
          </w:p>
        </w:tc>
        <w:tc>
          <w:tcPr>
            <w:tcW w:w="591" w:type="pct"/>
            <w:shd w:val="clear" w:color="auto" w:fill="0070C0"/>
            <w:vAlign w:val="center"/>
          </w:tcPr>
          <w:p w14:paraId="7F6585E6" w14:textId="77777777" w:rsidR="004119FC" w:rsidRPr="00796A61" w:rsidRDefault="004119FC" w:rsidP="004F2E6D">
            <w:pPr>
              <w:jc w:val="center"/>
              <w:rPr>
                <w:b/>
              </w:rPr>
            </w:pPr>
            <w:r w:rsidRPr="00796A61">
              <w:rPr>
                <w:b/>
              </w:rPr>
              <w:t>TAL</w:t>
            </w:r>
          </w:p>
        </w:tc>
      </w:tr>
      <w:tr w:rsidR="004119FC" w:rsidRPr="005A7D12" w14:paraId="246FB025" w14:textId="77777777" w:rsidTr="003220D8">
        <w:tc>
          <w:tcPr>
            <w:tcW w:w="2041" w:type="pct"/>
            <w:vAlign w:val="center"/>
          </w:tcPr>
          <w:p w14:paraId="3B6312F3" w14:textId="2872AC3B" w:rsidR="004119FC" w:rsidRDefault="004119FC" w:rsidP="004F2E6D">
            <w:r>
              <w:t>Kalkulatorischer Risikobeitrag</w:t>
            </w:r>
          </w:p>
        </w:tc>
        <w:tc>
          <w:tcPr>
            <w:tcW w:w="591" w:type="pct"/>
            <w:shd w:val="clear" w:color="auto" w:fill="D9D9D9" w:themeFill="background1" w:themeFillShade="D9"/>
            <w:vAlign w:val="center"/>
          </w:tcPr>
          <w:p w14:paraId="62DAC4D3" w14:textId="3A3C5E95" w:rsidR="004119FC" w:rsidRPr="003D364E" w:rsidRDefault="0049393B" w:rsidP="004F2E6D">
            <w:pPr>
              <w:jc w:val="center"/>
              <w:rPr>
                <w:b/>
                <w:sz w:val="20"/>
                <w:szCs w:val="20"/>
              </w:rPr>
            </w:pPr>
            <w:r>
              <w:rPr>
                <w:b/>
                <w:sz w:val="20"/>
                <w:szCs w:val="20"/>
              </w:rPr>
              <w:t>X</w:t>
            </w:r>
          </w:p>
        </w:tc>
        <w:tc>
          <w:tcPr>
            <w:tcW w:w="592" w:type="pct"/>
            <w:shd w:val="clear" w:color="auto" w:fill="EAF1DD" w:themeFill="accent3" w:themeFillTint="33"/>
            <w:vAlign w:val="center"/>
          </w:tcPr>
          <w:p w14:paraId="7DBDB69A" w14:textId="6E82D4EC" w:rsidR="004119FC" w:rsidRPr="00731EAD" w:rsidRDefault="00A7200B" w:rsidP="004F2E6D">
            <w:pPr>
              <w:jc w:val="center"/>
              <w:rPr>
                <w:sz w:val="20"/>
                <w:szCs w:val="20"/>
              </w:rPr>
            </w:pPr>
            <w:r>
              <w:rPr>
                <w:sz w:val="20"/>
                <w:szCs w:val="20"/>
              </w:rPr>
              <w:t>X</w:t>
            </w:r>
          </w:p>
        </w:tc>
        <w:tc>
          <w:tcPr>
            <w:tcW w:w="592" w:type="pct"/>
            <w:shd w:val="clear" w:color="auto" w:fill="F2DBDB" w:themeFill="accent2" w:themeFillTint="33"/>
            <w:vAlign w:val="center"/>
          </w:tcPr>
          <w:p w14:paraId="72133DFC" w14:textId="77777777" w:rsidR="004119FC" w:rsidRPr="00731EAD" w:rsidRDefault="004119FC" w:rsidP="004F2E6D">
            <w:pPr>
              <w:jc w:val="center"/>
              <w:rPr>
                <w:sz w:val="20"/>
                <w:szCs w:val="20"/>
              </w:rPr>
            </w:pPr>
            <w:r w:rsidRPr="00731EAD">
              <w:rPr>
                <w:sz w:val="20"/>
                <w:szCs w:val="20"/>
              </w:rPr>
              <w:t>X</w:t>
            </w:r>
          </w:p>
        </w:tc>
        <w:tc>
          <w:tcPr>
            <w:tcW w:w="592" w:type="pct"/>
            <w:shd w:val="clear" w:color="auto" w:fill="FFFFCC"/>
            <w:vAlign w:val="center"/>
          </w:tcPr>
          <w:p w14:paraId="673DD91E" w14:textId="4740D1F2" w:rsidR="004119FC" w:rsidRPr="00731EAD" w:rsidRDefault="00B96D45" w:rsidP="004F2E6D">
            <w:pPr>
              <w:jc w:val="center"/>
              <w:rPr>
                <w:sz w:val="20"/>
                <w:szCs w:val="20"/>
              </w:rPr>
            </w:pPr>
            <w:r>
              <w:rPr>
                <w:sz w:val="20"/>
                <w:szCs w:val="20"/>
              </w:rPr>
              <w:t>-</w:t>
            </w:r>
          </w:p>
        </w:tc>
        <w:tc>
          <w:tcPr>
            <w:tcW w:w="591" w:type="pct"/>
            <w:shd w:val="clear" w:color="auto" w:fill="DBE5F1" w:themeFill="accent1" w:themeFillTint="33"/>
            <w:vAlign w:val="center"/>
          </w:tcPr>
          <w:p w14:paraId="4ABF3561" w14:textId="03BF45ED" w:rsidR="004119FC" w:rsidRPr="00731EAD" w:rsidRDefault="00B96D45" w:rsidP="004F2E6D">
            <w:pPr>
              <w:jc w:val="center"/>
              <w:rPr>
                <w:sz w:val="20"/>
                <w:szCs w:val="20"/>
              </w:rPr>
            </w:pPr>
            <w:r>
              <w:rPr>
                <w:sz w:val="20"/>
                <w:szCs w:val="20"/>
              </w:rPr>
              <w:t>-</w:t>
            </w:r>
          </w:p>
        </w:tc>
      </w:tr>
    </w:tbl>
    <w:p w14:paraId="208C6B06" w14:textId="77777777" w:rsidR="004119FC" w:rsidRDefault="004119FC" w:rsidP="004119FC"/>
    <w:tbl>
      <w:tblPr>
        <w:tblStyle w:val="Tabellenraster"/>
        <w:tblW w:w="5000" w:type="pct"/>
        <w:tblLayout w:type="fixed"/>
        <w:tblLook w:val="04A0" w:firstRow="1" w:lastRow="0" w:firstColumn="1" w:lastColumn="0" w:noHBand="0" w:noVBand="1"/>
      </w:tblPr>
      <w:tblGrid>
        <w:gridCol w:w="3792"/>
        <w:gridCol w:w="1098"/>
        <w:gridCol w:w="1100"/>
        <w:gridCol w:w="1100"/>
        <w:gridCol w:w="1100"/>
        <w:gridCol w:w="1098"/>
      </w:tblGrid>
      <w:tr w:rsidR="004119FC" w:rsidRPr="00796A61" w14:paraId="5D89569F" w14:textId="77777777" w:rsidTr="003220D8">
        <w:tc>
          <w:tcPr>
            <w:tcW w:w="2041" w:type="pct"/>
            <w:vAlign w:val="center"/>
          </w:tcPr>
          <w:p w14:paraId="45F29A99" w14:textId="480C6F03" w:rsidR="004119FC" w:rsidRPr="00731EAD" w:rsidRDefault="00731EAD" w:rsidP="004F2E6D">
            <w:pPr>
              <w:rPr>
                <w:b/>
              </w:rPr>
            </w:pPr>
            <w:r w:rsidRPr="00731EAD">
              <w:rPr>
                <w:b/>
              </w:rPr>
              <w:t>Überschussverwendung</w:t>
            </w:r>
          </w:p>
        </w:tc>
        <w:tc>
          <w:tcPr>
            <w:tcW w:w="591" w:type="pct"/>
            <w:shd w:val="clear" w:color="auto" w:fill="808080" w:themeFill="background1" w:themeFillShade="80"/>
            <w:vAlign w:val="center"/>
          </w:tcPr>
          <w:p w14:paraId="0721BC1F" w14:textId="77777777" w:rsidR="004119FC" w:rsidRPr="00654F35" w:rsidRDefault="004119FC" w:rsidP="004F2E6D">
            <w:pPr>
              <w:jc w:val="center"/>
              <w:rPr>
                <w:b/>
              </w:rPr>
            </w:pPr>
            <w:r w:rsidRPr="00654F35">
              <w:rPr>
                <w:b/>
              </w:rPr>
              <w:t>TD</w:t>
            </w:r>
          </w:p>
        </w:tc>
        <w:tc>
          <w:tcPr>
            <w:tcW w:w="592" w:type="pct"/>
            <w:shd w:val="clear" w:color="auto" w:fill="00B050"/>
            <w:vAlign w:val="center"/>
          </w:tcPr>
          <w:p w14:paraId="343AB140" w14:textId="77777777" w:rsidR="004119FC" w:rsidRPr="00796A61" w:rsidRDefault="004119FC" w:rsidP="004F2E6D">
            <w:pPr>
              <w:jc w:val="center"/>
              <w:rPr>
                <w:b/>
              </w:rPr>
            </w:pPr>
            <w:r>
              <w:rPr>
                <w:b/>
              </w:rPr>
              <w:t>HLV</w:t>
            </w:r>
          </w:p>
        </w:tc>
        <w:tc>
          <w:tcPr>
            <w:tcW w:w="592" w:type="pct"/>
            <w:shd w:val="clear" w:color="auto" w:fill="FF0000"/>
            <w:vAlign w:val="center"/>
          </w:tcPr>
          <w:p w14:paraId="4AAEC2BC" w14:textId="77777777" w:rsidR="004119FC" w:rsidRPr="00796A61" w:rsidRDefault="004119FC" w:rsidP="004F2E6D">
            <w:pPr>
              <w:jc w:val="center"/>
              <w:rPr>
                <w:b/>
              </w:rPr>
            </w:pPr>
            <w:r>
              <w:rPr>
                <w:b/>
              </w:rPr>
              <w:t>NL</w:t>
            </w:r>
          </w:p>
        </w:tc>
        <w:tc>
          <w:tcPr>
            <w:tcW w:w="592" w:type="pct"/>
            <w:shd w:val="clear" w:color="auto" w:fill="FFFF00"/>
            <w:vAlign w:val="center"/>
          </w:tcPr>
          <w:p w14:paraId="2D718203" w14:textId="77777777" w:rsidR="004119FC" w:rsidRPr="00796A61" w:rsidRDefault="004119FC" w:rsidP="004F2E6D">
            <w:pPr>
              <w:jc w:val="center"/>
              <w:rPr>
                <w:b/>
              </w:rPr>
            </w:pPr>
            <w:r>
              <w:rPr>
                <w:b/>
              </w:rPr>
              <w:t>PBL</w:t>
            </w:r>
          </w:p>
        </w:tc>
        <w:tc>
          <w:tcPr>
            <w:tcW w:w="591" w:type="pct"/>
            <w:shd w:val="clear" w:color="auto" w:fill="0070C0"/>
            <w:vAlign w:val="center"/>
          </w:tcPr>
          <w:p w14:paraId="76956D27" w14:textId="77777777" w:rsidR="004119FC" w:rsidRPr="00796A61" w:rsidRDefault="004119FC" w:rsidP="004F2E6D">
            <w:pPr>
              <w:jc w:val="center"/>
              <w:rPr>
                <w:b/>
              </w:rPr>
            </w:pPr>
            <w:r w:rsidRPr="00796A61">
              <w:rPr>
                <w:b/>
              </w:rPr>
              <w:t>TAL</w:t>
            </w:r>
          </w:p>
        </w:tc>
      </w:tr>
      <w:tr w:rsidR="00A7200B" w:rsidRPr="005A7D12" w14:paraId="4286D9A3" w14:textId="77777777" w:rsidTr="003220D8">
        <w:tc>
          <w:tcPr>
            <w:tcW w:w="2041" w:type="pct"/>
            <w:vAlign w:val="center"/>
          </w:tcPr>
          <w:p w14:paraId="49FBD74B" w14:textId="6D57DC1C" w:rsidR="00A7200B" w:rsidRDefault="008B29B9" w:rsidP="004119FC">
            <w:r>
              <w:t>Fondsanlage</w:t>
            </w:r>
          </w:p>
        </w:tc>
        <w:tc>
          <w:tcPr>
            <w:tcW w:w="591" w:type="pct"/>
            <w:shd w:val="clear" w:color="auto" w:fill="D9D9D9" w:themeFill="background1" w:themeFillShade="D9"/>
            <w:vAlign w:val="center"/>
          </w:tcPr>
          <w:p w14:paraId="5D7F31C9" w14:textId="2947A717" w:rsidR="00A7200B" w:rsidRPr="003D364E" w:rsidRDefault="006F0B3C" w:rsidP="004F2E6D">
            <w:pPr>
              <w:jc w:val="center"/>
              <w:rPr>
                <w:b/>
                <w:sz w:val="20"/>
                <w:szCs w:val="20"/>
              </w:rPr>
            </w:pPr>
            <w:r>
              <w:rPr>
                <w:b/>
                <w:sz w:val="20"/>
                <w:szCs w:val="20"/>
              </w:rPr>
              <w:t>X</w:t>
            </w:r>
          </w:p>
        </w:tc>
        <w:tc>
          <w:tcPr>
            <w:tcW w:w="592" w:type="pct"/>
            <w:shd w:val="clear" w:color="auto" w:fill="EAF1DD" w:themeFill="accent3" w:themeFillTint="33"/>
            <w:vAlign w:val="center"/>
          </w:tcPr>
          <w:p w14:paraId="73A5C82E" w14:textId="0532F35A" w:rsidR="00A7200B" w:rsidRPr="00731EAD" w:rsidRDefault="008B29B9" w:rsidP="004F2E6D">
            <w:pPr>
              <w:jc w:val="center"/>
              <w:rPr>
                <w:sz w:val="20"/>
                <w:szCs w:val="20"/>
              </w:rPr>
            </w:pPr>
            <w:r>
              <w:rPr>
                <w:sz w:val="20"/>
                <w:szCs w:val="20"/>
              </w:rPr>
              <w:t>X</w:t>
            </w:r>
            <w:r w:rsidR="000D4C90" w:rsidRPr="000D4C90">
              <w:rPr>
                <w:sz w:val="20"/>
                <w:szCs w:val="20"/>
                <w:vertAlign w:val="superscript"/>
              </w:rPr>
              <w:t>1)</w:t>
            </w:r>
          </w:p>
        </w:tc>
        <w:tc>
          <w:tcPr>
            <w:tcW w:w="592" w:type="pct"/>
            <w:shd w:val="clear" w:color="auto" w:fill="F2DBDB" w:themeFill="accent2" w:themeFillTint="33"/>
            <w:vAlign w:val="center"/>
          </w:tcPr>
          <w:p w14:paraId="39FD7696" w14:textId="5FE59285" w:rsidR="00A7200B" w:rsidRPr="00731EAD" w:rsidRDefault="0049393B" w:rsidP="004F2E6D">
            <w:pPr>
              <w:jc w:val="center"/>
              <w:rPr>
                <w:sz w:val="20"/>
                <w:szCs w:val="20"/>
              </w:rPr>
            </w:pPr>
            <w:r>
              <w:rPr>
                <w:sz w:val="20"/>
                <w:szCs w:val="20"/>
              </w:rPr>
              <w:t>X</w:t>
            </w:r>
            <w:r w:rsidR="000D4C90" w:rsidRPr="000D4C90">
              <w:rPr>
                <w:sz w:val="20"/>
                <w:szCs w:val="20"/>
                <w:vertAlign w:val="superscript"/>
              </w:rPr>
              <w:t>2)</w:t>
            </w:r>
          </w:p>
        </w:tc>
        <w:tc>
          <w:tcPr>
            <w:tcW w:w="592" w:type="pct"/>
            <w:shd w:val="clear" w:color="auto" w:fill="FFFFCC"/>
            <w:vAlign w:val="center"/>
          </w:tcPr>
          <w:p w14:paraId="4BBB254B" w14:textId="2343033F" w:rsidR="00A7200B" w:rsidRDefault="008B29B9" w:rsidP="004F2E6D">
            <w:pPr>
              <w:jc w:val="center"/>
              <w:rPr>
                <w:sz w:val="20"/>
                <w:szCs w:val="20"/>
              </w:rPr>
            </w:pPr>
            <w:r>
              <w:rPr>
                <w:sz w:val="20"/>
                <w:szCs w:val="20"/>
              </w:rPr>
              <w:t>-</w:t>
            </w:r>
          </w:p>
        </w:tc>
        <w:tc>
          <w:tcPr>
            <w:tcW w:w="591" w:type="pct"/>
            <w:shd w:val="clear" w:color="auto" w:fill="DBE5F1" w:themeFill="accent1" w:themeFillTint="33"/>
            <w:vAlign w:val="center"/>
          </w:tcPr>
          <w:p w14:paraId="65928F0D" w14:textId="5CE04B19" w:rsidR="00A7200B" w:rsidRDefault="008B29B9" w:rsidP="004F2E6D">
            <w:pPr>
              <w:jc w:val="center"/>
              <w:rPr>
                <w:sz w:val="20"/>
                <w:szCs w:val="20"/>
              </w:rPr>
            </w:pPr>
            <w:r>
              <w:rPr>
                <w:sz w:val="20"/>
                <w:szCs w:val="20"/>
              </w:rPr>
              <w:t>-</w:t>
            </w:r>
          </w:p>
        </w:tc>
      </w:tr>
    </w:tbl>
    <w:p w14:paraId="4350C594" w14:textId="6CA5416A" w:rsidR="00B6555D" w:rsidRDefault="00B6555D" w:rsidP="004D501E">
      <w:pPr>
        <w:pStyle w:val="Listenabsatz"/>
        <w:numPr>
          <w:ilvl w:val="0"/>
          <w:numId w:val="58"/>
        </w:numPr>
      </w:pPr>
      <w:r>
        <w:t>Bemessungsgröße zu Beginn des Monats, Zuteilung zum Ende des Monats nach Wertentwicklung</w:t>
      </w:r>
    </w:p>
    <w:p w14:paraId="0CB88A12" w14:textId="72E64A4F" w:rsidR="00B6555D" w:rsidRDefault="00B6555D" w:rsidP="004D501E">
      <w:pPr>
        <w:pStyle w:val="Listenabsatz"/>
        <w:numPr>
          <w:ilvl w:val="0"/>
          <w:numId w:val="58"/>
        </w:numPr>
      </w:pPr>
      <w:r>
        <w:t>Bemessungsgröße zu Beginn des Monats und sofortige Verwendung</w:t>
      </w:r>
    </w:p>
    <w:p w14:paraId="20542D87" w14:textId="77777777" w:rsidR="004119FC" w:rsidRDefault="004119FC" w:rsidP="008E456B"/>
    <w:p w14:paraId="090E6324" w14:textId="77777777" w:rsidR="00B6555D" w:rsidRDefault="00B6555D" w:rsidP="008E456B"/>
    <w:p w14:paraId="28CDF7E2" w14:textId="579B3B3A" w:rsidR="00731EAD" w:rsidRPr="004119FC" w:rsidRDefault="00731EAD" w:rsidP="00731EAD">
      <w:pPr>
        <w:rPr>
          <w:b/>
        </w:rPr>
      </w:pPr>
      <w:r>
        <w:rPr>
          <w:b/>
        </w:rPr>
        <w:t>Fonds</w:t>
      </w:r>
      <w:r w:rsidRPr="004119FC">
        <w:rPr>
          <w:b/>
        </w:rPr>
        <w:t>überschuss</w:t>
      </w:r>
      <w:r>
        <w:rPr>
          <w:b/>
        </w:rPr>
        <w:t>anteil</w:t>
      </w:r>
    </w:p>
    <w:p w14:paraId="00AB507A" w14:textId="77777777" w:rsidR="00731EAD" w:rsidRDefault="00731EAD" w:rsidP="00731EAD"/>
    <w:tbl>
      <w:tblPr>
        <w:tblStyle w:val="Tabellenraster"/>
        <w:tblW w:w="5000" w:type="pct"/>
        <w:tblLayout w:type="fixed"/>
        <w:tblLook w:val="04A0" w:firstRow="1" w:lastRow="0" w:firstColumn="1" w:lastColumn="0" w:noHBand="0" w:noVBand="1"/>
      </w:tblPr>
      <w:tblGrid>
        <w:gridCol w:w="3792"/>
        <w:gridCol w:w="1098"/>
        <w:gridCol w:w="1100"/>
        <w:gridCol w:w="1100"/>
        <w:gridCol w:w="1100"/>
        <w:gridCol w:w="1098"/>
      </w:tblGrid>
      <w:tr w:rsidR="00731EAD" w:rsidRPr="00796A61" w14:paraId="77EEF900" w14:textId="77777777" w:rsidTr="003220D8">
        <w:tc>
          <w:tcPr>
            <w:tcW w:w="2041" w:type="pct"/>
            <w:vAlign w:val="center"/>
          </w:tcPr>
          <w:p w14:paraId="473B14B6" w14:textId="77777777" w:rsidR="00731EAD" w:rsidRPr="003116BA" w:rsidRDefault="00731EAD" w:rsidP="00882568">
            <w:pPr>
              <w:rPr>
                <w:b/>
              </w:rPr>
            </w:pPr>
            <w:r>
              <w:rPr>
                <w:b/>
              </w:rPr>
              <w:t>Bemessungsgröße</w:t>
            </w:r>
          </w:p>
        </w:tc>
        <w:tc>
          <w:tcPr>
            <w:tcW w:w="591" w:type="pct"/>
            <w:shd w:val="clear" w:color="auto" w:fill="808080" w:themeFill="background1" w:themeFillShade="80"/>
            <w:vAlign w:val="center"/>
          </w:tcPr>
          <w:p w14:paraId="40967365" w14:textId="77777777" w:rsidR="00731EAD" w:rsidRPr="00654F35" w:rsidRDefault="00731EAD" w:rsidP="00882568">
            <w:pPr>
              <w:jc w:val="center"/>
              <w:rPr>
                <w:b/>
              </w:rPr>
            </w:pPr>
            <w:r w:rsidRPr="00654F35">
              <w:rPr>
                <w:b/>
              </w:rPr>
              <w:t>TD</w:t>
            </w:r>
          </w:p>
        </w:tc>
        <w:tc>
          <w:tcPr>
            <w:tcW w:w="592" w:type="pct"/>
            <w:shd w:val="clear" w:color="auto" w:fill="00B050"/>
            <w:vAlign w:val="center"/>
          </w:tcPr>
          <w:p w14:paraId="66D5B07F" w14:textId="77777777" w:rsidR="00731EAD" w:rsidRPr="00796A61" w:rsidRDefault="00731EAD" w:rsidP="00882568">
            <w:pPr>
              <w:jc w:val="center"/>
              <w:rPr>
                <w:b/>
              </w:rPr>
            </w:pPr>
            <w:r>
              <w:rPr>
                <w:b/>
              </w:rPr>
              <w:t>HLV</w:t>
            </w:r>
          </w:p>
        </w:tc>
        <w:tc>
          <w:tcPr>
            <w:tcW w:w="592" w:type="pct"/>
            <w:shd w:val="clear" w:color="auto" w:fill="FF0000"/>
            <w:vAlign w:val="center"/>
          </w:tcPr>
          <w:p w14:paraId="2EE0EAEE" w14:textId="77777777" w:rsidR="00731EAD" w:rsidRPr="00796A61" w:rsidRDefault="00731EAD" w:rsidP="00882568">
            <w:pPr>
              <w:jc w:val="center"/>
              <w:rPr>
                <w:b/>
              </w:rPr>
            </w:pPr>
            <w:r>
              <w:rPr>
                <w:b/>
              </w:rPr>
              <w:t>NL</w:t>
            </w:r>
          </w:p>
        </w:tc>
        <w:tc>
          <w:tcPr>
            <w:tcW w:w="592" w:type="pct"/>
            <w:shd w:val="clear" w:color="auto" w:fill="FFFF00"/>
            <w:vAlign w:val="center"/>
          </w:tcPr>
          <w:p w14:paraId="05A16A6E" w14:textId="77777777" w:rsidR="00731EAD" w:rsidRPr="00796A61" w:rsidRDefault="00731EAD" w:rsidP="00882568">
            <w:pPr>
              <w:jc w:val="center"/>
              <w:rPr>
                <w:b/>
              </w:rPr>
            </w:pPr>
            <w:r>
              <w:rPr>
                <w:b/>
              </w:rPr>
              <w:t>PBL</w:t>
            </w:r>
          </w:p>
        </w:tc>
        <w:tc>
          <w:tcPr>
            <w:tcW w:w="591" w:type="pct"/>
            <w:shd w:val="clear" w:color="auto" w:fill="0070C0"/>
            <w:vAlign w:val="center"/>
          </w:tcPr>
          <w:p w14:paraId="1C7CB9C2" w14:textId="77777777" w:rsidR="00731EAD" w:rsidRPr="00796A61" w:rsidRDefault="00731EAD" w:rsidP="00882568">
            <w:pPr>
              <w:jc w:val="center"/>
              <w:rPr>
                <w:b/>
              </w:rPr>
            </w:pPr>
            <w:r w:rsidRPr="00796A61">
              <w:rPr>
                <w:b/>
              </w:rPr>
              <w:t>TAL</w:t>
            </w:r>
          </w:p>
        </w:tc>
      </w:tr>
      <w:tr w:rsidR="00731EAD" w:rsidRPr="005A7D12" w14:paraId="5E647F6B" w14:textId="77777777" w:rsidTr="003220D8">
        <w:tc>
          <w:tcPr>
            <w:tcW w:w="2041" w:type="pct"/>
            <w:vAlign w:val="center"/>
          </w:tcPr>
          <w:p w14:paraId="25D377AD" w14:textId="5A675C3D" w:rsidR="00731EAD" w:rsidRDefault="00F12DEE" w:rsidP="00882568">
            <w:r>
              <w:t>Vertragsguthaben am Monatsende</w:t>
            </w:r>
            <w:r w:rsidR="006F0B3C">
              <w:t xml:space="preserve"> je Fonds</w:t>
            </w:r>
          </w:p>
        </w:tc>
        <w:tc>
          <w:tcPr>
            <w:tcW w:w="591" w:type="pct"/>
            <w:shd w:val="clear" w:color="auto" w:fill="D9D9D9" w:themeFill="background1" w:themeFillShade="D9"/>
            <w:vAlign w:val="center"/>
          </w:tcPr>
          <w:p w14:paraId="3CA2F94C" w14:textId="39E1EC8F" w:rsidR="00731EAD" w:rsidRPr="003D364E" w:rsidRDefault="0070575E" w:rsidP="00882568">
            <w:pPr>
              <w:jc w:val="center"/>
              <w:rPr>
                <w:b/>
                <w:sz w:val="20"/>
                <w:szCs w:val="20"/>
              </w:rPr>
            </w:pPr>
            <w:r>
              <w:rPr>
                <w:b/>
                <w:sz w:val="20"/>
                <w:szCs w:val="20"/>
              </w:rPr>
              <w:t>-</w:t>
            </w:r>
          </w:p>
        </w:tc>
        <w:tc>
          <w:tcPr>
            <w:tcW w:w="592" w:type="pct"/>
            <w:shd w:val="clear" w:color="auto" w:fill="EAF1DD" w:themeFill="accent3" w:themeFillTint="33"/>
            <w:vAlign w:val="center"/>
          </w:tcPr>
          <w:p w14:paraId="53429D18" w14:textId="3C56C9E5" w:rsidR="00731EAD" w:rsidRPr="00731EAD" w:rsidRDefault="0070575E" w:rsidP="00882568">
            <w:pPr>
              <w:jc w:val="center"/>
              <w:rPr>
                <w:sz w:val="20"/>
                <w:szCs w:val="20"/>
              </w:rPr>
            </w:pPr>
            <w:r>
              <w:rPr>
                <w:sz w:val="20"/>
                <w:szCs w:val="20"/>
              </w:rPr>
              <w:t>-</w:t>
            </w:r>
          </w:p>
        </w:tc>
        <w:tc>
          <w:tcPr>
            <w:tcW w:w="592" w:type="pct"/>
            <w:shd w:val="clear" w:color="auto" w:fill="F2DBDB" w:themeFill="accent2" w:themeFillTint="33"/>
            <w:vAlign w:val="center"/>
          </w:tcPr>
          <w:p w14:paraId="3D917C4F" w14:textId="19E4EAF9" w:rsidR="00731EAD" w:rsidRPr="00731EAD" w:rsidRDefault="00B96D45" w:rsidP="00882568">
            <w:pPr>
              <w:jc w:val="center"/>
              <w:rPr>
                <w:sz w:val="20"/>
                <w:szCs w:val="20"/>
              </w:rPr>
            </w:pPr>
            <w:r>
              <w:rPr>
                <w:sz w:val="20"/>
                <w:szCs w:val="20"/>
              </w:rPr>
              <w:t>-</w:t>
            </w:r>
          </w:p>
        </w:tc>
        <w:tc>
          <w:tcPr>
            <w:tcW w:w="592" w:type="pct"/>
            <w:shd w:val="clear" w:color="auto" w:fill="FFFFCC"/>
            <w:vAlign w:val="center"/>
          </w:tcPr>
          <w:p w14:paraId="115AAD55" w14:textId="4D1523D8" w:rsidR="00731EAD" w:rsidRPr="00731EAD" w:rsidRDefault="00F12DEE" w:rsidP="00882568">
            <w:pPr>
              <w:jc w:val="center"/>
              <w:rPr>
                <w:sz w:val="20"/>
                <w:szCs w:val="20"/>
              </w:rPr>
            </w:pPr>
            <w:r>
              <w:rPr>
                <w:sz w:val="20"/>
                <w:szCs w:val="20"/>
              </w:rPr>
              <w:t>X</w:t>
            </w:r>
          </w:p>
        </w:tc>
        <w:tc>
          <w:tcPr>
            <w:tcW w:w="591" w:type="pct"/>
            <w:shd w:val="clear" w:color="auto" w:fill="DBE5F1" w:themeFill="accent1" w:themeFillTint="33"/>
            <w:vAlign w:val="center"/>
          </w:tcPr>
          <w:p w14:paraId="5EB8460E" w14:textId="5400B6DC" w:rsidR="00731EAD" w:rsidRPr="00731EAD" w:rsidRDefault="00B96D45" w:rsidP="00882568">
            <w:pPr>
              <w:jc w:val="center"/>
              <w:rPr>
                <w:sz w:val="20"/>
                <w:szCs w:val="20"/>
              </w:rPr>
            </w:pPr>
            <w:r>
              <w:rPr>
                <w:sz w:val="20"/>
                <w:szCs w:val="20"/>
              </w:rPr>
              <w:t>-</w:t>
            </w:r>
          </w:p>
        </w:tc>
      </w:tr>
    </w:tbl>
    <w:p w14:paraId="12FA8F59" w14:textId="77777777" w:rsidR="00731EAD" w:rsidRDefault="00731EAD" w:rsidP="00731EAD"/>
    <w:tbl>
      <w:tblPr>
        <w:tblStyle w:val="Tabellenraster"/>
        <w:tblW w:w="5000" w:type="pct"/>
        <w:tblLayout w:type="fixed"/>
        <w:tblLook w:val="04A0" w:firstRow="1" w:lastRow="0" w:firstColumn="1" w:lastColumn="0" w:noHBand="0" w:noVBand="1"/>
      </w:tblPr>
      <w:tblGrid>
        <w:gridCol w:w="3792"/>
        <w:gridCol w:w="1098"/>
        <w:gridCol w:w="1100"/>
        <w:gridCol w:w="1100"/>
        <w:gridCol w:w="1100"/>
        <w:gridCol w:w="1098"/>
      </w:tblGrid>
      <w:tr w:rsidR="00731EAD" w:rsidRPr="00796A61" w14:paraId="6249C0B5" w14:textId="77777777" w:rsidTr="003220D8">
        <w:tc>
          <w:tcPr>
            <w:tcW w:w="2041" w:type="pct"/>
            <w:vAlign w:val="center"/>
          </w:tcPr>
          <w:p w14:paraId="315A0893" w14:textId="77777777" w:rsidR="00731EAD" w:rsidRPr="003116BA" w:rsidRDefault="00731EAD" w:rsidP="00882568">
            <w:pPr>
              <w:rPr>
                <w:b/>
              </w:rPr>
            </w:pPr>
            <w:r>
              <w:rPr>
                <w:b/>
              </w:rPr>
              <w:lastRenderedPageBreak/>
              <w:t>Überschussverwendung</w:t>
            </w:r>
          </w:p>
        </w:tc>
        <w:tc>
          <w:tcPr>
            <w:tcW w:w="591" w:type="pct"/>
            <w:shd w:val="clear" w:color="auto" w:fill="808080" w:themeFill="background1" w:themeFillShade="80"/>
            <w:vAlign w:val="center"/>
          </w:tcPr>
          <w:p w14:paraId="6607AE91" w14:textId="77777777" w:rsidR="00731EAD" w:rsidRPr="00654F35" w:rsidRDefault="00731EAD" w:rsidP="00882568">
            <w:pPr>
              <w:jc w:val="center"/>
              <w:rPr>
                <w:b/>
              </w:rPr>
            </w:pPr>
            <w:r w:rsidRPr="00654F35">
              <w:rPr>
                <w:b/>
              </w:rPr>
              <w:t>TD</w:t>
            </w:r>
          </w:p>
        </w:tc>
        <w:tc>
          <w:tcPr>
            <w:tcW w:w="592" w:type="pct"/>
            <w:shd w:val="clear" w:color="auto" w:fill="00B050"/>
            <w:vAlign w:val="center"/>
          </w:tcPr>
          <w:p w14:paraId="4FC0CF3C" w14:textId="77777777" w:rsidR="00731EAD" w:rsidRPr="00796A61" w:rsidRDefault="00731EAD" w:rsidP="00882568">
            <w:pPr>
              <w:jc w:val="center"/>
              <w:rPr>
                <w:b/>
              </w:rPr>
            </w:pPr>
            <w:r>
              <w:rPr>
                <w:b/>
              </w:rPr>
              <w:t>HLV</w:t>
            </w:r>
          </w:p>
        </w:tc>
        <w:tc>
          <w:tcPr>
            <w:tcW w:w="592" w:type="pct"/>
            <w:shd w:val="clear" w:color="auto" w:fill="FF0000"/>
            <w:vAlign w:val="center"/>
          </w:tcPr>
          <w:p w14:paraId="32DB137B" w14:textId="77777777" w:rsidR="00731EAD" w:rsidRPr="00796A61" w:rsidRDefault="00731EAD" w:rsidP="00882568">
            <w:pPr>
              <w:jc w:val="center"/>
              <w:rPr>
                <w:b/>
              </w:rPr>
            </w:pPr>
            <w:r>
              <w:rPr>
                <w:b/>
              </w:rPr>
              <w:t>NL</w:t>
            </w:r>
          </w:p>
        </w:tc>
        <w:tc>
          <w:tcPr>
            <w:tcW w:w="592" w:type="pct"/>
            <w:shd w:val="clear" w:color="auto" w:fill="FFFF00"/>
            <w:vAlign w:val="center"/>
          </w:tcPr>
          <w:p w14:paraId="198711A1" w14:textId="77777777" w:rsidR="00731EAD" w:rsidRPr="00796A61" w:rsidRDefault="00731EAD" w:rsidP="00882568">
            <w:pPr>
              <w:jc w:val="center"/>
              <w:rPr>
                <w:b/>
              </w:rPr>
            </w:pPr>
            <w:r>
              <w:rPr>
                <w:b/>
              </w:rPr>
              <w:t>PBL</w:t>
            </w:r>
          </w:p>
        </w:tc>
        <w:tc>
          <w:tcPr>
            <w:tcW w:w="591" w:type="pct"/>
            <w:shd w:val="clear" w:color="auto" w:fill="0070C0"/>
            <w:vAlign w:val="center"/>
          </w:tcPr>
          <w:p w14:paraId="6DBC0CF3" w14:textId="77777777" w:rsidR="00731EAD" w:rsidRPr="00796A61" w:rsidRDefault="00731EAD" w:rsidP="00882568">
            <w:pPr>
              <w:jc w:val="center"/>
              <w:rPr>
                <w:b/>
              </w:rPr>
            </w:pPr>
            <w:r w:rsidRPr="00796A61">
              <w:rPr>
                <w:b/>
              </w:rPr>
              <w:t>TAL</w:t>
            </w:r>
          </w:p>
        </w:tc>
      </w:tr>
      <w:tr w:rsidR="00731EAD" w:rsidRPr="005A7D12" w14:paraId="0B06676C" w14:textId="77777777" w:rsidTr="003220D8">
        <w:tc>
          <w:tcPr>
            <w:tcW w:w="2041" w:type="pct"/>
            <w:vAlign w:val="center"/>
          </w:tcPr>
          <w:p w14:paraId="4272D850" w14:textId="5621F5F4" w:rsidR="00731EAD" w:rsidRDefault="00F12DEE" w:rsidP="00882568">
            <w:r>
              <w:t>Fondsanlage</w:t>
            </w:r>
          </w:p>
        </w:tc>
        <w:tc>
          <w:tcPr>
            <w:tcW w:w="591" w:type="pct"/>
            <w:shd w:val="clear" w:color="auto" w:fill="D9D9D9" w:themeFill="background1" w:themeFillShade="D9"/>
            <w:vAlign w:val="center"/>
          </w:tcPr>
          <w:p w14:paraId="4AE158DE" w14:textId="5BE46F4A" w:rsidR="00731EAD" w:rsidRPr="003D364E" w:rsidRDefault="0070575E" w:rsidP="00882568">
            <w:pPr>
              <w:jc w:val="center"/>
              <w:rPr>
                <w:b/>
                <w:sz w:val="20"/>
                <w:szCs w:val="20"/>
              </w:rPr>
            </w:pPr>
            <w:r>
              <w:rPr>
                <w:b/>
                <w:sz w:val="20"/>
                <w:szCs w:val="20"/>
              </w:rPr>
              <w:t>-</w:t>
            </w:r>
          </w:p>
        </w:tc>
        <w:tc>
          <w:tcPr>
            <w:tcW w:w="592" w:type="pct"/>
            <w:shd w:val="clear" w:color="auto" w:fill="EAF1DD" w:themeFill="accent3" w:themeFillTint="33"/>
            <w:vAlign w:val="center"/>
          </w:tcPr>
          <w:p w14:paraId="421B1464" w14:textId="5E028C30" w:rsidR="00731EAD" w:rsidRPr="00731EAD" w:rsidRDefault="00171F24" w:rsidP="00882568">
            <w:pPr>
              <w:jc w:val="center"/>
              <w:rPr>
                <w:sz w:val="20"/>
                <w:szCs w:val="20"/>
              </w:rPr>
            </w:pPr>
            <w:r>
              <w:rPr>
                <w:sz w:val="20"/>
                <w:szCs w:val="20"/>
              </w:rPr>
              <w:t>-</w:t>
            </w:r>
          </w:p>
        </w:tc>
        <w:tc>
          <w:tcPr>
            <w:tcW w:w="592" w:type="pct"/>
            <w:shd w:val="clear" w:color="auto" w:fill="F2DBDB" w:themeFill="accent2" w:themeFillTint="33"/>
            <w:vAlign w:val="center"/>
          </w:tcPr>
          <w:p w14:paraId="23EA0EB5" w14:textId="7E1703FB" w:rsidR="00731EAD" w:rsidRPr="00731EAD" w:rsidRDefault="00B96D45" w:rsidP="00882568">
            <w:pPr>
              <w:jc w:val="center"/>
              <w:rPr>
                <w:sz w:val="20"/>
                <w:szCs w:val="20"/>
              </w:rPr>
            </w:pPr>
            <w:r>
              <w:rPr>
                <w:sz w:val="20"/>
                <w:szCs w:val="20"/>
              </w:rPr>
              <w:t>-</w:t>
            </w:r>
          </w:p>
        </w:tc>
        <w:tc>
          <w:tcPr>
            <w:tcW w:w="592" w:type="pct"/>
            <w:shd w:val="clear" w:color="auto" w:fill="FFFFCC"/>
            <w:vAlign w:val="center"/>
          </w:tcPr>
          <w:p w14:paraId="6542E914" w14:textId="163426A7" w:rsidR="00731EAD" w:rsidRPr="00731EAD" w:rsidRDefault="00F12DEE" w:rsidP="00882568">
            <w:pPr>
              <w:jc w:val="center"/>
              <w:rPr>
                <w:sz w:val="20"/>
                <w:szCs w:val="20"/>
              </w:rPr>
            </w:pPr>
            <w:r>
              <w:rPr>
                <w:sz w:val="20"/>
                <w:szCs w:val="20"/>
              </w:rPr>
              <w:t>X</w:t>
            </w:r>
          </w:p>
        </w:tc>
        <w:tc>
          <w:tcPr>
            <w:tcW w:w="591" w:type="pct"/>
            <w:shd w:val="clear" w:color="auto" w:fill="DBE5F1" w:themeFill="accent1" w:themeFillTint="33"/>
            <w:vAlign w:val="center"/>
          </w:tcPr>
          <w:p w14:paraId="52F48E5D" w14:textId="3A73E75F" w:rsidR="00731EAD" w:rsidRPr="00731EAD" w:rsidRDefault="00B96D45" w:rsidP="00882568">
            <w:pPr>
              <w:jc w:val="center"/>
              <w:rPr>
                <w:sz w:val="20"/>
                <w:szCs w:val="20"/>
              </w:rPr>
            </w:pPr>
            <w:r>
              <w:rPr>
                <w:sz w:val="20"/>
                <w:szCs w:val="20"/>
              </w:rPr>
              <w:t>-</w:t>
            </w:r>
          </w:p>
        </w:tc>
      </w:tr>
    </w:tbl>
    <w:p w14:paraId="22EAE7DE" w14:textId="77777777" w:rsidR="00731EAD" w:rsidRPr="004119FC" w:rsidRDefault="00731EAD" w:rsidP="008E456B"/>
    <w:p w14:paraId="61DD46A1" w14:textId="6B94F30E" w:rsidR="008B3551" w:rsidRDefault="00A221AF" w:rsidP="00A221AF">
      <w:pPr>
        <w:pStyle w:val="berschrift4"/>
      </w:pPr>
      <w:r>
        <w:t>Empfehlung</w:t>
      </w:r>
    </w:p>
    <w:p w14:paraId="22C8F703" w14:textId="38571817" w:rsidR="00171F24" w:rsidRDefault="00171F24" w:rsidP="009D38C4">
      <w:pPr>
        <w:pStyle w:val="Listenabsatz"/>
        <w:numPr>
          <w:ilvl w:val="0"/>
          <w:numId w:val="10"/>
        </w:numPr>
      </w:pPr>
      <w:r>
        <w:t>Lfd. Überschussbeteiligung siehe Tabellen</w:t>
      </w:r>
    </w:p>
    <w:p w14:paraId="7C4FC886" w14:textId="6A022CF0" w:rsidR="00A221AF" w:rsidRDefault="0049393B" w:rsidP="009D38C4">
      <w:pPr>
        <w:pStyle w:val="Listenabsatz"/>
        <w:numPr>
          <w:ilvl w:val="0"/>
          <w:numId w:val="10"/>
        </w:numPr>
      </w:pPr>
      <w:r>
        <w:t xml:space="preserve">Unterscheidung nach </w:t>
      </w:r>
      <w:proofErr w:type="spellStart"/>
      <w:r>
        <w:t>bpf</w:t>
      </w:r>
      <w:r w:rsidR="0070575E">
        <w:t>l</w:t>
      </w:r>
      <w:proofErr w:type="spellEnd"/>
      <w:r w:rsidR="0070575E">
        <w:t xml:space="preserve">. und </w:t>
      </w:r>
      <w:proofErr w:type="spellStart"/>
      <w:r w:rsidR="0070575E">
        <w:t>bfr</w:t>
      </w:r>
      <w:proofErr w:type="spellEnd"/>
      <w:r w:rsidR="0070575E">
        <w:t>. entfällt für TAL</w:t>
      </w:r>
    </w:p>
    <w:p w14:paraId="658E5A93" w14:textId="21359A70" w:rsidR="0070575E" w:rsidRDefault="0070575E" w:rsidP="009D38C4">
      <w:pPr>
        <w:pStyle w:val="Listenabsatz"/>
        <w:numPr>
          <w:ilvl w:val="0"/>
          <w:numId w:val="10"/>
        </w:numPr>
      </w:pPr>
      <w:r>
        <w:t>PBL-Fondsüberschussanteil wird über fondsindividuellen Kostenüberschussanteil abgebildet</w:t>
      </w:r>
    </w:p>
    <w:p w14:paraId="57F99F47" w14:textId="10C890EF" w:rsidR="0070575E" w:rsidRDefault="0070575E" w:rsidP="009D38C4">
      <w:pPr>
        <w:pStyle w:val="Listenabsatz"/>
        <w:numPr>
          <w:ilvl w:val="0"/>
          <w:numId w:val="10"/>
        </w:numPr>
      </w:pPr>
      <w:r>
        <w:t xml:space="preserve">Allgemeiner Kostenüberschussanteil der </w:t>
      </w:r>
      <w:proofErr w:type="spellStart"/>
      <w:r>
        <w:t>nl</w:t>
      </w:r>
      <w:proofErr w:type="spellEnd"/>
      <w:r>
        <w:t xml:space="preserve"> wird über einen konstanten fondsindivid</w:t>
      </w:r>
      <w:r>
        <w:t>u</w:t>
      </w:r>
      <w:r>
        <w:t>ellen Überschussanteil für alle Fonds</w:t>
      </w:r>
      <w:r w:rsidR="00171F24">
        <w:t xml:space="preserve"> abgebildet</w:t>
      </w:r>
    </w:p>
    <w:p w14:paraId="4D760645" w14:textId="48ED9501" w:rsidR="0070575E" w:rsidRDefault="0070575E" w:rsidP="009D38C4">
      <w:pPr>
        <w:pStyle w:val="Listenabsatz"/>
        <w:numPr>
          <w:ilvl w:val="0"/>
          <w:numId w:val="10"/>
        </w:numPr>
      </w:pPr>
      <w:r>
        <w:t>Keine Bezugsgröße entnommene Kosten</w:t>
      </w:r>
    </w:p>
    <w:p w14:paraId="2880BC7C" w14:textId="395AC455" w:rsidR="00430C2B" w:rsidRPr="00A221AF" w:rsidRDefault="00430C2B" w:rsidP="009D38C4">
      <w:pPr>
        <w:pStyle w:val="Listenabsatz"/>
        <w:numPr>
          <w:ilvl w:val="0"/>
          <w:numId w:val="10"/>
        </w:numPr>
      </w:pPr>
      <w:r>
        <w:t>Zeitmodell für Zuteilung von HLV beibehalten ggf. andere Behandlung von Koste</w:t>
      </w:r>
      <w:r>
        <w:t>n</w:t>
      </w:r>
      <w:r>
        <w:t>überschüssen auf den Beitrag</w:t>
      </w:r>
    </w:p>
    <w:p w14:paraId="7DC281AE" w14:textId="17FCC1E7" w:rsidR="00194C12" w:rsidRDefault="00194C12" w:rsidP="00194C12">
      <w:pPr>
        <w:pStyle w:val="berschrift4"/>
      </w:pPr>
      <w:r w:rsidRPr="00B247B6">
        <w:t>Abstimmung mit F1 der Mathematik</w:t>
      </w:r>
      <w:r w:rsidR="007D64A0">
        <w:t xml:space="preserve"> (</w:t>
      </w:r>
      <w:r w:rsidR="00926E23">
        <w:t>19.05.2017</w:t>
      </w:r>
      <w:r w:rsidR="007D64A0">
        <w:t>)</w:t>
      </w:r>
    </w:p>
    <w:p w14:paraId="78FFDBCD" w14:textId="7F6AA156" w:rsidR="007D64A0" w:rsidRDefault="00926E23" w:rsidP="00926E23">
      <w:pPr>
        <w:pStyle w:val="Listenabsatz"/>
        <w:numPr>
          <w:ilvl w:val="0"/>
          <w:numId w:val="10"/>
        </w:numPr>
        <w:rPr>
          <w:ins w:id="69" w:author="Wrede, Dominic" w:date="2017-10-25T16:53:00Z"/>
        </w:rPr>
      </w:pPr>
      <w:r>
        <w:t>Der Empfehlung wird gefolgt:</w:t>
      </w:r>
      <w:r>
        <w:br/>
        <w:t xml:space="preserve">Es </w:t>
      </w:r>
      <w:r w:rsidRPr="00926E23">
        <w:t>gibt Kostenüberschüsse. Die Bemessungsgröße ist das fondsindividuelle D</w:t>
      </w:r>
      <w:r w:rsidRPr="00926E23">
        <w:t>e</w:t>
      </w:r>
      <w:r w:rsidRPr="00926E23">
        <w:t>ckungskapital. Evtl. wird für die TAL zusätzlich ein beitragsabhängiger Kostenübe</w:t>
      </w:r>
      <w:r w:rsidRPr="00926E23">
        <w:t>r</w:t>
      </w:r>
      <w:r w:rsidRPr="00926E23">
        <w:t xml:space="preserve">schuss benötigt. </w:t>
      </w:r>
      <w:r w:rsidRPr="00D179E9">
        <w:rPr>
          <w:rPrChange w:id="70" w:author="Wrede, Dominic" w:date="2017-10-25T16:53:00Z">
            <w:rPr>
              <w:highlight w:val="yellow"/>
            </w:rPr>
          </w:rPrChange>
        </w:rPr>
        <w:t>Ob es weiterhin Risikoüberschüsse gibt, ist von der Wahl der Tode</w:t>
      </w:r>
      <w:r w:rsidRPr="00D179E9">
        <w:rPr>
          <w:rPrChange w:id="71" w:author="Wrede, Dominic" w:date="2017-10-25T16:53:00Z">
            <w:rPr>
              <w:highlight w:val="yellow"/>
            </w:rPr>
          </w:rPrChange>
        </w:rPr>
        <w:t>s</w:t>
      </w:r>
      <w:r w:rsidRPr="00D179E9">
        <w:rPr>
          <w:rPrChange w:id="72" w:author="Wrede, Dominic" w:date="2017-10-25T16:53:00Z">
            <w:rPr>
              <w:highlight w:val="yellow"/>
            </w:rPr>
          </w:rPrChange>
        </w:rPr>
        <w:t>fallleistung abhängig.</w:t>
      </w:r>
      <w:r w:rsidRPr="00926E23">
        <w:t xml:space="preserve"> Es gibt keine Fondsüberschüsse.</w:t>
      </w:r>
    </w:p>
    <w:p w14:paraId="33130408" w14:textId="7B8E7B92" w:rsidR="00D179E9" w:rsidRPr="007D64A0" w:rsidRDefault="00D179E9" w:rsidP="00926E23">
      <w:pPr>
        <w:pStyle w:val="Listenabsatz"/>
        <w:numPr>
          <w:ilvl w:val="0"/>
          <w:numId w:val="10"/>
        </w:numPr>
      </w:pPr>
      <w:ins w:id="73" w:author="Wrede, Dominic" w:date="2017-10-25T16:53:00Z">
        <w:r>
          <w:t>Arbeitshypothese: es wird Risikoüberschüsse geben</w:t>
        </w:r>
      </w:ins>
    </w:p>
    <w:p w14:paraId="29F5F06A" w14:textId="77777777" w:rsidR="00194C12" w:rsidRDefault="00194C12" w:rsidP="00194C12">
      <w:pPr>
        <w:pStyle w:val="berschrift4"/>
      </w:pPr>
      <w:r w:rsidRPr="00B247B6">
        <w:t>Abstimmung mit Produkttechnik</w:t>
      </w:r>
    </w:p>
    <w:p w14:paraId="38BC5D73" w14:textId="1CBA2398" w:rsidR="00926E23" w:rsidRPr="00926E23" w:rsidRDefault="001F217C" w:rsidP="00926E23">
      <w:r>
        <w:t xml:space="preserve">Mail Bernhard Nagel 22.05.2017: </w:t>
      </w:r>
      <w:r w:rsidR="00926E23">
        <w:t>Sofortige Überschusszuteilung von Kostenüberschüssen auf den Beitrag ist technisch möglich</w:t>
      </w:r>
      <w:r>
        <w:t>, bedeutet aber zusätzlichen Aufwand.</w:t>
      </w:r>
    </w:p>
    <w:p w14:paraId="5B14E441" w14:textId="77777777" w:rsidR="00194C12" w:rsidRPr="00B247B6" w:rsidRDefault="00194C12" w:rsidP="00194C12">
      <w:pPr>
        <w:pStyle w:val="berschrift4"/>
      </w:pPr>
      <w:r w:rsidRPr="00B247B6">
        <w:t>Entscheidung</w:t>
      </w:r>
    </w:p>
    <w:p w14:paraId="4B8571F8" w14:textId="77777777" w:rsidR="00194C12" w:rsidRDefault="00194C12" w:rsidP="00194C12">
      <w:pPr>
        <w:pStyle w:val="berschrift4"/>
      </w:pPr>
      <w:r w:rsidRPr="00B247B6">
        <w:t>Folgearbeiten</w:t>
      </w:r>
    </w:p>
    <w:p w14:paraId="4774306D" w14:textId="77777777" w:rsidR="00194C12" w:rsidRPr="00194C12" w:rsidRDefault="00194C12" w:rsidP="00194C12"/>
    <w:p w14:paraId="3953C32D" w14:textId="30A5944D" w:rsidR="00194C12" w:rsidRPr="00925D78" w:rsidRDefault="00194C12" w:rsidP="00194C12">
      <w:pPr>
        <w:pStyle w:val="berschrift3"/>
      </w:pPr>
      <w:bookmarkStart w:id="74" w:name="_Ref452467220"/>
      <w:bookmarkStart w:id="75" w:name="_Toc496794377"/>
      <w:r w:rsidRPr="00925D78">
        <w:t>Leistungen aus der Schlussgewinnbeteiligung</w:t>
      </w:r>
      <w:bookmarkEnd w:id="74"/>
      <w:bookmarkEnd w:id="75"/>
    </w:p>
    <w:p w14:paraId="7CCED877" w14:textId="77777777" w:rsidR="003626B9" w:rsidRDefault="003626B9" w:rsidP="003626B9">
      <w:pPr>
        <w:pStyle w:val="berschrift4"/>
      </w:pPr>
      <w:r w:rsidRPr="00B247B6">
        <w:t>Aktueller Stand</w:t>
      </w:r>
    </w:p>
    <w:p w14:paraId="62CEC417" w14:textId="77777777" w:rsidR="003626B9" w:rsidRDefault="003626B9" w:rsidP="003626B9"/>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3626B9" w:rsidRPr="00796A61" w14:paraId="08D30439" w14:textId="77777777" w:rsidTr="003626B9">
        <w:tc>
          <w:tcPr>
            <w:tcW w:w="1127" w:type="pct"/>
            <w:vAlign w:val="center"/>
          </w:tcPr>
          <w:p w14:paraId="31458B5C" w14:textId="77777777" w:rsidR="003626B9" w:rsidRPr="003116BA" w:rsidRDefault="003626B9" w:rsidP="003626B9">
            <w:pPr>
              <w:rPr>
                <w:b/>
              </w:rPr>
            </w:pPr>
          </w:p>
        </w:tc>
        <w:tc>
          <w:tcPr>
            <w:tcW w:w="774" w:type="pct"/>
            <w:shd w:val="clear" w:color="auto" w:fill="808080" w:themeFill="background1" w:themeFillShade="80"/>
            <w:vAlign w:val="center"/>
          </w:tcPr>
          <w:p w14:paraId="54001C91" w14:textId="77777777" w:rsidR="003626B9" w:rsidRPr="00654F35" w:rsidRDefault="003626B9" w:rsidP="003626B9">
            <w:pPr>
              <w:jc w:val="center"/>
              <w:rPr>
                <w:b/>
              </w:rPr>
            </w:pPr>
            <w:r w:rsidRPr="00654F35">
              <w:rPr>
                <w:b/>
              </w:rPr>
              <w:t>TD</w:t>
            </w:r>
          </w:p>
        </w:tc>
        <w:tc>
          <w:tcPr>
            <w:tcW w:w="775" w:type="pct"/>
            <w:shd w:val="clear" w:color="auto" w:fill="00B050"/>
            <w:vAlign w:val="center"/>
          </w:tcPr>
          <w:p w14:paraId="2354BFD8" w14:textId="77777777" w:rsidR="003626B9" w:rsidRPr="00796A61" w:rsidRDefault="003626B9" w:rsidP="003626B9">
            <w:pPr>
              <w:jc w:val="center"/>
              <w:rPr>
                <w:b/>
              </w:rPr>
            </w:pPr>
            <w:r>
              <w:rPr>
                <w:b/>
              </w:rPr>
              <w:t>HLV</w:t>
            </w:r>
          </w:p>
        </w:tc>
        <w:tc>
          <w:tcPr>
            <w:tcW w:w="775" w:type="pct"/>
            <w:shd w:val="clear" w:color="auto" w:fill="FF0000"/>
            <w:vAlign w:val="center"/>
          </w:tcPr>
          <w:p w14:paraId="05507ACB" w14:textId="77777777" w:rsidR="003626B9" w:rsidRPr="00796A61" w:rsidRDefault="003626B9" w:rsidP="003626B9">
            <w:pPr>
              <w:jc w:val="center"/>
              <w:rPr>
                <w:b/>
              </w:rPr>
            </w:pPr>
            <w:r>
              <w:rPr>
                <w:b/>
              </w:rPr>
              <w:t>NL</w:t>
            </w:r>
          </w:p>
        </w:tc>
        <w:tc>
          <w:tcPr>
            <w:tcW w:w="775" w:type="pct"/>
            <w:shd w:val="clear" w:color="auto" w:fill="FFFF00"/>
            <w:vAlign w:val="center"/>
          </w:tcPr>
          <w:p w14:paraId="7B836F7F" w14:textId="77777777" w:rsidR="003626B9" w:rsidRPr="00796A61" w:rsidRDefault="003626B9" w:rsidP="003626B9">
            <w:pPr>
              <w:jc w:val="center"/>
              <w:rPr>
                <w:b/>
              </w:rPr>
            </w:pPr>
            <w:r>
              <w:rPr>
                <w:b/>
              </w:rPr>
              <w:t>PBL</w:t>
            </w:r>
          </w:p>
        </w:tc>
        <w:tc>
          <w:tcPr>
            <w:tcW w:w="774" w:type="pct"/>
            <w:shd w:val="clear" w:color="auto" w:fill="0070C0"/>
            <w:vAlign w:val="center"/>
          </w:tcPr>
          <w:p w14:paraId="7C594C5A" w14:textId="77777777" w:rsidR="003626B9" w:rsidRPr="00796A61" w:rsidRDefault="003626B9" w:rsidP="003626B9">
            <w:pPr>
              <w:jc w:val="center"/>
              <w:rPr>
                <w:b/>
              </w:rPr>
            </w:pPr>
            <w:r w:rsidRPr="00796A61">
              <w:rPr>
                <w:b/>
              </w:rPr>
              <w:t>TAL</w:t>
            </w:r>
          </w:p>
        </w:tc>
      </w:tr>
      <w:tr w:rsidR="003626B9" w:rsidRPr="005A7D12" w14:paraId="0F1E83A7" w14:textId="77777777" w:rsidTr="003626B9">
        <w:tc>
          <w:tcPr>
            <w:tcW w:w="1127" w:type="pct"/>
            <w:vAlign w:val="center"/>
          </w:tcPr>
          <w:p w14:paraId="2255A4FF" w14:textId="18492624" w:rsidR="003626B9" w:rsidRDefault="00170496" w:rsidP="003626B9">
            <w:r>
              <w:t>Keine</w:t>
            </w:r>
          </w:p>
        </w:tc>
        <w:tc>
          <w:tcPr>
            <w:tcW w:w="774" w:type="pct"/>
            <w:shd w:val="clear" w:color="auto" w:fill="D9D9D9" w:themeFill="background1" w:themeFillShade="D9"/>
            <w:vAlign w:val="center"/>
          </w:tcPr>
          <w:p w14:paraId="4AA79D82" w14:textId="1B3ADAA1" w:rsidR="003626B9" w:rsidRPr="003D364E" w:rsidRDefault="00AA6666" w:rsidP="003626B9">
            <w:pPr>
              <w:jc w:val="center"/>
              <w:rPr>
                <w:b/>
                <w:sz w:val="20"/>
                <w:szCs w:val="20"/>
              </w:rPr>
            </w:pPr>
            <w:r>
              <w:rPr>
                <w:b/>
                <w:sz w:val="20"/>
                <w:szCs w:val="20"/>
              </w:rPr>
              <w:t>X</w:t>
            </w:r>
            <w:r w:rsidR="00FE6735">
              <w:rPr>
                <w:b/>
                <w:sz w:val="20"/>
                <w:szCs w:val="20"/>
              </w:rPr>
              <w:t xml:space="preserve"> </w:t>
            </w:r>
          </w:p>
        </w:tc>
        <w:tc>
          <w:tcPr>
            <w:tcW w:w="775" w:type="pct"/>
            <w:shd w:val="clear" w:color="auto" w:fill="EAF1DD" w:themeFill="accent3" w:themeFillTint="33"/>
            <w:vAlign w:val="center"/>
          </w:tcPr>
          <w:p w14:paraId="1B525A06" w14:textId="6B98290B" w:rsidR="003626B9" w:rsidRPr="00731EAD" w:rsidRDefault="00FE6735" w:rsidP="003626B9">
            <w:pPr>
              <w:jc w:val="center"/>
              <w:rPr>
                <w:sz w:val="20"/>
                <w:szCs w:val="20"/>
              </w:rPr>
            </w:pPr>
            <w:r>
              <w:rPr>
                <w:sz w:val="20"/>
                <w:szCs w:val="20"/>
              </w:rPr>
              <w:t>-</w:t>
            </w:r>
          </w:p>
        </w:tc>
        <w:tc>
          <w:tcPr>
            <w:tcW w:w="775" w:type="pct"/>
            <w:shd w:val="clear" w:color="auto" w:fill="F2DBDB" w:themeFill="accent2" w:themeFillTint="33"/>
            <w:vAlign w:val="center"/>
          </w:tcPr>
          <w:p w14:paraId="41544AD5" w14:textId="4948F311" w:rsidR="003626B9" w:rsidRPr="00731EAD" w:rsidRDefault="00170496" w:rsidP="003626B9">
            <w:pPr>
              <w:jc w:val="center"/>
              <w:rPr>
                <w:sz w:val="20"/>
                <w:szCs w:val="20"/>
              </w:rPr>
            </w:pPr>
            <w:r w:rsidRPr="00731EAD">
              <w:rPr>
                <w:sz w:val="20"/>
                <w:szCs w:val="20"/>
              </w:rPr>
              <w:t>X</w:t>
            </w:r>
          </w:p>
        </w:tc>
        <w:tc>
          <w:tcPr>
            <w:tcW w:w="775" w:type="pct"/>
            <w:shd w:val="clear" w:color="auto" w:fill="FFFFCC"/>
            <w:vAlign w:val="center"/>
          </w:tcPr>
          <w:p w14:paraId="59C79F20" w14:textId="6EE378BC" w:rsidR="003626B9" w:rsidRPr="00731EAD" w:rsidRDefault="00731EAD" w:rsidP="003626B9">
            <w:pPr>
              <w:jc w:val="center"/>
              <w:rPr>
                <w:sz w:val="20"/>
                <w:szCs w:val="20"/>
              </w:rPr>
            </w:pPr>
            <w:r w:rsidRPr="00731EAD">
              <w:rPr>
                <w:sz w:val="20"/>
                <w:szCs w:val="20"/>
              </w:rPr>
              <w:t>X</w:t>
            </w:r>
          </w:p>
        </w:tc>
        <w:tc>
          <w:tcPr>
            <w:tcW w:w="774" w:type="pct"/>
            <w:shd w:val="clear" w:color="auto" w:fill="DBE5F1" w:themeFill="accent1" w:themeFillTint="33"/>
            <w:vAlign w:val="center"/>
          </w:tcPr>
          <w:p w14:paraId="5A306EFB" w14:textId="0EA1B1AA" w:rsidR="003626B9" w:rsidRPr="00731EAD" w:rsidRDefault="00170496" w:rsidP="003626B9">
            <w:pPr>
              <w:jc w:val="center"/>
              <w:rPr>
                <w:sz w:val="20"/>
                <w:szCs w:val="20"/>
              </w:rPr>
            </w:pPr>
            <w:r w:rsidRPr="00731EAD">
              <w:rPr>
                <w:sz w:val="20"/>
                <w:szCs w:val="20"/>
              </w:rPr>
              <w:t>X</w:t>
            </w:r>
          </w:p>
        </w:tc>
      </w:tr>
      <w:tr w:rsidR="00016BAF" w:rsidRPr="005A7D12" w14:paraId="26950818" w14:textId="77777777" w:rsidTr="003626B9">
        <w:tc>
          <w:tcPr>
            <w:tcW w:w="1127" w:type="pct"/>
            <w:vAlign w:val="center"/>
          </w:tcPr>
          <w:p w14:paraId="06F068BB" w14:textId="01806F75" w:rsidR="00016BAF" w:rsidRDefault="00FE6735" w:rsidP="003626B9">
            <w:r>
              <w:t>Schlussgewin</w:t>
            </w:r>
            <w:r>
              <w:t>n</w:t>
            </w:r>
            <w:r>
              <w:t>konto</w:t>
            </w:r>
          </w:p>
        </w:tc>
        <w:tc>
          <w:tcPr>
            <w:tcW w:w="774" w:type="pct"/>
            <w:shd w:val="clear" w:color="auto" w:fill="D9D9D9" w:themeFill="background1" w:themeFillShade="D9"/>
            <w:vAlign w:val="center"/>
          </w:tcPr>
          <w:p w14:paraId="4FEE7F29" w14:textId="435919FE" w:rsidR="00016BAF" w:rsidRDefault="0070575E" w:rsidP="003626B9">
            <w:pPr>
              <w:jc w:val="center"/>
              <w:rPr>
                <w:b/>
                <w:sz w:val="20"/>
                <w:szCs w:val="20"/>
              </w:rPr>
            </w:pPr>
            <w:r>
              <w:rPr>
                <w:b/>
                <w:sz w:val="20"/>
                <w:szCs w:val="20"/>
              </w:rPr>
              <w:t>-</w:t>
            </w:r>
          </w:p>
        </w:tc>
        <w:tc>
          <w:tcPr>
            <w:tcW w:w="775" w:type="pct"/>
            <w:shd w:val="clear" w:color="auto" w:fill="EAF1DD" w:themeFill="accent3" w:themeFillTint="33"/>
            <w:vAlign w:val="center"/>
          </w:tcPr>
          <w:p w14:paraId="0B912EB3" w14:textId="476B7BFD" w:rsidR="00016BAF" w:rsidRPr="00731EAD" w:rsidRDefault="00FE6735" w:rsidP="003626B9">
            <w:pPr>
              <w:jc w:val="center"/>
              <w:rPr>
                <w:sz w:val="20"/>
                <w:szCs w:val="20"/>
                <w:highlight w:val="yellow"/>
              </w:rPr>
            </w:pPr>
            <w:r w:rsidRPr="00941076">
              <w:rPr>
                <w:sz w:val="20"/>
                <w:szCs w:val="20"/>
              </w:rPr>
              <w:t>X</w:t>
            </w:r>
          </w:p>
        </w:tc>
        <w:tc>
          <w:tcPr>
            <w:tcW w:w="775" w:type="pct"/>
            <w:shd w:val="clear" w:color="auto" w:fill="F2DBDB" w:themeFill="accent2" w:themeFillTint="33"/>
            <w:vAlign w:val="center"/>
          </w:tcPr>
          <w:p w14:paraId="5BB94498" w14:textId="3740871D" w:rsidR="00016BAF" w:rsidRPr="00731EAD" w:rsidRDefault="00FE6735" w:rsidP="003626B9">
            <w:pPr>
              <w:jc w:val="center"/>
              <w:rPr>
                <w:sz w:val="20"/>
                <w:szCs w:val="20"/>
              </w:rPr>
            </w:pPr>
            <w:r>
              <w:rPr>
                <w:sz w:val="20"/>
                <w:szCs w:val="20"/>
              </w:rPr>
              <w:t>-</w:t>
            </w:r>
          </w:p>
        </w:tc>
        <w:tc>
          <w:tcPr>
            <w:tcW w:w="775" w:type="pct"/>
            <w:shd w:val="clear" w:color="auto" w:fill="FFFFCC"/>
            <w:vAlign w:val="center"/>
          </w:tcPr>
          <w:p w14:paraId="6D896491" w14:textId="418C3270" w:rsidR="00016BAF" w:rsidRPr="00731EAD" w:rsidRDefault="00FE6735" w:rsidP="003626B9">
            <w:pPr>
              <w:jc w:val="center"/>
              <w:rPr>
                <w:sz w:val="20"/>
                <w:szCs w:val="20"/>
              </w:rPr>
            </w:pPr>
            <w:r>
              <w:rPr>
                <w:sz w:val="20"/>
                <w:szCs w:val="20"/>
              </w:rPr>
              <w:t>-</w:t>
            </w:r>
          </w:p>
        </w:tc>
        <w:tc>
          <w:tcPr>
            <w:tcW w:w="774" w:type="pct"/>
            <w:shd w:val="clear" w:color="auto" w:fill="DBE5F1" w:themeFill="accent1" w:themeFillTint="33"/>
            <w:vAlign w:val="center"/>
          </w:tcPr>
          <w:p w14:paraId="4AE3F75A" w14:textId="3A77BBE5" w:rsidR="00016BAF" w:rsidRPr="00731EAD" w:rsidRDefault="00FE6735" w:rsidP="003626B9">
            <w:pPr>
              <w:jc w:val="center"/>
              <w:rPr>
                <w:sz w:val="20"/>
                <w:szCs w:val="20"/>
              </w:rPr>
            </w:pPr>
            <w:r>
              <w:rPr>
                <w:sz w:val="20"/>
                <w:szCs w:val="20"/>
              </w:rPr>
              <w:t>-</w:t>
            </w:r>
          </w:p>
        </w:tc>
      </w:tr>
    </w:tbl>
    <w:p w14:paraId="2759604D" w14:textId="77777777" w:rsidR="003626B9" w:rsidRDefault="003626B9" w:rsidP="003626B9"/>
    <w:p w14:paraId="7DBE0B93" w14:textId="7ECEF07F" w:rsidR="00015D27" w:rsidRDefault="00015D27" w:rsidP="003626B9">
      <w:pPr>
        <w:rPr>
          <w:u w:val="single"/>
        </w:rPr>
      </w:pPr>
      <w:r w:rsidRPr="00015D27">
        <w:rPr>
          <w:u w:val="single"/>
        </w:rPr>
        <w:t>HLV:</w:t>
      </w:r>
    </w:p>
    <w:p w14:paraId="66CF4C47" w14:textId="3A7BE372" w:rsidR="00015D27" w:rsidRDefault="00BE7F3C" w:rsidP="00015D27">
      <w:pPr>
        <w:pStyle w:val="Listenabsatz"/>
        <w:numPr>
          <w:ilvl w:val="0"/>
          <w:numId w:val="73"/>
        </w:numPr>
      </w:pPr>
      <w:r>
        <w:t>Für jede Bemessungsgröße der lfd. Gewinnbeteiligung gibt es einen deklarierten Schlussgewinnanteil, aus dem sich das Schlussgewinnkonto speist</w:t>
      </w:r>
    </w:p>
    <w:p w14:paraId="3AED3E4D" w14:textId="66207D84" w:rsidR="00BE7F3C" w:rsidRDefault="00BE7F3C" w:rsidP="00015D27">
      <w:pPr>
        <w:pStyle w:val="Listenabsatz"/>
        <w:numPr>
          <w:ilvl w:val="0"/>
          <w:numId w:val="73"/>
        </w:numPr>
      </w:pPr>
      <w:r>
        <w:t>Bonus-Leistung im Todesfall wird aus SG-Konto finanziert</w:t>
      </w:r>
    </w:p>
    <w:p w14:paraId="3333F385" w14:textId="2F0D2102" w:rsidR="00BE7F3C" w:rsidRDefault="00BE7F3C" w:rsidP="00015D27">
      <w:pPr>
        <w:pStyle w:val="Listenabsatz"/>
        <w:numPr>
          <w:ilvl w:val="0"/>
          <w:numId w:val="73"/>
        </w:numPr>
      </w:pPr>
      <w:r>
        <w:t>Verrechnungen mit laufenden Gewinnanteilen</w:t>
      </w:r>
    </w:p>
    <w:p w14:paraId="6B12106D" w14:textId="37580F4D" w:rsidR="00BE7F3C" w:rsidRPr="00015D27" w:rsidRDefault="00BE7F3C" w:rsidP="00015D27">
      <w:pPr>
        <w:pStyle w:val="Listenabsatz"/>
        <w:numPr>
          <w:ilvl w:val="0"/>
          <w:numId w:val="73"/>
        </w:numPr>
      </w:pPr>
      <w:r>
        <w:t>Leistung bei Rückkauf ist SGK abzgl. relativer Stornosatz bezogen auf SGK (75%, in den letzten Vertragsjahren weniger)</w:t>
      </w:r>
    </w:p>
    <w:p w14:paraId="2AD026D1" w14:textId="77777777" w:rsidR="003626B9" w:rsidRDefault="003626B9" w:rsidP="003626B9">
      <w:pPr>
        <w:pStyle w:val="berschrift4"/>
      </w:pPr>
      <w:r>
        <w:t>Empfehlung</w:t>
      </w:r>
    </w:p>
    <w:p w14:paraId="0E6DE649" w14:textId="6C3ADE69" w:rsidR="003626B9" w:rsidRDefault="0070575E" w:rsidP="009D38C4">
      <w:pPr>
        <w:pStyle w:val="Listenabsatz"/>
        <w:numPr>
          <w:ilvl w:val="0"/>
          <w:numId w:val="10"/>
        </w:numPr>
      </w:pPr>
      <w:r>
        <w:t>Siehe Tabelle</w:t>
      </w:r>
    </w:p>
    <w:p w14:paraId="6C7D21C1" w14:textId="7306465A" w:rsidR="001D7383" w:rsidRPr="0062769B" w:rsidRDefault="001D7383" w:rsidP="009D38C4">
      <w:pPr>
        <w:pStyle w:val="Listenabsatz"/>
        <w:numPr>
          <w:ilvl w:val="0"/>
          <w:numId w:val="10"/>
        </w:numPr>
      </w:pPr>
      <w:r w:rsidRPr="0062769B">
        <w:t>Falls doch ein SÜA gewünscht ist:</w:t>
      </w:r>
    </w:p>
    <w:p w14:paraId="49FC66F3" w14:textId="099E3BAC" w:rsidR="001D7383" w:rsidRPr="0062769B" w:rsidRDefault="001D7383" w:rsidP="001D7383">
      <w:pPr>
        <w:pStyle w:val="Listenabsatz"/>
        <w:numPr>
          <w:ilvl w:val="1"/>
          <w:numId w:val="10"/>
        </w:numPr>
      </w:pPr>
      <w:r w:rsidRPr="0062769B">
        <w:t>In Fondsanteilen oder in Geld?</w:t>
      </w:r>
    </w:p>
    <w:p w14:paraId="52C5CEE0" w14:textId="13E9C027" w:rsidR="001D7383" w:rsidRPr="0062769B" w:rsidRDefault="001D7383" w:rsidP="001D7383">
      <w:pPr>
        <w:pStyle w:val="Listenabsatz"/>
        <w:numPr>
          <w:ilvl w:val="1"/>
          <w:numId w:val="10"/>
        </w:numPr>
      </w:pPr>
      <w:r w:rsidRPr="0062769B">
        <w:t>Kürzung bei Kündigung? Wenn ja, wie?</w:t>
      </w:r>
    </w:p>
    <w:p w14:paraId="1663F63A" w14:textId="26A66C4C" w:rsidR="001D7383" w:rsidRPr="0062769B" w:rsidRDefault="001D7383" w:rsidP="001D7383">
      <w:pPr>
        <w:pStyle w:val="Listenabsatz"/>
        <w:numPr>
          <w:ilvl w:val="1"/>
          <w:numId w:val="10"/>
        </w:numPr>
      </w:pPr>
      <w:r w:rsidRPr="0062769B">
        <w:lastRenderedPageBreak/>
        <w:t>Mit Kosten belasten?</w:t>
      </w:r>
    </w:p>
    <w:p w14:paraId="097D4AAC" w14:textId="12243492" w:rsidR="001D7383" w:rsidRPr="0062769B" w:rsidRDefault="001D7383" w:rsidP="001D7383">
      <w:pPr>
        <w:pStyle w:val="Listenabsatz"/>
        <w:numPr>
          <w:ilvl w:val="1"/>
          <w:numId w:val="10"/>
        </w:numPr>
      </w:pPr>
      <w:r w:rsidRPr="0062769B">
        <w:t>Bestandteil von gamma-Kosten</w:t>
      </w:r>
      <w:r w:rsidR="00171F24" w:rsidRPr="0062769B">
        <w:t>-B</w:t>
      </w:r>
      <w:r w:rsidRPr="0062769B">
        <w:t>emessung</w:t>
      </w:r>
      <w:r w:rsidR="00171F24" w:rsidRPr="0062769B">
        <w:t>s</w:t>
      </w:r>
      <w:r w:rsidRPr="0062769B">
        <w:t>größe?</w:t>
      </w:r>
    </w:p>
    <w:p w14:paraId="3203839C" w14:textId="3B4384F1" w:rsidR="001D7383" w:rsidRPr="0062769B" w:rsidRDefault="001D7383" w:rsidP="001D7383">
      <w:pPr>
        <w:pStyle w:val="Listenabsatz"/>
        <w:numPr>
          <w:ilvl w:val="1"/>
          <w:numId w:val="10"/>
        </w:numPr>
      </w:pPr>
      <w:r w:rsidRPr="0062769B">
        <w:t>Welche lfd. Überschussanteile gehen in den SÜA?</w:t>
      </w:r>
    </w:p>
    <w:p w14:paraId="29284780" w14:textId="3706E335" w:rsidR="003626B9" w:rsidRDefault="003626B9" w:rsidP="003626B9">
      <w:pPr>
        <w:pStyle w:val="berschrift4"/>
      </w:pPr>
      <w:r w:rsidRPr="00B247B6">
        <w:t>Abstimmung mit F1 der Mathematik</w:t>
      </w:r>
      <w:r>
        <w:t xml:space="preserve"> (</w:t>
      </w:r>
      <w:r w:rsidR="001F217C">
        <w:t>19.05.2017</w:t>
      </w:r>
      <w:r>
        <w:t>)</w:t>
      </w:r>
    </w:p>
    <w:p w14:paraId="094BD032" w14:textId="674D85F6" w:rsidR="003626B9" w:rsidRDefault="001F217C" w:rsidP="009D38C4">
      <w:pPr>
        <w:pStyle w:val="Listenabsatz"/>
        <w:numPr>
          <w:ilvl w:val="0"/>
          <w:numId w:val="10"/>
        </w:numPr>
        <w:rPr>
          <w:ins w:id="76" w:author="Wrede, Dominic" w:date="2017-10-25T16:54:00Z"/>
        </w:rPr>
      </w:pPr>
      <w:r>
        <w:t>Der Empfehlung wird gefolgt. Vorbehaltlich Wunsch eines SÜA durch den Vorstand.</w:t>
      </w:r>
    </w:p>
    <w:p w14:paraId="5E6B2A21" w14:textId="77777777" w:rsidR="0062769B" w:rsidRPr="0032372B" w:rsidRDefault="0062769B" w:rsidP="0062769B">
      <w:pPr>
        <w:pStyle w:val="Listenabsatz"/>
        <w:numPr>
          <w:ilvl w:val="0"/>
          <w:numId w:val="10"/>
        </w:numPr>
        <w:rPr>
          <w:ins w:id="77" w:author="Wrede, Dominic" w:date="2017-10-25T16:54:00Z"/>
        </w:rPr>
      </w:pPr>
      <w:ins w:id="78" w:author="Wrede, Dominic" w:date="2017-10-25T16:54:00Z">
        <w:r>
          <w:t>Nachträgliche Arbeitshypothese in Abstimmung mit Robert Leopold: kein SÜA (14.07.2017)</w:t>
        </w:r>
      </w:ins>
    </w:p>
    <w:p w14:paraId="2CBCB4A7" w14:textId="77777777" w:rsidR="0062769B" w:rsidRPr="007D64A0" w:rsidRDefault="0062769B" w:rsidP="009D38C4">
      <w:pPr>
        <w:pStyle w:val="Listenabsatz"/>
        <w:numPr>
          <w:ilvl w:val="0"/>
          <w:numId w:val="10"/>
        </w:numPr>
      </w:pPr>
    </w:p>
    <w:p w14:paraId="3C7EC7B6" w14:textId="77777777" w:rsidR="003626B9" w:rsidRPr="00B247B6" w:rsidRDefault="003626B9" w:rsidP="003626B9">
      <w:pPr>
        <w:pStyle w:val="berschrift4"/>
      </w:pPr>
      <w:r w:rsidRPr="00B247B6">
        <w:t>Abstimmung mit Produkttechnik</w:t>
      </w:r>
    </w:p>
    <w:p w14:paraId="66C057C6" w14:textId="77777777" w:rsidR="003626B9" w:rsidRPr="00B247B6" w:rsidRDefault="003626B9" w:rsidP="003626B9">
      <w:pPr>
        <w:pStyle w:val="berschrift4"/>
      </w:pPr>
      <w:r w:rsidRPr="00B247B6">
        <w:t>Entscheidung</w:t>
      </w:r>
    </w:p>
    <w:p w14:paraId="7BF42BC8" w14:textId="77777777" w:rsidR="003626B9" w:rsidRDefault="003626B9" w:rsidP="003626B9">
      <w:pPr>
        <w:pStyle w:val="berschrift4"/>
      </w:pPr>
      <w:r w:rsidRPr="00B247B6">
        <w:t>Folgearbeiten</w:t>
      </w:r>
    </w:p>
    <w:p w14:paraId="5972278F" w14:textId="77777777" w:rsidR="00194C12" w:rsidRPr="00194C12" w:rsidRDefault="00194C12" w:rsidP="00194C12"/>
    <w:p w14:paraId="5D73703C" w14:textId="5B371407" w:rsidR="00194C12" w:rsidRDefault="00194C12" w:rsidP="00194C12">
      <w:pPr>
        <w:pStyle w:val="berschrift3"/>
      </w:pPr>
      <w:bookmarkStart w:id="79" w:name="_Ref484182200"/>
      <w:bookmarkStart w:id="80" w:name="_Toc496794378"/>
      <w:r>
        <w:t>Beteiligung an den Bewertungsreserven</w:t>
      </w:r>
      <w:bookmarkEnd w:id="79"/>
      <w:bookmarkEnd w:id="80"/>
    </w:p>
    <w:p w14:paraId="031D868E" w14:textId="77777777" w:rsidR="003626B9" w:rsidRDefault="003626B9" w:rsidP="003626B9">
      <w:pPr>
        <w:pStyle w:val="berschrift4"/>
      </w:pPr>
      <w:r w:rsidRPr="00B247B6">
        <w:t>Aktueller Stand</w:t>
      </w:r>
    </w:p>
    <w:p w14:paraId="3B9467AA" w14:textId="3A6CD734" w:rsidR="003626B9" w:rsidRDefault="00695B1C" w:rsidP="003626B9">
      <w:r>
        <w:t xml:space="preserve">Beschreibung nur für die </w:t>
      </w:r>
      <w:proofErr w:type="spellStart"/>
      <w:r>
        <w:t>Aufschubzeit</w:t>
      </w:r>
      <w:proofErr w:type="spellEnd"/>
    </w:p>
    <w:p w14:paraId="1588C150" w14:textId="77777777" w:rsidR="00695B1C" w:rsidRDefault="00695B1C" w:rsidP="003626B9"/>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3626B9" w:rsidRPr="00796A61" w14:paraId="7AA56022" w14:textId="77777777" w:rsidTr="003626B9">
        <w:tc>
          <w:tcPr>
            <w:tcW w:w="1127" w:type="pct"/>
            <w:vAlign w:val="center"/>
          </w:tcPr>
          <w:p w14:paraId="4759C9D6" w14:textId="77777777" w:rsidR="003626B9" w:rsidRPr="003116BA" w:rsidRDefault="003626B9" w:rsidP="003626B9">
            <w:pPr>
              <w:rPr>
                <w:b/>
              </w:rPr>
            </w:pPr>
          </w:p>
        </w:tc>
        <w:tc>
          <w:tcPr>
            <w:tcW w:w="774" w:type="pct"/>
            <w:shd w:val="clear" w:color="auto" w:fill="808080" w:themeFill="background1" w:themeFillShade="80"/>
            <w:vAlign w:val="center"/>
          </w:tcPr>
          <w:p w14:paraId="5AA0F1DB" w14:textId="77777777" w:rsidR="003626B9" w:rsidRPr="00654F35" w:rsidRDefault="003626B9" w:rsidP="003626B9">
            <w:pPr>
              <w:jc w:val="center"/>
              <w:rPr>
                <w:b/>
              </w:rPr>
            </w:pPr>
            <w:r w:rsidRPr="00654F35">
              <w:rPr>
                <w:b/>
              </w:rPr>
              <w:t>TD</w:t>
            </w:r>
          </w:p>
        </w:tc>
        <w:tc>
          <w:tcPr>
            <w:tcW w:w="775" w:type="pct"/>
            <w:shd w:val="clear" w:color="auto" w:fill="00B050"/>
            <w:vAlign w:val="center"/>
          </w:tcPr>
          <w:p w14:paraId="6B6B339A" w14:textId="77777777" w:rsidR="003626B9" w:rsidRPr="00796A61" w:rsidRDefault="003626B9" w:rsidP="003626B9">
            <w:pPr>
              <w:jc w:val="center"/>
              <w:rPr>
                <w:b/>
              </w:rPr>
            </w:pPr>
            <w:r>
              <w:rPr>
                <w:b/>
              </w:rPr>
              <w:t>HLV</w:t>
            </w:r>
          </w:p>
        </w:tc>
        <w:tc>
          <w:tcPr>
            <w:tcW w:w="775" w:type="pct"/>
            <w:shd w:val="clear" w:color="auto" w:fill="FF0000"/>
            <w:vAlign w:val="center"/>
          </w:tcPr>
          <w:p w14:paraId="0AA77B02" w14:textId="77777777" w:rsidR="003626B9" w:rsidRPr="00796A61" w:rsidRDefault="003626B9" w:rsidP="003626B9">
            <w:pPr>
              <w:jc w:val="center"/>
              <w:rPr>
                <w:b/>
              </w:rPr>
            </w:pPr>
            <w:r>
              <w:rPr>
                <w:b/>
              </w:rPr>
              <w:t>NL</w:t>
            </w:r>
          </w:p>
        </w:tc>
        <w:tc>
          <w:tcPr>
            <w:tcW w:w="775" w:type="pct"/>
            <w:shd w:val="clear" w:color="auto" w:fill="FFFF00"/>
            <w:vAlign w:val="center"/>
          </w:tcPr>
          <w:p w14:paraId="5626AA1B" w14:textId="77777777" w:rsidR="003626B9" w:rsidRPr="00796A61" w:rsidRDefault="003626B9" w:rsidP="003626B9">
            <w:pPr>
              <w:jc w:val="center"/>
              <w:rPr>
                <w:b/>
              </w:rPr>
            </w:pPr>
            <w:r>
              <w:rPr>
                <w:b/>
              </w:rPr>
              <w:t>PBL</w:t>
            </w:r>
          </w:p>
        </w:tc>
        <w:tc>
          <w:tcPr>
            <w:tcW w:w="774" w:type="pct"/>
            <w:shd w:val="clear" w:color="auto" w:fill="0070C0"/>
            <w:vAlign w:val="center"/>
          </w:tcPr>
          <w:p w14:paraId="2458B85C" w14:textId="77777777" w:rsidR="003626B9" w:rsidRPr="00796A61" w:rsidRDefault="003626B9" w:rsidP="003626B9">
            <w:pPr>
              <w:jc w:val="center"/>
              <w:rPr>
                <w:b/>
              </w:rPr>
            </w:pPr>
            <w:r w:rsidRPr="00796A61">
              <w:rPr>
                <w:b/>
              </w:rPr>
              <w:t>TAL</w:t>
            </w:r>
          </w:p>
        </w:tc>
      </w:tr>
      <w:tr w:rsidR="003626B9" w:rsidRPr="005A7D12" w14:paraId="32E270BD" w14:textId="77777777" w:rsidTr="003626B9">
        <w:tc>
          <w:tcPr>
            <w:tcW w:w="1127" w:type="pct"/>
            <w:vAlign w:val="center"/>
          </w:tcPr>
          <w:p w14:paraId="3565F9D4" w14:textId="23EF94F4" w:rsidR="003626B9" w:rsidRDefault="00402A44" w:rsidP="003626B9">
            <w:r>
              <w:t>keine</w:t>
            </w:r>
          </w:p>
        </w:tc>
        <w:tc>
          <w:tcPr>
            <w:tcW w:w="774" w:type="pct"/>
            <w:shd w:val="clear" w:color="auto" w:fill="D9D9D9" w:themeFill="background1" w:themeFillShade="D9"/>
            <w:vAlign w:val="center"/>
          </w:tcPr>
          <w:p w14:paraId="242E0F10" w14:textId="5277179A" w:rsidR="003626B9" w:rsidRPr="003D364E" w:rsidRDefault="00FE6735" w:rsidP="003626B9">
            <w:pPr>
              <w:jc w:val="center"/>
              <w:rPr>
                <w:b/>
                <w:sz w:val="20"/>
                <w:szCs w:val="20"/>
              </w:rPr>
            </w:pPr>
            <w:r>
              <w:rPr>
                <w:b/>
                <w:sz w:val="20"/>
                <w:szCs w:val="20"/>
              </w:rPr>
              <w:t>X</w:t>
            </w:r>
          </w:p>
        </w:tc>
        <w:tc>
          <w:tcPr>
            <w:tcW w:w="775" w:type="pct"/>
            <w:shd w:val="clear" w:color="auto" w:fill="EAF1DD" w:themeFill="accent3" w:themeFillTint="33"/>
            <w:vAlign w:val="center"/>
          </w:tcPr>
          <w:p w14:paraId="16049283" w14:textId="4161729F" w:rsidR="003626B9" w:rsidRPr="00731EAD" w:rsidRDefault="00FE6735" w:rsidP="003626B9">
            <w:pPr>
              <w:jc w:val="center"/>
              <w:rPr>
                <w:sz w:val="20"/>
                <w:szCs w:val="20"/>
              </w:rPr>
            </w:pPr>
            <w:r>
              <w:rPr>
                <w:sz w:val="20"/>
                <w:szCs w:val="20"/>
              </w:rPr>
              <w:t>X</w:t>
            </w:r>
          </w:p>
        </w:tc>
        <w:tc>
          <w:tcPr>
            <w:tcW w:w="775" w:type="pct"/>
            <w:shd w:val="clear" w:color="auto" w:fill="F2DBDB" w:themeFill="accent2" w:themeFillTint="33"/>
            <w:vAlign w:val="center"/>
          </w:tcPr>
          <w:p w14:paraId="487559D2" w14:textId="39322843" w:rsidR="003626B9" w:rsidRPr="00731EAD" w:rsidRDefault="00402A44" w:rsidP="003626B9">
            <w:pPr>
              <w:jc w:val="center"/>
              <w:rPr>
                <w:sz w:val="20"/>
                <w:szCs w:val="20"/>
              </w:rPr>
            </w:pPr>
            <w:r w:rsidRPr="00731EAD">
              <w:rPr>
                <w:sz w:val="20"/>
                <w:szCs w:val="20"/>
              </w:rPr>
              <w:t>X</w:t>
            </w:r>
          </w:p>
        </w:tc>
        <w:tc>
          <w:tcPr>
            <w:tcW w:w="775" w:type="pct"/>
            <w:shd w:val="clear" w:color="auto" w:fill="FFFFCC"/>
            <w:vAlign w:val="center"/>
          </w:tcPr>
          <w:p w14:paraId="5903A9E6" w14:textId="279BC88C" w:rsidR="003626B9" w:rsidRPr="00731EAD" w:rsidRDefault="00731EAD" w:rsidP="003626B9">
            <w:pPr>
              <w:jc w:val="center"/>
              <w:rPr>
                <w:sz w:val="20"/>
                <w:szCs w:val="20"/>
              </w:rPr>
            </w:pPr>
            <w:r w:rsidRPr="00731EAD">
              <w:rPr>
                <w:sz w:val="20"/>
                <w:szCs w:val="20"/>
              </w:rPr>
              <w:t>X</w:t>
            </w:r>
          </w:p>
        </w:tc>
        <w:tc>
          <w:tcPr>
            <w:tcW w:w="774" w:type="pct"/>
            <w:shd w:val="clear" w:color="auto" w:fill="DBE5F1" w:themeFill="accent1" w:themeFillTint="33"/>
            <w:vAlign w:val="center"/>
          </w:tcPr>
          <w:p w14:paraId="7C99C9DF" w14:textId="543F6117" w:rsidR="003626B9" w:rsidRPr="00731EAD" w:rsidRDefault="00402A44" w:rsidP="003626B9">
            <w:pPr>
              <w:jc w:val="center"/>
              <w:rPr>
                <w:sz w:val="20"/>
                <w:szCs w:val="20"/>
              </w:rPr>
            </w:pPr>
            <w:r w:rsidRPr="00731EAD">
              <w:rPr>
                <w:sz w:val="20"/>
                <w:szCs w:val="20"/>
              </w:rPr>
              <w:t>X</w:t>
            </w:r>
          </w:p>
        </w:tc>
      </w:tr>
    </w:tbl>
    <w:p w14:paraId="2EB1CF6E" w14:textId="77777777" w:rsidR="003626B9" w:rsidRDefault="003626B9" w:rsidP="003626B9"/>
    <w:p w14:paraId="309AC9BD" w14:textId="77777777" w:rsidR="003626B9" w:rsidRDefault="003626B9" w:rsidP="003626B9">
      <w:pPr>
        <w:pStyle w:val="berschrift4"/>
      </w:pPr>
      <w:r>
        <w:t>Empfehlung</w:t>
      </w:r>
    </w:p>
    <w:p w14:paraId="3D3A31CD" w14:textId="0FEA9B40" w:rsidR="003626B9" w:rsidRDefault="00941076" w:rsidP="009D38C4">
      <w:pPr>
        <w:pStyle w:val="Listenabsatz"/>
        <w:numPr>
          <w:ilvl w:val="0"/>
          <w:numId w:val="10"/>
        </w:numPr>
      </w:pPr>
      <w:r>
        <w:t>Weiterhin keine</w:t>
      </w:r>
    </w:p>
    <w:p w14:paraId="7C88C81E" w14:textId="26722C1F" w:rsidR="00695B1C" w:rsidRPr="00A221AF" w:rsidRDefault="00695B1C" w:rsidP="009D38C4">
      <w:pPr>
        <w:pStyle w:val="Listenabsatz"/>
        <w:numPr>
          <w:ilvl w:val="0"/>
          <w:numId w:val="10"/>
        </w:numPr>
      </w:pPr>
      <w:r>
        <w:t>Regelung für Rentenbezug im Tarifplan Rentenbezug</w:t>
      </w:r>
    </w:p>
    <w:p w14:paraId="7C954CA7" w14:textId="3E281DF7" w:rsidR="003626B9" w:rsidRDefault="003626B9" w:rsidP="003626B9">
      <w:pPr>
        <w:pStyle w:val="berschrift4"/>
      </w:pPr>
      <w:r w:rsidRPr="00B247B6">
        <w:t>Abstimmung mit F1 der Mathematik</w:t>
      </w:r>
      <w:r>
        <w:t xml:space="preserve"> (</w:t>
      </w:r>
      <w:r w:rsidR="001F217C">
        <w:t>19.05.2017</w:t>
      </w:r>
      <w:r>
        <w:t>)</w:t>
      </w:r>
    </w:p>
    <w:p w14:paraId="06AA91F1" w14:textId="79C18377" w:rsidR="003626B9" w:rsidRPr="007D64A0" w:rsidRDefault="001F217C" w:rsidP="009D38C4">
      <w:pPr>
        <w:pStyle w:val="Listenabsatz"/>
        <w:numPr>
          <w:ilvl w:val="0"/>
          <w:numId w:val="10"/>
        </w:numPr>
      </w:pPr>
      <w:r>
        <w:t>Der Empfehlung wird gefolgt.</w:t>
      </w:r>
    </w:p>
    <w:p w14:paraId="58AD73FC" w14:textId="77777777" w:rsidR="003626B9" w:rsidRPr="00B247B6" w:rsidRDefault="003626B9" w:rsidP="003626B9">
      <w:pPr>
        <w:pStyle w:val="berschrift4"/>
      </w:pPr>
      <w:r w:rsidRPr="00B247B6">
        <w:t>Abstimmung mit Produkttechnik</w:t>
      </w:r>
    </w:p>
    <w:p w14:paraId="1147758C" w14:textId="77777777" w:rsidR="003626B9" w:rsidRPr="00B247B6" w:rsidRDefault="003626B9" w:rsidP="003626B9">
      <w:pPr>
        <w:pStyle w:val="berschrift4"/>
      </w:pPr>
      <w:r w:rsidRPr="00B247B6">
        <w:t>Entscheidung</w:t>
      </w:r>
    </w:p>
    <w:p w14:paraId="7D753E05" w14:textId="77777777" w:rsidR="003626B9" w:rsidRDefault="003626B9" w:rsidP="003626B9">
      <w:pPr>
        <w:pStyle w:val="berschrift4"/>
      </w:pPr>
      <w:r w:rsidRPr="00B247B6">
        <w:t>Folgearbeiten</w:t>
      </w:r>
    </w:p>
    <w:p w14:paraId="15D92E92" w14:textId="77777777" w:rsidR="003626B9" w:rsidRDefault="003626B9" w:rsidP="003626B9"/>
    <w:p w14:paraId="7A427489" w14:textId="627DA899" w:rsidR="008D2FA8" w:rsidRDefault="008D2FA8" w:rsidP="00C338FE">
      <w:pPr>
        <w:pStyle w:val="berschrift3"/>
      </w:pPr>
      <w:bookmarkStart w:id="81" w:name="_Toc496794379"/>
      <w:r>
        <w:t>Überprüfung der Finanzierbarkeit von Leistungen durch Reviews</w:t>
      </w:r>
      <w:bookmarkEnd w:id="81"/>
    </w:p>
    <w:p w14:paraId="64612EE4" w14:textId="77777777" w:rsidR="008D2FA8" w:rsidRDefault="008D2FA8" w:rsidP="008D2FA8">
      <w:pPr>
        <w:pStyle w:val="berschrift4"/>
      </w:pPr>
      <w:r w:rsidRPr="00B247B6">
        <w:t>Aktueller Stand</w:t>
      </w:r>
    </w:p>
    <w:p w14:paraId="7F50CBE6" w14:textId="77777777" w:rsidR="008D2FA8" w:rsidRDefault="008D2FA8" w:rsidP="008D2FA8"/>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8D2FA8" w:rsidRPr="00796A61" w14:paraId="2E4EBAF7" w14:textId="77777777" w:rsidTr="00B150A6">
        <w:tc>
          <w:tcPr>
            <w:tcW w:w="1127" w:type="pct"/>
            <w:vAlign w:val="center"/>
          </w:tcPr>
          <w:p w14:paraId="59AB3D0D" w14:textId="77777777" w:rsidR="008D2FA8" w:rsidRPr="003116BA" w:rsidRDefault="008D2FA8" w:rsidP="00B150A6">
            <w:pPr>
              <w:rPr>
                <w:b/>
              </w:rPr>
            </w:pPr>
          </w:p>
        </w:tc>
        <w:tc>
          <w:tcPr>
            <w:tcW w:w="774" w:type="pct"/>
            <w:shd w:val="clear" w:color="auto" w:fill="808080" w:themeFill="background1" w:themeFillShade="80"/>
            <w:vAlign w:val="center"/>
          </w:tcPr>
          <w:p w14:paraId="1951F75D" w14:textId="77777777" w:rsidR="008D2FA8" w:rsidRPr="00654F35" w:rsidRDefault="008D2FA8" w:rsidP="00B150A6">
            <w:pPr>
              <w:jc w:val="center"/>
              <w:rPr>
                <w:b/>
              </w:rPr>
            </w:pPr>
            <w:r w:rsidRPr="00654F35">
              <w:rPr>
                <w:b/>
              </w:rPr>
              <w:t>TD</w:t>
            </w:r>
          </w:p>
        </w:tc>
        <w:tc>
          <w:tcPr>
            <w:tcW w:w="775" w:type="pct"/>
            <w:shd w:val="clear" w:color="auto" w:fill="00B050"/>
            <w:vAlign w:val="center"/>
          </w:tcPr>
          <w:p w14:paraId="788B63E1" w14:textId="77777777" w:rsidR="008D2FA8" w:rsidRPr="00796A61" w:rsidRDefault="008D2FA8" w:rsidP="00B150A6">
            <w:pPr>
              <w:jc w:val="center"/>
              <w:rPr>
                <w:b/>
              </w:rPr>
            </w:pPr>
            <w:r>
              <w:rPr>
                <w:b/>
              </w:rPr>
              <w:t>HLV</w:t>
            </w:r>
          </w:p>
        </w:tc>
        <w:tc>
          <w:tcPr>
            <w:tcW w:w="775" w:type="pct"/>
            <w:shd w:val="clear" w:color="auto" w:fill="FF0000"/>
            <w:vAlign w:val="center"/>
          </w:tcPr>
          <w:p w14:paraId="16839851" w14:textId="77777777" w:rsidR="008D2FA8" w:rsidRPr="00796A61" w:rsidRDefault="008D2FA8" w:rsidP="00B150A6">
            <w:pPr>
              <w:jc w:val="center"/>
              <w:rPr>
                <w:b/>
              </w:rPr>
            </w:pPr>
            <w:r>
              <w:rPr>
                <w:b/>
              </w:rPr>
              <w:t>NL</w:t>
            </w:r>
          </w:p>
        </w:tc>
        <w:tc>
          <w:tcPr>
            <w:tcW w:w="775" w:type="pct"/>
            <w:shd w:val="clear" w:color="auto" w:fill="FFFF00"/>
            <w:vAlign w:val="center"/>
          </w:tcPr>
          <w:p w14:paraId="51770C5A" w14:textId="77777777" w:rsidR="008D2FA8" w:rsidRPr="00796A61" w:rsidRDefault="008D2FA8" w:rsidP="00B150A6">
            <w:pPr>
              <w:jc w:val="center"/>
              <w:rPr>
                <w:b/>
              </w:rPr>
            </w:pPr>
            <w:r>
              <w:rPr>
                <w:b/>
              </w:rPr>
              <w:t>PBL</w:t>
            </w:r>
          </w:p>
        </w:tc>
        <w:tc>
          <w:tcPr>
            <w:tcW w:w="774" w:type="pct"/>
            <w:shd w:val="clear" w:color="auto" w:fill="0070C0"/>
            <w:vAlign w:val="center"/>
          </w:tcPr>
          <w:p w14:paraId="5F21C9FC" w14:textId="77777777" w:rsidR="008D2FA8" w:rsidRPr="00796A61" w:rsidRDefault="008D2FA8" w:rsidP="00B150A6">
            <w:pPr>
              <w:jc w:val="center"/>
              <w:rPr>
                <w:b/>
              </w:rPr>
            </w:pPr>
            <w:r w:rsidRPr="00796A61">
              <w:rPr>
                <w:b/>
              </w:rPr>
              <w:t>TAL</w:t>
            </w:r>
          </w:p>
        </w:tc>
      </w:tr>
      <w:tr w:rsidR="008D2FA8" w:rsidRPr="005A7D12" w14:paraId="23159B4F" w14:textId="77777777" w:rsidTr="00B150A6">
        <w:tc>
          <w:tcPr>
            <w:tcW w:w="1127" w:type="pct"/>
            <w:vAlign w:val="center"/>
          </w:tcPr>
          <w:p w14:paraId="1D675738" w14:textId="77777777" w:rsidR="008D2FA8" w:rsidRDefault="008D2FA8" w:rsidP="00B150A6">
            <w:r>
              <w:t>keine</w:t>
            </w:r>
          </w:p>
        </w:tc>
        <w:tc>
          <w:tcPr>
            <w:tcW w:w="774" w:type="pct"/>
            <w:shd w:val="clear" w:color="auto" w:fill="D9D9D9" w:themeFill="background1" w:themeFillShade="D9"/>
            <w:vAlign w:val="center"/>
          </w:tcPr>
          <w:p w14:paraId="2089CFBE" w14:textId="77777777" w:rsidR="008D2FA8" w:rsidRPr="003D364E" w:rsidRDefault="008D2FA8" w:rsidP="00B150A6">
            <w:pPr>
              <w:jc w:val="center"/>
              <w:rPr>
                <w:b/>
                <w:sz w:val="20"/>
                <w:szCs w:val="20"/>
              </w:rPr>
            </w:pPr>
          </w:p>
        </w:tc>
        <w:tc>
          <w:tcPr>
            <w:tcW w:w="775" w:type="pct"/>
            <w:shd w:val="clear" w:color="auto" w:fill="EAF1DD" w:themeFill="accent3" w:themeFillTint="33"/>
            <w:vAlign w:val="center"/>
          </w:tcPr>
          <w:p w14:paraId="61F3820A" w14:textId="79D54D92" w:rsidR="008D2FA8" w:rsidRPr="00731EAD" w:rsidRDefault="00941076" w:rsidP="00B150A6">
            <w:pPr>
              <w:jc w:val="center"/>
              <w:rPr>
                <w:sz w:val="20"/>
                <w:szCs w:val="20"/>
              </w:rPr>
            </w:pPr>
            <w:r>
              <w:rPr>
                <w:sz w:val="20"/>
                <w:szCs w:val="20"/>
              </w:rPr>
              <w:t>-</w:t>
            </w:r>
          </w:p>
        </w:tc>
        <w:tc>
          <w:tcPr>
            <w:tcW w:w="775" w:type="pct"/>
            <w:shd w:val="clear" w:color="auto" w:fill="F2DBDB" w:themeFill="accent2" w:themeFillTint="33"/>
            <w:vAlign w:val="center"/>
          </w:tcPr>
          <w:p w14:paraId="55D0A78D" w14:textId="122386EA" w:rsidR="008D2FA8" w:rsidRPr="00731EAD" w:rsidRDefault="008D2FA8" w:rsidP="00B150A6">
            <w:pPr>
              <w:jc w:val="center"/>
              <w:rPr>
                <w:sz w:val="20"/>
                <w:szCs w:val="20"/>
              </w:rPr>
            </w:pPr>
            <w:r>
              <w:rPr>
                <w:sz w:val="20"/>
                <w:szCs w:val="20"/>
              </w:rPr>
              <w:t>-</w:t>
            </w:r>
          </w:p>
        </w:tc>
        <w:tc>
          <w:tcPr>
            <w:tcW w:w="775" w:type="pct"/>
            <w:shd w:val="clear" w:color="auto" w:fill="FFFFCC"/>
            <w:vAlign w:val="center"/>
          </w:tcPr>
          <w:p w14:paraId="40B8B7F8" w14:textId="06E7B3C1" w:rsidR="008D2FA8" w:rsidRPr="00731EAD" w:rsidRDefault="008D2FA8" w:rsidP="00B150A6">
            <w:pPr>
              <w:jc w:val="center"/>
              <w:rPr>
                <w:sz w:val="20"/>
                <w:szCs w:val="20"/>
              </w:rPr>
            </w:pPr>
            <w:r>
              <w:rPr>
                <w:sz w:val="20"/>
                <w:szCs w:val="20"/>
              </w:rPr>
              <w:t>-</w:t>
            </w:r>
          </w:p>
        </w:tc>
        <w:tc>
          <w:tcPr>
            <w:tcW w:w="774" w:type="pct"/>
            <w:shd w:val="clear" w:color="auto" w:fill="DBE5F1" w:themeFill="accent1" w:themeFillTint="33"/>
            <w:vAlign w:val="center"/>
          </w:tcPr>
          <w:p w14:paraId="09768694" w14:textId="2E87452F" w:rsidR="008D2FA8" w:rsidRPr="00731EAD" w:rsidRDefault="008D2FA8" w:rsidP="00B150A6">
            <w:pPr>
              <w:jc w:val="center"/>
              <w:rPr>
                <w:sz w:val="20"/>
                <w:szCs w:val="20"/>
              </w:rPr>
            </w:pPr>
            <w:r>
              <w:rPr>
                <w:sz w:val="20"/>
                <w:szCs w:val="20"/>
              </w:rPr>
              <w:t>-</w:t>
            </w:r>
          </w:p>
        </w:tc>
      </w:tr>
      <w:tr w:rsidR="00941076" w:rsidRPr="005A7D12" w14:paraId="5224D609" w14:textId="77777777" w:rsidTr="00B150A6">
        <w:tc>
          <w:tcPr>
            <w:tcW w:w="1127" w:type="pct"/>
            <w:vAlign w:val="center"/>
          </w:tcPr>
          <w:p w14:paraId="76F690B4" w14:textId="1F3F59DD" w:rsidR="00941076" w:rsidRDefault="00941076" w:rsidP="00B150A6">
            <w:r>
              <w:t>Verschiedene R</w:t>
            </w:r>
            <w:r>
              <w:t>e</w:t>
            </w:r>
            <w:r>
              <w:t>views</w:t>
            </w:r>
          </w:p>
        </w:tc>
        <w:tc>
          <w:tcPr>
            <w:tcW w:w="774" w:type="pct"/>
            <w:shd w:val="clear" w:color="auto" w:fill="D9D9D9" w:themeFill="background1" w:themeFillShade="D9"/>
            <w:vAlign w:val="center"/>
          </w:tcPr>
          <w:p w14:paraId="6C1A39EE" w14:textId="77777777" w:rsidR="00941076" w:rsidRPr="003D364E" w:rsidRDefault="00941076" w:rsidP="00B150A6">
            <w:pPr>
              <w:jc w:val="center"/>
              <w:rPr>
                <w:b/>
                <w:sz w:val="20"/>
                <w:szCs w:val="20"/>
              </w:rPr>
            </w:pPr>
          </w:p>
        </w:tc>
        <w:tc>
          <w:tcPr>
            <w:tcW w:w="775" w:type="pct"/>
            <w:shd w:val="clear" w:color="auto" w:fill="EAF1DD" w:themeFill="accent3" w:themeFillTint="33"/>
            <w:vAlign w:val="center"/>
          </w:tcPr>
          <w:p w14:paraId="452D5912" w14:textId="6A33E8A4" w:rsidR="00941076" w:rsidRPr="00731EAD" w:rsidRDefault="00941076" w:rsidP="00B150A6">
            <w:pPr>
              <w:jc w:val="center"/>
              <w:rPr>
                <w:sz w:val="20"/>
                <w:szCs w:val="20"/>
                <w:highlight w:val="yellow"/>
              </w:rPr>
            </w:pPr>
            <w:r w:rsidRPr="00941076">
              <w:rPr>
                <w:sz w:val="20"/>
                <w:szCs w:val="20"/>
              </w:rPr>
              <w:t>X</w:t>
            </w:r>
          </w:p>
        </w:tc>
        <w:tc>
          <w:tcPr>
            <w:tcW w:w="775" w:type="pct"/>
            <w:shd w:val="clear" w:color="auto" w:fill="F2DBDB" w:themeFill="accent2" w:themeFillTint="33"/>
            <w:vAlign w:val="center"/>
          </w:tcPr>
          <w:p w14:paraId="77BED9E2" w14:textId="5C67337F" w:rsidR="00941076" w:rsidRDefault="00941076" w:rsidP="00B150A6">
            <w:pPr>
              <w:jc w:val="center"/>
              <w:rPr>
                <w:sz w:val="20"/>
                <w:szCs w:val="20"/>
              </w:rPr>
            </w:pPr>
            <w:r>
              <w:rPr>
                <w:sz w:val="20"/>
                <w:szCs w:val="20"/>
              </w:rPr>
              <w:t>-</w:t>
            </w:r>
          </w:p>
        </w:tc>
        <w:tc>
          <w:tcPr>
            <w:tcW w:w="775" w:type="pct"/>
            <w:shd w:val="clear" w:color="auto" w:fill="FFFFCC"/>
            <w:vAlign w:val="center"/>
          </w:tcPr>
          <w:p w14:paraId="6FB9A4D7" w14:textId="7E2F8286" w:rsidR="00941076" w:rsidRDefault="00941076" w:rsidP="00B150A6">
            <w:pPr>
              <w:jc w:val="center"/>
              <w:rPr>
                <w:sz w:val="20"/>
                <w:szCs w:val="20"/>
              </w:rPr>
            </w:pPr>
            <w:r>
              <w:rPr>
                <w:sz w:val="20"/>
                <w:szCs w:val="20"/>
              </w:rPr>
              <w:t>-</w:t>
            </w:r>
          </w:p>
        </w:tc>
        <w:tc>
          <w:tcPr>
            <w:tcW w:w="774" w:type="pct"/>
            <w:shd w:val="clear" w:color="auto" w:fill="DBE5F1" w:themeFill="accent1" w:themeFillTint="33"/>
            <w:vAlign w:val="center"/>
          </w:tcPr>
          <w:p w14:paraId="3FF5C21E" w14:textId="7FAF4463" w:rsidR="00941076" w:rsidRDefault="00941076" w:rsidP="00B150A6">
            <w:pPr>
              <w:jc w:val="center"/>
              <w:rPr>
                <w:sz w:val="20"/>
                <w:szCs w:val="20"/>
              </w:rPr>
            </w:pPr>
            <w:r>
              <w:rPr>
                <w:sz w:val="20"/>
                <w:szCs w:val="20"/>
              </w:rPr>
              <w:t>-</w:t>
            </w:r>
          </w:p>
        </w:tc>
      </w:tr>
    </w:tbl>
    <w:p w14:paraId="0EF3DA61" w14:textId="77777777" w:rsidR="008D2FA8" w:rsidRDefault="008D2FA8" w:rsidP="008D2FA8"/>
    <w:p w14:paraId="0A2E524E" w14:textId="2E1821AD" w:rsidR="00E10B15" w:rsidRPr="00941076" w:rsidRDefault="00E10B15" w:rsidP="008D2FA8">
      <w:r w:rsidRPr="00941076">
        <w:t>Auszug Tarifplan HLV:</w:t>
      </w:r>
    </w:p>
    <w:p w14:paraId="48246FD0" w14:textId="77777777" w:rsidR="00E10B15" w:rsidRPr="00941076" w:rsidRDefault="00E10B15" w:rsidP="00E10B15">
      <w:pPr>
        <w:rPr>
          <w:sz w:val="18"/>
          <w:szCs w:val="18"/>
        </w:rPr>
      </w:pPr>
      <w:r w:rsidRPr="00941076">
        <w:rPr>
          <w:sz w:val="18"/>
          <w:szCs w:val="18"/>
        </w:rPr>
        <w:t xml:space="preserve">Reviews überprüfen die Finanzierbarkeit von Leistungen aus vereinbarter laufender Prämie und vorhandenem Anteil- und ggf. Garantieguthaben über einen gewissen Zeitraum (Review-Zeitraum). </w:t>
      </w:r>
    </w:p>
    <w:p w14:paraId="38E26313" w14:textId="77777777" w:rsidR="00E10B15" w:rsidRPr="00941076" w:rsidRDefault="00E10B15" w:rsidP="00E10B15">
      <w:pPr>
        <w:rPr>
          <w:sz w:val="18"/>
          <w:szCs w:val="18"/>
        </w:rPr>
      </w:pPr>
    </w:p>
    <w:p w14:paraId="5FFFA8B1" w14:textId="77777777" w:rsidR="00E10B15" w:rsidRPr="00941076" w:rsidRDefault="00E10B15" w:rsidP="00E10B15">
      <w:pPr>
        <w:rPr>
          <w:sz w:val="18"/>
          <w:szCs w:val="18"/>
        </w:rPr>
      </w:pPr>
      <w:r w:rsidRPr="00941076">
        <w:rPr>
          <w:sz w:val="18"/>
          <w:szCs w:val="18"/>
        </w:rPr>
        <w:lastRenderedPageBreak/>
        <w:t>Beim Review wird grundsätzlich eine Hochrechnung durchgeführt, die auf dem Stand des Anteilguthabens und ggf. Garantieguthabens aufsetzt und diesen planmäßig auf Grundlage vorsichtiger Annahmen (z.B. über die z</w:t>
      </w:r>
      <w:r w:rsidRPr="00941076">
        <w:rPr>
          <w:sz w:val="18"/>
          <w:szCs w:val="18"/>
        </w:rPr>
        <w:t>u</w:t>
      </w:r>
      <w:r w:rsidRPr="00941076">
        <w:rPr>
          <w:sz w:val="18"/>
          <w:szCs w:val="18"/>
        </w:rPr>
        <w:t>künftige Kursentwicklung und die Höhe der Gewinnbeteiligung) bis zum Ende des Review-Zeitraums fortentw</w:t>
      </w:r>
      <w:r w:rsidRPr="00941076">
        <w:rPr>
          <w:sz w:val="18"/>
          <w:szCs w:val="18"/>
        </w:rPr>
        <w:t>i</w:t>
      </w:r>
      <w:r w:rsidRPr="00941076">
        <w:rPr>
          <w:sz w:val="18"/>
          <w:szCs w:val="18"/>
        </w:rPr>
        <w:t>ckelt. Anhand tarif- und gegebenenfalls vertragsartabhängiger Review-Kriterien wird die Finanzierbarkeit der vertraglichen Vereinbarung überprüft.</w:t>
      </w:r>
    </w:p>
    <w:p w14:paraId="6DF77181" w14:textId="77777777" w:rsidR="00E10B15" w:rsidRPr="00941076" w:rsidRDefault="00E10B15" w:rsidP="00E10B15">
      <w:pPr>
        <w:rPr>
          <w:sz w:val="18"/>
          <w:szCs w:val="18"/>
        </w:rPr>
      </w:pPr>
    </w:p>
    <w:p w14:paraId="48CA4E96" w14:textId="77777777" w:rsidR="00E10B15" w:rsidRPr="00941076" w:rsidRDefault="00E10B15" w:rsidP="00E10B15">
      <w:pPr>
        <w:rPr>
          <w:sz w:val="18"/>
          <w:szCs w:val="18"/>
        </w:rPr>
      </w:pPr>
      <w:r w:rsidRPr="00941076">
        <w:rPr>
          <w:sz w:val="18"/>
          <w:szCs w:val="18"/>
        </w:rPr>
        <w:t>Die Schlussgewinnbeteiligung wird bei der Finanzierbarkeitsüberprüfung nicht berücksichtigt.</w:t>
      </w:r>
    </w:p>
    <w:p w14:paraId="1435998D" w14:textId="77777777" w:rsidR="00E10B15" w:rsidRPr="00941076" w:rsidRDefault="00E10B15" w:rsidP="00E10B15">
      <w:pPr>
        <w:rPr>
          <w:sz w:val="18"/>
          <w:szCs w:val="18"/>
        </w:rPr>
      </w:pPr>
    </w:p>
    <w:p w14:paraId="67506D85" w14:textId="77777777" w:rsidR="00E10B15" w:rsidRPr="00941076" w:rsidRDefault="00E10B15" w:rsidP="00E10B15">
      <w:pPr>
        <w:rPr>
          <w:sz w:val="18"/>
          <w:szCs w:val="18"/>
        </w:rPr>
      </w:pPr>
      <w:r w:rsidRPr="00941076">
        <w:rPr>
          <w:sz w:val="18"/>
          <w:szCs w:val="18"/>
        </w:rPr>
        <w:t>Ergibt diese Überprüfung, dass die noch zu zahlenden laufenden Prämien und der aktuelle Stand des Anteilgu</w:t>
      </w:r>
      <w:r w:rsidRPr="00941076">
        <w:rPr>
          <w:sz w:val="18"/>
          <w:szCs w:val="18"/>
        </w:rPr>
        <w:t>t</w:t>
      </w:r>
      <w:r w:rsidRPr="00941076">
        <w:rPr>
          <w:sz w:val="18"/>
          <w:szCs w:val="18"/>
        </w:rPr>
        <w:t>habens sowie evtl. des Garantieguthabens ausreichen, um Kosten und Risikoprämien aller vereinbarten Lei</w:t>
      </w:r>
      <w:r w:rsidRPr="00941076">
        <w:rPr>
          <w:sz w:val="18"/>
          <w:szCs w:val="18"/>
        </w:rPr>
        <w:t>s</w:t>
      </w:r>
      <w:r w:rsidRPr="00941076">
        <w:rPr>
          <w:sz w:val="18"/>
          <w:szCs w:val="18"/>
        </w:rPr>
        <w:t>tungskomponenten zu decken, bleiben die vereinbarten Leistungskomponenten in ihrer Höhe erhalten. Ander</w:t>
      </w:r>
      <w:r w:rsidRPr="00941076">
        <w:rPr>
          <w:sz w:val="18"/>
          <w:szCs w:val="18"/>
        </w:rPr>
        <w:t>n</w:t>
      </w:r>
      <w:r w:rsidRPr="00941076">
        <w:rPr>
          <w:sz w:val="18"/>
          <w:szCs w:val="18"/>
        </w:rPr>
        <w:t>falls wird je nach Art des Reviews und des Tarifs der Versicherungsnehmer benachrichtigt und ein Gegenvo</w:t>
      </w:r>
      <w:r w:rsidRPr="00941076">
        <w:rPr>
          <w:sz w:val="18"/>
          <w:szCs w:val="18"/>
        </w:rPr>
        <w:t>r</w:t>
      </w:r>
      <w:r w:rsidRPr="00941076">
        <w:rPr>
          <w:sz w:val="18"/>
          <w:szCs w:val="18"/>
        </w:rPr>
        <w:t xml:space="preserve">schlag unterbreitet, der die Fortführung des Vertrages sichert bzw. eine </w:t>
      </w:r>
      <w:proofErr w:type="spellStart"/>
      <w:r w:rsidRPr="00941076">
        <w:rPr>
          <w:sz w:val="18"/>
          <w:szCs w:val="18"/>
        </w:rPr>
        <w:t>Policierung</w:t>
      </w:r>
      <w:proofErr w:type="spellEnd"/>
      <w:r w:rsidRPr="00941076">
        <w:rPr>
          <w:sz w:val="18"/>
          <w:szCs w:val="18"/>
        </w:rPr>
        <w:t>/Tarifierung ermöglicht.</w:t>
      </w:r>
    </w:p>
    <w:p w14:paraId="1386631B" w14:textId="77777777" w:rsidR="00E10B15" w:rsidRPr="00941076" w:rsidRDefault="00E10B15" w:rsidP="00E10B15">
      <w:pPr>
        <w:rPr>
          <w:sz w:val="18"/>
          <w:szCs w:val="18"/>
        </w:rPr>
      </w:pPr>
    </w:p>
    <w:p w14:paraId="2594C9D8" w14:textId="77777777" w:rsidR="00E10B15" w:rsidRPr="00941076" w:rsidRDefault="00E10B15" w:rsidP="00E10B15">
      <w:pPr>
        <w:rPr>
          <w:sz w:val="18"/>
          <w:szCs w:val="18"/>
        </w:rPr>
      </w:pPr>
    </w:p>
    <w:p w14:paraId="58101E70" w14:textId="77777777" w:rsidR="00E10B15" w:rsidRPr="00941076" w:rsidRDefault="00E10B15" w:rsidP="00E10B15">
      <w:pPr>
        <w:pStyle w:val="Betreff"/>
        <w:tabs>
          <w:tab w:val="clear" w:pos="289"/>
          <w:tab w:val="clear" w:pos="578"/>
          <w:tab w:val="clear" w:pos="1151"/>
          <w:tab w:val="clear" w:pos="1440"/>
          <w:tab w:val="clear" w:pos="4321"/>
          <w:tab w:val="clear" w:pos="5761"/>
          <w:tab w:val="clear" w:pos="9407"/>
        </w:tabs>
        <w:spacing w:before="0" w:after="0" w:line="240" w:lineRule="auto"/>
        <w:rPr>
          <w:kern w:val="0"/>
          <w:sz w:val="18"/>
          <w:szCs w:val="18"/>
        </w:rPr>
      </w:pPr>
      <w:r w:rsidRPr="00941076">
        <w:rPr>
          <w:kern w:val="0"/>
          <w:sz w:val="18"/>
          <w:szCs w:val="18"/>
        </w:rPr>
        <w:t>Review-Arten</w:t>
      </w:r>
    </w:p>
    <w:p w14:paraId="7D6C86A6" w14:textId="77777777" w:rsidR="00E10B15" w:rsidRPr="00941076" w:rsidRDefault="00E10B15" w:rsidP="00E10B15">
      <w:pPr>
        <w:rPr>
          <w:sz w:val="18"/>
          <w:szCs w:val="18"/>
        </w:rPr>
      </w:pPr>
    </w:p>
    <w:p w14:paraId="477697F3" w14:textId="77777777" w:rsidR="00E10B15" w:rsidRPr="00941076" w:rsidRDefault="00E10B15" w:rsidP="00E10B15">
      <w:pPr>
        <w:rPr>
          <w:sz w:val="18"/>
          <w:szCs w:val="18"/>
        </w:rPr>
      </w:pPr>
      <w:r w:rsidRPr="00941076">
        <w:rPr>
          <w:sz w:val="18"/>
          <w:szCs w:val="18"/>
        </w:rPr>
        <w:t>Bei den in diesem Tarifplan beschriebenen Versicherungen finden folgende Review-Arten Anwendung:</w:t>
      </w:r>
    </w:p>
    <w:p w14:paraId="2BB012AE" w14:textId="77777777" w:rsidR="00E10B15" w:rsidRPr="00941076" w:rsidRDefault="00E10B15" w:rsidP="00E10B15">
      <w:pPr>
        <w:rPr>
          <w:sz w:val="18"/>
          <w:szCs w:val="18"/>
        </w:rPr>
      </w:pPr>
    </w:p>
    <w:p w14:paraId="1CC9690A" w14:textId="77777777" w:rsidR="00E10B15" w:rsidRPr="00941076" w:rsidRDefault="00E10B15" w:rsidP="004D501E">
      <w:pPr>
        <w:numPr>
          <w:ilvl w:val="0"/>
          <w:numId w:val="46"/>
        </w:numPr>
        <w:rPr>
          <w:b/>
          <w:sz w:val="18"/>
          <w:szCs w:val="18"/>
        </w:rPr>
      </w:pPr>
      <w:r w:rsidRPr="00941076">
        <w:rPr>
          <w:b/>
          <w:sz w:val="18"/>
          <w:szCs w:val="18"/>
        </w:rPr>
        <w:t>Planmäßige Reviews:</w:t>
      </w:r>
    </w:p>
    <w:p w14:paraId="75CF7793" w14:textId="77777777" w:rsidR="00E10B15" w:rsidRPr="00941076" w:rsidRDefault="00E10B15" w:rsidP="004D501E">
      <w:pPr>
        <w:pStyle w:val="Textkrper"/>
        <w:numPr>
          <w:ilvl w:val="0"/>
          <w:numId w:val="47"/>
        </w:numPr>
        <w:tabs>
          <w:tab w:val="clear" w:pos="360"/>
          <w:tab w:val="num" w:pos="720"/>
        </w:tabs>
        <w:ind w:left="720"/>
        <w:rPr>
          <w:sz w:val="18"/>
          <w:szCs w:val="18"/>
        </w:rPr>
      </w:pPr>
      <w:r w:rsidRPr="00941076">
        <w:rPr>
          <w:sz w:val="18"/>
          <w:szCs w:val="18"/>
        </w:rPr>
        <w:t>Planungsreview bei Angebotserstellung</w:t>
      </w:r>
    </w:p>
    <w:p w14:paraId="332B4587" w14:textId="77777777" w:rsidR="00E10B15" w:rsidRPr="00941076" w:rsidRDefault="00E10B15" w:rsidP="004D501E">
      <w:pPr>
        <w:pStyle w:val="Textkrper"/>
        <w:numPr>
          <w:ilvl w:val="0"/>
          <w:numId w:val="47"/>
        </w:numPr>
        <w:tabs>
          <w:tab w:val="clear" w:pos="360"/>
          <w:tab w:val="num" w:pos="720"/>
        </w:tabs>
        <w:ind w:left="720"/>
        <w:rPr>
          <w:sz w:val="18"/>
          <w:szCs w:val="18"/>
        </w:rPr>
      </w:pPr>
      <w:r w:rsidRPr="00941076">
        <w:rPr>
          <w:sz w:val="18"/>
          <w:szCs w:val="18"/>
        </w:rPr>
        <w:t>Anfangsreview bei Tarifierung</w:t>
      </w:r>
    </w:p>
    <w:p w14:paraId="1E172117" w14:textId="77777777" w:rsidR="00E10B15" w:rsidRPr="00941076" w:rsidRDefault="00E10B15" w:rsidP="004D501E">
      <w:pPr>
        <w:pStyle w:val="Textkrper"/>
        <w:numPr>
          <w:ilvl w:val="0"/>
          <w:numId w:val="47"/>
        </w:numPr>
        <w:tabs>
          <w:tab w:val="clear" w:pos="360"/>
          <w:tab w:val="num" w:pos="720"/>
        </w:tabs>
        <w:ind w:left="720"/>
        <w:rPr>
          <w:sz w:val="18"/>
          <w:szCs w:val="18"/>
        </w:rPr>
      </w:pPr>
      <w:r w:rsidRPr="00941076">
        <w:rPr>
          <w:sz w:val="18"/>
          <w:szCs w:val="18"/>
        </w:rPr>
        <w:t>Folgereview in regelmäßigen zeitlichen Abständen</w:t>
      </w:r>
    </w:p>
    <w:p w14:paraId="785D290C" w14:textId="77777777" w:rsidR="00E10B15" w:rsidRPr="00941076" w:rsidRDefault="00E10B15" w:rsidP="004D501E">
      <w:pPr>
        <w:pStyle w:val="Textkrper"/>
        <w:numPr>
          <w:ilvl w:val="0"/>
          <w:numId w:val="47"/>
        </w:numPr>
        <w:tabs>
          <w:tab w:val="clear" w:pos="360"/>
          <w:tab w:val="num" w:pos="720"/>
        </w:tabs>
        <w:ind w:left="720"/>
        <w:rPr>
          <w:sz w:val="18"/>
          <w:szCs w:val="18"/>
        </w:rPr>
      </w:pPr>
      <w:r w:rsidRPr="00941076">
        <w:rPr>
          <w:sz w:val="18"/>
          <w:szCs w:val="18"/>
        </w:rPr>
        <w:t>Dynamikreview bei Erstellung des Nachtrags zum Versicherungsschein für eine dynamische Erhöhung</w:t>
      </w:r>
    </w:p>
    <w:p w14:paraId="28FCAC52" w14:textId="77777777" w:rsidR="00E10B15" w:rsidRPr="00941076" w:rsidRDefault="00E10B15" w:rsidP="00E10B15">
      <w:pPr>
        <w:rPr>
          <w:sz w:val="18"/>
          <w:szCs w:val="18"/>
        </w:rPr>
      </w:pPr>
    </w:p>
    <w:p w14:paraId="006B7C1E" w14:textId="77777777" w:rsidR="00E10B15" w:rsidRPr="00941076" w:rsidRDefault="00E10B15" w:rsidP="004D501E">
      <w:pPr>
        <w:numPr>
          <w:ilvl w:val="0"/>
          <w:numId w:val="46"/>
        </w:numPr>
        <w:rPr>
          <w:b/>
          <w:sz w:val="18"/>
          <w:szCs w:val="18"/>
        </w:rPr>
      </w:pPr>
      <w:r w:rsidRPr="00941076">
        <w:rPr>
          <w:b/>
          <w:sz w:val="18"/>
          <w:szCs w:val="18"/>
        </w:rPr>
        <w:t>Außerplanmäßige Reviews:</w:t>
      </w:r>
    </w:p>
    <w:p w14:paraId="36853276" w14:textId="77777777" w:rsidR="00E10B15" w:rsidRPr="00941076" w:rsidRDefault="00E10B15" w:rsidP="004D501E">
      <w:pPr>
        <w:pStyle w:val="Textkrper"/>
        <w:numPr>
          <w:ilvl w:val="0"/>
          <w:numId w:val="48"/>
        </w:numPr>
        <w:tabs>
          <w:tab w:val="clear" w:pos="360"/>
          <w:tab w:val="num" w:pos="720"/>
        </w:tabs>
        <w:ind w:left="720"/>
        <w:rPr>
          <w:sz w:val="18"/>
          <w:szCs w:val="18"/>
        </w:rPr>
      </w:pPr>
      <w:r w:rsidRPr="00941076">
        <w:rPr>
          <w:sz w:val="18"/>
          <w:szCs w:val="18"/>
        </w:rPr>
        <w:t>Review bei Prämienfreistellung</w:t>
      </w:r>
    </w:p>
    <w:p w14:paraId="2EEDAF1D" w14:textId="77777777" w:rsidR="00E10B15" w:rsidRPr="00941076" w:rsidRDefault="00E10B15" w:rsidP="004D501E">
      <w:pPr>
        <w:pStyle w:val="Textkrper"/>
        <w:numPr>
          <w:ilvl w:val="0"/>
          <w:numId w:val="48"/>
        </w:numPr>
        <w:tabs>
          <w:tab w:val="clear" w:pos="360"/>
          <w:tab w:val="num" w:pos="720"/>
        </w:tabs>
        <w:ind w:left="720"/>
        <w:rPr>
          <w:sz w:val="18"/>
          <w:szCs w:val="18"/>
        </w:rPr>
      </w:pPr>
      <w:r w:rsidRPr="00941076">
        <w:rPr>
          <w:sz w:val="18"/>
          <w:szCs w:val="18"/>
        </w:rPr>
        <w:t>Review bei Beantragung einer Prämienpause</w:t>
      </w:r>
    </w:p>
    <w:p w14:paraId="6F63AD18" w14:textId="77777777" w:rsidR="00E10B15" w:rsidRPr="00941076" w:rsidRDefault="00E10B15" w:rsidP="004D501E">
      <w:pPr>
        <w:pStyle w:val="Textkrper"/>
        <w:numPr>
          <w:ilvl w:val="0"/>
          <w:numId w:val="48"/>
        </w:numPr>
        <w:tabs>
          <w:tab w:val="clear" w:pos="360"/>
          <w:tab w:val="num" w:pos="720"/>
        </w:tabs>
        <w:ind w:left="720"/>
        <w:rPr>
          <w:sz w:val="18"/>
          <w:szCs w:val="18"/>
        </w:rPr>
      </w:pPr>
      <w:r w:rsidRPr="00941076">
        <w:rPr>
          <w:sz w:val="18"/>
          <w:szCs w:val="18"/>
        </w:rPr>
        <w:t>Vertragsänderungsreview</w:t>
      </w:r>
    </w:p>
    <w:p w14:paraId="5DF46F72" w14:textId="77777777" w:rsidR="00E10B15" w:rsidRPr="00941076" w:rsidRDefault="00E10B15" w:rsidP="004D501E">
      <w:pPr>
        <w:pStyle w:val="Textkrper"/>
        <w:numPr>
          <w:ilvl w:val="0"/>
          <w:numId w:val="48"/>
        </w:numPr>
        <w:tabs>
          <w:tab w:val="clear" w:pos="360"/>
          <w:tab w:val="num" w:pos="720"/>
        </w:tabs>
        <w:ind w:left="720"/>
        <w:rPr>
          <w:sz w:val="18"/>
          <w:szCs w:val="18"/>
        </w:rPr>
      </w:pPr>
      <w:r w:rsidRPr="00941076">
        <w:rPr>
          <w:sz w:val="18"/>
          <w:szCs w:val="18"/>
        </w:rPr>
        <w:t>Kapitalmarktreview</w:t>
      </w:r>
    </w:p>
    <w:p w14:paraId="056460D4" w14:textId="77777777" w:rsidR="00E10B15" w:rsidRPr="00941076" w:rsidRDefault="00E10B15" w:rsidP="00E10B15">
      <w:pPr>
        <w:pStyle w:val="Fuzeile"/>
        <w:tabs>
          <w:tab w:val="clear" w:pos="4536"/>
          <w:tab w:val="clear" w:pos="9072"/>
        </w:tabs>
        <w:rPr>
          <w:sz w:val="18"/>
          <w:szCs w:val="18"/>
        </w:rPr>
      </w:pPr>
    </w:p>
    <w:p w14:paraId="3DD1409E" w14:textId="77A37648" w:rsidR="00FE6735" w:rsidRDefault="00E10B15" w:rsidP="00E10B15">
      <w:pPr>
        <w:rPr>
          <w:b/>
          <w:sz w:val="18"/>
          <w:szCs w:val="18"/>
        </w:rPr>
      </w:pPr>
      <w:r w:rsidRPr="00941076">
        <w:rPr>
          <w:b/>
          <w:sz w:val="18"/>
          <w:szCs w:val="18"/>
        </w:rPr>
        <w:t>Laufendes Review (Monatliche Finanzierbarkeitsüberprüfung)</w:t>
      </w:r>
      <w:r w:rsidR="00FE6735" w:rsidRPr="00941076">
        <w:rPr>
          <w:b/>
          <w:sz w:val="18"/>
          <w:szCs w:val="18"/>
        </w:rPr>
        <w:t xml:space="preserve"> [Hochrechnung für 3 Monate mit Entwic</w:t>
      </w:r>
      <w:r w:rsidR="00FE6735" w:rsidRPr="00941076">
        <w:rPr>
          <w:b/>
          <w:sz w:val="18"/>
          <w:szCs w:val="18"/>
        </w:rPr>
        <w:t>k</w:t>
      </w:r>
      <w:r w:rsidR="00FE6735" w:rsidRPr="00941076">
        <w:rPr>
          <w:b/>
          <w:sz w:val="18"/>
          <w:szCs w:val="18"/>
        </w:rPr>
        <w:t>lung 0%]</w:t>
      </w:r>
    </w:p>
    <w:p w14:paraId="1FA8C6CA" w14:textId="77777777" w:rsidR="00FE6735" w:rsidRPr="00E10B15" w:rsidRDefault="00FE6735" w:rsidP="00E10B15">
      <w:pPr>
        <w:rPr>
          <w:sz w:val="18"/>
          <w:szCs w:val="18"/>
        </w:rPr>
      </w:pPr>
    </w:p>
    <w:p w14:paraId="6899E874" w14:textId="77777777" w:rsidR="008D2FA8" w:rsidRDefault="008D2FA8" w:rsidP="008D2FA8">
      <w:pPr>
        <w:pStyle w:val="berschrift4"/>
      </w:pPr>
      <w:r>
        <w:t>Empfehlung</w:t>
      </w:r>
    </w:p>
    <w:p w14:paraId="7377A4B8" w14:textId="7E68182A" w:rsidR="008D2FA8" w:rsidRPr="0002428E" w:rsidRDefault="005577A8" w:rsidP="008D2FA8">
      <w:pPr>
        <w:pStyle w:val="Listenabsatz"/>
        <w:numPr>
          <w:ilvl w:val="0"/>
          <w:numId w:val="10"/>
        </w:numPr>
      </w:pPr>
      <w:r w:rsidRPr="0002428E">
        <w:t>Bei Wahl einer „echten“ Todesfallleistung:</w:t>
      </w:r>
    </w:p>
    <w:p w14:paraId="1EF7B093" w14:textId="52CF4A06" w:rsidR="005577A8" w:rsidRPr="0002428E" w:rsidRDefault="005577A8" w:rsidP="00695B1C">
      <w:pPr>
        <w:pStyle w:val="Listenabsatz"/>
        <w:numPr>
          <w:ilvl w:val="1"/>
          <w:numId w:val="10"/>
        </w:numPr>
      </w:pPr>
      <w:r w:rsidRPr="0002428E">
        <w:t xml:space="preserve">keine planmäßigen Reviews, dafür geschickte Wahl von </w:t>
      </w:r>
      <w:proofErr w:type="spellStart"/>
      <w:r w:rsidRPr="0002428E">
        <w:t>Plausis</w:t>
      </w:r>
      <w:proofErr w:type="spellEnd"/>
      <w:r w:rsidRPr="0002428E">
        <w:t xml:space="preserve"> (in Anle</w:t>
      </w:r>
      <w:r w:rsidRPr="0002428E">
        <w:t>h</w:t>
      </w:r>
      <w:r w:rsidRPr="0002428E">
        <w:t>nung an Tarif FKL)</w:t>
      </w:r>
    </w:p>
    <w:p w14:paraId="1D8357E2" w14:textId="3EEC601C" w:rsidR="005577A8" w:rsidRDefault="005577A8" w:rsidP="00695B1C">
      <w:pPr>
        <w:pStyle w:val="Listenabsatz"/>
        <w:numPr>
          <w:ilvl w:val="1"/>
          <w:numId w:val="10"/>
        </w:numPr>
        <w:rPr>
          <w:highlight w:val="yellow"/>
        </w:rPr>
      </w:pPr>
      <w:r>
        <w:rPr>
          <w:highlight w:val="yellow"/>
        </w:rPr>
        <w:t>außerplanmäßige Reviews: noch zu diskutieren</w:t>
      </w:r>
    </w:p>
    <w:p w14:paraId="7557A89C" w14:textId="7CD42FFA" w:rsidR="005577A8" w:rsidRPr="00FE6735" w:rsidRDefault="005577A8" w:rsidP="00695B1C">
      <w:pPr>
        <w:pStyle w:val="Listenabsatz"/>
        <w:numPr>
          <w:ilvl w:val="1"/>
          <w:numId w:val="10"/>
        </w:numPr>
        <w:rPr>
          <w:highlight w:val="yellow"/>
        </w:rPr>
      </w:pPr>
      <w:r>
        <w:rPr>
          <w:highlight w:val="yellow"/>
        </w:rPr>
        <w:t xml:space="preserve">laufendes </w:t>
      </w:r>
      <w:proofErr w:type="spellStart"/>
      <w:r>
        <w:rPr>
          <w:highlight w:val="yellow"/>
        </w:rPr>
        <w:t>Rewiev</w:t>
      </w:r>
      <w:proofErr w:type="spellEnd"/>
      <w:r>
        <w:rPr>
          <w:highlight w:val="yellow"/>
        </w:rPr>
        <w:t>: bestehende PSL-Funktionalität nutzen, auch für andere R</w:t>
      </w:r>
      <w:r>
        <w:rPr>
          <w:highlight w:val="yellow"/>
        </w:rPr>
        <w:t>i</w:t>
      </w:r>
      <w:r>
        <w:rPr>
          <w:highlight w:val="yellow"/>
        </w:rPr>
        <w:t>sikoträger, auch ohne „echte“ Todesfallleistung (in beitragsfreien Zeiträumen sowie während und nach einer Beitragspause)</w:t>
      </w:r>
    </w:p>
    <w:p w14:paraId="4FF72D57" w14:textId="77777777" w:rsidR="008D2FA8" w:rsidRDefault="008D2FA8" w:rsidP="008D2FA8">
      <w:pPr>
        <w:pStyle w:val="berschrift4"/>
      </w:pPr>
      <w:r w:rsidRPr="00B247B6">
        <w:t>Abstimmung mit F1 der Mathematik</w:t>
      </w:r>
      <w:r>
        <w:t xml:space="preserve"> (XX.YY.ZZZZ)</w:t>
      </w:r>
    </w:p>
    <w:p w14:paraId="58933E3E" w14:textId="77777777" w:rsidR="008D2FA8" w:rsidRPr="007D64A0" w:rsidRDefault="008D2FA8" w:rsidP="008D2FA8">
      <w:pPr>
        <w:pStyle w:val="Listenabsatz"/>
        <w:numPr>
          <w:ilvl w:val="0"/>
          <w:numId w:val="10"/>
        </w:numPr>
      </w:pPr>
    </w:p>
    <w:p w14:paraId="23C7AFFC" w14:textId="77777777" w:rsidR="008D2FA8" w:rsidRPr="00B247B6" w:rsidRDefault="008D2FA8" w:rsidP="008D2FA8">
      <w:pPr>
        <w:pStyle w:val="berschrift4"/>
      </w:pPr>
      <w:r w:rsidRPr="00B247B6">
        <w:t>Abstimmung mit Produkttechnik</w:t>
      </w:r>
    </w:p>
    <w:p w14:paraId="3EB719C2" w14:textId="77777777" w:rsidR="008D2FA8" w:rsidRPr="00B247B6" w:rsidRDefault="008D2FA8" w:rsidP="008D2FA8">
      <w:pPr>
        <w:pStyle w:val="berschrift4"/>
      </w:pPr>
      <w:r w:rsidRPr="00B247B6">
        <w:t>Entscheidung</w:t>
      </w:r>
    </w:p>
    <w:p w14:paraId="0318AAE8" w14:textId="1163FEB2" w:rsidR="008D2FA8" w:rsidRPr="008D2FA8" w:rsidRDefault="008D2FA8" w:rsidP="008D2FA8">
      <w:pPr>
        <w:pStyle w:val="berschrift4"/>
      </w:pPr>
      <w:r w:rsidRPr="00B247B6">
        <w:t>Folgearbeiten</w:t>
      </w:r>
    </w:p>
    <w:p w14:paraId="0B2BAA6B" w14:textId="67296578" w:rsidR="00C338FE" w:rsidRDefault="00C338FE" w:rsidP="00C338FE">
      <w:pPr>
        <w:pStyle w:val="berschrift3"/>
      </w:pPr>
      <w:bookmarkStart w:id="82" w:name="_Toc496794380"/>
      <w:r>
        <w:t>Fonds und gemanagte Portfolios</w:t>
      </w:r>
      <w:bookmarkEnd w:id="82"/>
    </w:p>
    <w:p w14:paraId="75CCA6B8" w14:textId="77777777" w:rsidR="00C338FE" w:rsidRDefault="00C338FE" w:rsidP="00C338FE">
      <w:pPr>
        <w:pStyle w:val="berschrift4"/>
      </w:pPr>
      <w:r w:rsidRPr="00B247B6">
        <w:t>Aktueller Stand</w:t>
      </w:r>
    </w:p>
    <w:p w14:paraId="4724DD00" w14:textId="77777777" w:rsidR="00C338FE" w:rsidRPr="008E456B" w:rsidRDefault="00C338FE" w:rsidP="00C338FE"/>
    <w:tbl>
      <w:tblPr>
        <w:tblStyle w:val="Tabellenraster"/>
        <w:tblW w:w="5000" w:type="pct"/>
        <w:tblLayout w:type="fixed"/>
        <w:tblLook w:val="04A0" w:firstRow="1" w:lastRow="0" w:firstColumn="1" w:lastColumn="0" w:noHBand="0" w:noVBand="1"/>
      </w:tblPr>
      <w:tblGrid>
        <w:gridCol w:w="2943"/>
        <w:gridCol w:w="1269"/>
        <w:gridCol w:w="1269"/>
        <w:gridCol w:w="1269"/>
        <w:gridCol w:w="1269"/>
        <w:gridCol w:w="1269"/>
      </w:tblGrid>
      <w:tr w:rsidR="00C338FE" w:rsidRPr="00796A61" w14:paraId="11080AB5" w14:textId="77777777" w:rsidTr="00C338FE">
        <w:tc>
          <w:tcPr>
            <w:tcW w:w="1584" w:type="pct"/>
            <w:vAlign w:val="center"/>
          </w:tcPr>
          <w:p w14:paraId="4D0BA512" w14:textId="58B165BB" w:rsidR="00C338FE" w:rsidRPr="003116BA" w:rsidRDefault="00C338FE" w:rsidP="00AA6666">
            <w:pPr>
              <w:rPr>
                <w:b/>
              </w:rPr>
            </w:pPr>
            <w:r>
              <w:rPr>
                <w:b/>
              </w:rPr>
              <w:t>Anlagemöglichkeit</w:t>
            </w:r>
            <w:r w:rsidR="00BA3D61">
              <w:rPr>
                <w:b/>
              </w:rPr>
              <w:t xml:space="preserve"> bei Vertragsbeginn</w:t>
            </w:r>
          </w:p>
        </w:tc>
        <w:tc>
          <w:tcPr>
            <w:tcW w:w="683" w:type="pct"/>
            <w:shd w:val="clear" w:color="auto" w:fill="808080" w:themeFill="background1" w:themeFillShade="80"/>
            <w:vAlign w:val="center"/>
          </w:tcPr>
          <w:p w14:paraId="52C87FC6" w14:textId="77777777" w:rsidR="00C338FE" w:rsidRPr="00654F35" w:rsidRDefault="00C338FE" w:rsidP="00AA6666">
            <w:pPr>
              <w:jc w:val="center"/>
              <w:rPr>
                <w:b/>
              </w:rPr>
            </w:pPr>
            <w:r w:rsidRPr="00654F35">
              <w:rPr>
                <w:b/>
              </w:rPr>
              <w:t>TD</w:t>
            </w:r>
          </w:p>
        </w:tc>
        <w:tc>
          <w:tcPr>
            <w:tcW w:w="683" w:type="pct"/>
            <w:shd w:val="clear" w:color="auto" w:fill="00B050"/>
            <w:vAlign w:val="center"/>
          </w:tcPr>
          <w:p w14:paraId="70DABFC5" w14:textId="77777777" w:rsidR="00C338FE" w:rsidRPr="00FE6735" w:rsidRDefault="00C338FE" w:rsidP="00AA6666">
            <w:pPr>
              <w:jc w:val="center"/>
              <w:rPr>
                <w:b/>
              </w:rPr>
            </w:pPr>
            <w:r w:rsidRPr="00FE6735">
              <w:rPr>
                <w:b/>
              </w:rPr>
              <w:t>HLV</w:t>
            </w:r>
          </w:p>
        </w:tc>
        <w:tc>
          <w:tcPr>
            <w:tcW w:w="683" w:type="pct"/>
            <w:shd w:val="clear" w:color="auto" w:fill="FF0000"/>
            <w:vAlign w:val="center"/>
          </w:tcPr>
          <w:p w14:paraId="12FBD78A" w14:textId="77777777" w:rsidR="00C338FE" w:rsidRPr="008B46AA" w:rsidRDefault="00C338FE" w:rsidP="00AA6666">
            <w:pPr>
              <w:jc w:val="center"/>
              <w:rPr>
                <w:b/>
                <w:highlight w:val="yellow"/>
              </w:rPr>
            </w:pPr>
            <w:r w:rsidRPr="00580430">
              <w:rPr>
                <w:b/>
              </w:rPr>
              <w:t>NL</w:t>
            </w:r>
          </w:p>
        </w:tc>
        <w:tc>
          <w:tcPr>
            <w:tcW w:w="683" w:type="pct"/>
            <w:shd w:val="clear" w:color="auto" w:fill="FFFF00"/>
            <w:vAlign w:val="center"/>
          </w:tcPr>
          <w:p w14:paraId="62887D0E" w14:textId="77777777" w:rsidR="00C338FE" w:rsidRPr="00796A61" w:rsidRDefault="00C338FE" w:rsidP="00AA6666">
            <w:pPr>
              <w:jc w:val="center"/>
              <w:rPr>
                <w:b/>
              </w:rPr>
            </w:pPr>
            <w:r>
              <w:rPr>
                <w:b/>
              </w:rPr>
              <w:t>PBL</w:t>
            </w:r>
          </w:p>
        </w:tc>
        <w:tc>
          <w:tcPr>
            <w:tcW w:w="683" w:type="pct"/>
            <w:shd w:val="clear" w:color="auto" w:fill="0070C0"/>
            <w:vAlign w:val="center"/>
          </w:tcPr>
          <w:p w14:paraId="29327D92" w14:textId="77777777" w:rsidR="00C338FE" w:rsidRPr="00796A61" w:rsidRDefault="00C338FE" w:rsidP="00AA6666">
            <w:pPr>
              <w:jc w:val="center"/>
              <w:rPr>
                <w:b/>
              </w:rPr>
            </w:pPr>
            <w:r w:rsidRPr="00796A61">
              <w:rPr>
                <w:b/>
              </w:rPr>
              <w:t>TAL</w:t>
            </w:r>
          </w:p>
        </w:tc>
      </w:tr>
      <w:tr w:rsidR="00C338FE" w:rsidRPr="005A7D12" w14:paraId="3E3B6F12" w14:textId="77777777" w:rsidTr="00C338FE">
        <w:tc>
          <w:tcPr>
            <w:tcW w:w="1584" w:type="pct"/>
            <w:vAlign w:val="center"/>
          </w:tcPr>
          <w:p w14:paraId="7C8F6BDC" w14:textId="60D21316" w:rsidR="00C338FE" w:rsidRDefault="00BA3D61" w:rsidP="00AA6666">
            <w:r>
              <w:t>fest vorgegebener Fonds</w:t>
            </w:r>
          </w:p>
        </w:tc>
        <w:tc>
          <w:tcPr>
            <w:tcW w:w="683" w:type="pct"/>
            <w:shd w:val="clear" w:color="auto" w:fill="D9D9D9" w:themeFill="background1" w:themeFillShade="D9"/>
            <w:vAlign w:val="center"/>
          </w:tcPr>
          <w:p w14:paraId="2529DA46" w14:textId="608655D5" w:rsidR="00C338FE" w:rsidRPr="003D364E" w:rsidRDefault="00C069E0" w:rsidP="00AA6666">
            <w:pPr>
              <w:jc w:val="center"/>
              <w:rPr>
                <w:b/>
                <w:sz w:val="20"/>
                <w:szCs w:val="20"/>
              </w:rPr>
            </w:pPr>
            <w:r>
              <w:rPr>
                <w:b/>
                <w:sz w:val="20"/>
                <w:szCs w:val="20"/>
              </w:rPr>
              <w:t>-</w:t>
            </w:r>
          </w:p>
        </w:tc>
        <w:tc>
          <w:tcPr>
            <w:tcW w:w="683" w:type="pct"/>
            <w:shd w:val="clear" w:color="auto" w:fill="EAF1DD" w:themeFill="accent3" w:themeFillTint="33"/>
            <w:vAlign w:val="center"/>
          </w:tcPr>
          <w:p w14:paraId="51A772F0" w14:textId="5ADEFD22" w:rsidR="00C338FE" w:rsidRPr="00FE6735" w:rsidRDefault="00FE6735" w:rsidP="00AA6666">
            <w:pPr>
              <w:jc w:val="center"/>
              <w:rPr>
                <w:sz w:val="20"/>
                <w:szCs w:val="20"/>
              </w:rPr>
            </w:pPr>
            <w:r>
              <w:rPr>
                <w:sz w:val="20"/>
                <w:szCs w:val="20"/>
              </w:rPr>
              <w:t>-</w:t>
            </w:r>
          </w:p>
        </w:tc>
        <w:tc>
          <w:tcPr>
            <w:tcW w:w="683" w:type="pct"/>
            <w:shd w:val="clear" w:color="auto" w:fill="F2DBDB" w:themeFill="accent2" w:themeFillTint="33"/>
            <w:vAlign w:val="center"/>
          </w:tcPr>
          <w:p w14:paraId="1FF15448" w14:textId="6303CEF1" w:rsidR="00C338FE" w:rsidRPr="008D2FA8" w:rsidRDefault="008D2FA8" w:rsidP="00AA6666">
            <w:pPr>
              <w:jc w:val="center"/>
              <w:rPr>
                <w:sz w:val="20"/>
                <w:szCs w:val="20"/>
              </w:rPr>
            </w:pPr>
            <w:r w:rsidRPr="008D2FA8">
              <w:rPr>
                <w:sz w:val="20"/>
                <w:szCs w:val="20"/>
              </w:rPr>
              <w:t>-</w:t>
            </w:r>
          </w:p>
        </w:tc>
        <w:tc>
          <w:tcPr>
            <w:tcW w:w="683" w:type="pct"/>
            <w:shd w:val="clear" w:color="auto" w:fill="FFFFCC"/>
            <w:vAlign w:val="center"/>
          </w:tcPr>
          <w:p w14:paraId="083B01A3" w14:textId="3B87BA56" w:rsidR="00C338FE" w:rsidRPr="00C338FE" w:rsidRDefault="00C338FE" w:rsidP="00AA6666">
            <w:pPr>
              <w:jc w:val="center"/>
              <w:rPr>
                <w:sz w:val="20"/>
                <w:szCs w:val="20"/>
              </w:rPr>
            </w:pPr>
            <w:r>
              <w:rPr>
                <w:sz w:val="20"/>
                <w:szCs w:val="20"/>
              </w:rPr>
              <w:t>X</w:t>
            </w:r>
          </w:p>
        </w:tc>
        <w:tc>
          <w:tcPr>
            <w:tcW w:w="683" w:type="pct"/>
            <w:shd w:val="clear" w:color="auto" w:fill="DBE5F1" w:themeFill="accent1" w:themeFillTint="33"/>
            <w:vAlign w:val="center"/>
          </w:tcPr>
          <w:p w14:paraId="5ABA7586" w14:textId="39E76539" w:rsidR="00C338FE" w:rsidRPr="00C338FE" w:rsidRDefault="00351948" w:rsidP="00AA6666">
            <w:pPr>
              <w:jc w:val="center"/>
              <w:rPr>
                <w:sz w:val="20"/>
                <w:szCs w:val="20"/>
              </w:rPr>
            </w:pPr>
            <w:r>
              <w:rPr>
                <w:sz w:val="20"/>
                <w:szCs w:val="20"/>
              </w:rPr>
              <w:t>-</w:t>
            </w:r>
          </w:p>
        </w:tc>
      </w:tr>
      <w:tr w:rsidR="00C338FE" w:rsidRPr="005A7D12" w14:paraId="195C50DB" w14:textId="77777777" w:rsidTr="00C338FE">
        <w:tc>
          <w:tcPr>
            <w:tcW w:w="1584" w:type="pct"/>
            <w:vAlign w:val="center"/>
          </w:tcPr>
          <w:p w14:paraId="0920D3C5" w14:textId="1C0F8629" w:rsidR="00C338FE" w:rsidRPr="00796A61" w:rsidRDefault="00351948" w:rsidP="00AA6666">
            <w:r>
              <w:lastRenderedPageBreak/>
              <w:t>Fondsauswahl</w:t>
            </w:r>
          </w:p>
        </w:tc>
        <w:tc>
          <w:tcPr>
            <w:tcW w:w="683" w:type="pct"/>
            <w:shd w:val="clear" w:color="auto" w:fill="D9D9D9" w:themeFill="background1" w:themeFillShade="D9"/>
            <w:vAlign w:val="center"/>
          </w:tcPr>
          <w:p w14:paraId="4B68D1F5" w14:textId="0CD84972" w:rsidR="00C338FE" w:rsidRPr="003D364E" w:rsidRDefault="00C069E0" w:rsidP="00AA6666">
            <w:pPr>
              <w:jc w:val="center"/>
              <w:rPr>
                <w:b/>
                <w:sz w:val="20"/>
                <w:szCs w:val="20"/>
              </w:rPr>
            </w:pPr>
            <w:r>
              <w:rPr>
                <w:b/>
                <w:sz w:val="20"/>
                <w:szCs w:val="20"/>
              </w:rPr>
              <w:t>X</w:t>
            </w:r>
          </w:p>
        </w:tc>
        <w:tc>
          <w:tcPr>
            <w:tcW w:w="683" w:type="pct"/>
            <w:shd w:val="clear" w:color="auto" w:fill="EAF1DD" w:themeFill="accent3" w:themeFillTint="33"/>
            <w:vAlign w:val="center"/>
          </w:tcPr>
          <w:p w14:paraId="0F4B6FFC" w14:textId="5A5F5612" w:rsidR="00C338FE" w:rsidRPr="00FE6735" w:rsidRDefault="00FE6735" w:rsidP="00AA6666">
            <w:pPr>
              <w:jc w:val="center"/>
              <w:rPr>
                <w:sz w:val="20"/>
                <w:szCs w:val="20"/>
              </w:rPr>
            </w:pPr>
            <w:r>
              <w:rPr>
                <w:sz w:val="20"/>
                <w:szCs w:val="20"/>
              </w:rPr>
              <w:t>X</w:t>
            </w:r>
          </w:p>
        </w:tc>
        <w:tc>
          <w:tcPr>
            <w:tcW w:w="683" w:type="pct"/>
            <w:shd w:val="clear" w:color="auto" w:fill="F2DBDB" w:themeFill="accent2" w:themeFillTint="33"/>
            <w:vAlign w:val="center"/>
          </w:tcPr>
          <w:p w14:paraId="5C13D111" w14:textId="2426D0B0" w:rsidR="00C338FE" w:rsidRPr="008D2FA8" w:rsidRDefault="008D2FA8" w:rsidP="00AA6666">
            <w:pPr>
              <w:jc w:val="center"/>
              <w:rPr>
                <w:sz w:val="20"/>
                <w:szCs w:val="20"/>
              </w:rPr>
            </w:pPr>
            <w:r w:rsidRPr="008D2FA8">
              <w:rPr>
                <w:sz w:val="20"/>
                <w:szCs w:val="20"/>
              </w:rPr>
              <w:t>X</w:t>
            </w:r>
          </w:p>
        </w:tc>
        <w:tc>
          <w:tcPr>
            <w:tcW w:w="683" w:type="pct"/>
            <w:shd w:val="clear" w:color="auto" w:fill="FFFFCC"/>
            <w:vAlign w:val="center"/>
          </w:tcPr>
          <w:p w14:paraId="7F484DB1" w14:textId="1A9AA638" w:rsidR="00C338FE" w:rsidRPr="00C338FE" w:rsidRDefault="00351948" w:rsidP="00AA6666">
            <w:pPr>
              <w:jc w:val="center"/>
              <w:rPr>
                <w:sz w:val="20"/>
                <w:szCs w:val="20"/>
              </w:rPr>
            </w:pPr>
            <w:r>
              <w:rPr>
                <w:sz w:val="20"/>
                <w:szCs w:val="20"/>
              </w:rPr>
              <w:t>-</w:t>
            </w:r>
          </w:p>
        </w:tc>
        <w:tc>
          <w:tcPr>
            <w:tcW w:w="683" w:type="pct"/>
            <w:shd w:val="clear" w:color="auto" w:fill="DBE5F1" w:themeFill="accent1" w:themeFillTint="33"/>
            <w:vAlign w:val="center"/>
          </w:tcPr>
          <w:p w14:paraId="13D97B4F" w14:textId="06C9B0B0" w:rsidR="00C338FE" w:rsidRPr="00351948" w:rsidRDefault="00351948" w:rsidP="00AA6666">
            <w:pPr>
              <w:jc w:val="center"/>
              <w:rPr>
                <w:sz w:val="20"/>
                <w:szCs w:val="20"/>
                <w:vertAlign w:val="superscript"/>
              </w:rPr>
            </w:pPr>
            <w:r>
              <w:rPr>
                <w:sz w:val="20"/>
                <w:szCs w:val="20"/>
              </w:rPr>
              <w:t>X</w:t>
            </w:r>
          </w:p>
        </w:tc>
      </w:tr>
    </w:tbl>
    <w:p w14:paraId="73EE023C" w14:textId="77777777" w:rsidR="00351948" w:rsidRDefault="00351948" w:rsidP="00C338FE"/>
    <w:p w14:paraId="53773048" w14:textId="77777777" w:rsidR="00426A43" w:rsidRDefault="00426A43" w:rsidP="00C338FE"/>
    <w:p w14:paraId="6C9B5933" w14:textId="77777777" w:rsidR="00EF66FD" w:rsidRDefault="00EF66FD" w:rsidP="00C338FE"/>
    <w:tbl>
      <w:tblPr>
        <w:tblStyle w:val="Tabellenraster"/>
        <w:tblW w:w="5000" w:type="pct"/>
        <w:tblLayout w:type="fixed"/>
        <w:tblLook w:val="04A0" w:firstRow="1" w:lastRow="0" w:firstColumn="1" w:lastColumn="0" w:noHBand="0" w:noVBand="1"/>
      </w:tblPr>
      <w:tblGrid>
        <w:gridCol w:w="2943"/>
        <w:gridCol w:w="1269"/>
        <w:gridCol w:w="1269"/>
        <w:gridCol w:w="1269"/>
        <w:gridCol w:w="1269"/>
        <w:gridCol w:w="1269"/>
      </w:tblGrid>
      <w:tr w:rsidR="00EF66FD" w:rsidRPr="00796A61" w14:paraId="46DBCD5A" w14:textId="77777777" w:rsidTr="00AA6666">
        <w:tc>
          <w:tcPr>
            <w:tcW w:w="1584" w:type="pct"/>
            <w:vAlign w:val="center"/>
          </w:tcPr>
          <w:p w14:paraId="5D78063B" w14:textId="1B890224" w:rsidR="00EF66FD" w:rsidRPr="003116BA" w:rsidRDefault="00EF66FD" w:rsidP="00AA6666">
            <w:pPr>
              <w:rPr>
                <w:b/>
              </w:rPr>
            </w:pPr>
            <w:r>
              <w:rPr>
                <w:b/>
              </w:rPr>
              <w:t>Möglichkeit zum</w:t>
            </w:r>
            <w:r>
              <w:rPr>
                <w:b/>
              </w:rPr>
              <w:br/>
              <w:t>Fondswechsel</w:t>
            </w:r>
          </w:p>
        </w:tc>
        <w:tc>
          <w:tcPr>
            <w:tcW w:w="683" w:type="pct"/>
            <w:shd w:val="clear" w:color="auto" w:fill="808080" w:themeFill="background1" w:themeFillShade="80"/>
            <w:vAlign w:val="center"/>
          </w:tcPr>
          <w:p w14:paraId="6093F2FA" w14:textId="77777777" w:rsidR="00EF66FD" w:rsidRPr="00654F35" w:rsidRDefault="00EF66FD" w:rsidP="00AA6666">
            <w:pPr>
              <w:jc w:val="center"/>
              <w:rPr>
                <w:b/>
              </w:rPr>
            </w:pPr>
            <w:r w:rsidRPr="00654F35">
              <w:rPr>
                <w:b/>
              </w:rPr>
              <w:t>TD</w:t>
            </w:r>
          </w:p>
        </w:tc>
        <w:tc>
          <w:tcPr>
            <w:tcW w:w="683" w:type="pct"/>
            <w:shd w:val="clear" w:color="auto" w:fill="00B050"/>
            <w:vAlign w:val="center"/>
          </w:tcPr>
          <w:p w14:paraId="26DD5017" w14:textId="77777777" w:rsidR="00EF66FD" w:rsidRPr="00C069E0" w:rsidRDefault="00EF66FD" w:rsidP="00AA6666">
            <w:pPr>
              <w:jc w:val="center"/>
              <w:rPr>
                <w:b/>
              </w:rPr>
            </w:pPr>
            <w:r w:rsidRPr="00C069E0">
              <w:rPr>
                <w:b/>
              </w:rPr>
              <w:t>HLV</w:t>
            </w:r>
          </w:p>
        </w:tc>
        <w:tc>
          <w:tcPr>
            <w:tcW w:w="683" w:type="pct"/>
            <w:shd w:val="clear" w:color="auto" w:fill="FF0000"/>
            <w:vAlign w:val="center"/>
          </w:tcPr>
          <w:p w14:paraId="13565215" w14:textId="77777777" w:rsidR="00EF66FD" w:rsidRPr="00580430" w:rsidRDefault="00EF66FD" w:rsidP="00AA6666">
            <w:pPr>
              <w:jc w:val="center"/>
              <w:rPr>
                <w:b/>
              </w:rPr>
            </w:pPr>
            <w:r w:rsidRPr="00580430">
              <w:rPr>
                <w:b/>
              </w:rPr>
              <w:t>NL</w:t>
            </w:r>
          </w:p>
        </w:tc>
        <w:tc>
          <w:tcPr>
            <w:tcW w:w="683" w:type="pct"/>
            <w:shd w:val="clear" w:color="auto" w:fill="FFFF00"/>
            <w:vAlign w:val="center"/>
          </w:tcPr>
          <w:p w14:paraId="7197AD4B" w14:textId="77777777" w:rsidR="00EF66FD" w:rsidRPr="00796A61" w:rsidRDefault="00EF66FD" w:rsidP="00AA6666">
            <w:pPr>
              <w:jc w:val="center"/>
              <w:rPr>
                <w:b/>
              </w:rPr>
            </w:pPr>
            <w:r>
              <w:rPr>
                <w:b/>
              </w:rPr>
              <w:t>PBL</w:t>
            </w:r>
          </w:p>
        </w:tc>
        <w:tc>
          <w:tcPr>
            <w:tcW w:w="683" w:type="pct"/>
            <w:shd w:val="clear" w:color="auto" w:fill="0070C0"/>
            <w:vAlign w:val="center"/>
          </w:tcPr>
          <w:p w14:paraId="62E002E4" w14:textId="77777777" w:rsidR="00EF66FD" w:rsidRPr="00796A61" w:rsidRDefault="00EF66FD" w:rsidP="00AA6666">
            <w:pPr>
              <w:jc w:val="center"/>
              <w:rPr>
                <w:b/>
              </w:rPr>
            </w:pPr>
            <w:r w:rsidRPr="00796A61">
              <w:rPr>
                <w:b/>
              </w:rPr>
              <w:t>TAL</w:t>
            </w:r>
          </w:p>
        </w:tc>
      </w:tr>
      <w:tr w:rsidR="00580430" w:rsidRPr="005A7D12" w14:paraId="6CD04DB1" w14:textId="77777777" w:rsidTr="00AA6666">
        <w:tc>
          <w:tcPr>
            <w:tcW w:w="1584" w:type="pct"/>
            <w:vAlign w:val="center"/>
          </w:tcPr>
          <w:p w14:paraId="1130FE7D" w14:textId="696E1547" w:rsidR="00580430" w:rsidRPr="00580430" w:rsidRDefault="00580430" w:rsidP="00AA6666">
            <w:r w:rsidRPr="00580430">
              <w:t>Änderung der Aufteilung der Beitragsanlage (Switch)</w:t>
            </w:r>
          </w:p>
        </w:tc>
        <w:tc>
          <w:tcPr>
            <w:tcW w:w="683" w:type="pct"/>
            <w:shd w:val="clear" w:color="auto" w:fill="D9D9D9" w:themeFill="background1" w:themeFillShade="D9"/>
            <w:vAlign w:val="center"/>
          </w:tcPr>
          <w:p w14:paraId="1F9FADD8" w14:textId="686CE560" w:rsidR="00580430" w:rsidRPr="003D364E" w:rsidRDefault="00C069E0" w:rsidP="00AA6666">
            <w:pPr>
              <w:jc w:val="center"/>
              <w:rPr>
                <w:b/>
                <w:sz w:val="20"/>
                <w:szCs w:val="20"/>
              </w:rPr>
            </w:pPr>
            <w:r>
              <w:rPr>
                <w:b/>
                <w:sz w:val="20"/>
                <w:szCs w:val="20"/>
              </w:rPr>
              <w:t>X</w:t>
            </w:r>
          </w:p>
        </w:tc>
        <w:tc>
          <w:tcPr>
            <w:tcW w:w="683" w:type="pct"/>
            <w:shd w:val="clear" w:color="auto" w:fill="EAF1DD" w:themeFill="accent3" w:themeFillTint="33"/>
            <w:vAlign w:val="center"/>
          </w:tcPr>
          <w:p w14:paraId="4BDD064B" w14:textId="33913669" w:rsidR="00580430" w:rsidRPr="00C069E0" w:rsidRDefault="00C069E0" w:rsidP="00AA6666">
            <w:pPr>
              <w:jc w:val="center"/>
              <w:rPr>
                <w:sz w:val="20"/>
                <w:szCs w:val="20"/>
              </w:rPr>
            </w:pPr>
            <w:r>
              <w:rPr>
                <w:sz w:val="20"/>
                <w:szCs w:val="20"/>
              </w:rPr>
              <w:t>X</w:t>
            </w:r>
          </w:p>
        </w:tc>
        <w:tc>
          <w:tcPr>
            <w:tcW w:w="683" w:type="pct"/>
            <w:shd w:val="clear" w:color="auto" w:fill="F2DBDB" w:themeFill="accent2" w:themeFillTint="33"/>
            <w:vAlign w:val="center"/>
          </w:tcPr>
          <w:p w14:paraId="79474861" w14:textId="3F334645" w:rsidR="00580430" w:rsidRPr="00580430" w:rsidRDefault="00580430" w:rsidP="00AA6666">
            <w:pPr>
              <w:jc w:val="center"/>
              <w:rPr>
                <w:sz w:val="20"/>
                <w:szCs w:val="20"/>
              </w:rPr>
            </w:pPr>
            <w:r w:rsidRPr="00580430">
              <w:rPr>
                <w:sz w:val="20"/>
                <w:szCs w:val="20"/>
              </w:rPr>
              <w:t>X</w:t>
            </w:r>
          </w:p>
        </w:tc>
        <w:tc>
          <w:tcPr>
            <w:tcW w:w="683" w:type="pct"/>
            <w:shd w:val="clear" w:color="auto" w:fill="FFFFCC"/>
            <w:vAlign w:val="center"/>
          </w:tcPr>
          <w:p w14:paraId="3EB0A8F9" w14:textId="1B88F3FC" w:rsidR="00580430" w:rsidRDefault="00C069E0" w:rsidP="00AA6666">
            <w:pPr>
              <w:jc w:val="center"/>
              <w:rPr>
                <w:sz w:val="20"/>
                <w:szCs w:val="20"/>
              </w:rPr>
            </w:pPr>
            <w:r>
              <w:rPr>
                <w:sz w:val="20"/>
                <w:szCs w:val="20"/>
              </w:rPr>
              <w:t>-</w:t>
            </w:r>
          </w:p>
        </w:tc>
        <w:tc>
          <w:tcPr>
            <w:tcW w:w="683" w:type="pct"/>
            <w:shd w:val="clear" w:color="auto" w:fill="DBE5F1" w:themeFill="accent1" w:themeFillTint="33"/>
            <w:vAlign w:val="center"/>
          </w:tcPr>
          <w:p w14:paraId="1A4F3C7D" w14:textId="4C541885" w:rsidR="00580430" w:rsidRDefault="00C069E0" w:rsidP="00AA6666">
            <w:pPr>
              <w:jc w:val="center"/>
              <w:rPr>
                <w:sz w:val="20"/>
                <w:szCs w:val="20"/>
              </w:rPr>
            </w:pPr>
            <w:r>
              <w:rPr>
                <w:sz w:val="20"/>
                <w:szCs w:val="20"/>
              </w:rPr>
              <w:t>X</w:t>
            </w:r>
          </w:p>
        </w:tc>
      </w:tr>
      <w:tr w:rsidR="00580430" w:rsidRPr="005A7D12" w14:paraId="3675DDA2" w14:textId="77777777" w:rsidTr="00AA6666">
        <w:tc>
          <w:tcPr>
            <w:tcW w:w="1584" w:type="pct"/>
            <w:vAlign w:val="center"/>
          </w:tcPr>
          <w:p w14:paraId="0E4167AE" w14:textId="16F4043C" w:rsidR="00580430" w:rsidRDefault="00580430" w:rsidP="00AA6666">
            <w:r>
              <w:t>Umschichtung des vorha</w:t>
            </w:r>
            <w:r>
              <w:t>n</w:t>
            </w:r>
            <w:r>
              <w:t>denen Fondsguthabens (</w:t>
            </w:r>
            <w:proofErr w:type="spellStart"/>
            <w:r>
              <w:t>Shift</w:t>
            </w:r>
            <w:proofErr w:type="spellEnd"/>
            <w:r>
              <w:t>)</w:t>
            </w:r>
          </w:p>
        </w:tc>
        <w:tc>
          <w:tcPr>
            <w:tcW w:w="683" w:type="pct"/>
            <w:shd w:val="clear" w:color="auto" w:fill="D9D9D9" w:themeFill="background1" w:themeFillShade="D9"/>
            <w:vAlign w:val="center"/>
          </w:tcPr>
          <w:p w14:paraId="7E3332BB" w14:textId="34A871B0" w:rsidR="00580430" w:rsidRPr="003D364E" w:rsidRDefault="00C069E0" w:rsidP="00AA6666">
            <w:pPr>
              <w:jc w:val="center"/>
              <w:rPr>
                <w:b/>
                <w:sz w:val="20"/>
                <w:szCs w:val="20"/>
              </w:rPr>
            </w:pPr>
            <w:r>
              <w:rPr>
                <w:b/>
                <w:sz w:val="20"/>
                <w:szCs w:val="20"/>
              </w:rPr>
              <w:t>X</w:t>
            </w:r>
          </w:p>
        </w:tc>
        <w:tc>
          <w:tcPr>
            <w:tcW w:w="683" w:type="pct"/>
            <w:shd w:val="clear" w:color="auto" w:fill="EAF1DD" w:themeFill="accent3" w:themeFillTint="33"/>
            <w:vAlign w:val="center"/>
          </w:tcPr>
          <w:p w14:paraId="0D2E3CCD" w14:textId="2B6980B1" w:rsidR="00580430" w:rsidRPr="00C069E0" w:rsidRDefault="00C069E0" w:rsidP="00AA6666">
            <w:pPr>
              <w:jc w:val="center"/>
              <w:rPr>
                <w:sz w:val="20"/>
                <w:szCs w:val="20"/>
              </w:rPr>
            </w:pPr>
            <w:r>
              <w:rPr>
                <w:sz w:val="20"/>
                <w:szCs w:val="20"/>
              </w:rPr>
              <w:t>X</w:t>
            </w:r>
          </w:p>
        </w:tc>
        <w:tc>
          <w:tcPr>
            <w:tcW w:w="683" w:type="pct"/>
            <w:shd w:val="clear" w:color="auto" w:fill="F2DBDB" w:themeFill="accent2" w:themeFillTint="33"/>
            <w:vAlign w:val="center"/>
          </w:tcPr>
          <w:p w14:paraId="41DF4A88" w14:textId="2D1B9A1D" w:rsidR="00580430" w:rsidRPr="00580430" w:rsidRDefault="00580430" w:rsidP="00AA6666">
            <w:pPr>
              <w:jc w:val="center"/>
              <w:rPr>
                <w:sz w:val="20"/>
                <w:szCs w:val="20"/>
              </w:rPr>
            </w:pPr>
            <w:r w:rsidRPr="00580430">
              <w:rPr>
                <w:sz w:val="20"/>
                <w:szCs w:val="20"/>
              </w:rPr>
              <w:t>X</w:t>
            </w:r>
          </w:p>
        </w:tc>
        <w:tc>
          <w:tcPr>
            <w:tcW w:w="683" w:type="pct"/>
            <w:shd w:val="clear" w:color="auto" w:fill="FFFFCC"/>
            <w:vAlign w:val="center"/>
          </w:tcPr>
          <w:p w14:paraId="2E3B16E1" w14:textId="06FBFE36" w:rsidR="00580430" w:rsidRDefault="00580430" w:rsidP="00AA6666">
            <w:pPr>
              <w:jc w:val="center"/>
              <w:rPr>
                <w:sz w:val="20"/>
                <w:szCs w:val="20"/>
              </w:rPr>
            </w:pPr>
            <w:r>
              <w:rPr>
                <w:sz w:val="20"/>
                <w:szCs w:val="20"/>
              </w:rPr>
              <w:t>X</w:t>
            </w:r>
            <w:r w:rsidRPr="00580430">
              <w:rPr>
                <w:sz w:val="20"/>
                <w:szCs w:val="20"/>
                <w:vertAlign w:val="superscript"/>
              </w:rPr>
              <w:t>2)</w:t>
            </w:r>
          </w:p>
        </w:tc>
        <w:tc>
          <w:tcPr>
            <w:tcW w:w="683" w:type="pct"/>
            <w:shd w:val="clear" w:color="auto" w:fill="DBE5F1" w:themeFill="accent1" w:themeFillTint="33"/>
            <w:vAlign w:val="center"/>
          </w:tcPr>
          <w:p w14:paraId="2BE9768E" w14:textId="1470F42D" w:rsidR="00580430" w:rsidRDefault="00C069E0" w:rsidP="00AA6666">
            <w:pPr>
              <w:jc w:val="center"/>
              <w:rPr>
                <w:sz w:val="20"/>
                <w:szCs w:val="20"/>
              </w:rPr>
            </w:pPr>
            <w:r>
              <w:rPr>
                <w:sz w:val="20"/>
                <w:szCs w:val="20"/>
              </w:rPr>
              <w:t>X</w:t>
            </w:r>
          </w:p>
        </w:tc>
      </w:tr>
      <w:tr w:rsidR="00EF66FD" w:rsidRPr="005A7D12" w14:paraId="71EC5BE7" w14:textId="77777777" w:rsidTr="00AA6666">
        <w:tc>
          <w:tcPr>
            <w:tcW w:w="1584" w:type="pct"/>
            <w:vAlign w:val="center"/>
          </w:tcPr>
          <w:p w14:paraId="5517293F" w14:textId="4782549F" w:rsidR="00EF66FD" w:rsidRPr="00796A61" w:rsidRDefault="00A100BB" w:rsidP="00AA6666">
            <w:r>
              <w:t>Beliebig oft</w:t>
            </w:r>
          </w:p>
        </w:tc>
        <w:tc>
          <w:tcPr>
            <w:tcW w:w="683" w:type="pct"/>
            <w:shd w:val="clear" w:color="auto" w:fill="D9D9D9" w:themeFill="background1" w:themeFillShade="D9"/>
            <w:vAlign w:val="center"/>
          </w:tcPr>
          <w:p w14:paraId="74964381" w14:textId="3D1E304C" w:rsidR="00EF66FD" w:rsidRPr="003D364E" w:rsidRDefault="00C069E0" w:rsidP="00AA6666">
            <w:pPr>
              <w:jc w:val="center"/>
              <w:rPr>
                <w:b/>
                <w:sz w:val="20"/>
                <w:szCs w:val="20"/>
              </w:rPr>
            </w:pPr>
            <w:r>
              <w:rPr>
                <w:b/>
                <w:sz w:val="20"/>
                <w:szCs w:val="20"/>
              </w:rPr>
              <w:t>X</w:t>
            </w:r>
          </w:p>
        </w:tc>
        <w:tc>
          <w:tcPr>
            <w:tcW w:w="683" w:type="pct"/>
            <w:shd w:val="clear" w:color="auto" w:fill="EAF1DD" w:themeFill="accent3" w:themeFillTint="33"/>
            <w:vAlign w:val="center"/>
          </w:tcPr>
          <w:p w14:paraId="43A8A21A" w14:textId="5E0685FA" w:rsidR="00EF66FD" w:rsidRPr="00C069E0" w:rsidRDefault="00C069E0" w:rsidP="00AA6666">
            <w:pPr>
              <w:jc w:val="center"/>
              <w:rPr>
                <w:sz w:val="20"/>
                <w:szCs w:val="20"/>
              </w:rPr>
            </w:pPr>
            <w:r>
              <w:rPr>
                <w:sz w:val="20"/>
                <w:szCs w:val="20"/>
              </w:rPr>
              <w:t>X</w:t>
            </w:r>
            <w:r>
              <w:rPr>
                <w:sz w:val="20"/>
                <w:szCs w:val="20"/>
                <w:vertAlign w:val="superscript"/>
              </w:rPr>
              <w:t>1)</w:t>
            </w:r>
          </w:p>
        </w:tc>
        <w:tc>
          <w:tcPr>
            <w:tcW w:w="683" w:type="pct"/>
            <w:shd w:val="clear" w:color="auto" w:fill="F2DBDB" w:themeFill="accent2" w:themeFillTint="33"/>
            <w:vAlign w:val="center"/>
          </w:tcPr>
          <w:p w14:paraId="375F8B33" w14:textId="7EA7719D" w:rsidR="00EF66FD" w:rsidRPr="00580430" w:rsidRDefault="00580430" w:rsidP="00AA6666">
            <w:pPr>
              <w:jc w:val="center"/>
              <w:rPr>
                <w:sz w:val="20"/>
                <w:szCs w:val="20"/>
              </w:rPr>
            </w:pPr>
            <w:r w:rsidRPr="00580430">
              <w:rPr>
                <w:sz w:val="20"/>
                <w:szCs w:val="20"/>
              </w:rPr>
              <w:t>X</w:t>
            </w:r>
            <w:r w:rsidRPr="00580430">
              <w:rPr>
                <w:sz w:val="20"/>
                <w:szCs w:val="20"/>
                <w:vertAlign w:val="superscript"/>
              </w:rPr>
              <w:t>3)</w:t>
            </w:r>
          </w:p>
        </w:tc>
        <w:tc>
          <w:tcPr>
            <w:tcW w:w="683" w:type="pct"/>
            <w:shd w:val="clear" w:color="auto" w:fill="FFFFCC"/>
            <w:vAlign w:val="center"/>
          </w:tcPr>
          <w:p w14:paraId="676BEF81" w14:textId="2A806805" w:rsidR="00EF66FD" w:rsidRPr="00C338FE" w:rsidRDefault="00A100BB" w:rsidP="00AA6666">
            <w:pPr>
              <w:jc w:val="center"/>
              <w:rPr>
                <w:sz w:val="20"/>
                <w:szCs w:val="20"/>
              </w:rPr>
            </w:pPr>
            <w:r>
              <w:rPr>
                <w:sz w:val="20"/>
                <w:szCs w:val="20"/>
              </w:rPr>
              <w:t>-</w:t>
            </w:r>
          </w:p>
        </w:tc>
        <w:tc>
          <w:tcPr>
            <w:tcW w:w="683" w:type="pct"/>
            <w:shd w:val="clear" w:color="auto" w:fill="DBE5F1" w:themeFill="accent1" w:themeFillTint="33"/>
            <w:vAlign w:val="center"/>
          </w:tcPr>
          <w:p w14:paraId="32D008BF" w14:textId="7809D94B" w:rsidR="00EF66FD" w:rsidRPr="00A100BB" w:rsidRDefault="00A100BB" w:rsidP="00FF41ED">
            <w:pPr>
              <w:jc w:val="center"/>
              <w:rPr>
                <w:sz w:val="20"/>
                <w:szCs w:val="20"/>
                <w:vertAlign w:val="superscript"/>
              </w:rPr>
            </w:pPr>
            <w:r>
              <w:rPr>
                <w:sz w:val="20"/>
                <w:szCs w:val="20"/>
              </w:rPr>
              <w:t>X</w:t>
            </w:r>
            <w:r w:rsidR="00FF41ED">
              <w:rPr>
                <w:sz w:val="20"/>
                <w:szCs w:val="20"/>
                <w:vertAlign w:val="superscript"/>
              </w:rPr>
              <w:t>1)</w:t>
            </w:r>
            <w:r w:rsidR="00C069E0" w:rsidRPr="00C069E0">
              <w:rPr>
                <w:sz w:val="20"/>
                <w:szCs w:val="20"/>
                <w:vertAlign w:val="superscript"/>
              </w:rPr>
              <w:t>4</w:t>
            </w:r>
            <w:r>
              <w:rPr>
                <w:sz w:val="20"/>
                <w:szCs w:val="20"/>
                <w:vertAlign w:val="superscript"/>
              </w:rPr>
              <w:t>)</w:t>
            </w:r>
          </w:p>
        </w:tc>
      </w:tr>
    </w:tbl>
    <w:p w14:paraId="302F96BF" w14:textId="77777777" w:rsidR="00813BB0" w:rsidRDefault="00813BB0" w:rsidP="00C338FE"/>
    <w:p w14:paraId="7587AF91" w14:textId="513D8CAB" w:rsidR="00A100BB" w:rsidRDefault="00A100BB" w:rsidP="004D501E">
      <w:pPr>
        <w:pStyle w:val="Listenabsatz"/>
        <w:numPr>
          <w:ilvl w:val="0"/>
          <w:numId w:val="43"/>
        </w:numPr>
      </w:pPr>
      <w:r>
        <w:t>Kostenlos</w:t>
      </w:r>
    </w:p>
    <w:p w14:paraId="0C541E49" w14:textId="121A80A2" w:rsidR="00580430" w:rsidRDefault="00580430" w:rsidP="004D501E">
      <w:pPr>
        <w:pStyle w:val="Listenabsatz"/>
        <w:numPr>
          <w:ilvl w:val="0"/>
          <w:numId w:val="43"/>
        </w:numPr>
      </w:pPr>
      <w:r>
        <w:t>Nur im Rahmen des Ablaufmanagements</w:t>
      </w:r>
    </w:p>
    <w:p w14:paraId="78BE97D5" w14:textId="42D3B3B3" w:rsidR="00580430" w:rsidRDefault="00580430" w:rsidP="004D501E">
      <w:pPr>
        <w:pStyle w:val="Listenabsatz"/>
        <w:numPr>
          <w:ilvl w:val="0"/>
          <w:numId w:val="43"/>
        </w:numPr>
      </w:pPr>
      <w:r>
        <w:t>6 Fondswechsel pro Jahr sind kostenlos.</w:t>
      </w:r>
    </w:p>
    <w:p w14:paraId="71C1D6D8" w14:textId="72C570E5" w:rsidR="00C069E0" w:rsidRDefault="00C069E0" w:rsidP="004D501E">
      <w:pPr>
        <w:pStyle w:val="Listenabsatz"/>
        <w:numPr>
          <w:ilvl w:val="0"/>
          <w:numId w:val="43"/>
        </w:numPr>
      </w:pPr>
      <w:r>
        <w:t>Nur zum Monatsersten</w:t>
      </w:r>
    </w:p>
    <w:p w14:paraId="1984FC3D" w14:textId="77777777" w:rsidR="00580430" w:rsidRDefault="00580430" w:rsidP="00580430"/>
    <w:p w14:paraId="502383A1" w14:textId="5BAF0409" w:rsidR="00813BB0" w:rsidRDefault="001714A7" w:rsidP="00813BB0">
      <w:pPr>
        <w:rPr>
          <w:b/>
        </w:rPr>
      </w:pPr>
      <w:r>
        <w:rPr>
          <w:b/>
        </w:rPr>
        <w:t>Begrenzung in der Fondsauswahl</w:t>
      </w:r>
    </w:p>
    <w:p w14:paraId="7D1C91F2" w14:textId="77777777" w:rsidR="001714A7" w:rsidRDefault="001714A7" w:rsidP="00813BB0"/>
    <w:p w14:paraId="1675DA44" w14:textId="61BB627B" w:rsidR="00FE6735" w:rsidRDefault="00FE6735" w:rsidP="00813BB0">
      <w:r>
        <w:t>HLV:</w:t>
      </w:r>
    </w:p>
    <w:p w14:paraId="2468C0DB" w14:textId="139D1917" w:rsidR="00FE6735" w:rsidRDefault="00FE6735" w:rsidP="00813BB0">
      <w:r>
        <w:t xml:space="preserve">Aufteilung auf bis zu 20 Fonds mit jeweils mindestens 1% der Prämie </w:t>
      </w:r>
      <w:proofErr w:type="spellStart"/>
      <w:r>
        <w:t>Besparung</w:t>
      </w:r>
      <w:proofErr w:type="spellEnd"/>
      <w:r>
        <w:t>.</w:t>
      </w:r>
      <w:r w:rsidR="00C069E0">
        <w:t xml:space="preserve"> Je Tarif und Vermittlerkonzept können eigene Fondspaletten definiert werden.</w:t>
      </w:r>
    </w:p>
    <w:p w14:paraId="4243217E" w14:textId="77777777" w:rsidR="00FE6735" w:rsidRDefault="00FE6735" w:rsidP="00813BB0"/>
    <w:p w14:paraId="5B56AE87" w14:textId="1F769D40" w:rsidR="00426A43" w:rsidRDefault="00D063FB" w:rsidP="00813BB0">
      <w:r>
        <w:t>NL</w:t>
      </w:r>
      <w:r w:rsidR="00426A43">
        <w:t>:</w:t>
      </w:r>
    </w:p>
    <w:p w14:paraId="44B20A2C" w14:textId="7D3D0A74" w:rsidR="00426A43" w:rsidRDefault="00426A43" w:rsidP="00813BB0">
      <w:r>
        <w:t>Aufteilung auf bis zu 10 Fonds</w:t>
      </w:r>
    </w:p>
    <w:p w14:paraId="27726688" w14:textId="772EDCFB" w:rsidR="00426A43" w:rsidRDefault="00426A43" w:rsidP="00813BB0"/>
    <w:p w14:paraId="2E8C97BD" w14:textId="44FBC1B6" w:rsidR="001714A7" w:rsidRDefault="001714A7" w:rsidP="00813BB0">
      <w:r>
        <w:t>PBL:</w:t>
      </w:r>
    </w:p>
    <w:p w14:paraId="21BF5A66" w14:textId="55DAE805" w:rsidR="001714A7" w:rsidRDefault="001714A7" w:rsidP="00813BB0">
      <w:r>
        <w:t>Keine freie Fondsauswahl möglich</w:t>
      </w:r>
    </w:p>
    <w:p w14:paraId="39CAA79A" w14:textId="77777777" w:rsidR="001714A7" w:rsidRPr="001714A7" w:rsidRDefault="001714A7" w:rsidP="00813BB0"/>
    <w:p w14:paraId="725EE3BD" w14:textId="77777777" w:rsidR="001714A7" w:rsidRPr="001714A7" w:rsidRDefault="001714A7" w:rsidP="00813BB0">
      <w:r w:rsidRPr="001714A7">
        <w:t xml:space="preserve">TAL: </w:t>
      </w:r>
    </w:p>
    <w:p w14:paraId="4C17DE75" w14:textId="3D093F1E" w:rsidR="001714A7" w:rsidRDefault="001714A7" w:rsidP="00813BB0">
      <w:r>
        <w:t>Aufteilung auf bis zu fünf Fonds, wobei 10</w:t>
      </w:r>
      <w:r w:rsidR="00A34006">
        <w:t xml:space="preserve"> </w:t>
      </w:r>
      <w:r>
        <w:t>Euro Mindestbetrag je Fonds</w:t>
      </w:r>
    </w:p>
    <w:p w14:paraId="02C045ED" w14:textId="77777777" w:rsidR="00B150A6" w:rsidRDefault="00B150A6" w:rsidP="00813BB0"/>
    <w:p w14:paraId="348DD53D" w14:textId="77777777" w:rsidR="00C338FE" w:rsidRDefault="00C338FE" w:rsidP="00C338FE">
      <w:pPr>
        <w:pStyle w:val="berschrift4"/>
      </w:pPr>
      <w:r>
        <w:t>Empfehlung</w:t>
      </w:r>
    </w:p>
    <w:p w14:paraId="403A503D" w14:textId="662C168B" w:rsidR="00C338FE" w:rsidRDefault="00C069E0" w:rsidP="00C069E0">
      <w:pPr>
        <w:pStyle w:val="Listenabsatz"/>
        <w:numPr>
          <w:ilvl w:val="0"/>
          <w:numId w:val="10"/>
        </w:numPr>
      </w:pPr>
      <w:r>
        <w:t>Eingrenzung der Fondsauswahl analog HLV-Systematik für alle.</w:t>
      </w:r>
    </w:p>
    <w:p w14:paraId="6F6D3DD9" w14:textId="4CEA8E1D" w:rsidR="00C069E0" w:rsidRDefault="00C069E0" w:rsidP="00C069E0">
      <w:pPr>
        <w:pStyle w:val="Listenabsatz"/>
        <w:numPr>
          <w:ilvl w:val="0"/>
          <w:numId w:val="10"/>
        </w:numPr>
      </w:pPr>
      <w:r>
        <w:t>Einschränkung von Fondswechselmöglichkeiten geschieht über Begrenzung der Fondsauswahl und wird in den AVB beschrieben.</w:t>
      </w:r>
    </w:p>
    <w:p w14:paraId="2CE212AD" w14:textId="705EC8B5" w:rsidR="00FF41ED" w:rsidRDefault="00FF41ED" w:rsidP="00C069E0">
      <w:pPr>
        <w:pStyle w:val="Listenabsatz"/>
        <w:numPr>
          <w:ilvl w:val="0"/>
          <w:numId w:val="10"/>
        </w:numPr>
      </w:pPr>
      <w:commentRangeStart w:id="83"/>
      <w:r>
        <w:t>Gebühren für Fondswechsel sollen möglich und parametrisierbar sein</w:t>
      </w:r>
      <w:commentRangeEnd w:id="83"/>
      <w:r>
        <w:rPr>
          <w:rStyle w:val="Kommentarzeichen"/>
        </w:rPr>
        <w:commentReference w:id="83"/>
      </w:r>
    </w:p>
    <w:p w14:paraId="554763A8" w14:textId="22203008" w:rsidR="00FF41ED" w:rsidRPr="00A221AF" w:rsidRDefault="00FF41ED" w:rsidP="00C069E0">
      <w:pPr>
        <w:pStyle w:val="Listenabsatz"/>
        <w:numPr>
          <w:ilvl w:val="0"/>
          <w:numId w:val="10"/>
        </w:numPr>
      </w:pPr>
      <w:r>
        <w:t>Kein absoluter Mindestbeitrag je Fonds</w:t>
      </w:r>
    </w:p>
    <w:p w14:paraId="18250E27" w14:textId="71B6580B" w:rsidR="00C338FE" w:rsidRDefault="00C338FE" w:rsidP="00C338FE">
      <w:pPr>
        <w:pStyle w:val="berschrift4"/>
      </w:pPr>
      <w:r w:rsidRPr="00B247B6">
        <w:t>Abstimmung mit F1 der Mathematik</w:t>
      </w:r>
      <w:r>
        <w:t xml:space="preserve"> (</w:t>
      </w:r>
      <w:r w:rsidR="001F217C">
        <w:t>19.05.2017</w:t>
      </w:r>
      <w:r>
        <w:t>)</w:t>
      </w:r>
    </w:p>
    <w:p w14:paraId="609CA769" w14:textId="41C670D6" w:rsidR="00C338FE" w:rsidRDefault="001F217C" w:rsidP="004D501E">
      <w:pPr>
        <w:pStyle w:val="Listenabsatz"/>
        <w:numPr>
          <w:ilvl w:val="0"/>
          <w:numId w:val="63"/>
        </w:numPr>
      </w:pPr>
      <w:r>
        <w:t>Der Empfehlung wird gefolgt.</w:t>
      </w:r>
    </w:p>
    <w:p w14:paraId="385F798A" w14:textId="58E04B4D" w:rsidR="001F217C" w:rsidRPr="007D64A0" w:rsidRDefault="001F217C" w:rsidP="004D501E">
      <w:pPr>
        <w:pStyle w:val="Listenabsatz"/>
        <w:numPr>
          <w:ilvl w:val="0"/>
          <w:numId w:val="63"/>
        </w:numPr>
      </w:pPr>
      <w:r>
        <w:t>Beschreibung der Fondswechselmöglichkeiten in den AVB soll allgemeingültig sein.</w:t>
      </w:r>
    </w:p>
    <w:p w14:paraId="74CF5EA7" w14:textId="77777777" w:rsidR="00C338FE" w:rsidRPr="00B247B6" w:rsidRDefault="00C338FE" w:rsidP="00C338FE">
      <w:pPr>
        <w:pStyle w:val="berschrift4"/>
      </w:pPr>
      <w:r w:rsidRPr="00B247B6">
        <w:t>Abstimmung mit Produkttechnik</w:t>
      </w:r>
    </w:p>
    <w:p w14:paraId="526F2201" w14:textId="77777777" w:rsidR="00C338FE" w:rsidRPr="00B247B6" w:rsidRDefault="00C338FE" w:rsidP="00C338FE">
      <w:pPr>
        <w:pStyle w:val="berschrift4"/>
      </w:pPr>
      <w:r w:rsidRPr="00B247B6">
        <w:t>Entscheidung</w:t>
      </w:r>
    </w:p>
    <w:p w14:paraId="0C786B97" w14:textId="77777777" w:rsidR="00C338FE" w:rsidRDefault="00C338FE" w:rsidP="00C338FE">
      <w:pPr>
        <w:pStyle w:val="berschrift4"/>
      </w:pPr>
      <w:r w:rsidRPr="00B247B6">
        <w:t>Folgearbeiten</w:t>
      </w:r>
    </w:p>
    <w:p w14:paraId="60A5C4C1" w14:textId="77777777" w:rsidR="00C338FE" w:rsidRDefault="00C338FE" w:rsidP="003626B9"/>
    <w:p w14:paraId="527A0B1C" w14:textId="77777777" w:rsidR="00C338FE" w:rsidRPr="00194C12" w:rsidRDefault="00C338FE" w:rsidP="003626B9"/>
    <w:p w14:paraId="61462781" w14:textId="7CFFFE72" w:rsidR="000B7110" w:rsidRDefault="000B7110" w:rsidP="003D364E">
      <w:pPr>
        <w:pStyle w:val="berschrift3"/>
      </w:pPr>
      <w:bookmarkStart w:id="84" w:name="_Toc496794381"/>
      <w:r>
        <w:lastRenderedPageBreak/>
        <w:t>Regelungen für Fondsschließungen</w:t>
      </w:r>
      <w:bookmarkEnd w:id="84"/>
    </w:p>
    <w:p w14:paraId="2870E2BD" w14:textId="77777777" w:rsidR="000B7110" w:rsidRDefault="000B7110" w:rsidP="000B7110">
      <w:pPr>
        <w:pStyle w:val="berschrift4"/>
      </w:pPr>
      <w:r w:rsidRPr="00B247B6">
        <w:t>Aktueller Stand</w:t>
      </w:r>
    </w:p>
    <w:p w14:paraId="38AC14A3" w14:textId="521491B0" w:rsidR="000B7110" w:rsidRDefault="000B7110" w:rsidP="000B7110">
      <w:pPr>
        <w:rPr>
          <w:u w:val="single"/>
        </w:rPr>
      </w:pPr>
      <w:r w:rsidRPr="000B7110">
        <w:rPr>
          <w:u w:val="single"/>
        </w:rPr>
        <w:t xml:space="preserve">Auszug </w:t>
      </w:r>
      <w:r w:rsidR="00A7153C">
        <w:rPr>
          <w:u w:val="single"/>
        </w:rPr>
        <w:t>AVB</w:t>
      </w:r>
      <w:r w:rsidRPr="000B7110">
        <w:rPr>
          <w:u w:val="single"/>
        </w:rPr>
        <w:t xml:space="preserve"> HLV:</w:t>
      </w:r>
    </w:p>
    <w:p w14:paraId="3376ED53" w14:textId="77777777" w:rsidR="00A7153C" w:rsidRDefault="00A7153C" w:rsidP="000B7110">
      <w:pPr>
        <w:rPr>
          <w:u w:val="single"/>
        </w:rPr>
      </w:pPr>
    </w:p>
    <w:p w14:paraId="7A25F682" w14:textId="77777777" w:rsidR="00A7153C" w:rsidRDefault="00A7153C" w:rsidP="00A7153C">
      <w:pPr>
        <w:pStyle w:val="BEDTEXT"/>
      </w:pPr>
      <w:r>
        <w:t>(2) Wenn der Erwerb oder die Rücknahme von Anteilen eines von dem beantragten Anlagewechsel betroffenen Fonds durch die Kapitalverwaltungsgesellschaft allgemein oder unmittelbar unserer Gesellschaft gegenüber an dem Börsentag, an dem der Anteil</w:t>
      </w:r>
      <w:r>
        <w:t>s</w:t>
      </w:r>
      <w:r>
        <w:t>wert gemäß § 6 Absatz 3 h) ermittelt wird, nicht zugelassen wird, besteht kein Anspruch auf den davon betroffenen Anlagewechsel.</w:t>
      </w:r>
    </w:p>
    <w:p w14:paraId="1D6ED6CF" w14:textId="77777777" w:rsidR="00A7153C" w:rsidRDefault="00A7153C" w:rsidP="00A7153C">
      <w:pPr>
        <w:pStyle w:val="BEDTEXT"/>
      </w:pPr>
      <w:r>
        <w:t>(3) Ein Erweitern der Fondspalette ist uns jederzeit ohne Angabe von Gründen möglich. Ein Reduzieren der Fondspalette ist uns möglich, wenn hinsichtlich eines Ihrer Versicherung zugrunde liegenden Fonds erhebliche Änderungen eintreten. Als solche erhebl</w:t>
      </w:r>
      <w:r>
        <w:t>i</w:t>
      </w:r>
      <w:r>
        <w:t>che Änderungen gelten insbesondere:</w:t>
      </w:r>
    </w:p>
    <w:p w14:paraId="40338729" w14:textId="77777777" w:rsidR="00A7153C" w:rsidRDefault="00A7153C" w:rsidP="00A7153C">
      <w:pPr>
        <w:pStyle w:val="BEDTEXT"/>
      </w:pPr>
      <w:r>
        <w:t>a) die Schließung oder Auflösung des Fonds durch die Kapitalverwaltungsgesellschaft,</w:t>
      </w:r>
    </w:p>
    <w:p w14:paraId="13D50012" w14:textId="77777777" w:rsidR="00A7153C" w:rsidRDefault="00A7153C" w:rsidP="00A7153C">
      <w:pPr>
        <w:pStyle w:val="BEDTEXT"/>
      </w:pPr>
      <w:r>
        <w:t>b) die Zusammenlegung des Fonds mit anderen Fonds durch die Kapitalverwaltungsgesellschaft,</w:t>
      </w:r>
    </w:p>
    <w:p w14:paraId="6D7073A6" w14:textId="77777777" w:rsidR="00A7153C" w:rsidRDefault="00A7153C" w:rsidP="00A7153C">
      <w:pPr>
        <w:pStyle w:val="BEDTEXT"/>
      </w:pPr>
      <w:r>
        <w:t>c) der Verlust der Vertriebszulassung des Fonds für Deutschland,</w:t>
      </w:r>
    </w:p>
    <w:p w14:paraId="0E11A197" w14:textId="77777777" w:rsidR="00A7153C" w:rsidRDefault="00A7153C" w:rsidP="00A7153C">
      <w:pPr>
        <w:pStyle w:val="BEDTEXT"/>
      </w:pPr>
      <w:r>
        <w:t>d) der Verlust der Zulassung der Kapitalverwaltungsgesellschaft für den Vertrieb von Fondsanteilen,</w:t>
      </w:r>
    </w:p>
    <w:p w14:paraId="5570E21D" w14:textId="77777777" w:rsidR="00A7153C" w:rsidRDefault="00A7153C" w:rsidP="00A7153C">
      <w:pPr>
        <w:pStyle w:val="BEDTEXT"/>
      </w:pPr>
      <w:r>
        <w:t>e) die erhebliche Verletzung von vertraglichen Pflichten durch die Kapitalverwaltungsgesellschaft gegenüber der Gesellschaft,</w:t>
      </w:r>
    </w:p>
    <w:p w14:paraId="669F5E94" w14:textId="77777777" w:rsidR="00A7153C" w:rsidRDefault="00A7153C" w:rsidP="00A7153C">
      <w:pPr>
        <w:pStyle w:val="BEDTEXT"/>
      </w:pPr>
      <w:r>
        <w:t>f) Der Erwerb von Anteilen wird durch die Kapitalverwaltungsgesellschaft allgemein oder unmittelbar unserer Gesellschaft gegenüber nicht zugelassen.</w:t>
      </w:r>
    </w:p>
    <w:p w14:paraId="0AFC5120" w14:textId="77777777" w:rsidR="00A7153C" w:rsidRDefault="00A7153C" w:rsidP="00A7153C">
      <w:pPr>
        <w:pStyle w:val="BEDTEXT"/>
      </w:pPr>
      <w:r>
        <w:t>Als erhebliche Änderung gilt auch, wenn der Fonds Auswahlkriterien nicht mehr erfüllt, von denen wir die Aufnahme eines Fonds in das Fondsangebot abhängig machen. In diesem Fall können wir den Fonds mit Zustimmung des Verantwortlichen Aktuars ersetzen. Als Änderungsanlässe gelten insbesondere:</w:t>
      </w:r>
    </w:p>
    <w:p w14:paraId="0CC0E7AF" w14:textId="77777777" w:rsidR="00A7153C" w:rsidRDefault="00A7153C" w:rsidP="00A7153C">
      <w:pPr>
        <w:pStyle w:val="BEDTEXT"/>
      </w:pPr>
      <w:r>
        <w:t>- die erhebliche Unterschreitung der Fondsperformance des von Ihnen gewählten Fonds im Vergleich zum Marktdurchschnitt oder eine Verschlechterung bzw. ein Wegfall von Ratings Ihres Fonds,</w:t>
      </w:r>
    </w:p>
    <w:p w14:paraId="5F84DABF" w14:textId="77777777" w:rsidR="00A7153C" w:rsidRDefault="00A7153C" w:rsidP="00A7153C">
      <w:pPr>
        <w:pStyle w:val="BEDTEXT"/>
      </w:pPr>
      <w:r>
        <w:t>- die erhebliche Änderung der Anlagestrategie oder der Anlagepolitik durch die Kapitalverwaltungsgesellschaft,</w:t>
      </w:r>
    </w:p>
    <w:p w14:paraId="06C8B7BE" w14:textId="77777777" w:rsidR="00A7153C" w:rsidRDefault="00A7153C" w:rsidP="00A7153C">
      <w:pPr>
        <w:pStyle w:val="BEDTEXT"/>
      </w:pPr>
      <w:r>
        <w:t>- der Austausch des Fondsmanagers des von Ihnen gewählten Fonds,</w:t>
      </w:r>
    </w:p>
    <w:p w14:paraId="5D3DAC25" w14:textId="77777777" w:rsidR="00A7153C" w:rsidRDefault="00A7153C" w:rsidP="00A7153C">
      <w:pPr>
        <w:pStyle w:val="BEDTEXT"/>
      </w:pPr>
      <w:r>
        <w:t>- der von Ihnen gewählte Fonds wird von der Kapitalverwaltungsgesellschaft nicht mehr zu den bei Aufnahme des Fonds in das Fondsangebot vereinbarten Rahmenbedingungen angeboten,</w:t>
      </w:r>
    </w:p>
    <w:p w14:paraId="2201E328" w14:textId="77777777" w:rsidR="00A7153C" w:rsidRDefault="00A7153C" w:rsidP="00A7153C">
      <w:pPr>
        <w:pStyle w:val="BEDTEXT"/>
      </w:pPr>
      <w:r>
        <w:t>- eine effiziente Verwaltung des Fonds durch uns ist nicht mehr möglich,</w:t>
      </w:r>
    </w:p>
    <w:p w14:paraId="3D743598" w14:textId="77777777" w:rsidR="00A7153C" w:rsidRDefault="00A7153C" w:rsidP="00A7153C">
      <w:pPr>
        <w:pStyle w:val="BEDTEXT"/>
      </w:pPr>
      <w:r>
        <w:t>- der Fonds ändert seine Gebührenstruktur oder die Höhe der Kosten,</w:t>
      </w:r>
    </w:p>
    <w:p w14:paraId="2E38EDAC" w14:textId="77777777" w:rsidR="00A7153C" w:rsidRDefault="00A7153C" w:rsidP="00A7153C">
      <w:pPr>
        <w:pStyle w:val="BEDTEXT"/>
      </w:pPr>
      <w:r>
        <w:t>- der Fonds ändert die Ausgabe- oder die Rücknahmeregelungen,</w:t>
      </w:r>
    </w:p>
    <w:p w14:paraId="5902B713" w14:textId="77777777" w:rsidR="00A7153C" w:rsidRDefault="00A7153C" w:rsidP="00A7153C">
      <w:pPr>
        <w:pStyle w:val="BEDTEXT"/>
      </w:pPr>
      <w:r>
        <w:t>- die Anlage in den Fonds ermöglicht Transaktionen, die bei einer unmittelbaren Anlage in den Fonds rechtlich nicht erlaubt sind.</w:t>
      </w:r>
    </w:p>
    <w:p w14:paraId="58363AB4" w14:textId="77777777" w:rsidR="00A7153C" w:rsidRDefault="00A7153C" w:rsidP="00A7153C">
      <w:pPr>
        <w:pStyle w:val="BEDTEXT"/>
      </w:pPr>
      <w:r>
        <w:t>Sollte ein Anlagewechsel erforderlich sein, werden wir Sie schriftlich darüber benachrichtigen, zu welchem Zeitpunkt und in welchen Fonds wir umschichten. Hierzu werden wir einen Ersatzfonds benennen, der hinsichtlich des Risikoprofils vergleichbar mit dem bish</w:t>
      </w:r>
      <w:r>
        <w:t>e</w:t>
      </w:r>
      <w:r>
        <w:t>rigen Fonds ist. Sollten Sie mit diesem Fonds nicht einverstanden sein, können Sie uns innerhalb einer Frist von sechs Wochen einen anderen für Ihre Versicherung angebotenen Fonds zur Umschichtung benennen.</w:t>
      </w:r>
    </w:p>
    <w:p w14:paraId="2A082353" w14:textId="5FF07C61" w:rsidR="000B7110" w:rsidRDefault="008476E8" w:rsidP="000B7110">
      <w:pPr>
        <w:rPr>
          <w:u w:val="single"/>
        </w:rPr>
      </w:pPr>
      <w:r w:rsidRPr="008476E8">
        <w:rPr>
          <w:u w:val="single"/>
        </w:rPr>
        <w:t xml:space="preserve">Auszug AVB </w:t>
      </w:r>
      <w:proofErr w:type="spellStart"/>
      <w:r w:rsidRPr="008476E8">
        <w:rPr>
          <w:u w:val="single"/>
        </w:rPr>
        <w:t>nl</w:t>
      </w:r>
      <w:proofErr w:type="spellEnd"/>
      <w:r w:rsidRPr="008476E8">
        <w:rPr>
          <w:u w:val="single"/>
        </w:rPr>
        <w:t>:</w:t>
      </w:r>
    </w:p>
    <w:p w14:paraId="2C92ACC6" w14:textId="6C872BC4" w:rsidR="008476E8" w:rsidRDefault="008476E8" w:rsidP="008476E8">
      <w:pPr>
        <w:autoSpaceDE w:val="0"/>
        <w:autoSpaceDN w:val="0"/>
        <w:adjustRightInd w:val="0"/>
        <w:rPr>
          <w:rFonts w:cs="Arial"/>
          <w:sz w:val="14"/>
          <w:szCs w:val="14"/>
          <w:lang w:eastAsia="de-DE"/>
        </w:rPr>
      </w:pPr>
      <w:r>
        <w:rPr>
          <w:rFonts w:cs="Arial"/>
          <w:sz w:val="14"/>
          <w:szCs w:val="14"/>
          <w:lang w:eastAsia="de-DE"/>
        </w:rPr>
        <w:t>(1) Wenn die Kapitalverwaltungsgesellschaft die Ausgabe von Anteilen eines in Ihrem Vertrag enthaltenen Fonds beschränkt, aussetzt oder endgültig einstellt, informieren wir Sie.</w:t>
      </w:r>
    </w:p>
    <w:p w14:paraId="0474C651" w14:textId="093BE23C" w:rsidR="008476E8" w:rsidRDefault="008476E8" w:rsidP="008476E8">
      <w:pPr>
        <w:autoSpaceDE w:val="0"/>
        <w:autoSpaceDN w:val="0"/>
        <w:adjustRightInd w:val="0"/>
        <w:rPr>
          <w:rFonts w:cs="Arial"/>
          <w:sz w:val="14"/>
          <w:szCs w:val="14"/>
          <w:lang w:eastAsia="de-DE"/>
        </w:rPr>
      </w:pPr>
      <w:r>
        <w:rPr>
          <w:rFonts w:cs="Arial"/>
          <w:sz w:val="14"/>
          <w:szCs w:val="14"/>
          <w:lang w:eastAsia="de-DE"/>
        </w:rPr>
        <w:t>Ist Ihre laufende Beitragszahlung von dieser Änderung betroffen, werden wir Ihnen als Ersatz einen neuen Fonds vorschlagen. Der neue Fonds soll dabei in Anlageziel und Anlagepolitik dem bisherigen Fonds weitgehend entsprechen (Ersatzfonds). Sofern Sie unserem Vorschlag nicht innerhalb von sechs Wochen nach unserer Information widersprechen, werden wir Ihre für die Anlage vorgesehenen Beitragsteile ab dem von uns genannten Termin in den Ersatzfonds anlegen.</w:t>
      </w:r>
    </w:p>
    <w:p w14:paraId="533B967B" w14:textId="42BC666B" w:rsidR="008476E8" w:rsidRDefault="008476E8" w:rsidP="008476E8">
      <w:pPr>
        <w:autoSpaceDE w:val="0"/>
        <w:autoSpaceDN w:val="0"/>
        <w:adjustRightInd w:val="0"/>
        <w:rPr>
          <w:rFonts w:cs="Arial"/>
          <w:sz w:val="14"/>
          <w:szCs w:val="14"/>
          <w:lang w:eastAsia="de-DE"/>
        </w:rPr>
      </w:pPr>
      <w:r>
        <w:rPr>
          <w:rFonts w:cs="Arial"/>
          <w:sz w:val="14"/>
          <w:szCs w:val="14"/>
          <w:lang w:eastAsia="de-DE"/>
        </w:rPr>
        <w:t>Im Fall eines Widerspruchs müssen Sie uns einen anderen Ersatzfonds aus unserem Fondsangebot benennen. Die jeweils aktuelle Liste der Fonds, die für Ihren Vertrag in Frage kommen, ist bei uns jederzeit erhältlich.</w:t>
      </w:r>
    </w:p>
    <w:p w14:paraId="67B957D1" w14:textId="5092AE57" w:rsidR="008476E8" w:rsidRDefault="008476E8" w:rsidP="008476E8">
      <w:pPr>
        <w:autoSpaceDE w:val="0"/>
        <w:autoSpaceDN w:val="0"/>
        <w:adjustRightInd w:val="0"/>
        <w:rPr>
          <w:rFonts w:cs="Arial"/>
          <w:sz w:val="14"/>
          <w:szCs w:val="14"/>
          <w:lang w:eastAsia="de-DE"/>
        </w:rPr>
      </w:pPr>
      <w:r>
        <w:rPr>
          <w:rFonts w:cs="Arial"/>
          <w:sz w:val="14"/>
          <w:szCs w:val="14"/>
          <w:lang w:eastAsia="de-DE"/>
        </w:rPr>
        <w:t>Wenn wir Sie nicht rechtzeitig informieren können, weil die Ausgabe von Fondsanteilen kurzfristig beschränkt, ausgesetzt oder endgültig eing</w:t>
      </w:r>
      <w:r>
        <w:rPr>
          <w:rFonts w:cs="Arial"/>
          <w:sz w:val="14"/>
          <w:szCs w:val="14"/>
          <w:lang w:eastAsia="de-DE"/>
        </w:rPr>
        <w:t>e</w:t>
      </w:r>
      <w:r>
        <w:rPr>
          <w:rFonts w:cs="Arial"/>
          <w:sz w:val="14"/>
          <w:szCs w:val="14"/>
          <w:lang w:eastAsia="de-DE"/>
        </w:rPr>
        <w:t>stellt worden ist, werden wir Ihre für die Anlage vorgesehenen Beitragsteile in den von uns vorgeschlagenen Ersatzfonds anlegen. Sie haben das Recht, einen Fondswechsel nach § 22 durchzuführen.</w:t>
      </w:r>
    </w:p>
    <w:p w14:paraId="1DCD16CD" w14:textId="2D789DD3" w:rsidR="008476E8" w:rsidRDefault="008476E8" w:rsidP="008476E8">
      <w:pPr>
        <w:autoSpaceDE w:val="0"/>
        <w:autoSpaceDN w:val="0"/>
        <w:adjustRightInd w:val="0"/>
        <w:rPr>
          <w:rFonts w:cs="Arial"/>
          <w:sz w:val="14"/>
          <w:szCs w:val="14"/>
          <w:lang w:eastAsia="de-DE"/>
        </w:rPr>
      </w:pPr>
      <w:r>
        <w:rPr>
          <w:rFonts w:cs="Arial"/>
          <w:sz w:val="14"/>
          <w:szCs w:val="14"/>
          <w:lang w:eastAsia="de-DE"/>
        </w:rPr>
        <w:t>(2) Wenn die Kapitalverwaltungsgesellschaft einen Fonds auflöst, gelten die Regeln des Absatzes 1 entsprechend. Sofern aus der Auflösung des</w:t>
      </w:r>
    </w:p>
    <w:p w14:paraId="6667EFEE" w14:textId="200363BA" w:rsidR="008476E8" w:rsidRDefault="008476E8" w:rsidP="008476E8">
      <w:pPr>
        <w:autoSpaceDE w:val="0"/>
        <w:autoSpaceDN w:val="0"/>
        <w:adjustRightInd w:val="0"/>
        <w:rPr>
          <w:rFonts w:cs="Arial"/>
          <w:sz w:val="14"/>
          <w:szCs w:val="14"/>
          <w:lang w:eastAsia="de-DE"/>
        </w:rPr>
      </w:pPr>
      <w:r>
        <w:rPr>
          <w:rFonts w:cs="Arial"/>
          <w:sz w:val="14"/>
          <w:szCs w:val="14"/>
          <w:lang w:eastAsia="de-DE"/>
        </w:rPr>
        <w:t>Fonds Zahlungen zu späteren Zeitpunkten resultieren, werden wir diese gemäß Ihrer zum jeweiligen Rückzahlungszeitpunkt aktuellen Aufteilung der Beiträge in den zu diesem Zeitpunkt gewählten Fonds anlegen.</w:t>
      </w:r>
    </w:p>
    <w:p w14:paraId="40CF2853" w14:textId="290FE399" w:rsidR="008476E8" w:rsidRDefault="008476E8" w:rsidP="008476E8">
      <w:pPr>
        <w:autoSpaceDE w:val="0"/>
        <w:autoSpaceDN w:val="0"/>
        <w:adjustRightInd w:val="0"/>
        <w:rPr>
          <w:rFonts w:cs="Arial"/>
          <w:sz w:val="14"/>
          <w:szCs w:val="14"/>
          <w:lang w:eastAsia="de-DE"/>
        </w:rPr>
      </w:pPr>
      <w:r>
        <w:rPr>
          <w:rFonts w:cs="Arial"/>
          <w:sz w:val="14"/>
          <w:szCs w:val="14"/>
          <w:lang w:eastAsia="de-DE"/>
        </w:rPr>
        <w:t>(3) Wenn sich bei einem Fonds erhebliche Änderungen in der Anlagestrategie ergeben, gelten die Regeln des Absatzes 1 für zukünftige Anlag</w:t>
      </w:r>
      <w:r>
        <w:rPr>
          <w:rFonts w:cs="Arial"/>
          <w:sz w:val="14"/>
          <w:szCs w:val="14"/>
          <w:lang w:eastAsia="de-DE"/>
        </w:rPr>
        <w:t>e</w:t>
      </w:r>
      <w:r>
        <w:rPr>
          <w:rFonts w:cs="Arial"/>
          <w:sz w:val="14"/>
          <w:szCs w:val="14"/>
          <w:lang w:eastAsia="de-DE"/>
        </w:rPr>
        <w:t>beträge entsprechend. In diesem Fall wird jedoch auch der vorhandene Wert des Fondsguthabens auf den Ersatzfonds übertragen.</w:t>
      </w:r>
    </w:p>
    <w:p w14:paraId="61103BCE" w14:textId="16E55E64" w:rsidR="008476E8" w:rsidRDefault="008476E8" w:rsidP="008476E8">
      <w:pPr>
        <w:autoSpaceDE w:val="0"/>
        <w:autoSpaceDN w:val="0"/>
        <w:adjustRightInd w:val="0"/>
        <w:rPr>
          <w:rFonts w:cs="Arial"/>
          <w:sz w:val="14"/>
          <w:szCs w:val="14"/>
          <w:lang w:eastAsia="de-DE"/>
        </w:rPr>
      </w:pPr>
      <w:r>
        <w:rPr>
          <w:rFonts w:cs="Arial"/>
          <w:sz w:val="14"/>
          <w:szCs w:val="14"/>
          <w:lang w:eastAsia="de-DE"/>
        </w:rPr>
        <w:t>(4) Wenn die Rücknahme von Anteilen eines in Ihrem Vertrag enthaltenen Fonds ausgesetzt oder endgültig eingestellt wird, informieren wir Sie.</w:t>
      </w:r>
    </w:p>
    <w:p w14:paraId="4126FAED" w14:textId="72542C82" w:rsidR="008476E8" w:rsidRDefault="008476E8" w:rsidP="008476E8">
      <w:pPr>
        <w:autoSpaceDE w:val="0"/>
        <w:autoSpaceDN w:val="0"/>
        <w:adjustRightInd w:val="0"/>
        <w:rPr>
          <w:rFonts w:cs="Arial"/>
          <w:sz w:val="14"/>
          <w:szCs w:val="14"/>
          <w:lang w:eastAsia="de-DE"/>
        </w:rPr>
      </w:pPr>
      <w:r>
        <w:rPr>
          <w:rFonts w:cs="Arial"/>
          <w:sz w:val="14"/>
          <w:szCs w:val="14"/>
          <w:lang w:eastAsia="de-DE"/>
        </w:rPr>
        <w:t>Bei Leistung oder Rückkauf kann der Rücknahmepreis zur Ermittlung des Wertes einer Anteileinheit nicht angesetzt werden, da wir die Anteile nicht an die Kapitalverwaltungsgesellschaft zurückgeben können. In diesen Fällen bieten wir an, die entsprechenden Anteileinheiten an Stelle der sonst vorgesehenen Geldleistung auf ein Depot Ihrer Wahl zu übertragen. Nehmen Sie dieses Angebot nicht an, werden wir den Wert einer Anteileinheit anhand des aktuellen Preises am Kapitalmarkt ermitteln. Der Preis kann aufgrund der verminderten Veräußerbarkeit der Fondsante</w:t>
      </w:r>
      <w:r>
        <w:rPr>
          <w:rFonts w:cs="Arial"/>
          <w:sz w:val="14"/>
          <w:szCs w:val="14"/>
          <w:lang w:eastAsia="de-DE"/>
        </w:rPr>
        <w:t>i</w:t>
      </w:r>
      <w:r>
        <w:rPr>
          <w:rFonts w:cs="Arial"/>
          <w:sz w:val="14"/>
          <w:szCs w:val="14"/>
          <w:lang w:eastAsia="de-DE"/>
        </w:rPr>
        <w:t>le geringer sein, als der zuletzt von der Kapitalverwaltungsgesellschaft gestellte Rücknahmepreis.</w:t>
      </w:r>
    </w:p>
    <w:p w14:paraId="0F752A05" w14:textId="77777777" w:rsidR="008476E8" w:rsidRDefault="008476E8" w:rsidP="008476E8">
      <w:pPr>
        <w:autoSpaceDE w:val="0"/>
        <w:autoSpaceDN w:val="0"/>
        <w:adjustRightInd w:val="0"/>
        <w:rPr>
          <w:rFonts w:cs="Arial"/>
          <w:sz w:val="14"/>
          <w:szCs w:val="14"/>
          <w:lang w:eastAsia="de-DE"/>
        </w:rPr>
      </w:pPr>
      <w:r>
        <w:rPr>
          <w:rFonts w:cs="Arial"/>
          <w:b/>
          <w:bCs/>
          <w:sz w:val="14"/>
          <w:szCs w:val="14"/>
          <w:lang w:eastAsia="de-DE"/>
        </w:rPr>
        <w:t>Diese Wertminderung kann auch zu einem Totalverlust führen</w:t>
      </w:r>
      <w:r>
        <w:rPr>
          <w:rFonts w:cs="Arial"/>
          <w:sz w:val="14"/>
          <w:szCs w:val="14"/>
          <w:lang w:eastAsia="de-DE"/>
        </w:rPr>
        <w:t>.</w:t>
      </w:r>
    </w:p>
    <w:p w14:paraId="5221D26D" w14:textId="72F18624" w:rsidR="008476E8" w:rsidRDefault="008476E8" w:rsidP="008476E8">
      <w:pPr>
        <w:autoSpaceDE w:val="0"/>
        <w:autoSpaceDN w:val="0"/>
        <w:adjustRightInd w:val="0"/>
        <w:rPr>
          <w:rFonts w:cs="Arial"/>
          <w:sz w:val="14"/>
          <w:szCs w:val="14"/>
          <w:lang w:eastAsia="de-DE"/>
        </w:rPr>
      </w:pPr>
      <w:r>
        <w:rPr>
          <w:rFonts w:cs="Arial"/>
          <w:sz w:val="14"/>
          <w:szCs w:val="14"/>
          <w:lang w:eastAsia="de-DE"/>
        </w:rPr>
        <w:t>Ein Fondswechsel gemäß § 22 Abs. 2 bis 7 ist während der Aussetzung und bei endgültiger Einstellung der Rücknahme von Fondsanteilen durch die Kapitalverwaltungsgesellschaft nicht möglich.</w:t>
      </w:r>
    </w:p>
    <w:p w14:paraId="622717C4" w14:textId="3D9AAD91" w:rsidR="008476E8" w:rsidRDefault="008476E8" w:rsidP="008476E8">
      <w:pPr>
        <w:autoSpaceDE w:val="0"/>
        <w:autoSpaceDN w:val="0"/>
        <w:adjustRightInd w:val="0"/>
        <w:rPr>
          <w:rFonts w:cs="Arial"/>
          <w:sz w:val="14"/>
          <w:szCs w:val="14"/>
          <w:lang w:eastAsia="de-DE"/>
        </w:rPr>
      </w:pPr>
      <w:r>
        <w:rPr>
          <w:rFonts w:cs="Arial"/>
          <w:sz w:val="14"/>
          <w:szCs w:val="14"/>
          <w:lang w:eastAsia="de-DE"/>
        </w:rPr>
        <w:t>(5) Treten darüber hinaus bei einem in Ihrem Vertrag enthaltenen Fonds erhebliche Änderungen ein, die wir nicht beeinflussen können, sind wir berechtigt, den betroffenen Fonds durch einen anderen Fonds zu ersetzen.</w:t>
      </w:r>
    </w:p>
    <w:p w14:paraId="608FBB1F" w14:textId="60678B90" w:rsidR="008476E8" w:rsidRDefault="008476E8" w:rsidP="008476E8">
      <w:pPr>
        <w:autoSpaceDE w:val="0"/>
        <w:autoSpaceDN w:val="0"/>
        <w:adjustRightInd w:val="0"/>
        <w:rPr>
          <w:rFonts w:cs="Arial"/>
          <w:sz w:val="14"/>
          <w:szCs w:val="14"/>
          <w:lang w:eastAsia="de-DE"/>
        </w:rPr>
      </w:pPr>
      <w:r>
        <w:rPr>
          <w:rFonts w:cs="Arial"/>
          <w:sz w:val="14"/>
          <w:szCs w:val="14"/>
          <w:lang w:eastAsia="de-DE"/>
        </w:rPr>
        <w:t>Eine erhebliche Änderung kann sich auch aus Gesetzen oder aufsichtsrechtlichen Anforderungen ergeben. Absätze 1 bis 4 gelten entsprechend. Als solche erhebliche Änderungen gelten insbesondere:</w:t>
      </w:r>
    </w:p>
    <w:p w14:paraId="7C2EAD1D" w14:textId="6E37DBC8" w:rsidR="008476E8" w:rsidRDefault="008476E8" w:rsidP="008476E8">
      <w:pPr>
        <w:autoSpaceDE w:val="0"/>
        <w:autoSpaceDN w:val="0"/>
        <w:adjustRightInd w:val="0"/>
        <w:rPr>
          <w:rFonts w:cs="Arial"/>
          <w:sz w:val="14"/>
          <w:szCs w:val="14"/>
          <w:lang w:eastAsia="de-DE"/>
        </w:rPr>
      </w:pPr>
      <w:r>
        <w:rPr>
          <w:rFonts w:ascii="SymbolMT" w:hAnsi="SymbolMT" w:cs="SymbolMT"/>
          <w:sz w:val="14"/>
          <w:szCs w:val="14"/>
          <w:lang w:eastAsia="de-DE"/>
        </w:rPr>
        <w:t xml:space="preserve">− </w:t>
      </w:r>
      <w:r>
        <w:rPr>
          <w:rFonts w:cs="Arial"/>
          <w:sz w:val="14"/>
          <w:szCs w:val="14"/>
          <w:lang w:eastAsia="de-DE"/>
        </w:rPr>
        <w:t>eine nachträgliche Erhebung oder Erhöhung von Kosten, mit denen wir bei dem Einkauf von Fonds belastet werden,</w:t>
      </w:r>
    </w:p>
    <w:p w14:paraId="0CD3B230" w14:textId="0388F2AD" w:rsidR="008476E8" w:rsidRDefault="008476E8" w:rsidP="008476E8">
      <w:pPr>
        <w:autoSpaceDE w:val="0"/>
        <w:autoSpaceDN w:val="0"/>
        <w:adjustRightInd w:val="0"/>
        <w:rPr>
          <w:rFonts w:cs="Arial"/>
          <w:sz w:val="14"/>
          <w:szCs w:val="14"/>
          <w:lang w:eastAsia="de-DE"/>
        </w:rPr>
      </w:pPr>
      <w:r>
        <w:rPr>
          <w:rFonts w:ascii="SymbolMT" w:hAnsi="SymbolMT" w:cs="SymbolMT"/>
          <w:sz w:val="14"/>
          <w:szCs w:val="14"/>
          <w:lang w:eastAsia="de-DE"/>
        </w:rPr>
        <w:t xml:space="preserve">− </w:t>
      </w:r>
      <w:r>
        <w:rPr>
          <w:rFonts w:cs="Arial"/>
          <w:sz w:val="14"/>
          <w:szCs w:val="14"/>
          <w:lang w:eastAsia="de-DE"/>
        </w:rPr>
        <w:t>eine Änderung der Fristen für den Ein- oder Verkauf von Fonds, die zu einer Abrechnung zu einem späteren Kurstermin führt,</w:t>
      </w:r>
    </w:p>
    <w:p w14:paraId="306787CC" w14:textId="77777777" w:rsidR="008476E8" w:rsidRDefault="008476E8" w:rsidP="008476E8">
      <w:pPr>
        <w:autoSpaceDE w:val="0"/>
        <w:autoSpaceDN w:val="0"/>
        <w:adjustRightInd w:val="0"/>
        <w:rPr>
          <w:rFonts w:cs="Arial"/>
          <w:sz w:val="14"/>
          <w:szCs w:val="14"/>
          <w:lang w:eastAsia="de-DE"/>
        </w:rPr>
      </w:pPr>
      <w:r>
        <w:rPr>
          <w:rFonts w:ascii="SymbolMT" w:hAnsi="SymbolMT" w:cs="SymbolMT"/>
          <w:sz w:val="14"/>
          <w:szCs w:val="14"/>
          <w:lang w:eastAsia="de-DE"/>
        </w:rPr>
        <w:t xml:space="preserve">− </w:t>
      </w:r>
      <w:r>
        <w:rPr>
          <w:rFonts w:cs="Arial"/>
          <w:sz w:val="14"/>
          <w:szCs w:val="14"/>
          <w:lang w:eastAsia="de-DE"/>
        </w:rPr>
        <w:t>die Beendigung unserer Kooperation mit der entsprechenden Fondsgesellschaft,</w:t>
      </w:r>
    </w:p>
    <w:p w14:paraId="121B38FE" w14:textId="62E7032B" w:rsidR="008476E8" w:rsidRDefault="008476E8" w:rsidP="008476E8">
      <w:pPr>
        <w:autoSpaceDE w:val="0"/>
        <w:autoSpaceDN w:val="0"/>
        <w:adjustRightInd w:val="0"/>
        <w:rPr>
          <w:rFonts w:cs="Arial"/>
          <w:sz w:val="14"/>
          <w:szCs w:val="14"/>
          <w:lang w:eastAsia="de-DE"/>
        </w:rPr>
      </w:pPr>
      <w:r>
        <w:rPr>
          <w:rFonts w:ascii="SymbolMT" w:hAnsi="SymbolMT" w:cs="SymbolMT"/>
          <w:sz w:val="14"/>
          <w:szCs w:val="14"/>
          <w:lang w:eastAsia="de-DE"/>
        </w:rPr>
        <w:t xml:space="preserve">− </w:t>
      </w:r>
      <w:r w:rsidRPr="008476E8">
        <w:rPr>
          <w:rFonts w:cs="Arial"/>
          <w:color w:val="00B050"/>
          <w:sz w:val="14"/>
          <w:szCs w:val="14"/>
          <w:lang w:eastAsia="de-DE"/>
        </w:rPr>
        <w:t>die Performance unterschreitet den Marktdurchschnitt vergleichbarer Fonds erheblich</w:t>
      </w:r>
      <w:r>
        <w:rPr>
          <w:rFonts w:cs="Arial"/>
          <w:sz w:val="14"/>
          <w:szCs w:val="14"/>
          <w:lang w:eastAsia="de-DE"/>
        </w:rPr>
        <w:t>,</w:t>
      </w:r>
    </w:p>
    <w:p w14:paraId="11806A7C" w14:textId="396612E9" w:rsidR="008476E8" w:rsidRDefault="008476E8" w:rsidP="008476E8">
      <w:pPr>
        <w:rPr>
          <w:rFonts w:cs="Arial"/>
          <w:sz w:val="14"/>
          <w:szCs w:val="14"/>
          <w:lang w:eastAsia="de-DE"/>
        </w:rPr>
      </w:pPr>
      <w:r w:rsidRPr="008476E8">
        <w:rPr>
          <w:rFonts w:cs="Arial"/>
          <w:color w:val="00B050"/>
          <w:sz w:val="14"/>
          <w:szCs w:val="14"/>
          <w:lang w:eastAsia="de-DE"/>
        </w:rPr>
        <w:t>ein Fonds erfährt eine deutliche Abwertung durch ein renommiertes Ratingunternehmen</w:t>
      </w:r>
      <w:r>
        <w:rPr>
          <w:rFonts w:cs="Arial"/>
          <w:sz w:val="14"/>
          <w:szCs w:val="14"/>
          <w:lang w:eastAsia="de-DE"/>
        </w:rPr>
        <w:t>.</w:t>
      </w:r>
    </w:p>
    <w:p w14:paraId="38C75453" w14:textId="77777777" w:rsidR="00BA5474" w:rsidRDefault="00BA5474" w:rsidP="008476E8">
      <w:pPr>
        <w:rPr>
          <w:rFonts w:cs="Arial"/>
          <w:sz w:val="14"/>
          <w:szCs w:val="14"/>
          <w:lang w:eastAsia="de-DE"/>
        </w:rPr>
      </w:pPr>
    </w:p>
    <w:p w14:paraId="5110F10A" w14:textId="77777777" w:rsidR="00BA5474" w:rsidRDefault="00BA5474" w:rsidP="00BA5474">
      <w:pPr>
        <w:rPr>
          <w:u w:val="single"/>
        </w:rPr>
      </w:pPr>
    </w:p>
    <w:p w14:paraId="1E2D75E7" w14:textId="1577CD3F" w:rsidR="00BA5474" w:rsidRDefault="00BA5474" w:rsidP="00BA5474">
      <w:pPr>
        <w:rPr>
          <w:u w:val="single"/>
        </w:rPr>
      </w:pPr>
      <w:r>
        <w:rPr>
          <w:u w:val="single"/>
        </w:rPr>
        <w:t>Auszug AVB TAL</w:t>
      </w:r>
      <w:r w:rsidRPr="008476E8">
        <w:rPr>
          <w:u w:val="single"/>
        </w:rPr>
        <w:t>:</w:t>
      </w:r>
    </w:p>
    <w:p w14:paraId="0B4D54A4" w14:textId="77777777" w:rsidR="00BA5474" w:rsidRDefault="00BA5474" w:rsidP="00BA5474">
      <w:pPr>
        <w:autoSpaceDE w:val="0"/>
        <w:autoSpaceDN w:val="0"/>
        <w:adjustRightInd w:val="0"/>
        <w:rPr>
          <w:rFonts w:ascii="Interstate-RegularCondensed" w:hAnsi="Interstate-RegularCondensed" w:cs="Interstate-RegularCondensed"/>
          <w:sz w:val="14"/>
          <w:szCs w:val="14"/>
          <w:lang w:eastAsia="de-DE"/>
        </w:rPr>
      </w:pPr>
      <w:r>
        <w:rPr>
          <w:rFonts w:ascii="Interstate-RegularCondensed" w:hAnsi="Interstate-RegularCondensed" w:cs="Interstate-RegularCondensed"/>
          <w:sz w:val="14"/>
          <w:szCs w:val="14"/>
          <w:lang w:eastAsia="de-DE"/>
        </w:rPr>
        <w:t>Änderungen der Fondsanlage aus anderen Gründen</w:t>
      </w:r>
    </w:p>
    <w:p w14:paraId="30B4D3D2"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(4) Die Schließung oder Auflösung eines Fonds, die Einstellung oder Aussetzung von An- oder Verkauf</w:t>
      </w:r>
    </w:p>
    <w:p w14:paraId="242EFAA1"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sind Beispiele von Vorgängen, die sich auf die Fondsanlage auswirken, die aber von uns nicht beeinflusst</w:t>
      </w:r>
    </w:p>
    <w:p w14:paraId="3951B613"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werden können. Sofern eine andere Fondsanlage bestimmt werden muss, sind wir berechtigt,</w:t>
      </w:r>
    </w:p>
    <w:p w14:paraId="0EC2CA9A"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einen betroffenen Fonds für die künftige Anlage durch einen anderen von uns angebotenen Fonds</w:t>
      </w:r>
    </w:p>
    <w:p w14:paraId="61E3254C"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mit ähnlicher Anlagestrategie zu ersetzen (siehe Absatz 2) und eine Kapitalübertragung vorzunehmen</w:t>
      </w:r>
    </w:p>
    <w:p w14:paraId="621ACD04"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(siehe Absatz 3).</w:t>
      </w:r>
    </w:p>
    <w:p w14:paraId="39380EAF"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Die neue Anlage und den Stichtag für den Wechsel teilen wir Ihnen in Textform mit. Dabei werden wir</w:t>
      </w:r>
    </w:p>
    <w:p w14:paraId="36982F8F"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Ihnen innerhalb einer Frist von sechs Wochen ab Zugang des Schreibens die Möglichkeit einräumen,</w:t>
      </w:r>
    </w:p>
    <w:p w14:paraId="07654E94" w14:textId="77777777" w:rsidR="00BA5474" w:rsidRDefault="00BA5474" w:rsidP="00BA5474">
      <w:pPr>
        <w:autoSpaceDE w:val="0"/>
        <w:autoSpaceDN w:val="0"/>
        <w:adjustRightInd w:val="0"/>
        <w:rPr>
          <w:rFonts w:ascii="Interstate-LightCondensed" w:hAnsi="Interstate-LightCondensed" w:cs="Interstate-LightCondensed"/>
          <w:sz w:val="14"/>
          <w:szCs w:val="14"/>
          <w:lang w:eastAsia="de-DE"/>
        </w:rPr>
      </w:pPr>
      <w:r>
        <w:rPr>
          <w:rFonts w:ascii="Interstate-LightCondensed" w:hAnsi="Interstate-LightCondensed" w:cs="Interstate-LightCondensed"/>
          <w:sz w:val="14"/>
          <w:szCs w:val="14"/>
          <w:lang w:eastAsia="de-DE"/>
        </w:rPr>
        <w:t>zum Stichtag des Anlagewechsels eine andere Wertpapieranlage zu bestimmen. Diese Anlagewechsel</w:t>
      </w:r>
    </w:p>
    <w:p w14:paraId="51FAD0EA" w14:textId="54843E22" w:rsidR="00BA5474" w:rsidRDefault="00BA5474" w:rsidP="00BA5474">
      <w:pPr>
        <w:rPr>
          <w:u w:val="single"/>
        </w:rPr>
      </w:pPr>
      <w:r>
        <w:rPr>
          <w:rFonts w:ascii="Interstate-LightCondensed" w:hAnsi="Interstate-LightCondensed" w:cs="Interstate-LightCondensed"/>
          <w:sz w:val="14"/>
          <w:szCs w:val="14"/>
          <w:lang w:eastAsia="de-DE"/>
        </w:rPr>
        <w:t>sind kostenfrei.</w:t>
      </w:r>
    </w:p>
    <w:p w14:paraId="3009A348" w14:textId="77777777" w:rsidR="00BA5474" w:rsidRDefault="00BA5474" w:rsidP="008476E8">
      <w:pPr>
        <w:rPr>
          <w:u w:val="single"/>
        </w:rPr>
      </w:pPr>
    </w:p>
    <w:p w14:paraId="33962BB7" w14:textId="77777777" w:rsidR="00BA5474" w:rsidRDefault="00BA5474" w:rsidP="00BA5474">
      <w:pPr>
        <w:rPr>
          <w:u w:val="single"/>
        </w:rPr>
      </w:pPr>
    </w:p>
    <w:p w14:paraId="2317D3F0" w14:textId="4A432D9F" w:rsidR="00BA5474" w:rsidRDefault="00BA5474" w:rsidP="00BA5474">
      <w:pPr>
        <w:rPr>
          <w:u w:val="single"/>
        </w:rPr>
      </w:pPr>
      <w:r>
        <w:rPr>
          <w:u w:val="single"/>
        </w:rPr>
        <w:t>Auszug AVB PBL</w:t>
      </w:r>
      <w:r w:rsidRPr="008476E8">
        <w:rPr>
          <w:u w:val="single"/>
        </w:rPr>
        <w:t>:</w:t>
      </w:r>
    </w:p>
    <w:p w14:paraId="70508B4B" w14:textId="5F75950C" w:rsidR="00BA5474" w:rsidRDefault="00F17446" w:rsidP="008476E8">
      <w:pPr>
        <w:rPr>
          <w:u w:val="single"/>
        </w:rPr>
      </w:pPr>
      <w:r>
        <w:rPr>
          <w:b/>
          <w:bCs/>
          <w:sz w:val="15"/>
          <w:szCs w:val="15"/>
        </w:rPr>
        <w:t xml:space="preserve">§ 15 Was geschieht bei unplanmäßigen Veränderungen des Fonds? </w:t>
      </w:r>
      <w:r>
        <w:rPr>
          <w:sz w:val="15"/>
          <w:szCs w:val="15"/>
        </w:rPr>
        <w:t>(1) Der bei Abschluss Ihrer Versicherung vorgesehene Fonds kann während der Laufzeit Ihrer Versicherung Erweiterungen und Änderungen unterliegen. (2) Treten hinsichtlich des zugrunde liege</w:t>
      </w:r>
      <w:r>
        <w:rPr>
          <w:sz w:val="15"/>
          <w:szCs w:val="15"/>
        </w:rPr>
        <w:t>n</w:t>
      </w:r>
      <w:r>
        <w:rPr>
          <w:sz w:val="15"/>
          <w:szCs w:val="15"/>
        </w:rPr>
        <w:t>den Fonds erhebliche Änderungen ein, die wir nicht beeinflussen können, sind wir berechtigt, den Fonds durch einen anderen zu erse</w:t>
      </w:r>
      <w:r>
        <w:rPr>
          <w:sz w:val="15"/>
          <w:szCs w:val="15"/>
        </w:rPr>
        <w:t>t</w:t>
      </w:r>
      <w:r>
        <w:rPr>
          <w:sz w:val="15"/>
          <w:szCs w:val="15"/>
        </w:rPr>
        <w:t>zen. Dieser muss dem ursprünglichen Fonds vom Anlage-profil her am nächsten liegen. Über diesen Fonds und den Stichtag des Fondswechsels werden wir Sie schriftlich benachrichtigen. Der Fondswechsel wird kostenlos durchgeführt. (3) Als erhebliche Änderu</w:t>
      </w:r>
      <w:r>
        <w:rPr>
          <w:sz w:val="15"/>
          <w:szCs w:val="15"/>
        </w:rPr>
        <w:t>n</w:t>
      </w:r>
      <w:r>
        <w:rPr>
          <w:sz w:val="15"/>
          <w:szCs w:val="15"/>
        </w:rPr>
        <w:t xml:space="preserve">gen gelten </w:t>
      </w:r>
      <w:proofErr w:type="spellStart"/>
      <w:r>
        <w:rPr>
          <w:sz w:val="15"/>
          <w:szCs w:val="15"/>
        </w:rPr>
        <w:t>insbe</w:t>
      </w:r>
      <w:proofErr w:type="spellEnd"/>
      <w:r>
        <w:rPr>
          <w:sz w:val="15"/>
          <w:szCs w:val="15"/>
        </w:rPr>
        <w:t>-sondere – die Zusammenlegung oder Verschmelzung des zugrunde liegenden Fonds mit anderen Fonds, – die Schli</w:t>
      </w:r>
      <w:r>
        <w:rPr>
          <w:sz w:val="15"/>
          <w:szCs w:val="15"/>
        </w:rPr>
        <w:t>e</w:t>
      </w:r>
      <w:r>
        <w:rPr>
          <w:sz w:val="15"/>
          <w:szCs w:val="15"/>
        </w:rPr>
        <w:t>ßung oder Auflösung des zugrunde liegenden Fonds, – die erhebliche Vertragspflichtverletzung, – die Einstellung des Vertriebs oder – der Verlust der Zulassung für den Vertrieb von Investmentanteilen der von uns beauftragten Kapitalanlagegesellschaft. (4) Grundlage der Aufnahme eines Fonds in die Versicherung sind grundsätzlich gewisse Auswahlkriterien. Sofern ein Fonds diese Auswahlkriterien (z. B. Kostenrahmen) nicht mehr erfüllt, können wir auch in solch einem Fall den Fonds ersetzen.</w:t>
      </w:r>
    </w:p>
    <w:p w14:paraId="5CFCC07E" w14:textId="77777777" w:rsidR="00BA5474" w:rsidRDefault="00BA5474" w:rsidP="008476E8">
      <w:pPr>
        <w:rPr>
          <w:u w:val="single"/>
        </w:rPr>
      </w:pPr>
    </w:p>
    <w:p w14:paraId="75B76F2D" w14:textId="1930F53B" w:rsidR="0011334B" w:rsidRPr="0011334B" w:rsidRDefault="0011334B" w:rsidP="008476E8">
      <w:pPr>
        <w:rPr>
          <w:b/>
        </w:rPr>
      </w:pPr>
      <w:r w:rsidRPr="0011334B">
        <w:rPr>
          <w:b/>
        </w:rPr>
        <w:t>Zusammenfassung</w:t>
      </w:r>
    </w:p>
    <w:p w14:paraId="30929059" w14:textId="131F989F" w:rsidR="00BE16AE" w:rsidRDefault="0011334B" w:rsidP="008476E8">
      <w:pPr>
        <w:rPr>
          <w:u w:val="single"/>
        </w:rPr>
      </w:pPr>
      <w:r>
        <w:rPr>
          <w:u w:val="single"/>
        </w:rPr>
        <w:t>Änderung Fondspalette</w:t>
      </w:r>
      <w:r w:rsidR="00BE16AE">
        <w:rPr>
          <w:u w:val="single"/>
        </w:rPr>
        <w:t>:</w:t>
      </w:r>
    </w:p>
    <w:p w14:paraId="12317280" w14:textId="77777777" w:rsidR="00BE16AE" w:rsidRDefault="00BE16AE" w:rsidP="008476E8">
      <w:pPr>
        <w:rPr>
          <w:u w:val="single"/>
        </w:rPr>
      </w:pPr>
    </w:p>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BE16AE" w:rsidRPr="00796A61" w14:paraId="7D089962" w14:textId="77777777" w:rsidTr="00B72905">
        <w:trPr>
          <w:cantSplit/>
          <w:tblHeader/>
        </w:trPr>
        <w:tc>
          <w:tcPr>
            <w:tcW w:w="1127" w:type="pct"/>
            <w:vAlign w:val="center"/>
          </w:tcPr>
          <w:p w14:paraId="7755E1EF" w14:textId="77777777" w:rsidR="00BE16AE" w:rsidRPr="003116BA" w:rsidRDefault="00BE16AE" w:rsidP="00647DB6">
            <w:pPr>
              <w:rPr>
                <w:b/>
              </w:rPr>
            </w:pPr>
          </w:p>
        </w:tc>
        <w:tc>
          <w:tcPr>
            <w:tcW w:w="774" w:type="pct"/>
            <w:shd w:val="clear" w:color="auto" w:fill="808080" w:themeFill="background1" w:themeFillShade="80"/>
            <w:vAlign w:val="center"/>
          </w:tcPr>
          <w:p w14:paraId="34C97779" w14:textId="77777777" w:rsidR="00BE16AE" w:rsidRPr="00654F35" w:rsidRDefault="00BE16AE" w:rsidP="00647DB6">
            <w:pPr>
              <w:jc w:val="center"/>
              <w:rPr>
                <w:b/>
              </w:rPr>
            </w:pPr>
            <w:r w:rsidRPr="00654F35">
              <w:rPr>
                <w:b/>
              </w:rPr>
              <w:t>TD</w:t>
            </w:r>
          </w:p>
        </w:tc>
        <w:tc>
          <w:tcPr>
            <w:tcW w:w="775" w:type="pct"/>
            <w:shd w:val="clear" w:color="auto" w:fill="00B050"/>
            <w:vAlign w:val="center"/>
          </w:tcPr>
          <w:p w14:paraId="2FF93B4B" w14:textId="77777777" w:rsidR="00BE16AE" w:rsidRPr="00796A61" w:rsidRDefault="00BE16AE" w:rsidP="00647DB6">
            <w:pPr>
              <w:jc w:val="center"/>
              <w:rPr>
                <w:b/>
              </w:rPr>
            </w:pPr>
            <w:r>
              <w:rPr>
                <w:b/>
              </w:rPr>
              <w:t>HLV</w:t>
            </w:r>
          </w:p>
        </w:tc>
        <w:tc>
          <w:tcPr>
            <w:tcW w:w="775" w:type="pct"/>
            <w:shd w:val="clear" w:color="auto" w:fill="FF0000"/>
            <w:vAlign w:val="center"/>
          </w:tcPr>
          <w:p w14:paraId="07647A07" w14:textId="77777777" w:rsidR="00BE16AE" w:rsidRPr="00796A61" w:rsidRDefault="00BE16AE" w:rsidP="00647DB6">
            <w:pPr>
              <w:jc w:val="center"/>
              <w:rPr>
                <w:b/>
              </w:rPr>
            </w:pPr>
            <w:r>
              <w:rPr>
                <w:b/>
              </w:rPr>
              <w:t>NL</w:t>
            </w:r>
          </w:p>
        </w:tc>
        <w:tc>
          <w:tcPr>
            <w:tcW w:w="775" w:type="pct"/>
            <w:shd w:val="clear" w:color="auto" w:fill="FFFF00"/>
            <w:vAlign w:val="center"/>
          </w:tcPr>
          <w:p w14:paraId="34AA007D" w14:textId="77777777" w:rsidR="00BE16AE" w:rsidRPr="00796A61" w:rsidRDefault="00BE16AE" w:rsidP="00647DB6">
            <w:pPr>
              <w:jc w:val="center"/>
              <w:rPr>
                <w:b/>
              </w:rPr>
            </w:pPr>
            <w:r>
              <w:rPr>
                <w:b/>
              </w:rPr>
              <w:t>PBL</w:t>
            </w:r>
          </w:p>
        </w:tc>
        <w:tc>
          <w:tcPr>
            <w:tcW w:w="774" w:type="pct"/>
            <w:shd w:val="clear" w:color="auto" w:fill="0070C0"/>
            <w:vAlign w:val="center"/>
          </w:tcPr>
          <w:p w14:paraId="78E179BF" w14:textId="77777777" w:rsidR="00BE16AE" w:rsidRPr="00796A61" w:rsidRDefault="00BE16AE" w:rsidP="00647DB6">
            <w:pPr>
              <w:jc w:val="center"/>
              <w:rPr>
                <w:b/>
              </w:rPr>
            </w:pPr>
            <w:r w:rsidRPr="00796A61">
              <w:rPr>
                <w:b/>
              </w:rPr>
              <w:t>TAL</w:t>
            </w:r>
          </w:p>
        </w:tc>
      </w:tr>
      <w:tr w:rsidR="00BE16AE" w:rsidRPr="005A7D12" w14:paraId="436534EF" w14:textId="77777777" w:rsidTr="00B72905">
        <w:trPr>
          <w:cantSplit/>
          <w:tblHeader/>
        </w:trPr>
        <w:tc>
          <w:tcPr>
            <w:tcW w:w="1127" w:type="pct"/>
            <w:vAlign w:val="center"/>
          </w:tcPr>
          <w:p w14:paraId="4DF12E53" w14:textId="0E025D36" w:rsidR="00BE16AE" w:rsidRDefault="00BE16AE" w:rsidP="00647DB6">
            <w:r>
              <w:t>Erweitern der Fondspalette</w:t>
            </w:r>
          </w:p>
        </w:tc>
        <w:tc>
          <w:tcPr>
            <w:tcW w:w="774" w:type="pct"/>
            <w:shd w:val="clear" w:color="auto" w:fill="D9D9D9" w:themeFill="background1" w:themeFillShade="D9"/>
            <w:vAlign w:val="center"/>
          </w:tcPr>
          <w:p w14:paraId="388B0B62" w14:textId="287C19E6" w:rsidR="00BE16AE" w:rsidRPr="00B72905" w:rsidRDefault="00FD4E6E" w:rsidP="00647DB6">
            <w:pPr>
              <w:jc w:val="center"/>
              <w:rPr>
                <w:b/>
                <w:sz w:val="16"/>
                <w:szCs w:val="16"/>
              </w:rPr>
            </w:pPr>
            <w:r w:rsidRPr="00B72905">
              <w:rPr>
                <w:sz w:val="16"/>
                <w:szCs w:val="16"/>
              </w:rPr>
              <w:t>Ohne Angabe von Gründen</w:t>
            </w:r>
            <w:r>
              <w:rPr>
                <w:sz w:val="16"/>
                <w:szCs w:val="16"/>
              </w:rPr>
              <w:t xml:space="preserve"> unter Berüc</w:t>
            </w:r>
            <w:r>
              <w:rPr>
                <w:sz w:val="16"/>
                <w:szCs w:val="16"/>
              </w:rPr>
              <w:t>k</w:t>
            </w:r>
            <w:r>
              <w:rPr>
                <w:sz w:val="16"/>
                <w:szCs w:val="16"/>
              </w:rPr>
              <w:t>sichtigung g</w:t>
            </w:r>
            <w:r>
              <w:rPr>
                <w:sz w:val="16"/>
                <w:szCs w:val="16"/>
              </w:rPr>
              <w:t>e</w:t>
            </w:r>
            <w:r>
              <w:rPr>
                <w:sz w:val="16"/>
                <w:szCs w:val="16"/>
              </w:rPr>
              <w:t>wisser Auswah</w:t>
            </w:r>
            <w:r>
              <w:rPr>
                <w:sz w:val="16"/>
                <w:szCs w:val="16"/>
              </w:rPr>
              <w:t>l</w:t>
            </w:r>
            <w:r>
              <w:rPr>
                <w:sz w:val="16"/>
                <w:szCs w:val="16"/>
              </w:rPr>
              <w:t>kriterien</w:t>
            </w:r>
            <w:r w:rsidRPr="00B72905">
              <w:rPr>
                <w:sz w:val="16"/>
                <w:szCs w:val="16"/>
              </w:rPr>
              <w:t xml:space="preserve"> möglich</w:t>
            </w:r>
          </w:p>
        </w:tc>
        <w:tc>
          <w:tcPr>
            <w:tcW w:w="775" w:type="pct"/>
            <w:shd w:val="clear" w:color="auto" w:fill="EAF1DD" w:themeFill="accent3" w:themeFillTint="33"/>
            <w:vAlign w:val="center"/>
          </w:tcPr>
          <w:p w14:paraId="4940714A" w14:textId="5D876AAB" w:rsidR="00BE16AE" w:rsidRPr="00B72905" w:rsidRDefault="00BE16AE" w:rsidP="00BE16AE">
            <w:pPr>
              <w:rPr>
                <w:sz w:val="16"/>
                <w:szCs w:val="16"/>
              </w:rPr>
            </w:pPr>
            <w:r w:rsidRPr="00B72905">
              <w:rPr>
                <w:sz w:val="16"/>
                <w:szCs w:val="16"/>
              </w:rPr>
              <w:t>Ohne Angabe von Gründen möglich</w:t>
            </w:r>
          </w:p>
        </w:tc>
        <w:tc>
          <w:tcPr>
            <w:tcW w:w="775" w:type="pct"/>
            <w:shd w:val="clear" w:color="auto" w:fill="F2DBDB" w:themeFill="accent2" w:themeFillTint="33"/>
            <w:vAlign w:val="center"/>
          </w:tcPr>
          <w:p w14:paraId="4846F0AF" w14:textId="2F13FFEF" w:rsidR="00BE16AE" w:rsidRPr="00B72905" w:rsidRDefault="00BE16AE" w:rsidP="00B72905">
            <w:pPr>
              <w:jc w:val="center"/>
              <w:rPr>
                <w:sz w:val="16"/>
                <w:szCs w:val="16"/>
              </w:rPr>
            </w:pPr>
            <w:r w:rsidRPr="00B72905">
              <w:rPr>
                <w:sz w:val="16"/>
                <w:szCs w:val="16"/>
              </w:rPr>
              <w:t>-</w:t>
            </w:r>
          </w:p>
        </w:tc>
        <w:tc>
          <w:tcPr>
            <w:tcW w:w="775" w:type="pct"/>
            <w:shd w:val="clear" w:color="auto" w:fill="FFFFCC"/>
            <w:vAlign w:val="center"/>
          </w:tcPr>
          <w:p w14:paraId="648C4A61" w14:textId="484FBC49" w:rsidR="00BE16AE" w:rsidRPr="00B72905" w:rsidRDefault="00BE16AE" w:rsidP="00BE16AE">
            <w:pPr>
              <w:rPr>
                <w:sz w:val="16"/>
                <w:szCs w:val="16"/>
              </w:rPr>
            </w:pPr>
            <w:r w:rsidRPr="00B72905">
              <w:rPr>
                <w:sz w:val="16"/>
                <w:szCs w:val="16"/>
              </w:rPr>
              <w:t>„Gewisse Au</w:t>
            </w:r>
            <w:r w:rsidRPr="00B72905">
              <w:rPr>
                <w:sz w:val="16"/>
                <w:szCs w:val="16"/>
              </w:rPr>
              <w:t>s</w:t>
            </w:r>
            <w:r w:rsidRPr="00B72905">
              <w:rPr>
                <w:sz w:val="16"/>
                <w:szCs w:val="16"/>
              </w:rPr>
              <w:t>wahlkriterien“ (z.B. Koste</w:t>
            </w:r>
            <w:r w:rsidRPr="00B72905">
              <w:rPr>
                <w:sz w:val="16"/>
                <w:szCs w:val="16"/>
              </w:rPr>
              <w:t>n</w:t>
            </w:r>
            <w:r w:rsidRPr="00B72905">
              <w:rPr>
                <w:sz w:val="16"/>
                <w:szCs w:val="16"/>
              </w:rPr>
              <w:t>rahmen</w:t>
            </w:r>
            <w:r w:rsidR="00BE7F3C">
              <w:rPr>
                <w:sz w:val="16"/>
                <w:szCs w:val="16"/>
              </w:rPr>
              <w:t>)</w:t>
            </w:r>
          </w:p>
        </w:tc>
        <w:tc>
          <w:tcPr>
            <w:tcW w:w="774" w:type="pct"/>
            <w:shd w:val="clear" w:color="auto" w:fill="DBE5F1" w:themeFill="accent1" w:themeFillTint="33"/>
            <w:vAlign w:val="center"/>
          </w:tcPr>
          <w:p w14:paraId="750E5F26" w14:textId="38A51493" w:rsidR="00BE16AE" w:rsidRPr="00B72905" w:rsidRDefault="00BE16AE" w:rsidP="00B72905">
            <w:pPr>
              <w:jc w:val="center"/>
              <w:rPr>
                <w:sz w:val="16"/>
                <w:szCs w:val="16"/>
              </w:rPr>
            </w:pPr>
            <w:r w:rsidRPr="00B72905">
              <w:rPr>
                <w:sz w:val="16"/>
                <w:szCs w:val="16"/>
              </w:rPr>
              <w:t>-</w:t>
            </w:r>
          </w:p>
        </w:tc>
      </w:tr>
      <w:tr w:rsidR="00BE16AE" w:rsidRPr="005A7D12" w14:paraId="1AB2F7F5" w14:textId="77777777" w:rsidTr="00B72905">
        <w:trPr>
          <w:cantSplit/>
          <w:tblHeader/>
        </w:trPr>
        <w:tc>
          <w:tcPr>
            <w:tcW w:w="1127" w:type="pct"/>
            <w:vAlign w:val="center"/>
          </w:tcPr>
          <w:p w14:paraId="1CAC7FAE" w14:textId="30130D31" w:rsidR="00BE16AE" w:rsidRPr="00796A61" w:rsidRDefault="00BE16AE" w:rsidP="00647DB6">
            <w:r>
              <w:t>Reduzieren der Fondspalette</w:t>
            </w:r>
          </w:p>
        </w:tc>
        <w:tc>
          <w:tcPr>
            <w:tcW w:w="774" w:type="pct"/>
            <w:shd w:val="clear" w:color="auto" w:fill="D9D9D9" w:themeFill="background1" w:themeFillShade="D9"/>
            <w:vAlign w:val="center"/>
          </w:tcPr>
          <w:p w14:paraId="1D304D76" w14:textId="77777777" w:rsidR="00FD4E6E" w:rsidRPr="00B72905" w:rsidRDefault="00FD4E6E" w:rsidP="00FD4E6E">
            <w:pPr>
              <w:rPr>
                <w:sz w:val="16"/>
                <w:szCs w:val="16"/>
              </w:rPr>
            </w:pPr>
            <w:r w:rsidRPr="00B72905">
              <w:rPr>
                <w:sz w:val="16"/>
                <w:szCs w:val="16"/>
              </w:rPr>
              <w:t>Möglich bei:</w:t>
            </w:r>
          </w:p>
          <w:p w14:paraId="611863BC" w14:textId="77777777" w:rsidR="00FD4E6E" w:rsidRPr="00B72905" w:rsidRDefault="00FD4E6E" w:rsidP="00FD4E6E">
            <w:pPr>
              <w:pStyle w:val="Listenabsatz"/>
              <w:numPr>
                <w:ilvl w:val="0"/>
                <w:numId w:val="71"/>
              </w:numPr>
              <w:ind w:left="156" w:hanging="142"/>
              <w:rPr>
                <w:sz w:val="16"/>
                <w:szCs w:val="16"/>
              </w:rPr>
            </w:pPr>
            <w:r w:rsidRPr="00B72905">
              <w:rPr>
                <w:sz w:val="16"/>
                <w:szCs w:val="16"/>
              </w:rPr>
              <w:t>Zusammenl</w:t>
            </w:r>
            <w:r w:rsidRPr="00B72905">
              <w:rPr>
                <w:sz w:val="16"/>
                <w:szCs w:val="16"/>
              </w:rPr>
              <w:t>e</w:t>
            </w:r>
            <w:r w:rsidRPr="00B72905">
              <w:rPr>
                <w:sz w:val="16"/>
                <w:szCs w:val="16"/>
              </w:rPr>
              <w:t>gung mit a</w:t>
            </w:r>
            <w:r w:rsidRPr="00B72905">
              <w:rPr>
                <w:sz w:val="16"/>
                <w:szCs w:val="16"/>
              </w:rPr>
              <w:t>n</w:t>
            </w:r>
            <w:r w:rsidRPr="00B72905">
              <w:rPr>
                <w:sz w:val="16"/>
                <w:szCs w:val="16"/>
              </w:rPr>
              <w:t>deren Fonds</w:t>
            </w:r>
          </w:p>
          <w:p w14:paraId="7FB70227" w14:textId="6595B6BF" w:rsidR="00FD4E6E" w:rsidRPr="00B72905" w:rsidRDefault="00FD4E6E" w:rsidP="00FD4E6E">
            <w:pPr>
              <w:pStyle w:val="Listenabsatz"/>
              <w:numPr>
                <w:ilvl w:val="0"/>
                <w:numId w:val="71"/>
              </w:numPr>
              <w:ind w:left="156" w:hanging="142"/>
              <w:rPr>
                <w:sz w:val="16"/>
                <w:szCs w:val="16"/>
              </w:rPr>
            </w:pPr>
            <w:r w:rsidRPr="00B72905">
              <w:rPr>
                <w:sz w:val="16"/>
                <w:szCs w:val="16"/>
              </w:rPr>
              <w:t>Schli</w:t>
            </w:r>
            <w:r w:rsidRPr="00B72905">
              <w:rPr>
                <w:sz w:val="16"/>
                <w:szCs w:val="16"/>
              </w:rPr>
              <w:t>e</w:t>
            </w:r>
            <w:r w:rsidRPr="00B72905">
              <w:rPr>
                <w:sz w:val="16"/>
                <w:szCs w:val="16"/>
              </w:rPr>
              <w:t>ßung/Auflösung</w:t>
            </w:r>
            <w:r>
              <w:rPr>
                <w:sz w:val="16"/>
                <w:szCs w:val="16"/>
              </w:rPr>
              <w:t>/Beschränkung/Einstellung</w:t>
            </w:r>
          </w:p>
          <w:p w14:paraId="2ADA90B9" w14:textId="77777777" w:rsidR="00FD4E6E" w:rsidRPr="00B72905" w:rsidRDefault="00FD4E6E" w:rsidP="00FD4E6E">
            <w:pPr>
              <w:pStyle w:val="Listenabsatz"/>
              <w:numPr>
                <w:ilvl w:val="0"/>
                <w:numId w:val="71"/>
              </w:numPr>
              <w:ind w:left="156" w:hanging="142"/>
              <w:rPr>
                <w:sz w:val="16"/>
                <w:szCs w:val="16"/>
              </w:rPr>
            </w:pPr>
            <w:r w:rsidRPr="00B72905">
              <w:rPr>
                <w:sz w:val="16"/>
                <w:szCs w:val="16"/>
              </w:rPr>
              <w:t xml:space="preserve">Verletzung der </w:t>
            </w:r>
            <w:proofErr w:type="spellStart"/>
            <w:r w:rsidRPr="00B72905">
              <w:rPr>
                <w:sz w:val="16"/>
                <w:szCs w:val="16"/>
              </w:rPr>
              <w:t>vertragl</w:t>
            </w:r>
            <w:proofErr w:type="spellEnd"/>
            <w:r w:rsidRPr="00B72905">
              <w:rPr>
                <w:sz w:val="16"/>
                <w:szCs w:val="16"/>
              </w:rPr>
              <w:t>. Pflichten durch die KVG</w:t>
            </w:r>
          </w:p>
          <w:p w14:paraId="1DEEDB1B" w14:textId="77777777" w:rsidR="00FD4E6E" w:rsidRDefault="00FD4E6E" w:rsidP="00FD4E6E">
            <w:pPr>
              <w:pStyle w:val="Listenabsatz"/>
              <w:numPr>
                <w:ilvl w:val="0"/>
                <w:numId w:val="71"/>
              </w:numPr>
              <w:ind w:left="156" w:hanging="142"/>
              <w:rPr>
                <w:sz w:val="16"/>
                <w:szCs w:val="16"/>
              </w:rPr>
            </w:pPr>
            <w:r w:rsidRPr="00B72905">
              <w:rPr>
                <w:sz w:val="16"/>
                <w:szCs w:val="16"/>
              </w:rPr>
              <w:t>Verlust der Vertriebsz</w:t>
            </w:r>
            <w:r w:rsidRPr="00B72905">
              <w:rPr>
                <w:sz w:val="16"/>
                <w:szCs w:val="16"/>
              </w:rPr>
              <w:t>u</w:t>
            </w:r>
            <w:r w:rsidRPr="00B72905">
              <w:rPr>
                <w:sz w:val="16"/>
                <w:szCs w:val="16"/>
              </w:rPr>
              <w:t>lassung des Fonds oder der KVG</w:t>
            </w:r>
          </w:p>
          <w:p w14:paraId="20AAFB4C" w14:textId="7078CE78" w:rsidR="00BE16AE" w:rsidRPr="00FD4E6E" w:rsidRDefault="00FD4E6E" w:rsidP="00FD4E6E">
            <w:pPr>
              <w:pStyle w:val="Listenabsatz"/>
              <w:numPr>
                <w:ilvl w:val="0"/>
                <w:numId w:val="71"/>
              </w:numPr>
              <w:ind w:left="156" w:hanging="142"/>
              <w:rPr>
                <w:b/>
                <w:sz w:val="16"/>
                <w:szCs w:val="16"/>
              </w:rPr>
            </w:pPr>
            <w:r w:rsidRPr="00FD4E6E">
              <w:rPr>
                <w:sz w:val="16"/>
                <w:szCs w:val="16"/>
              </w:rPr>
              <w:t>Erwerb von Anteilen durch KVG nicht z</w:t>
            </w:r>
            <w:r w:rsidRPr="00FD4E6E">
              <w:rPr>
                <w:sz w:val="16"/>
                <w:szCs w:val="16"/>
              </w:rPr>
              <w:t>u</w:t>
            </w:r>
            <w:r w:rsidRPr="00FD4E6E">
              <w:rPr>
                <w:sz w:val="16"/>
                <w:szCs w:val="16"/>
              </w:rPr>
              <w:t>gelassen</w:t>
            </w:r>
          </w:p>
        </w:tc>
        <w:tc>
          <w:tcPr>
            <w:tcW w:w="775" w:type="pct"/>
            <w:shd w:val="clear" w:color="auto" w:fill="EAF1DD" w:themeFill="accent3" w:themeFillTint="33"/>
            <w:vAlign w:val="center"/>
          </w:tcPr>
          <w:p w14:paraId="7BB7BE41" w14:textId="77777777" w:rsidR="00BE16AE" w:rsidRPr="00B72905" w:rsidRDefault="00BE16AE" w:rsidP="00BE16AE">
            <w:pPr>
              <w:rPr>
                <w:sz w:val="16"/>
                <w:szCs w:val="16"/>
              </w:rPr>
            </w:pPr>
            <w:r w:rsidRPr="00B72905">
              <w:rPr>
                <w:sz w:val="16"/>
                <w:szCs w:val="16"/>
              </w:rPr>
              <w:t>Möglich bei:</w:t>
            </w:r>
          </w:p>
          <w:p w14:paraId="54C719A0" w14:textId="77777777" w:rsidR="00BE16AE" w:rsidRPr="00B72905" w:rsidRDefault="00BE16AE" w:rsidP="00BE16AE">
            <w:pPr>
              <w:pStyle w:val="Listenabsatz"/>
              <w:numPr>
                <w:ilvl w:val="0"/>
                <w:numId w:val="71"/>
              </w:numPr>
              <w:ind w:left="156" w:hanging="142"/>
              <w:rPr>
                <w:sz w:val="16"/>
                <w:szCs w:val="16"/>
              </w:rPr>
            </w:pPr>
            <w:r w:rsidRPr="00B72905">
              <w:rPr>
                <w:sz w:val="16"/>
                <w:szCs w:val="16"/>
              </w:rPr>
              <w:t>Zusammenl</w:t>
            </w:r>
            <w:r w:rsidRPr="00B72905">
              <w:rPr>
                <w:sz w:val="16"/>
                <w:szCs w:val="16"/>
              </w:rPr>
              <w:t>e</w:t>
            </w:r>
            <w:r w:rsidRPr="00B72905">
              <w:rPr>
                <w:sz w:val="16"/>
                <w:szCs w:val="16"/>
              </w:rPr>
              <w:t>gung mit and</w:t>
            </w:r>
            <w:r w:rsidRPr="00B72905">
              <w:rPr>
                <w:sz w:val="16"/>
                <w:szCs w:val="16"/>
              </w:rPr>
              <w:t>e</w:t>
            </w:r>
            <w:r w:rsidRPr="00B72905">
              <w:rPr>
                <w:sz w:val="16"/>
                <w:szCs w:val="16"/>
              </w:rPr>
              <w:t>ren Fonds</w:t>
            </w:r>
          </w:p>
          <w:p w14:paraId="752EF553" w14:textId="6993EBE2" w:rsidR="00BE16AE" w:rsidRPr="00B72905" w:rsidRDefault="00BE16AE" w:rsidP="00BE16AE">
            <w:pPr>
              <w:pStyle w:val="Listenabsatz"/>
              <w:numPr>
                <w:ilvl w:val="0"/>
                <w:numId w:val="71"/>
              </w:numPr>
              <w:ind w:left="156" w:hanging="142"/>
              <w:rPr>
                <w:sz w:val="16"/>
                <w:szCs w:val="16"/>
              </w:rPr>
            </w:pPr>
            <w:r w:rsidRPr="00B72905">
              <w:rPr>
                <w:sz w:val="16"/>
                <w:szCs w:val="16"/>
              </w:rPr>
              <w:t>Schli</w:t>
            </w:r>
            <w:r w:rsidRPr="00B72905">
              <w:rPr>
                <w:sz w:val="16"/>
                <w:szCs w:val="16"/>
              </w:rPr>
              <w:t>e</w:t>
            </w:r>
            <w:r w:rsidRPr="00B72905">
              <w:rPr>
                <w:sz w:val="16"/>
                <w:szCs w:val="16"/>
              </w:rPr>
              <w:t>ßung/Auflösung</w:t>
            </w:r>
          </w:p>
          <w:p w14:paraId="6ACD3DC0" w14:textId="5EC6EA3B" w:rsidR="00BE16AE" w:rsidRPr="00B72905" w:rsidRDefault="00BE16AE" w:rsidP="00BE16AE">
            <w:pPr>
              <w:pStyle w:val="Listenabsatz"/>
              <w:numPr>
                <w:ilvl w:val="0"/>
                <w:numId w:val="71"/>
              </w:numPr>
              <w:ind w:left="156" w:hanging="142"/>
              <w:rPr>
                <w:sz w:val="16"/>
                <w:szCs w:val="16"/>
              </w:rPr>
            </w:pPr>
            <w:r w:rsidRPr="00B72905">
              <w:rPr>
                <w:sz w:val="16"/>
                <w:szCs w:val="16"/>
              </w:rPr>
              <w:t xml:space="preserve">Verletzung der </w:t>
            </w:r>
            <w:proofErr w:type="spellStart"/>
            <w:r w:rsidRPr="00B72905">
              <w:rPr>
                <w:sz w:val="16"/>
                <w:szCs w:val="16"/>
              </w:rPr>
              <w:t>vertragl</w:t>
            </w:r>
            <w:proofErr w:type="spellEnd"/>
            <w:r w:rsidRPr="00B72905">
              <w:rPr>
                <w:sz w:val="16"/>
                <w:szCs w:val="16"/>
              </w:rPr>
              <w:t>. Pflic</w:t>
            </w:r>
            <w:r w:rsidRPr="00B72905">
              <w:rPr>
                <w:sz w:val="16"/>
                <w:szCs w:val="16"/>
              </w:rPr>
              <w:t>h</w:t>
            </w:r>
            <w:r w:rsidRPr="00B72905">
              <w:rPr>
                <w:sz w:val="16"/>
                <w:szCs w:val="16"/>
              </w:rPr>
              <w:t>ten durch die KVG</w:t>
            </w:r>
          </w:p>
          <w:p w14:paraId="1014C077" w14:textId="384A0188" w:rsidR="00BE16AE" w:rsidRPr="00B72905" w:rsidRDefault="00BE16AE" w:rsidP="00BE16AE">
            <w:pPr>
              <w:pStyle w:val="Listenabsatz"/>
              <w:numPr>
                <w:ilvl w:val="0"/>
                <w:numId w:val="71"/>
              </w:numPr>
              <w:ind w:left="156" w:hanging="142"/>
              <w:rPr>
                <w:sz w:val="16"/>
                <w:szCs w:val="16"/>
              </w:rPr>
            </w:pPr>
            <w:r w:rsidRPr="00B72905">
              <w:rPr>
                <w:sz w:val="16"/>
                <w:szCs w:val="16"/>
              </w:rPr>
              <w:t>Verlust der Vertriebsz</w:t>
            </w:r>
            <w:r w:rsidRPr="00B72905">
              <w:rPr>
                <w:sz w:val="16"/>
                <w:szCs w:val="16"/>
              </w:rPr>
              <w:t>u</w:t>
            </w:r>
            <w:r w:rsidRPr="00B72905">
              <w:rPr>
                <w:sz w:val="16"/>
                <w:szCs w:val="16"/>
              </w:rPr>
              <w:t>lassung des Fonds oder der KVG</w:t>
            </w:r>
          </w:p>
          <w:p w14:paraId="5A775837" w14:textId="123FAB0B" w:rsidR="00BE16AE" w:rsidRPr="00B72905" w:rsidRDefault="00BE16AE" w:rsidP="00615E9B">
            <w:pPr>
              <w:pStyle w:val="Listenabsatz"/>
              <w:numPr>
                <w:ilvl w:val="0"/>
                <w:numId w:val="71"/>
              </w:numPr>
              <w:ind w:left="156" w:hanging="142"/>
              <w:rPr>
                <w:sz w:val="16"/>
                <w:szCs w:val="16"/>
              </w:rPr>
            </w:pPr>
            <w:r w:rsidRPr="00B72905">
              <w:rPr>
                <w:sz w:val="16"/>
                <w:szCs w:val="16"/>
              </w:rPr>
              <w:t>Erwerb von Anteilen durch KVG nicht z</w:t>
            </w:r>
            <w:r w:rsidRPr="00B72905">
              <w:rPr>
                <w:sz w:val="16"/>
                <w:szCs w:val="16"/>
              </w:rPr>
              <w:t>u</w:t>
            </w:r>
            <w:r w:rsidRPr="00B72905">
              <w:rPr>
                <w:sz w:val="16"/>
                <w:szCs w:val="16"/>
              </w:rPr>
              <w:t>gelassen</w:t>
            </w:r>
          </w:p>
        </w:tc>
        <w:tc>
          <w:tcPr>
            <w:tcW w:w="775" w:type="pct"/>
            <w:shd w:val="clear" w:color="auto" w:fill="F2DBDB" w:themeFill="accent2" w:themeFillTint="33"/>
          </w:tcPr>
          <w:p w14:paraId="13427C4A" w14:textId="77777777" w:rsidR="00BE16AE" w:rsidRPr="00B72905" w:rsidRDefault="00BE16AE" w:rsidP="001F28CC">
            <w:pPr>
              <w:rPr>
                <w:sz w:val="16"/>
                <w:szCs w:val="16"/>
              </w:rPr>
            </w:pPr>
            <w:r w:rsidRPr="00B72905">
              <w:rPr>
                <w:sz w:val="16"/>
                <w:szCs w:val="16"/>
              </w:rPr>
              <w:t>Möglich bei</w:t>
            </w:r>
          </w:p>
          <w:p w14:paraId="52207CC3" w14:textId="435F1E9B" w:rsidR="00BE16AE" w:rsidRPr="00B72905" w:rsidRDefault="00BE16AE" w:rsidP="001F28CC">
            <w:pPr>
              <w:pStyle w:val="Listenabsatz"/>
              <w:numPr>
                <w:ilvl w:val="0"/>
                <w:numId w:val="71"/>
              </w:numPr>
              <w:ind w:left="156" w:hanging="142"/>
              <w:rPr>
                <w:sz w:val="16"/>
                <w:szCs w:val="16"/>
              </w:rPr>
            </w:pPr>
            <w:r w:rsidRPr="00B72905">
              <w:rPr>
                <w:sz w:val="16"/>
                <w:szCs w:val="16"/>
              </w:rPr>
              <w:t>Auflösung</w:t>
            </w:r>
          </w:p>
          <w:p w14:paraId="3325EB03" w14:textId="50B5AF9A" w:rsidR="00BE16AE" w:rsidRPr="00B72905" w:rsidRDefault="00BE16AE" w:rsidP="001F28CC">
            <w:pPr>
              <w:pStyle w:val="Listenabsatz"/>
              <w:numPr>
                <w:ilvl w:val="0"/>
                <w:numId w:val="71"/>
              </w:numPr>
              <w:ind w:left="156" w:hanging="142"/>
              <w:rPr>
                <w:sz w:val="16"/>
                <w:szCs w:val="16"/>
              </w:rPr>
            </w:pPr>
            <w:r w:rsidRPr="00B72905">
              <w:rPr>
                <w:sz w:val="16"/>
                <w:szCs w:val="16"/>
              </w:rPr>
              <w:t>Beschränkung, Aussetzung oder Einste</w:t>
            </w:r>
            <w:r w:rsidRPr="00B72905">
              <w:rPr>
                <w:sz w:val="16"/>
                <w:szCs w:val="16"/>
              </w:rPr>
              <w:t>l</w:t>
            </w:r>
            <w:r w:rsidRPr="00B72905">
              <w:rPr>
                <w:sz w:val="16"/>
                <w:szCs w:val="16"/>
              </w:rPr>
              <w:t>lung</w:t>
            </w:r>
          </w:p>
          <w:p w14:paraId="2F802C5E" w14:textId="77777777" w:rsidR="00BE16AE" w:rsidRPr="00B72905" w:rsidRDefault="00BE16AE" w:rsidP="001F28CC">
            <w:pPr>
              <w:rPr>
                <w:sz w:val="16"/>
                <w:szCs w:val="16"/>
              </w:rPr>
            </w:pPr>
          </w:p>
        </w:tc>
        <w:tc>
          <w:tcPr>
            <w:tcW w:w="775" w:type="pct"/>
            <w:shd w:val="clear" w:color="auto" w:fill="FFFFCC"/>
            <w:vAlign w:val="center"/>
          </w:tcPr>
          <w:p w14:paraId="33241435" w14:textId="77777777" w:rsidR="001F28CC" w:rsidRPr="00B72905" w:rsidRDefault="001F28CC" w:rsidP="001F28CC">
            <w:pPr>
              <w:rPr>
                <w:sz w:val="16"/>
                <w:szCs w:val="16"/>
              </w:rPr>
            </w:pPr>
            <w:r w:rsidRPr="00B72905">
              <w:rPr>
                <w:sz w:val="16"/>
                <w:szCs w:val="16"/>
              </w:rPr>
              <w:t>Möglich bei</w:t>
            </w:r>
          </w:p>
          <w:p w14:paraId="7E89865F" w14:textId="7CF4E9D0" w:rsidR="001F28CC" w:rsidRPr="00B72905" w:rsidRDefault="001F28CC" w:rsidP="001F28CC">
            <w:pPr>
              <w:pStyle w:val="Listenabsatz"/>
              <w:numPr>
                <w:ilvl w:val="0"/>
                <w:numId w:val="71"/>
              </w:numPr>
              <w:ind w:left="156" w:hanging="142"/>
              <w:rPr>
                <w:sz w:val="16"/>
                <w:szCs w:val="16"/>
              </w:rPr>
            </w:pPr>
            <w:r w:rsidRPr="00B72905">
              <w:rPr>
                <w:sz w:val="16"/>
                <w:szCs w:val="16"/>
              </w:rPr>
              <w:t>Zusammenl</w:t>
            </w:r>
            <w:r w:rsidRPr="00B72905">
              <w:rPr>
                <w:sz w:val="16"/>
                <w:szCs w:val="16"/>
              </w:rPr>
              <w:t>e</w:t>
            </w:r>
            <w:r w:rsidRPr="00B72905">
              <w:rPr>
                <w:sz w:val="16"/>
                <w:szCs w:val="16"/>
              </w:rPr>
              <w:t>gung/Verschmelzung</w:t>
            </w:r>
          </w:p>
          <w:p w14:paraId="0A27F28D" w14:textId="77777777" w:rsidR="001F28CC" w:rsidRPr="00B72905" w:rsidRDefault="001F28CC" w:rsidP="001F28CC">
            <w:pPr>
              <w:pStyle w:val="Listenabsatz"/>
              <w:numPr>
                <w:ilvl w:val="0"/>
                <w:numId w:val="71"/>
              </w:numPr>
              <w:ind w:left="156" w:hanging="142"/>
              <w:rPr>
                <w:sz w:val="16"/>
                <w:szCs w:val="16"/>
              </w:rPr>
            </w:pPr>
            <w:r w:rsidRPr="00B72905">
              <w:rPr>
                <w:sz w:val="16"/>
                <w:szCs w:val="16"/>
              </w:rPr>
              <w:t>Schli</w:t>
            </w:r>
            <w:r w:rsidRPr="00B72905">
              <w:rPr>
                <w:sz w:val="16"/>
                <w:szCs w:val="16"/>
              </w:rPr>
              <w:t>e</w:t>
            </w:r>
            <w:r w:rsidRPr="00B72905">
              <w:rPr>
                <w:sz w:val="16"/>
                <w:szCs w:val="16"/>
              </w:rPr>
              <w:t>ßung/Auflösung</w:t>
            </w:r>
          </w:p>
          <w:p w14:paraId="3990AEAA" w14:textId="5ABAC1C7" w:rsidR="001F28CC" w:rsidRPr="00B72905" w:rsidRDefault="001F28CC" w:rsidP="001F28CC">
            <w:pPr>
              <w:pStyle w:val="Listenabsatz"/>
              <w:numPr>
                <w:ilvl w:val="0"/>
                <w:numId w:val="71"/>
              </w:numPr>
              <w:ind w:left="156" w:hanging="142"/>
              <w:rPr>
                <w:sz w:val="16"/>
                <w:szCs w:val="16"/>
              </w:rPr>
            </w:pPr>
            <w:r w:rsidRPr="00B72905">
              <w:rPr>
                <w:sz w:val="16"/>
                <w:szCs w:val="16"/>
              </w:rPr>
              <w:t>Vertrag</w:t>
            </w:r>
            <w:r w:rsidRPr="00B72905">
              <w:rPr>
                <w:sz w:val="16"/>
                <w:szCs w:val="16"/>
              </w:rPr>
              <w:t>s</w:t>
            </w:r>
            <w:r w:rsidRPr="00B72905">
              <w:rPr>
                <w:sz w:val="16"/>
                <w:szCs w:val="16"/>
              </w:rPr>
              <w:t>pflichtverle</w:t>
            </w:r>
            <w:r w:rsidRPr="00B72905">
              <w:rPr>
                <w:sz w:val="16"/>
                <w:szCs w:val="16"/>
              </w:rPr>
              <w:t>t</w:t>
            </w:r>
            <w:r w:rsidRPr="00B72905">
              <w:rPr>
                <w:sz w:val="16"/>
                <w:szCs w:val="16"/>
              </w:rPr>
              <w:t>zung</w:t>
            </w:r>
          </w:p>
          <w:p w14:paraId="49A8DAD1" w14:textId="77777777" w:rsidR="001F28CC" w:rsidRPr="00B72905" w:rsidRDefault="001F28CC" w:rsidP="001F28CC">
            <w:pPr>
              <w:pStyle w:val="Listenabsatz"/>
              <w:numPr>
                <w:ilvl w:val="0"/>
                <w:numId w:val="71"/>
              </w:numPr>
              <w:ind w:left="156" w:hanging="142"/>
              <w:rPr>
                <w:sz w:val="16"/>
                <w:szCs w:val="16"/>
              </w:rPr>
            </w:pPr>
            <w:r w:rsidRPr="00B72905">
              <w:rPr>
                <w:sz w:val="16"/>
                <w:szCs w:val="16"/>
              </w:rPr>
              <w:t>Einstellung des Vertriebs</w:t>
            </w:r>
          </w:p>
          <w:p w14:paraId="2B2030C4" w14:textId="2D969C69" w:rsidR="001F28CC" w:rsidRPr="00B72905" w:rsidRDefault="001F28CC" w:rsidP="001F28CC">
            <w:pPr>
              <w:pStyle w:val="Listenabsatz"/>
              <w:numPr>
                <w:ilvl w:val="0"/>
                <w:numId w:val="71"/>
              </w:numPr>
              <w:ind w:left="156" w:hanging="142"/>
              <w:rPr>
                <w:sz w:val="16"/>
                <w:szCs w:val="16"/>
              </w:rPr>
            </w:pPr>
            <w:r w:rsidRPr="00B72905">
              <w:rPr>
                <w:sz w:val="16"/>
                <w:szCs w:val="16"/>
              </w:rPr>
              <w:t xml:space="preserve">Verlust der </w:t>
            </w:r>
            <w:proofErr w:type="spellStart"/>
            <w:r w:rsidRPr="00B72905">
              <w:rPr>
                <w:sz w:val="16"/>
                <w:szCs w:val="16"/>
              </w:rPr>
              <w:t>Vertriebszusa</w:t>
            </w:r>
            <w:r w:rsidRPr="00B72905">
              <w:rPr>
                <w:sz w:val="16"/>
                <w:szCs w:val="16"/>
              </w:rPr>
              <w:t>l</w:t>
            </w:r>
            <w:r w:rsidRPr="00B72905">
              <w:rPr>
                <w:sz w:val="16"/>
                <w:szCs w:val="16"/>
              </w:rPr>
              <w:t>lung</w:t>
            </w:r>
            <w:proofErr w:type="spellEnd"/>
          </w:p>
          <w:p w14:paraId="6332EBB0" w14:textId="77777777" w:rsidR="00BE16AE" w:rsidRPr="00B72905" w:rsidRDefault="00BE16AE" w:rsidP="001F28CC">
            <w:pPr>
              <w:pStyle w:val="Listenabsatz"/>
              <w:ind w:left="156"/>
              <w:rPr>
                <w:sz w:val="16"/>
                <w:szCs w:val="16"/>
              </w:rPr>
            </w:pPr>
          </w:p>
        </w:tc>
        <w:tc>
          <w:tcPr>
            <w:tcW w:w="774" w:type="pct"/>
            <w:shd w:val="clear" w:color="auto" w:fill="DBE5F1" w:themeFill="accent1" w:themeFillTint="33"/>
          </w:tcPr>
          <w:p w14:paraId="32565570" w14:textId="77777777" w:rsidR="001F28CC" w:rsidRPr="00B72905" w:rsidRDefault="001F28CC" w:rsidP="001F28CC">
            <w:pPr>
              <w:rPr>
                <w:sz w:val="16"/>
                <w:szCs w:val="16"/>
              </w:rPr>
            </w:pPr>
            <w:r w:rsidRPr="00B72905">
              <w:rPr>
                <w:sz w:val="16"/>
                <w:szCs w:val="16"/>
              </w:rPr>
              <w:t>Möglich bei</w:t>
            </w:r>
          </w:p>
          <w:p w14:paraId="351870CC" w14:textId="77777777" w:rsidR="001F28CC" w:rsidRPr="00B72905" w:rsidRDefault="001F28CC" w:rsidP="001F28CC">
            <w:pPr>
              <w:pStyle w:val="Listenabsatz"/>
              <w:numPr>
                <w:ilvl w:val="0"/>
                <w:numId w:val="71"/>
              </w:numPr>
              <w:ind w:left="156" w:hanging="142"/>
              <w:rPr>
                <w:sz w:val="16"/>
                <w:szCs w:val="16"/>
              </w:rPr>
            </w:pPr>
            <w:r w:rsidRPr="00B72905">
              <w:rPr>
                <w:sz w:val="16"/>
                <w:szCs w:val="16"/>
              </w:rPr>
              <w:t>Schli</w:t>
            </w:r>
            <w:r w:rsidRPr="00B72905">
              <w:rPr>
                <w:sz w:val="16"/>
                <w:szCs w:val="16"/>
              </w:rPr>
              <w:t>e</w:t>
            </w:r>
            <w:r w:rsidRPr="00B72905">
              <w:rPr>
                <w:sz w:val="16"/>
                <w:szCs w:val="16"/>
              </w:rPr>
              <w:t>ßung/Auflösung</w:t>
            </w:r>
          </w:p>
          <w:p w14:paraId="05AC040D" w14:textId="77777777" w:rsidR="001F28CC" w:rsidRPr="00B72905" w:rsidRDefault="001F28CC" w:rsidP="001F28CC">
            <w:pPr>
              <w:pStyle w:val="Listenabsatz"/>
              <w:numPr>
                <w:ilvl w:val="0"/>
                <w:numId w:val="71"/>
              </w:numPr>
              <w:ind w:left="156" w:hanging="142"/>
              <w:rPr>
                <w:sz w:val="16"/>
                <w:szCs w:val="16"/>
              </w:rPr>
            </w:pPr>
            <w:r w:rsidRPr="00B72905">
              <w:rPr>
                <w:sz w:val="16"/>
                <w:szCs w:val="16"/>
              </w:rPr>
              <w:t>Aussetzung oder Einste</w:t>
            </w:r>
            <w:r w:rsidRPr="00B72905">
              <w:rPr>
                <w:sz w:val="16"/>
                <w:szCs w:val="16"/>
              </w:rPr>
              <w:t>l</w:t>
            </w:r>
            <w:r w:rsidRPr="00B72905">
              <w:rPr>
                <w:sz w:val="16"/>
                <w:szCs w:val="16"/>
              </w:rPr>
              <w:t>lung von An-/Verkauf</w:t>
            </w:r>
          </w:p>
          <w:p w14:paraId="33889B1A" w14:textId="77777777" w:rsidR="00BE16AE" w:rsidRPr="00B72905" w:rsidRDefault="00BE16AE" w:rsidP="001F28CC">
            <w:pPr>
              <w:rPr>
                <w:sz w:val="16"/>
                <w:szCs w:val="16"/>
              </w:rPr>
            </w:pPr>
          </w:p>
        </w:tc>
      </w:tr>
      <w:tr w:rsidR="00FD4E6E" w:rsidRPr="00796A61" w14:paraId="4149954F" w14:textId="77777777" w:rsidTr="00B72905">
        <w:trPr>
          <w:cantSplit/>
          <w:tblHeader/>
        </w:trPr>
        <w:tc>
          <w:tcPr>
            <w:tcW w:w="1127" w:type="pct"/>
            <w:vAlign w:val="center"/>
          </w:tcPr>
          <w:p w14:paraId="5EDF3EBB" w14:textId="261849D6" w:rsidR="00FD4E6E" w:rsidRDefault="00FD4E6E" w:rsidP="00647DB6">
            <w:r>
              <w:lastRenderedPageBreak/>
              <w:t>Kriterien für Recht des VU Fond</w:t>
            </w:r>
            <w:r>
              <w:t>s</w:t>
            </w:r>
            <w:r>
              <w:t>wechsel zu vera</w:t>
            </w:r>
            <w:r>
              <w:t>n</w:t>
            </w:r>
            <w:r>
              <w:t xml:space="preserve">lassen (Switch und ggf. </w:t>
            </w:r>
            <w:proofErr w:type="spellStart"/>
            <w:r>
              <w:t>Shift</w:t>
            </w:r>
            <w:proofErr w:type="spellEnd"/>
            <w:r>
              <w:t xml:space="preserve"> auf E</w:t>
            </w:r>
            <w:r>
              <w:t>r</w:t>
            </w:r>
            <w:r>
              <w:t>satzfonds)</w:t>
            </w:r>
          </w:p>
        </w:tc>
        <w:tc>
          <w:tcPr>
            <w:tcW w:w="774" w:type="pct"/>
            <w:shd w:val="clear" w:color="auto" w:fill="D9D9D9" w:themeFill="background1" w:themeFillShade="D9"/>
            <w:vAlign w:val="center"/>
          </w:tcPr>
          <w:p w14:paraId="11814828" w14:textId="77777777" w:rsidR="00FD4E6E" w:rsidRPr="00B72905" w:rsidRDefault="00FD4E6E" w:rsidP="008229B9">
            <w:pPr>
              <w:pStyle w:val="Listenabsatz"/>
              <w:numPr>
                <w:ilvl w:val="0"/>
                <w:numId w:val="71"/>
              </w:numPr>
              <w:ind w:left="156" w:hanging="142"/>
              <w:rPr>
                <w:sz w:val="16"/>
                <w:szCs w:val="16"/>
              </w:rPr>
            </w:pPr>
            <w:r w:rsidRPr="00B72905">
              <w:rPr>
                <w:sz w:val="16"/>
                <w:szCs w:val="16"/>
              </w:rPr>
              <w:t>Unterschre</w:t>
            </w:r>
            <w:r w:rsidRPr="00B72905">
              <w:rPr>
                <w:sz w:val="16"/>
                <w:szCs w:val="16"/>
              </w:rPr>
              <w:t>i</w:t>
            </w:r>
            <w:r w:rsidRPr="00B72905">
              <w:rPr>
                <w:sz w:val="16"/>
                <w:szCs w:val="16"/>
              </w:rPr>
              <w:t>tung der Fondsperfo</w:t>
            </w:r>
            <w:r w:rsidRPr="00B72905">
              <w:rPr>
                <w:sz w:val="16"/>
                <w:szCs w:val="16"/>
              </w:rPr>
              <w:t>r</w:t>
            </w:r>
            <w:r w:rsidRPr="00B72905">
              <w:rPr>
                <w:sz w:val="16"/>
                <w:szCs w:val="16"/>
              </w:rPr>
              <w:t>mance</w:t>
            </w:r>
          </w:p>
          <w:p w14:paraId="27B9DF7B" w14:textId="77777777" w:rsidR="00FD4E6E" w:rsidRPr="00B72905" w:rsidRDefault="00FD4E6E" w:rsidP="008229B9">
            <w:pPr>
              <w:pStyle w:val="Listenabsatz"/>
              <w:numPr>
                <w:ilvl w:val="0"/>
                <w:numId w:val="71"/>
              </w:numPr>
              <w:ind w:left="156" w:hanging="142"/>
              <w:rPr>
                <w:sz w:val="16"/>
                <w:szCs w:val="16"/>
              </w:rPr>
            </w:pPr>
            <w:r w:rsidRPr="00B72905">
              <w:rPr>
                <w:sz w:val="16"/>
                <w:szCs w:val="16"/>
              </w:rPr>
              <w:t xml:space="preserve">Änderung der </w:t>
            </w:r>
            <w:proofErr w:type="spellStart"/>
            <w:r w:rsidRPr="00B72905">
              <w:rPr>
                <w:sz w:val="16"/>
                <w:szCs w:val="16"/>
              </w:rPr>
              <w:t>Anlagetrat</w:t>
            </w:r>
            <w:r w:rsidRPr="00B72905">
              <w:rPr>
                <w:sz w:val="16"/>
                <w:szCs w:val="16"/>
              </w:rPr>
              <w:t>e</w:t>
            </w:r>
            <w:r w:rsidRPr="00B72905">
              <w:rPr>
                <w:sz w:val="16"/>
                <w:szCs w:val="16"/>
              </w:rPr>
              <w:t>gie</w:t>
            </w:r>
            <w:proofErr w:type="spellEnd"/>
            <w:r w:rsidRPr="00B72905">
              <w:rPr>
                <w:sz w:val="16"/>
                <w:szCs w:val="16"/>
              </w:rPr>
              <w:t>/-politik</w:t>
            </w:r>
          </w:p>
          <w:p w14:paraId="20BF26F6" w14:textId="77777777" w:rsidR="00FD4E6E" w:rsidRDefault="00FD4E6E" w:rsidP="008229B9">
            <w:pPr>
              <w:pStyle w:val="Listenabsatz"/>
              <w:numPr>
                <w:ilvl w:val="0"/>
                <w:numId w:val="71"/>
              </w:numPr>
              <w:ind w:left="156" w:hanging="142"/>
              <w:rPr>
                <w:sz w:val="16"/>
                <w:szCs w:val="16"/>
              </w:rPr>
            </w:pPr>
            <w:r w:rsidRPr="00B72905">
              <w:rPr>
                <w:sz w:val="16"/>
                <w:szCs w:val="16"/>
              </w:rPr>
              <w:t>Austausch des Fondsman</w:t>
            </w:r>
            <w:r w:rsidRPr="00B72905">
              <w:rPr>
                <w:sz w:val="16"/>
                <w:szCs w:val="16"/>
              </w:rPr>
              <w:t>a</w:t>
            </w:r>
            <w:r w:rsidRPr="00B72905">
              <w:rPr>
                <w:sz w:val="16"/>
                <w:szCs w:val="16"/>
              </w:rPr>
              <w:t>gers</w:t>
            </w:r>
          </w:p>
          <w:p w14:paraId="30EDFCF5" w14:textId="78925D5B" w:rsidR="00FD4E6E" w:rsidRPr="00B72905" w:rsidRDefault="00FD4E6E" w:rsidP="008229B9">
            <w:pPr>
              <w:pStyle w:val="Listenabsatz"/>
              <w:numPr>
                <w:ilvl w:val="0"/>
                <w:numId w:val="71"/>
              </w:numPr>
              <w:ind w:left="156" w:hanging="142"/>
              <w:rPr>
                <w:sz w:val="16"/>
                <w:szCs w:val="16"/>
              </w:rPr>
            </w:pPr>
            <w:r w:rsidRPr="00B72905">
              <w:rPr>
                <w:sz w:val="16"/>
                <w:szCs w:val="16"/>
              </w:rPr>
              <w:t xml:space="preserve">Abwertung durch </w:t>
            </w:r>
            <w:proofErr w:type="spellStart"/>
            <w:r w:rsidRPr="00B72905">
              <w:rPr>
                <w:sz w:val="16"/>
                <w:szCs w:val="16"/>
              </w:rPr>
              <w:t>reno</w:t>
            </w:r>
            <w:r w:rsidRPr="00B72905">
              <w:rPr>
                <w:sz w:val="16"/>
                <w:szCs w:val="16"/>
              </w:rPr>
              <w:t>m</w:t>
            </w:r>
            <w:r w:rsidRPr="00B72905">
              <w:rPr>
                <w:sz w:val="16"/>
                <w:szCs w:val="16"/>
              </w:rPr>
              <w:t>mietes</w:t>
            </w:r>
            <w:proofErr w:type="spellEnd"/>
            <w:r w:rsidRPr="00B72905">
              <w:rPr>
                <w:sz w:val="16"/>
                <w:szCs w:val="16"/>
              </w:rPr>
              <w:t xml:space="preserve"> R</w:t>
            </w:r>
            <w:r w:rsidRPr="00B72905">
              <w:rPr>
                <w:sz w:val="16"/>
                <w:szCs w:val="16"/>
              </w:rPr>
              <w:t>a</w:t>
            </w:r>
            <w:r w:rsidRPr="00B72905">
              <w:rPr>
                <w:sz w:val="16"/>
                <w:szCs w:val="16"/>
              </w:rPr>
              <w:t>tingunterne</w:t>
            </w:r>
            <w:r w:rsidRPr="00B72905">
              <w:rPr>
                <w:sz w:val="16"/>
                <w:szCs w:val="16"/>
              </w:rPr>
              <w:t>h</w:t>
            </w:r>
            <w:r w:rsidRPr="00B72905">
              <w:rPr>
                <w:sz w:val="16"/>
                <w:szCs w:val="16"/>
              </w:rPr>
              <w:t>men</w:t>
            </w:r>
          </w:p>
          <w:p w14:paraId="60466476" w14:textId="77777777" w:rsidR="00FD4E6E" w:rsidRPr="00B72905" w:rsidRDefault="00FD4E6E" w:rsidP="008229B9">
            <w:pPr>
              <w:pStyle w:val="Listenabsatz"/>
              <w:numPr>
                <w:ilvl w:val="0"/>
                <w:numId w:val="71"/>
              </w:numPr>
              <w:ind w:left="156" w:hanging="142"/>
              <w:rPr>
                <w:sz w:val="16"/>
                <w:szCs w:val="16"/>
              </w:rPr>
            </w:pPr>
            <w:r w:rsidRPr="00B72905">
              <w:rPr>
                <w:sz w:val="16"/>
                <w:szCs w:val="16"/>
              </w:rPr>
              <w:t>Veränderten Rahmenb</w:t>
            </w:r>
            <w:r w:rsidRPr="00B72905">
              <w:rPr>
                <w:sz w:val="16"/>
                <w:szCs w:val="16"/>
              </w:rPr>
              <w:t>e</w:t>
            </w:r>
            <w:r w:rsidRPr="00B72905">
              <w:rPr>
                <w:sz w:val="16"/>
                <w:szCs w:val="16"/>
              </w:rPr>
              <w:t>dingungen des Fonds durch die KVG</w:t>
            </w:r>
          </w:p>
          <w:p w14:paraId="0788EC72" w14:textId="77777777" w:rsidR="00FD4E6E" w:rsidRPr="00B72905" w:rsidRDefault="00FD4E6E" w:rsidP="008229B9">
            <w:pPr>
              <w:pStyle w:val="Listenabsatz"/>
              <w:numPr>
                <w:ilvl w:val="0"/>
                <w:numId w:val="71"/>
              </w:numPr>
              <w:ind w:left="156" w:hanging="142"/>
              <w:rPr>
                <w:sz w:val="16"/>
                <w:szCs w:val="16"/>
              </w:rPr>
            </w:pPr>
            <w:r w:rsidRPr="00B72905">
              <w:rPr>
                <w:sz w:val="16"/>
                <w:szCs w:val="16"/>
              </w:rPr>
              <w:t>Effiziente Verwaltung durch VU nicht mehr möglich</w:t>
            </w:r>
          </w:p>
          <w:p w14:paraId="2AE38245" w14:textId="77777777" w:rsidR="00FD4E6E" w:rsidRPr="00B72905" w:rsidRDefault="00FD4E6E" w:rsidP="008229B9">
            <w:pPr>
              <w:pStyle w:val="Listenabsatz"/>
              <w:numPr>
                <w:ilvl w:val="0"/>
                <w:numId w:val="71"/>
              </w:numPr>
              <w:ind w:left="156" w:hanging="142"/>
              <w:rPr>
                <w:sz w:val="16"/>
                <w:szCs w:val="16"/>
              </w:rPr>
            </w:pPr>
            <w:r w:rsidRPr="00B72905">
              <w:rPr>
                <w:sz w:val="16"/>
                <w:szCs w:val="16"/>
              </w:rPr>
              <w:t>Änderung der Gebühre</w:t>
            </w:r>
            <w:r w:rsidRPr="00B72905">
              <w:rPr>
                <w:sz w:val="16"/>
                <w:szCs w:val="16"/>
              </w:rPr>
              <w:t>n</w:t>
            </w:r>
            <w:r w:rsidRPr="00B72905">
              <w:rPr>
                <w:sz w:val="16"/>
                <w:szCs w:val="16"/>
              </w:rPr>
              <w:t>struktur/Höhe der Kosten</w:t>
            </w:r>
          </w:p>
          <w:p w14:paraId="75095506" w14:textId="77777777" w:rsidR="00FD4E6E" w:rsidRPr="00B72905" w:rsidRDefault="00FD4E6E" w:rsidP="008229B9">
            <w:pPr>
              <w:pStyle w:val="Listenabsatz"/>
              <w:numPr>
                <w:ilvl w:val="0"/>
                <w:numId w:val="71"/>
              </w:numPr>
              <w:ind w:left="156" w:hanging="142"/>
              <w:rPr>
                <w:sz w:val="16"/>
                <w:szCs w:val="16"/>
              </w:rPr>
            </w:pPr>
            <w:r w:rsidRPr="00B72905">
              <w:rPr>
                <w:sz w:val="16"/>
                <w:szCs w:val="16"/>
              </w:rPr>
              <w:t>Änderung von Ausgabe-/</w:t>
            </w:r>
            <w:proofErr w:type="spellStart"/>
            <w:r w:rsidRPr="00B72905">
              <w:rPr>
                <w:sz w:val="16"/>
                <w:szCs w:val="16"/>
              </w:rPr>
              <w:t>rücknahmeregelungen</w:t>
            </w:r>
            <w:proofErr w:type="spellEnd"/>
          </w:p>
          <w:p w14:paraId="020FBDB8" w14:textId="77777777" w:rsidR="00FD4E6E" w:rsidRPr="00B72905" w:rsidRDefault="00FD4E6E" w:rsidP="008229B9">
            <w:pPr>
              <w:pStyle w:val="Listenabsatz"/>
              <w:numPr>
                <w:ilvl w:val="0"/>
                <w:numId w:val="71"/>
              </w:numPr>
              <w:ind w:left="156" w:hanging="142"/>
              <w:rPr>
                <w:sz w:val="16"/>
                <w:szCs w:val="16"/>
              </w:rPr>
            </w:pPr>
            <w:r w:rsidRPr="00B72905">
              <w:rPr>
                <w:sz w:val="16"/>
                <w:szCs w:val="16"/>
              </w:rPr>
              <w:t>Ermöglicht Transaktionen, welche bei unmittelbarer Anlage rech</w:t>
            </w:r>
            <w:r w:rsidRPr="00B72905">
              <w:rPr>
                <w:sz w:val="16"/>
                <w:szCs w:val="16"/>
              </w:rPr>
              <w:t>t</w:t>
            </w:r>
            <w:r w:rsidRPr="00B72905">
              <w:rPr>
                <w:sz w:val="16"/>
                <w:szCs w:val="16"/>
              </w:rPr>
              <w:t>lich nicht e</w:t>
            </w:r>
            <w:r w:rsidRPr="00B72905">
              <w:rPr>
                <w:sz w:val="16"/>
                <w:szCs w:val="16"/>
              </w:rPr>
              <w:t>r</w:t>
            </w:r>
            <w:r w:rsidRPr="00B72905">
              <w:rPr>
                <w:sz w:val="16"/>
                <w:szCs w:val="16"/>
              </w:rPr>
              <w:t>laubt sind</w:t>
            </w:r>
          </w:p>
          <w:p w14:paraId="357665C6" w14:textId="77777777" w:rsidR="00FD4E6E" w:rsidRPr="00B72905" w:rsidRDefault="00FD4E6E" w:rsidP="00647DB6">
            <w:pPr>
              <w:jc w:val="center"/>
              <w:rPr>
                <w:b/>
                <w:sz w:val="16"/>
                <w:szCs w:val="16"/>
              </w:rPr>
            </w:pPr>
          </w:p>
        </w:tc>
        <w:tc>
          <w:tcPr>
            <w:tcW w:w="775" w:type="pct"/>
            <w:shd w:val="clear" w:color="auto" w:fill="EAF1DD" w:themeFill="accent3" w:themeFillTint="33"/>
            <w:vAlign w:val="center"/>
          </w:tcPr>
          <w:p w14:paraId="4D7F5266" w14:textId="11F3CB65" w:rsidR="00FD4E6E" w:rsidRPr="00B72905" w:rsidRDefault="00FD4E6E" w:rsidP="001F28CC">
            <w:pPr>
              <w:pStyle w:val="Listenabsatz"/>
              <w:numPr>
                <w:ilvl w:val="0"/>
                <w:numId w:val="71"/>
              </w:numPr>
              <w:ind w:left="156" w:hanging="142"/>
              <w:rPr>
                <w:sz w:val="16"/>
                <w:szCs w:val="16"/>
              </w:rPr>
            </w:pPr>
            <w:r w:rsidRPr="00B72905">
              <w:rPr>
                <w:sz w:val="16"/>
                <w:szCs w:val="16"/>
              </w:rPr>
              <w:t>Unterschre</w:t>
            </w:r>
            <w:r w:rsidRPr="00B72905">
              <w:rPr>
                <w:sz w:val="16"/>
                <w:szCs w:val="16"/>
              </w:rPr>
              <w:t>i</w:t>
            </w:r>
            <w:r w:rsidRPr="00B72905">
              <w:rPr>
                <w:sz w:val="16"/>
                <w:szCs w:val="16"/>
              </w:rPr>
              <w:t>tung der Fondsperfo</w:t>
            </w:r>
            <w:r w:rsidRPr="00B72905">
              <w:rPr>
                <w:sz w:val="16"/>
                <w:szCs w:val="16"/>
              </w:rPr>
              <w:t>r</w:t>
            </w:r>
            <w:r w:rsidRPr="00B72905">
              <w:rPr>
                <w:sz w:val="16"/>
                <w:szCs w:val="16"/>
              </w:rPr>
              <w:t>mance</w:t>
            </w:r>
          </w:p>
          <w:p w14:paraId="50CE9817" w14:textId="2AD81973" w:rsidR="00FD4E6E" w:rsidRPr="00B72905" w:rsidRDefault="00FD4E6E" w:rsidP="001F28CC">
            <w:pPr>
              <w:pStyle w:val="Listenabsatz"/>
              <w:numPr>
                <w:ilvl w:val="0"/>
                <w:numId w:val="71"/>
              </w:numPr>
              <w:ind w:left="156" w:hanging="142"/>
              <w:rPr>
                <w:sz w:val="16"/>
                <w:szCs w:val="16"/>
              </w:rPr>
            </w:pPr>
            <w:r w:rsidRPr="00B72905">
              <w:rPr>
                <w:sz w:val="16"/>
                <w:szCs w:val="16"/>
              </w:rPr>
              <w:t xml:space="preserve">Änderung der </w:t>
            </w:r>
            <w:proofErr w:type="spellStart"/>
            <w:r w:rsidRPr="00B72905">
              <w:rPr>
                <w:sz w:val="16"/>
                <w:szCs w:val="16"/>
              </w:rPr>
              <w:t>Anlagetrat</w:t>
            </w:r>
            <w:r w:rsidRPr="00B72905">
              <w:rPr>
                <w:sz w:val="16"/>
                <w:szCs w:val="16"/>
              </w:rPr>
              <w:t>e</w:t>
            </w:r>
            <w:r w:rsidRPr="00B72905">
              <w:rPr>
                <w:sz w:val="16"/>
                <w:szCs w:val="16"/>
              </w:rPr>
              <w:t>gie</w:t>
            </w:r>
            <w:proofErr w:type="spellEnd"/>
            <w:r w:rsidRPr="00B72905">
              <w:rPr>
                <w:sz w:val="16"/>
                <w:szCs w:val="16"/>
              </w:rPr>
              <w:t>/-politik</w:t>
            </w:r>
          </w:p>
          <w:p w14:paraId="3E6A04AB" w14:textId="77777777" w:rsidR="00FD4E6E" w:rsidRPr="00B72905" w:rsidRDefault="00FD4E6E" w:rsidP="001F28CC">
            <w:pPr>
              <w:pStyle w:val="Listenabsatz"/>
              <w:numPr>
                <w:ilvl w:val="0"/>
                <w:numId w:val="71"/>
              </w:numPr>
              <w:ind w:left="156" w:hanging="142"/>
              <w:rPr>
                <w:sz w:val="16"/>
                <w:szCs w:val="16"/>
              </w:rPr>
            </w:pPr>
            <w:r w:rsidRPr="00B72905">
              <w:rPr>
                <w:sz w:val="16"/>
                <w:szCs w:val="16"/>
              </w:rPr>
              <w:t>Austausch des Fondsman</w:t>
            </w:r>
            <w:r w:rsidRPr="00B72905">
              <w:rPr>
                <w:sz w:val="16"/>
                <w:szCs w:val="16"/>
              </w:rPr>
              <w:t>a</w:t>
            </w:r>
            <w:r w:rsidRPr="00B72905">
              <w:rPr>
                <w:sz w:val="16"/>
                <w:szCs w:val="16"/>
              </w:rPr>
              <w:t>gers</w:t>
            </w:r>
          </w:p>
          <w:p w14:paraId="3F550BBF" w14:textId="77777777" w:rsidR="00FD4E6E" w:rsidRPr="00B72905" w:rsidRDefault="00FD4E6E" w:rsidP="001F28CC">
            <w:pPr>
              <w:pStyle w:val="Listenabsatz"/>
              <w:numPr>
                <w:ilvl w:val="0"/>
                <w:numId w:val="71"/>
              </w:numPr>
              <w:ind w:left="156" w:hanging="142"/>
              <w:rPr>
                <w:sz w:val="16"/>
                <w:szCs w:val="16"/>
              </w:rPr>
            </w:pPr>
            <w:r w:rsidRPr="00B72905">
              <w:rPr>
                <w:sz w:val="16"/>
                <w:szCs w:val="16"/>
              </w:rPr>
              <w:t>Veränderten Rahmenb</w:t>
            </w:r>
            <w:r w:rsidRPr="00B72905">
              <w:rPr>
                <w:sz w:val="16"/>
                <w:szCs w:val="16"/>
              </w:rPr>
              <w:t>e</w:t>
            </w:r>
            <w:r w:rsidRPr="00B72905">
              <w:rPr>
                <w:sz w:val="16"/>
                <w:szCs w:val="16"/>
              </w:rPr>
              <w:t>dingungen des Fonds durch die KVG</w:t>
            </w:r>
          </w:p>
          <w:p w14:paraId="58B93DF9" w14:textId="77777777" w:rsidR="00FD4E6E" w:rsidRPr="00B72905" w:rsidRDefault="00FD4E6E" w:rsidP="001F28CC">
            <w:pPr>
              <w:pStyle w:val="Listenabsatz"/>
              <w:numPr>
                <w:ilvl w:val="0"/>
                <w:numId w:val="71"/>
              </w:numPr>
              <w:ind w:left="156" w:hanging="142"/>
              <w:rPr>
                <w:sz w:val="16"/>
                <w:szCs w:val="16"/>
              </w:rPr>
            </w:pPr>
            <w:r w:rsidRPr="00B72905">
              <w:rPr>
                <w:sz w:val="16"/>
                <w:szCs w:val="16"/>
              </w:rPr>
              <w:t>Effiziente Verwaltung durch VU nicht mehr möglich</w:t>
            </w:r>
          </w:p>
          <w:p w14:paraId="60E70FA9" w14:textId="77777777" w:rsidR="00FD4E6E" w:rsidRPr="00B72905" w:rsidRDefault="00FD4E6E" w:rsidP="001F28CC">
            <w:pPr>
              <w:pStyle w:val="Listenabsatz"/>
              <w:numPr>
                <w:ilvl w:val="0"/>
                <w:numId w:val="71"/>
              </w:numPr>
              <w:ind w:left="156" w:hanging="142"/>
              <w:rPr>
                <w:sz w:val="16"/>
                <w:szCs w:val="16"/>
              </w:rPr>
            </w:pPr>
            <w:r w:rsidRPr="00B72905">
              <w:rPr>
                <w:sz w:val="16"/>
                <w:szCs w:val="16"/>
              </w:rPr>
              <w:t>Änderung der Gebühre</w:t>
            </w:r>
            <w:r w:rsidRPr="00B72905">
              <w:rPr>
                <w:sz w:val="16"/>
                <w:szCs w:val="16"/>
              </w:rPr>
              <w:t>n</w:t>
            </w:r>
            <w:r w:rsidRPr="00B72905">
              <w:rPr>
                <w:sz w:val="16"/>
                <w:szCs w:val="16"/>
              </w:rPr>
              <w:t>struktur/Höhe der Kosten</w:t>
            </w:r>
          </w:p>
          <w:p w14:paraId="0475520B" w14:textId="77777777" w:rsidR="00FD4E6E" w:rsidRPr="00B72905" w:rsidRDefault="00FD4E6E" w:rsidP="001F28CC">
            <w:pPr>
              <w:pStyle w:val="Listenabsatz"/>
              <w:numPr>
                <w:ilvl w:val="0"/>
                <w:numId w:val="71"/>
              </w:numPr>
              <w:ind w:left="156" w:hanging="142"/>
              <w:rPr>
                <w:sz w:val="16"/>
                <w:szCs w:val="16"/>
              </w:rPr>
            </w:pPr>
            <w:r w:rsidRPr="00B72905">
              <w:rPr>
                <w:sz w:val="16"/>
                <w:szCs w:val="16"/>
              </w:rPr>
              <w:t>Änderung von Ausgabe-/</w:t>
            </w:r>
            <w:proofErr w:type="spellStart"/>
            <w:r w:rsidRPr="00B72905">
              <w:rPr>
                <w:sz w:val="16"/>
                <w:szCs w:val="16"/>
              </w:rPr>
              <w:t>rücknahmeregelungen</w:t>
            </w:r>
            <w:proofErr w:type="spellEnd"/>
          </w:p>
          <w:p w14:paraId="3E72F605" w14:textId="46E555AB" w:rsidR="00FD4E6E" w:rsidRPr="00B72905" w:rsidRDefault="00FD4E6E" w:rsidP="001F28CC">
            <w:pPr>
              <w:pStyle w:val="Listenabsatz"/>
              <w:numPr>
                <w:ilvl w:val="0"/>
                <w:numId w:val="71"/>
              </w:numPr>
              <w:ind w:left="156" w:hanging="142"/>
              <w:rPr>
                <w:sz w:val="16"/>
                <w:szCs w:val="16"/>
              </w:rPr>
            </w:pPr>
            <w:r w:rsidRPr="00B72905">
              <w:rPr>
                <w:sz w:val="16"/>
                <w:szCs w:val="16"/>
              </w:rPr>
              <w:t>Ermöglicht Transaktionen, welche bei unmittelbarer Anlage rech</w:t>
            </w:r>
            <w:r w:rsidRPr="00B72905">
              <w:rPr>
                <w:sz w:val="16"/>
                <w:szCs w:val="16"/>
              </w:rPr>
              <w:t>t</w:t>
            </w:r>
            <w:r w:rsidRPr="00B72905">
              <w:rPr>
                <w:sz w:val="16"/>
                <w:szCs w:val="16"/>
              </w:rPr>
              <w:t>lich nicht e</w:t>
            </w:r>
            <w:r w:rsidRPr="00B72905">
              <w:rPr>
                <w:sz w:val="16"/>
                <w:szCs w:val="16"/>
              </w:rPr>
              <w:t>r</w:t>
            </w:r>
            <w:r w:rsidRPr="00B72905">
              <w:rPr>
                <w:sz w:val="16"/>
                <w:szCs w:val="16"/>
              </w:rPr>
              <w:t>laubt sind</w:t>
            </w:r>
          </w:p>
          <w:p w14:paraId="1A2B2E9B" w14:textId="01B82F1B" w:rsidR="00FD4E6E" w:rsidRPr="00B72905" w:rsidRDefault="00FD4E6E" w:rsidP="001F28CC">
            <w:pPr>
              <w:rPr>
                <w:sz w:val="16"/>
                <w:szCs w:val="16"/>
              </w:rPr>
            </w:pPr>
          </w:p>
        </w:tc>
        <w:tc>
          <w:tcPr>
            <w:tcW w:w="775" w:type="pct"/>
            <w:shd w:val="clear" w:color="auto" w:fill="F2DBDB" w:themeFill="accent2" w:themeFillTint="33"/>
          </w:tcPr>
          <w:p w14:paraId="7F5B607D" w14:textId="3F1752DA" w:rsidR="00FD4E6E" w:rsidRPr="00B72905" w:rsidRDefault="00FD4E6E" w:rsidP="00615E9B">
            <w:pPr>
              <w:pStyle w:val="Listenabsatz"/>
              <w:numPr>
                <w:ilvl w:val="0"/>
                <w:numId w:val="71"/>
              </w:numPr>
              <w:ind w:left="156" w:hanging="142"/>
              <w:rPr>
                <w:sz w:val="16"/>
                <w:szCs w:val="16"/>
              </w:rPr>
            </w:pPr>
            <w:r w:rsidRPr="00B72905">
              <w:rPr>
                <w:sz w:val="16"/>
                <w:szCs w:val="16"/>
              </w:rPr>
              <w:t>Performance unterschreitet Marktdurc</w:t>
            </w:r>
            <w:r w:rsidRPr="00B72905">
              <w:rPr>
                <w:sz w:val="16"/>
                <w:szCs w:val="16"/>
              </w:rPr>
              <w:t>h</w:t>
            </w:r>
            <w:r w:rsidRPr="00B72905">
              <w:rPr>
                <w:sz w:val="16"/>
                <w:szCs w:val="16"/>
              </w:rPr>
              <w:t>schnitt ve</w:t>
            </w:r>
            <w:r w:rsidRPr="00B72905">
              <w:rPr>
                <w:sz w:val="16"/>
                <w:szCs w:val="16"/>
              </w:rPr>
              <w:t>r</w:t>
            </w:r>
            <w:r w:rsidRPr="00B72905">
              <w:rPr>
                <w:sz w:val="16"/>
                <w:szCs w:val="16"/>
              </w:rPr>
              <w:t>gleichbarer Fonds</w:t>
            </w:r>
          </w:p>
          <w:p w14:paraId="7CD23B40" w14:textId="77777777" w:rsidR="00FD4E6E" w:rsidRPr="00B72905" w:rsidRDefault="00FD4E6E" w:rsidP="00615E9B">
            <w:pPr>
              <w:pStyle w:val="Listenabsatz"/>
              <w:numPr>
                <w:ilvl w:val="0"/>
                <w:numId w:val="71"/>
              </w:numPr>
              <w:ind w:left="156" w:hanging="142"/>
              <w:rPr>
                <w:sz w:val="16"/>
                <w:szCs w:val="16"/>
              </w:rPr>
            </w:pPr>
            <w:r w:rsidRPr="00B72905">
              <w:rPr>
                <w:sz w:val="16"/>
                <w:szCs w:val="16"/>
              </w:rPr>
              <w:t xml:space="preserve">Abwertung durch </w:t>
            </w:r>
            <w:proofErr w:type="spellStart"/>
            <w:r w:rsidRPr="00B72905">
              <w:rPr>
                <w:sz w:val="16"/>
                <w:szCs w:val="16"/>
              </w:rPr>
              <w:t>reno</w:t>
            </w:r>
            <w:r w:rsidRPr="00B72905">
              <w:rPr>
                <w:sz w:val="16"/>
                <w:szCs w:val="16"/>
              </w:rPr>
              <w:t>m</w:t>
            </w:r>
            <w:r w:rsidRPr="00B72905">
              <w:rPr>
                <w:sz w:val="16"/>
                <w:szCs w:val="16"/>
              </w:rPr>
              <w:t>mietes</w:t>
            </w:r>
            <w:proofErr w:type="spellEnd"/>
            <w:r w:rsidRPr="00B72905">
              <w:rPr>
                <w:sz w:val="16"/>
                <w:szCs w:val="16"/>
              </w:rPr>
              <w:t xml:space="preserve"> Ratin</w:t>
            </w:r>
            <w:r w:rsidRPr="00B72905">
              <w:rPr>
                <w:sz w:val="16"/>
                <w:szCs w:val="16"/>
              </w:rPr>
              <w:t>g</w:t>
            </w:r>
            <w:r w:rsidRPr="00B72905">
              <w:rPr>
                <w:sz w:val="16"/>
                <w:szCs w:val="16"/>
              </w:rPr>
              <w:t>unternehmen</w:t>
            </w:r>
          </w:p>
          <w:p w14:paraId="07680CF5" w14:textId="6A222E69" w:rsidR="00FD4E6E" w:rsidRPr="00B72905" w:rsidRDefault="00FD4E6E" w:rsidP="00615E9B">
            <w:pPr>
              <w:pStyle w:val="Listenabsatz"/>
              <w:numPr>
                <w:ilvl w:val="0"/>
                <w:numId w:val="71"/>
              </w:numPr>
              <w:ind w:left="156" w:hanging="142"/>
              <w:rPr>
                <w:sz w:val="16"/>
                <w:szCs w:val="16"/>
              </w:rPr>
            </w:pPr>
            <w:proofErr w:type="spellStart"/>
            <w:r w:rsidRPr="00B72905">
              <w:rPr>
                <w:sz w:val="16"/>
                <w:szCs w:val="16"/>
              </w:rPr>
              <w:t>Änderunge</w:t>
            </w:r>
            <w:proofErr w:type="spellEnd"/>
            <w:r w:rsidRPr="00B72905">
              <w:rPr>
                <w:sz w:val="16"/>
                <w:szCs w:val="16"/>
              </w:rPr>
              <w:t xml:space="preserve"> der Anlagestrat</w:t>
            </w:r>
            <w:r w:rsidRPr="00B72905">
              <w:rPr>
                <w:sz w:val="16"/>
                <w:szCs w:val="16"/>
              </w:rPr>
              <w:t>e</w:t>
            </w:r>
            <w:r w:rsidRPr="00B72905">
              <w:rPr>
                <w:sz w:val="16"/>
                <w:szCs w:val="16"/>
              </w:rPr>
              <w:t>gie</w:t>
            </w:r>
          </w:p>
          <w:p w14:paraId="7DE3B6D3" w14:textId="77777777" w:rsidR="00FD4E6E" w:rsidRPr="00B72905" w:rsidRDefault="00FD4E6E" w:rsidP="00615E9B">
            <w:pPr>
              <w:pStyle w:val="Listenabsatz"/>
              <w:numPr>
                <w:ilvl w:val="0"/>
                <w:numId w:val="71"/>
              </w:numPr>
              <w:ind w:left="156" w:hanging="142"/>
              <w:rPr>
                <w:sz w:val="16"/>
                <w:szCs w:val="16"/>
              </w:rPr>
            </w:pPr>
            <w:r w:rsidRPr="00B72905">
              <w:rPr>
                <w:sz w:val="16"/>
                <w:szCs w:val="16"/>
              </w:rPr>
              <w:t>Beendigung der Kooperat</w:t>
            </w:r>
            <w:r w:rsidRPr="00B72905">
              <w:rPr>
                <w:sz w:val="16"/>
                <w:szCs w:val="16"/>
              </w:rPr>
              <w:t>i</w:t>
            </w:r>
            <w:r w:rsidRPr="00B72905">
              <w:rPr>
                <w:sz w:val="16"/>
                <w:szCs w:val="16"/>
              </w:rPr>
              <w:t>on mit Fond</w:t>
            </w:r>
            <w:r w:rsidRPr="00B72905">
              <w:rPr>
                <w:sz w:val="16"/>
                <w:szCs w:val="16"/>
              </w:rPr>
              <w:t>s</w:t>
            </w:r>
            <w:r w:rsidRPr="00B72905">
              <w:rPr>
                <w:sz w:val="16"/>
                <w:szCs w:val="16"/>
              </w:rPr>
              <w:t>gesellschaft</w:t>
            </w:r>
          </w:p>
          <w:p w14:paraId="23E9AA80" w14:textId="77777777" w:rsidR="00FD4E6E" w:rsidRPr="00B72905" w:rsidRDefault="00FD4E6E" w:rsidP="00615E9B">
            <w:pPr>
              <w:pStyle w:val="Listenabsatz"/>
              <w:numPr>
                <w:ilvl w:val="0"/>
                <w:numId w:val="71"/>
              </w:numPr>
              <w:ind w:left="156" w:hanging="142"/>
              <w:rPr>
                <w:sz w:val="16"/>
                <w:szCs w:val="16"/>
              </w:rPr>
            </w:pPr>
            <w:r w:rsidRPr="00B72905">
              <w:rPr>
                <w:sz w:val="16"/>
                <w:szCs w:val="16"/>
              </w:rPr>
              <w:t>Erh</w:t>
            </w:r>
            <w:r w:rsidRPr="00B72905">
              <w:rPr>
                <w:sz w:val="16"/>
                <w:szCs w:val="16"/>
              </w:rPr>
              <w:t>e</w:t>
            </w:r>
            <w:r w:rsidRPr="00B72905">
              <w:rPr>
                <w:sz w:val="16"/>
                <w:szCs w:val="16"/>
              </w:rPr>
              <w:t>bung/Erhöhung der Kosten</w:t>
            </w:r>
          </w:p>
          <w:p w14:paraId="3DCEEC5A" w14:textId="3CAE1D7E" w:rsidR="00FD4E6E" w:rsidRPr="00B72905" w:rsidRDefault="00FD4E6E" w:rsidP="00615E9B">
            <w:pPr>
              <w:pStyle w:val="Listenabsatz"/>
              <w:numPr>
                <w:ilvl w:val="0"/>
                <w:numId w:val="71"/>
              </w:numPr>
              <w:ind w:left="156" w:hanging="142"/>
              <w:rPr>
                <w:sz w:val="16"/>
                <w:szCs w:val="16"/>
              </w:rPr>
            </w:pPr>
            <w:r w:rsidRPr="00B72905">
              <w:rPr>
                <w:sz w:val="16"/>
                <w:szCs w:val="16"/>
              </w:rPr>
              <w:t>Friständerung bei Ein-/Verkauf</w:t>
            </w:r>
          </w:p>
          <w:p w14:paraId="4F64A794" w14:textId="77777777" w:rsidR="00FD4E6E" w:rsidRPr="00B72905" w:rsidRDefault="00FD4E6E" w:rsidP="00615E9B">
            <w:pPr>
              <w:rPr>
                <w:sz w:val="16"/>
                <w:szCs w:val="16"/>
              </w:rPr>
            </w:pPr>
          </w:p>
          <w:p w14:paraId="277CE82C" w14:textId="77777777" w:rsidR="00FD4E6E" w:rsidRPr="00B72905" w:rsidRDefault="00FD4E6E" w:rsidP="00615E9B">
            <w:pPr>
              <w:rPr>
                <w:sz w:val="16"/>
                <w:szCs w:val="16"/>
              </w:rPr>
            </w:pPr>
          </w:p>
          <w:p w14:paraId="05A7A357" w14:textId="77777777" w:rsidR="00FD4E6E" w:rsidRPr="00B72905" w:rsidRDefault="00FD4E6E" w:rsidP="00615E9B">
            <w:pPr>
              <w:rPr>
                <w:sz w:val="16"/>
                <w:szCs w:val="16"/>
              </w:rPr>
            </w:pPr>
          </w:p>
        </w:tc>
        <w:tc>
          <w:tcPr>
            <w:tcW w:w="775" w:type="pct"/>
            <w:shd w:val="clear" w:color="auto" w:fill="FFFFCC"/>
            <w:vAlign w:val="center"/>
          </w:tcPr>
          <w:p w14:paraId="0B31E879" w14:textId="1F137490" w:rsidR="00FD4E6E" w:rsidRPr="00B72905" w:rsidRDefault="00FD4E6E" w:rsidP="00615E9B">
            <w:pPr>
              <w:jc w:val="center"/>
              <w:rPr>
                <w:sz w:val="16"/>
                <w:szCs w:val="16"/>
              </w:rPr>
            </w:pPr>
            <w:r w:rsidRPr="00B72905">
              <w:rPr>
                <w:sz w:val="16"/>
                <w:szCs w:val="16"/>
              </w:rPr>
              <w:t>-</w:t>
            </w:r>
          </w:p>
        </w:tc>
        <w:tc>
          <w:tcPr>
            <w:tcW w:w="774" w:type="pct"/>
            <w:shd w:val="clear" w:color="auto" w:fill="DBE5F1" w:themeFill="accent1" w:themeFillTint="33"/>
            <w:vAlign w:val="center"/>
          </w:tcPr>
          <w:p w14:paraId="14B00F59" w14:textId="486B8A22" w:rsidR="00FD4E6E" w:rsidRPr="00B72905" w:rsidRDefault="00FD4E6E" w:rsidP="00615E9B">
            <w:pPr>
              <w:jc w:val="center"/>
              <w:rPr>
                <w:sz w:val="16"/>
                <w:szCs w:val="16"/>
              </w:rPr>
            </w:pPr>
            <w:r w:rsidRPr="00B72905">
              <w:rPr>
                <w:sz w:val="16"/>
                <w:szCs w:val="16"/>
              </w:rPr>
              <w:t>-</w:t>
            </w:r>
          </w:p>
        </w:tc>
      </w:tr>
      <w:tr w:rsidR="00FD4E6E" w:rsidRPr="00796A61" w14:paraId="52012D3E" w14:textId="77777777" w:rsidTr="00B72905">
        <w:trPr>
          <w:cantSplit/>
          <w:tblHeader/>
        </w:trPr>
        <w:tc>
          <w:tcPr>
            <w:tcW w:w="1127" w:type="pct"/>
            <w:vAlign w:val="center"/>
          </w:tcPr>
          <w:p w14:paraId="3EF1D895" w14:textId="0E0D42AC" w:rsidR="00FD4E6E" w:rsidRDefault="00FD4E6E" w:rsidP="00647DB6">
            <w:r>
              <w:t>Anforderung an Ersatzfonds</w:t>
            </w:r>
          </w:p>
        </w:tc>
        <w:tc>
          <w:tcPr>
            <w:tcW w:w="774" w:type="pct"/>
            <w:shd w:val="clear" w:color="auto" w:fill="D9D9D9" w:themeFill="background1" w:themeFillShade="D9"/>
          </w:tcPr>
          <w:p w14:paraId="5F0EA0A5" w14:textId="4E595B03" w:rsidR="00FD4E6E" w:rsidRPr="00B72905" w:rsidRDefault="00FD4E6E" w:rsidP="00647DB6">
            <w:pPr>
              <w:jc w:val="center"/>
              <w:rPr>
                <w:b/>
                <w:sz w:val="16"/>
                <w:szCs w:val="16"/>
              </w:rPr>
            </w:pPr>
            <w:r w:rsidRPr="00B72905">
              <w:rPr>
                <w:sz w:val="16"/>
                <w:szCs w:val="16"/>
              </w:rPr>
              <w:t>Anlagestrategie muss ähnlich sein</w:t>
            </w:r>
          </w:p>
        </w:tc>
        <w:tc>
          <w:tcPr>
            <w:tcW w:w="775" w:type="pct"/>
            <w:shd w:val="clear" w:color="auto" w:fill="EAF1DD" w:themeFill="accent3" w:themeFillTint="33"/>
            <w:vAlign w:val="center"/>
          </w:tcPr>
          <w:p w14:paraId="4F35D5F2" w14:textId="2DC37F5A" w:rsidR="00FD4E6E" w:rsidRPr="00B72905" w:rsidRDefault="00FD4E6E" w:rsidP="00BE16AE">
            <w:pPr>
              <w:rPr>
                <w:sz w:val="16"/>
                <w:szCs w:val="16"/>
              </w:rPr>
            </w:pPr>
            <w:r w:rsidRPr="00B72905">
              <w:rPr>
                <w:sz w:val="16"/>
                <w:szCs w:val="16"/>
              </w:rPr>
              <w:t>Anlagestrategie muss ähnlich sein</w:t>
            </w:r>
          </w:p>
        </w:tc>
        <w:tc>
          <w:tcPr>
            <w:tcW w:w="775" w:type="pct"/>
            <w:shd w:val="clear" w:color="auto" w:fill="F2DBDB" w:themeFill="accent2" w:themeFillTint="33"/>
            <w:vAlign w:val="center"/>
          </w:tcPr>
          <w:p w14:paraId="5F5D965B" w14:textId="5D401667" w:rsidR="00FD4E6E" w:rsidRPr="00B72905" w:rsidRDefault="00FD4E6E" w:rsidP="00BE16AE">
            <w:pPr>
              <w:rPr>
                <w:sz w:val="16"/>
                <w:szCs w:val="16"/>
              </w:rPr>
            </w:pPr>
            <w:r w:rsidRPr="00B72905">
              <w:rPr>
                <w:sz w:val="16"/>
                <w:szCs w:val="16"/>
              </w:rPr>
              <w:t>Anlagestrategie muss ähnlich sein</w:t>
            </w:r>
          </w:p>
        </w:tc>
        <w:tc>
          <w:tcPr>
            <w:tcW w:w="775" w:type="pct"/>
            <w:shd w:val="clear" w:color="auto" w:fill="FFFFCC"/>
            <w:vAlign w:val="center"/>
          </w:tcPr>
          <w:p w14:paraId="245DFB0D" w14:textId="7EA84E39" w:rsidR="00FD4E6E" w:rsidRPr="00B72905" w:rsidRDefault="00FD4E6E" w:rsidP="00BE16AE">
            <w:pPr>
              <w:rPr>
                <w:sz w:val="16"/>
                <w:szCs w:val="16"/>
              </w:rPr>
            </w:pPr>
            <w:r w:rsidRPr="00B72905">
              <w:rPr>
                <w:sz w:val="16"/>
                <w:szCs w:val="16"/>
              </w:rPr>
              <w:t>Anlagestrategie muss ähnlich sein</w:t>
            </w:r>
          </w:p>
        </w:tc>
        <w:tc>
          <w:tcPr>
            <w:tcW w:w="774" w:type="pct"/>
            <w:shd w:val="clear" w:color="auto" w:fill="DBE5F1" w:themeFill="accent1" w:themeFillTint="33"/>
            <w:vAlign w:val="center"/>
          </w:tcPr>
          <w:p w14:paraId="4474DAF8" w14:textId="19CDD4A0" w:rsidR="00FD4E6E" w:rsidRPr="00B72905" w:rsidRDefault="00FD4E6E" w:rsidP="00BE16AE">
            <w:pPr>
              <w:rPr>
                <w:sz w:val="16"/>
                <w:szCs w:val="16"/>
              </w:rPr>
            </w:pPr>
            <w:r w:rsidRPr="00B72905">
              <w:rPr>
                <w:sz w:val="16"/>
                <w:szCs w:val="16"/>
              </w:rPr>
              <w:t>Anlagestrategie muss ähnlich sein</w:t>
            </w:r>
          </w:p>
        </w:tc>
      </w:tr>
    </w:tbl>
    <w:p w14:paraId="01B870D1" w14:textId="77777777" w:rsidR="00BE16AE" w:rsidRDefault="00BE16AE" w:rsidP="008476E8">
      <w:pPr>
        <w:rPr>
          <w:u w:val="single"/>
        </w:rPr>
      </w:pPr>
    </w:p>
    <w:p w14:paraId="0862B19B" w14:textId="3E2EB4D3" w:rsidR="0011334B" w:rsidRDefault="0011334B" w:rsidP="008476E8">
      <w:pPr>
        <w:rPr>
          <w:u w:val="single"/>
        </w:rPr>
      </w:pPr>
      <w:r>
        <w:rPr>
          <w:u w:val="single"/>
        </w:rPr>
        <w:t>Vorgehen bei Wechsel auf Ersatzfonds</w:t>
      </w:r>
    </w:p>
    <w:p w14:paraId="2F918A28" w14:textId="77777777" w:rsidR="00615E9B" w:rsidRDefault="00615E9B" w:rsidP="008476E8">
      <w:pPr>
        <w:rPr>
          <w:u w:val="single"/>
        </w:rPr>
      </w:pPr>
    </w:p>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11334B" w:rsidRPr="00796A61" w14:paraId="3AE7605A" w14:textId="77777777" w:rsidTr="00647DB6">
        <w:tc>
          <w:tcPr>
            <w:tcW w:w="1127" w:type="pct"/>
            <w:vAlign w:val="center"/>
          </w:tcPr>
          <w:p w14:paraId="554C551C" w14:textId="77777777" w:rsidR="0011334B" w:rsidRPr="003116BA" w:rsidRDefault="0011334B" w:rsidP="00647DB6">
            <w:pPr>
              <w:rPr>
                <w:b/>
              </w:rPr>
            </w:pPr>
          </w:p>
        </w:tc>
        <w:tc>
          <w:tcPr>
            <w:tcW w:w="774" w:type="pct"/>
            <w:shd w:val="clear" w:color="auto" w:fill="808080" w:themeFill="background1" w:themeFillShade="80"/>
            <w:vAlign w:val="center"/>
          </w:tcPr>
          <w:p w14:paraId="6C69EEF5" w14:textId="77777777" w:rsidR="0011334B" w:rsidRPr="00654F35" w:rsidRDefault="0011334B" w:rsidP="00647DB6">
            <w:pPr>
              <w:jc w:val="center"/>
              <w:rPr>
                <w:b/>
              </w:rPr>
            </w:pPr>
            <w:r w:rsidRPr="00654F35">
              <w:rPr>
                <w:b/>
              </w:rPr>
              <w:t>TD</w:t>
            </w:r>
          </w:p>
        </w:tc>
        <w:tc>
          <w:tcPr>
            <w:tcW w:w="775" w:type="pct"/>
            <w:shd w:val="clear" w:color="auto" w:fill="00B050"/>
            <w:vAlign w:val="center"/>
          </w:tcPr>
          <w:p w14:paraId="37011A66" w14:textId="77777777" w:rsidR="0011334B" w:rsidRPr="00796A61" w:rsidRDefault="0011334B" w:rsidP="00647DB6">
            <w:pPr>
              <w:jc w:val="center"/>
              <w:rPr>
                <w:b/>
              </w:rPr>
            </w:pPr>
            <w:r>
              <w:rPr>
                <w:b/>
              </w:rPr>
              <w:t>HLV</w:t>
            </w:r>
          </w:p>
        </w:tc>
        <w:tc>
          <w:tcPr>
            <w:tcW w:w="775" w:type="pct"/>
            <w:shd w:val="clear" w:color="auto" w:fill="FF0000"/>
            <w:vAlign w:val="center"/>
          </w:tcPr>
          <w:p w14:paraId="405E9C63" w14:textId="77777777" w:rsidR="0011334B" w:rsidRPr="00796A61" w:rsidRDefault="0011334B" w:rsidP="00647DB6">
            <w:pPr>
              <w:jc w:val="center"/>
              <w:rPr>
                <w:b/>
              </w:rPr>
            </w:pPr>
            <w:r>
              <w:rPr>
                <w:b/>
              </w:rPr>
              <w:t>NL</w:t>
            </w:r>
          </w:p>
        </w:tc>
        <w:tc>
          <w:tcPr>
            <w:tcW w:w="775" w:type="pct"/>
            <w:shd w:val="clear" w:color="auto" w:fill="FFFF00"/>
            <w:vAlign w:val="center"/>
          </w:tcPr>
          <w:p w14:paraId="08A259EF" w14:textId="77777777" w:rsidR="0011334B" w:rsidRPr="00796A61" w:rsidRDefault="0011334B" w:rsidP="00647DB6">
            <w:pPr>
              <w:jc w:val="center"/>
              <w:rPr>
                <w:b/>
              </w:rPr>
            </w:pPr>
            <w:r>
              <w:rPr>
                <w:b/>
              </w:rPr>
              <w:t>PBL</w:t>
            </w:r>
          </w:p>
        </w:tc>
        <w:tc>
          <w:tcPr>
            <w:tcW w:w="774" w:type="pct"/>
            <w:shd w:val="clear" w:color="auto" w:fill="0070C0"/>
            <w:vAlign w:val="center"/>
          </w:tcPr>
          <w:p w14:paraId="5760E2BD" w14:textId="77777777" w:rsidR="0011334B" w:rsidRPr="00796A61" w:rsidRDefault="0011334B" w:rsidP="00647DB6">
            <w:pPr>
              <w:jc w:val="center"/>
              <w:rPr>
                <w:b/>
              </w:rPr>
            </w:pPr>
            <w:r w:rsidRPr="00796A61">
              <w:rPr>
                <w:b/>
              </w:rPr>
              <w:t>TAL</w:t>
            </w:r>
          </w:p>
        </w:tc>
      </w:tr>
      <w:tr w:rsidR="0011334B" w:rsidRPr="005A7D12" w14:paraId="75CA8060" w14:textId="77777777" w:rsidTr="00647DB6">
        <w:tc>
          <w:tcPr>
            <w:tcW w:w="1127" w:type="pct"/>
            <w:vAlign w:val="center"/>
          </w:tcPr>
          <w:p w14:paraId="5968218E" w14:textId="2B003DF8" w:rsidR="0011334B" w:rsidRDefault="0011334B" w:rsidP="00647DB6">
            <w:r>
              <w:t>Form und Inhalt der Benachricht</w:t>
            </w:r>
            <w:r>
              <w:t>i</w:t>
            </w:r>
            <w:r>
              <w:t>gung</w:t>
            </w:r>
          </w:p>
        </w:tc>
        <w:tc>
          <w:tcPr>
            <w:tcW w:w="774" w:type="pct"/>
            <w:shd w:val="clear" w:color="auto" w:fill="D9D9D9" w:themeFill="background1" w:themeFillShade="D9"/>
            <w:vAlign w:val="center"/>
          </w:tcPr>
          <w:p w14:paraId="0ADC1BA8" w14:textId="09AC1CFE" w:rsidR="0011334B" w:rsidRPr="003D364E" w:rsidRDefault="00FD4E6E" w:rsidP="00647DB6">
            <w:pPr>
              <w:jc w:val="center"/>
              <w:rPr>
                <w:b/>
                <w:sz w:val="20"/>
                <w:szCs w:val="20"/>
              </w:rPr>
            </w:pPr>
            <w:r w:rsidRPr="00B72905">
              <w:rPr>
                <w:sz w:val="16"/>
                <w:szCs w:val="16"/>
              </w:rPr>
              <w:t>Schriftlich, Te</w:t>
            </w:r>
            <w:r w:rsidRPr="00B72905">
              <w:rPr>
                <w:sz w:val="16"/>
                <w:szCs w:val="16"/>
              </w:rPr>
              <w:t>r</w:t>
            </w:r>
            <w:r w:rsidRPr="00B72905">
              <w:rPr>
                <w:sz w:val="16"/>
                <w:szCs w:val="16"/>
              </w:rPr>
              <w:t>min für Fond</w:t>
            </w:r>
            <w:r w:rsidRPr="00B72905">
              <w:rPr>
                <w:sz w:val="16"/>
                <w:szCs w:val="16"/>
              </w:rPr>
              <w:t>s</w:t>
            </w:r>
            <w:r w:rsidRPr="00B72905">
              <w:rPr>
                <w:sz w:val="16"/>
                <w:szCs w:val="16"/>
              </w:rPr>
              <w:t>wechsel und Ersatzfonds, bei kurzfristiger Notwendigkeit zum Fond</w:t>
            </w:r>
            <w:r w:rsidRPr="00B72905">
              <w:rPr>
                <w:sz w:val="16"/>
                <w:szCs w:val="16"/>
              </w:rPr>
              <w:t>s</w:t>
            </w:r>
            <w:r w:rsidRPr="00B72905">
              <w:rPr>
                <w:sz w:val="16"/>
                <w:szCs w:val="16"/>
              </w:rPr>
              <w:t>wechsel sofort</w:t>
            </w:r>
          </w:p>
        </w:tc>
        <w:tc>
          <w:tcPr>
            <w:tcW w:w="775" w:type="pct"/>
            <w:shd w:val="clear" w:color="auto" w:fill="EAF1DD" w:themeFill="accent3" w:themeFillTint="33"/>
            <w:vAlign w:val="center"/>
          </w:tcPr>
          <w:p w14:paraId="391DB20E" w14:textId="5C31EFBB" w:rsidR="0011334B" w:rsidRPr="00B72905" w:rsidRDefault="0011334B" w:rsidP="0011334B">
            <w:pPr>
              <w:rPr>
                <w:sz w:val="16"/>
                <w:szCs w:val="16"/>
              </w:rPr>
            </w:pPr>
            <w:r w:rsidRPr="00B72905">
              <w:rPr>
                <w:sz w:val="16"/>
                <w:szCs w:val="16"/>
              </w:rPr>
              <w:t>Schriftlich, Te</w:t>
            </w:r>
            <w:r w:rsidRPr="00B72905">
              <w:rPr>
                <w:sz w:val="16"/>
                <w:szCs w:val="16"/>
              </w:rPr>
              <w:t>r</w:t>
            </w:r>
            <w:r w:rsidRPr="00B72905">
              <w:rPr>
                <w:sz w:val="16"/>
                <w:szCs w:val="16"/>
              </w:rPr>
              <w:t>min für Fond</w:t>
            </w:r>
            <w:r w:rsidRPr="00B72905">
              <w:rPr>
                <w:sz w:val="16"/>
                <w:szCs w:val="16"/>
              </w:rPr>
              <w:t>s</w:t>
            </w:r>
            <w:r w:rsidRPr="00B72905">
              <w:rPr>
                <w:sz w:val="16"/>
                <w:szCs w:val="16"/>
              </w:rPr>
              <w:t>wechsel und Ersatzfonds</w:t>
            </w:r>
          </w:p>
        </w:tc>
        <w:tc>
          <w:tcPr>
            <w:tcW w:w="775" w:type="pct"/>
            <w:shd w:val="clear" w:color="auto" w:fill="F2DBDB" w:themeFill="accent2" w:themeFillTint="33"/>
            <w:vAlign w:val="center"/>
          </w:tcPr>
          <w:p w14:paraId="43449B80" w14:textId="5423106A" w:rsidR="0011334B" w:rsidRPr="00B72905" w:rsidRDefault="0011334B" w:rsidP="0011334B">
            <w:pPr>
              <w:rPr>
                <w:sz w:val="16"/>
                <w:szCs w:val="16"/>
              </w:rPr>
            </w:pPr>
            <w:r w:rsidRPr="00B72905">
              <w:rPr>
                <w:sz w:val="16"/>
                <w:szCs w:val="16"/>
              </w:rPr>
              <w:t>Schriftlich, Te</w:t>
            </w:r>
            <w:r w:rsidRPr="00B72905">
              <w:rPr>
                <w:sz w:val="16"/>
                <w:szCs w:val="16"/>
              </w:rPr>
              <w:t>r</w:t>
            </w:r>
            <w:r w:rsidRPr="00B72905">
              <w:rPr>
                <w:sz w:val="16"/>
                <w:szCs w:val="16"/>
              </w:rPr>
              <w:t>min für Fond</w:t>
            </w:r>
            <w:r w:rsidRPr="00B72905">
              <w:rPr>
                <w:sz w:val="16"/>
                <w:szCs w:val="16"/>
              </w:rPr>
              <w:t>s</w:t>
            </w:r>
            <w:r w:rsidRPr="00B72905">
              <w:rPr>
                <w:sz w:val="16"/>
                <w:szCs w:val="16"/>
              </w:rPr>
              <w:t>wechsel und Ersatzfonds</w:t>
            </w:r>
            <w:r w:rsidR="00615E9B" w:rsidRPr="00B72905">
              <w:rPr>
                <w:sz w:val="16"/>
                <w:szCs w:val="16"/>
              </w:rPr>
              <w:t>, bei kurzfristiger Notwendigkeit zum Fond</w:t>
            </w:r>
            <w:r w:rsidR="00615E9B" w:rsidRPr="00B72905">
              <w:rPr>
                <w:sz w:val="16"/>
                <w:szCs w:val="16"/>
              </w:rPr>
              <w:t>s</w:t>
            </w:r>
            <w:r w:rsidR="00615E9B" w:rsidRPr="00B72905">
              <w:rPr>
                <w:sz w:val="16"/>
                <w:szCs w:val="16"/>
              </w:rPr>
              <w:t>wechsel sofort</w:t>
            </w:r>
          </w:p>
        </w:tc>
        <w:tc>
          <w:tcPr>
            <w:tcW w:w="775" w:type="pct"/>
            <w:shd w:val="clear" w:color="auto" w:fill="FFFFCC"/>
            <w:vAlign w:val="center"/>
          </w:tcPr>
          <w:p w14:paraId="3A0E643A" w14:textId="2155D5D0" w:rsidR="0011334B" w:rsidRPr="00B72905" w:rsidRDefault="0011334B" w:rsidP="0011334B">
            <w:pPr>
              <w:rPr>
                <w:sz w:val="16"/>
                <w:szCs w:val="16"/>
              </w:rPr>
            </w:pPr>
            <w:r w:rsidRPr="00B72905">
              <w:rPr>
                <w:sz w:val="16"/>
                <w:szCs w:val="16"/>
              </w:rPr>
              <w:t>Schriftlich, Te</w:t>
            </w:r>
            <w:r w:rsidRPr="00B72905">
              <w:rPr>
                <w:sz w:val="16"/>
                <w:szCs w:val="16"/>
              </w:rPr>
              <w:t>r</w:t>
            </w:r>
            <w:r w:rsidRPr="00B72905">
              <w:rPr>
                <w:sz w:val="16"/>
                <w:szCs w:val="16"/>
              </w:rPr>
              <w:t>min für Fond</w:t>
            </w:r>
            <w:r w:rsidRPr="00B72905">
              <w:rPr>
                <w:sz w:val="16"/>
                <w:szCs w:val="16"/>
              </w:rPr>
              <w:t>s</w:t>
            </w:r>
            <w:r w:rsidRPr="00B72905">
              <w:rPr>
                <w:sz w:val="16"/>
                <w:szCs w:val="16"/>
              </w:rPr>
              <w:t>wechsel und Ersatzfonds</w:t>
            </w:r>
          </w:p>
        </w:tc>
        <w:tc>
          <w:tcPr>
            <w:tcW w:w="774" w:type="pct"/>
            <w:shd w:val="clear" w:color="auto" w:fill="DBE5F1" w:themeFill="accent1" w:themeFillTint="33"/>
            <w:vAlign w:val="center"/>
          </w:tcPr>
          <w:p w14:paraId="5527E008" w14:textId="2EA7F316" w:rsidR="0011334B" w:rsidRPr="00B72905" w:rsidRDefault="0011334B" w:rsidP="0011334B">
            <w:pPr>
              <w:rPr>
                <w:sz w:val="16"/>
                <w:szCs w:val="16"/>
              </w:rPr>
            </w:pPr>
            <w:r w:rsidRPr="00B72905">
              <w:rPr>
                <w:sz w:val="16"/>
                <w:szCs w:val="16"/>
              </w:rPr>
              <w:t>Schriftlich, Te</w:t>
            </w:r>
            <w:r w:rsidRPr="00B72905">
              <w:rPr>
                <w:sz w:val="16"/>
                <w:szCs w:val="16"/>
              </w:rPr>
              <w:t>r</w:t>
            </w:r>
            <w:r w:rsidRPr="00B72905">
              <w:rPr>
                <w:sz w:val="16"/>
                <w:szCs w:val="16"/>
              </w:rPr>
              <w:t>min für Fond</w:t>
            </w:r>
            <w:r w:rsidRPr="00B72905">
              <w:rPr>
                <w:sz w:val="16"/>
                <w:szCs w:val="16"/>
              </w:rPr>
              <w:t>s</w:t>
            </w:r>
            <w:r w:rsidRPr="00B72905">
              <w:rPr>
                <w:sz w:val="16"/>
                <w:szCs w:val="16"/>
              </w:rPr>
              <w:t>wechsel und Ersatzfonds</w:t>
            </w:r>
          </w:p>
        </w:tc>
      </w:tr>
      <w:tr w:rsidR="0011334B" w:rsidRPr="005A7D12" w14:paraId="4D922B80" w14:textId="77777777" w:rsidTr="00647DB6">
        <w:tc>
          <w:tcPr>
            <w:tcW w:w="1127" w:type="pct"/>
            <w:vAlign w:val="center"/>
          </w:tcPr>
          <w:p w14:paraId="74ABCB2C" w14:textId="22E96339" w:rsidR="0011334B" w:rsidRPr="00796A61" w:rsidRDefault="00615E9B" w:rsidP="00647DB6">
            <w:r>
              <w:t>Frist für VN nach Benachrichtigung</w:t>
            </w:r>
          </w:p>
        </w:tc>
        <w:tc>
          <w:tcPr>
            <w:tcW w:w="774" w:type="pct"/>
            <w:shd w:val="clear" w:color="auto" w:fill="D9D9D9" w:themeFill="background1" w:themeFillShade="D9"/>
            <w:vAlign w:val="center"/>
          </w:tcPr>
          <w:p w14:paraId="7D9E5130" w14:textId="3FDB92D2" w:rsidR="0011334B" w:rsidRPr="003D364E" w:rsidRDefault="00FD4E6E" w:rsidP="00647DB6">
            <w:pPr>
              <w:jc w:val="center"/>
              <w:rPr>
                <w:b/>
                <w:sz w:val="20"/>
                <w:szCs w:val="20"/>
              </w:rPr>
            </w:pPr>
            <w:r w:rsidRPr="00B72905">
              <w:rPr>
                <w:sz w:val="16"/>
                <w:szCs w:val="16"/>
              </w:rPr>
              <w:t>6 Wochen zur Benennung eines anderen Fonds</w:t>
            </w:r>
          </w:p>
        </w:tc>
        <w:tc>
          <w:tcPr>
            <w:tcW w:w="775" w:type="pct"/>
            <w:shd w:val="clear" w:color="auto" w:fill="EAF1DD" w:themeFill="accent3" w:themeFillTint="33"/>
            <w:vAlign w:val="center"/>
          </w:tcPr>
          <w:p w14:paraId="3D9DA888" w14:textId="6E903DCC" w:rsidR="0011334B" w:rsidRPr="00B72905" w:rsidRDefault="00615E9B" w:rsidP="0011334B">
            <w:pPr>
              <w:rPr>
                <w:sz w:val="16"/>
                <w:szCs w:val="16"/>
              </w:rPr>
            </w:pPr>
            <w:r w:rsidRPr="00B72905">
              <w:rPr>
                <w:sz w:val="16"/>
                <w:szCs w:val="16"/>
              </w:rPr>
              <w:t>6 Wochen zur Benennung eines anderen Fonds</w:t>
            </w:r>
          </w:p>
        </w:tc>
        <w:tc>
          <w:tcPr>
            <w:tcW w:w="775" w:type="pct"/>
            <w:shd w:val="clear" w:color="auto" w:fill="F2DBDB" w:themeFill="accent2" w:themeFillTint="33"/>
            <w:vAlign w:val="center"/>
          </w:tcPr>
          <w:p w14:paraId="64573A41" w14:textId="3F049347" w:rsidR="0011334B" w:rsidRPr="00B72905" w:rsidRDefault="00615E9B" w:rsidP="0011334B">
            <w:pPr>
              <w:rPr>
                <w:sz w:val="16"/>
                <w:szCs w:val="16"/>
              </w:rPr>
            </w:pPr>
            <w:r w:rsidRPr="00B72905">
              <w:rPr>
                <w:sz w:val="16"/>
                <w:szCs w:val="16"/>
              </w:rPr>
              <w:t>6 Wochen zur Benennung eines anderen Fonds</w:t>
            </w:r>
          </w:p>
        </w:tc>
        <w:tc>
          <w:tcPr>
            <w:tcW w:w="775" w:type="pct"/>
            <w:shd w:val="clear" w:color="auto" w:fill="FFFFCC"/>
            <w:vAlign w:val="center"/>
          </w:tcPr>
          <w:p w14:paraId="0162A915" w14:textId="1B4FADAC" w:rsidR="0011334B" w:rsidRPr="00B72905" w:rsidRDefault="00615E9B" w:rsidP="00615E9B">
            <w:pPr>
              <w:jc w:val="center"/>
              <w:rPr>
                <w:sz w:val="16"/>
                <w:szCs w:val="16"/>
              </w:rPr>
            </w:pPr>
            <w:r w:rsidRPr="00B72905">
              <w:rPr>
                <w:sz w:val="16"/>
                <w:szCs w:val="16"/>
              </w:rPr>
              <w:t>-</w:t>
            </w:r>
          </w:p>
        </w:tc>
        <w:tc>
          <w:tcPr>
            <w:tcW w:w="774" w:type="pct"/>
            <w:shd w:val="clear" w:color="auto" w:fill="DBE5F1" w:themeFill="accent1" w:themeFillTint="33"/>
            <w:vAlign w:val="center"/>
          </w:tcPr>
          <w:p w14:paraId="40FD3976" w14:textId="5AC65CA0" w:rsidR="0011334B" w:rsidRPr="00B72905" w:rsidRDefault="00615E9B" w:rsidP="0011334B">
            <w:pPr>
              <w:rPr>
                <w:sz w:val="16"/>
                <w:szCs w:val="16"/>
              </w:rPr>
            </w:pPr>
            <w:r w:rsidRPr="00B72905">
              <w:rPr>
                <w:sz w:val="16"/>
                <w:szCs w:val="16"/>
              </w:rPr>
              <w:t>6 Wochen zur Benennung eines anderen Fonds</w:t>
            </w:r>
          </w:p>
        </w:tc>
      </w:tr>
    </w:tbl>
    <w:p w14:paraId="4D44329E" w14:textId="77777777" w:rsidR="0011334B" w:rsidRDefault="0011334B" w:rsidP="008476E8">
      <w:pPr>
        <w:rPr>
          <w:u w:val="single"/>
        </w:rPr>
      </w:pPr>
    </w:p>
    <w:p w14:paraId="7705C38A" w14:textId="1DF49F89" w:rsidR="00615E9B" w:rsidRDefault="00615E9B" w:rsidP="00615E9B">
      <w:pPr>
        <w:rPr>
          <w:u w:val="single"/>
        </w:rPr>
      </w:pPr>
      <w:r>
        <w:rPr>
          <w:u w:val="single"/>
        </w:rPr>
        <w:t xml:space="preserve">Einschränkungen für </w:t>
      </w:r>
      <w:proofErr w:type="spellStart"/>
      <w:r>
        <w:rPr>
          <w:u w:val="single"/>
        </w:rPr>
        <w:t>GeVos</w:t>
      </w:r>
      <w:proofErr w:type="spellEnd"/>
    </w:p>
    <w:p w14:paraId="332B7467" w14:textId="77777777" w:rsidR="00615E9B" w:rsidRDefault="00615E9B" w:rsidP="00615E9B">
      <w:pPr>
        <w:rPr>
          <w:u w:val="single"/>
        </w:rPr>
      </w:pPr>
    </w:p>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615E9B" w:rsidRPr="00796A61" w14:paraId="2637CEF1" w14:textId="77777777" w:rsidTr="00B72905">
        <w:trPr>
          <w:cantSplit/>
          <w:tblHeader/>
        </w:trPr>
        <w:tc>
          <w:tcPr>
            <w:tcW w:w="1127" w:type="pct"/>
            <w:vAlign w:val="center"/>
          </w:tcPr>
          <w:p w14:paraId="251D6338" w14:textId="77777777" w:rsidR="00615E9B" w:rsidRPr="003116BA" w:rsidRDefault="00615E9B" w:rsidP="00647DB6">
            <w:pPr>
              <w:rPr>
                <w:b/>
              </w:rPr>
            </w:pPr>
          </w:p>
        </w:tc>
        <w:tc>
          <w:tcPr>
            <w:tcW w:w="774" w:type="pct"/>
            <w:shd w:val="clear" w:color="auto" w:fill="808080" w:themeFill="background1" w:themeFillShade="80"/>
            <w:vAlign w:val="center"/>
          </w:tcPr>
          <w:p w14:paraId="73741FFA" w14:textId="77777777" w:rsidR="00615E9B" w:rsidRPr="00654F35" w:rsidRDefault="00615E9B" w:rsidP="00647DB6">
            <w:pPr>
              <w:jc w:val="center"/>
              <w:rPr>
                <w:b/>
              </w:rPr>
            </w:pPr>
            <w:r w:rsidRPr="00654F35">
              <w:rPr>
                <w:b/>
              </w:rPr>
              <w:t>TD</w:t>
            </w:r>
          </w:p>
        </w:tc>
        <w:tc>
          <w:tcPr>
            <w:tcW w:w="775" w:type="pct"/>
            <w:shd w:val="clear" w:color="auto" w:fill="00B050"/>
            <w:vAlign w:val="center"/>
          </w:tcPr>
          <w:p w14:paraId="48FBA258" w14:textId="77777777" w:rsidR="00615E9B" w:rsidRPr="00796A61" w:rsidRDefault="00615E9B" w:rsidP="00647DB6">
            <w:pPr>
              <w:jc w:val="center"/>
              <w:rPr>
                <w:b/>
              </w:rPr>
            </w:pPr>
            <w:r>
              <w:rPr>
                <w:b/>
              </w:rPr>
              <w:t>HLV</w:t>
            </w:r>
          </w:p>
        </w:tc>
        <w:tc>
          <w:tcPr>
            <w:tcW w:w="775" w:type="pct"/>
            <w:shd w:val="clear" w:color="auto" w:fill="FF0000"/>
            <w:vAlign w:val="center"/>
          </w:tcPr>
          <w:p w14:paraId="788FF2CA" w14:textId="77777777" w:rsidR="00615E9B" w:rsidRPr="00796A61" w:rsidRDefault="00615E9B" w:rsidP="00647DB6">
            <w:pPr>
              <w:jc w:val="center"/>
              <w:rPr>
                <w:b/>
              </w:rPr>
            </w:pPr>
            <w:r>
              <w:rPr>
                <w:b/>
              </w:rPr>
              <w:t>NL</w:t>
            </w:r>
          </w:p>
        </w:tc>
        <w:tc>
          <w:tcPr>
            <w:tcW w:w="775" w:type="pct"/>
            <w:shd w:val="clear" w:color="auto" w:fill="FFFF00"/>
            <w:vAlign w:val="center"/>
          </w:tcPr>
          <w:p w14:paraId="45623402" w14:textId="77777777" w:rsidR="00615E9B" w:rsidRPr="00796A61" w:rsidRDefault="00615E9B" w:rsidP="00647DB6">
            <w:pPr>
              <w:jc w:val="center"/>
              <w:rPr>
                <w:b/>
              </w:rPr>
            </w:pPr>
            <w:r>
              <w:rPr>
                <w:b/>
              </w:rPr>
              <w:t>PBL</w:t>
            </w:r>
          </w:p>
        </w:tc>
        <w:tc>
          <w:tcPr>
            <w:tcW w:w="774" w:type="pct"/>
            <w:shd w:val="clear" w:color="auto" w:fill="0070C0"/>
            <w:vAlign w:val="center"/>
          </w:tcPr>
          <w:p w14:paraId="6371F7AF" w14:textId="77777777" w:rsidR="00615E9B" w:rsidRPr="00796A61" w:rsidRDefault="00615E9B" w:rsidP="00647DB6">
            <w:pPr>
              <w:jc w:val="center"/>
              <w:rPr>
                <w:b/>
              </w:rPr>
            </w:pPr>
            <w:r w:rsidRPr="00796A61">
              <w:rPr>
                <w:b/>
              </w:rPr>
              <w:t>TAL</w:t>
            </w:r>
          </w:p>
        </w:tc>
      </w:tr>
      <w:tr w:rsidR="00615E9B" w:rsidRPr="005A7D12" w14:paraId="71A48C8F" w14:textId="77777777" w:rsidTr="00B72905">
        <w:trPr>
          <w:cantSplit/>
          <w:tblHeader/>
        </w:trPr>
        <w:tc>
          <w:tcPr>
            <w:tcW w:w="1127" w:type="pct"/>
            <w:vAlign w:val="center"/>
          </w:tcPr>
          <w:p w14:paraId="460AA946" w14:textId="285DDA85" w:rsidR="00615E9B" w:rsidRDefault="00615E9B" w:rsidP="00647DB6">
            <w:r>
              <w:t>Fondswechsel durch VN</w:t>
            </w:r>
          </w:p>
        </w:tc>
        <w:tc>
          <w:tcPr>
            <w:tcW w:w="774" w:type="pct"/>
            <w:shd w:val="clear" w:color="auto" w:fill="D9D9D9" w:themeFill="background1" w:themeFillShade="D9"/>
            <w:vAlign w:val="center"/>
          </w:tcPr>
          <w:p w14:paraId="220CC556" w14:textId="0B13DBC0" w:rsidR="00615E9B" w:rsidRPr="003D364E" w:rsidRDefault="00FD4E6E" w:rsidP="00647DB6">
            <w:pPr>
              <w:jc w:val="center"/>
              <w:rPr>
                <w:b/>
                <w:sz w:val="20"/>
                <w:szCs w:val="20"/>
              </w:rPr>
            </w:pPr>
            <w:r w:rsidRPr="00B72905">
              <w:rPr>
                <w:sz w:val="16"/>
                <w:szCs w:val="16"/>
              </w:rPr>
              <w:t>Nicht möglich, wenn Rückna</w:t>
            </w:r>
            <w:r w:rsidRPr="00B72905">
              <w:rPr>
                <w:sz w:val="16"/>
                <w:szCs w:val="16"/>
              </w:rPr>
              <w:t>h</w:t>
            </w:r>
            <w:r w:rsidRPr="00B72905">
              <w:rPr>
                <w:sz w:val="16"/>
                <w:szCs w:val="16"/>
              </w:rPr>
              <w:t>me seitens KVG nicht möglich</w:t>
            </w:r>
          </w:p>
        </w:tc>
        <w:tc>
          <w:tcPr>
            <w:tcW w:w="775" w:type="pct"/>
            <w:shd w:val="clear" w:color="auto" w:fill="EAF1DD" w:themeFill="accent3" w:themeFillTint="33"/>
            <w:vAlign w:val="center"/>
          </w:tcPr>
          <w:p w14:paraId="5EFB4517" w14:textId="3E92B87F" w:rsidR="00615E9B" w:rsidRPr="00B72905" w:rsidRDefault="00615E9B" w:rsidP="00647DB6">
            <w:pPr>
              <w:rPr>
                <w:sz w:val="16"/>
                <w:szCs w:val="16"/>
              </w:rPr>
            </w:pPr>
            <w:r w:rsidRPr="00B72905">
              <w:rPr>
                <w:sz w:val="16"/>
                <w:szCs w:val="16"/>
              </w:rPr>
              <w:t>Nicht möglich, wenn Rückna</w:t>
            </w:r>
            <w:r w:rsidRPr="00B72905">
              <w:rPr>
                <w:sz w:val="16"/>
                <w:szCs w:val="16"/>
              </w:rPr>
              <w:t>h</w:t>
            </w:r>
            <w:r w:rsidRPr="00B72905">
              <w:rPr>
                <w:sz w:val="16"/>
                <w:szCs w:val="16"/>
              </w:rPr>
              <w:t>me seitens KVG nicht möglich</w:t>
            </w:r>
          </w:p>
        </w:tc>
        <w:tc>
          <w:tcPr>
            <w:tcW w:w="775" w:type="pct"/>
            <w:shd w:val="clear" w:color="auto" w:fill="F2DBDB" w:themeFill="accent2" w:themeFillTint="33"/>
            <w:vAlign w:val="center"/>
          </w:tcPr>
          <w:p w14:paraId="68965CD1" w14:textId="6C9FAC0B" w:rsidR="00615E9B" w:rsidRPr="00B72905" w:rsidRDefault="00615E9B" w:rsidP="00615E9B">
            <w:pPr>
              <w:rPr>
                <w:sz w:val="16"/>
                <w:szCs w:val="16"/>
              </w:rPr>
            </w:pPr>
            <w:r w:rsidRPr="00B72905">
              <w:rPr>
                <w:sz w:val="16"/>
                <w:szCs w:val="16"/>
              </w:rPr>
              <w:t>Nicht möglich, wenn Rückna</w:t>
            </w:r>
            <w:r w:rsidRPr="00B72905">
              <w:rPr>
                <w:sz w:val="16"/>
                <w:szCs w:val="16"/>
              </w:rPr>
              <w:t>h</w:t>
            </w:r>
            <w:r w:rsidRPr="00B72905">
              <w:rPr>
                <w:sz w:val="16"/>
                <w:szCs w:val="16"/>
              </w:rPr>
              <w:t>me seitens Fondsgesel</w:t>
            </w:r>
            <w:r w:rsidRPr="00B72905">
              <w:rPr>
                <w:sz w:val="16"/>
                <w:szCs w:val="16"/>
              </w:rPr>
              <w:t>l</w:t>
            </w:r>
            <w:r w:rsidRPr="00B72905">
              <w:rPr>
                <w:sz w:val="16"/>
                <w:szCs w:val="16"/>
              </w:rPr>
              <w:t>schaft ausg</w:t>
            </w:r>
            <w:r w:rsidRPr="00B72905">
              <w:rPr>
                <w:sz w:val="16"/>
                <w:szCs w:val="16"/>
              </w:rPr>
              <w:t>e</w:t>
            </w:r>
            <w:r w:rsidRPr="00B72905">
              <w:rPr>
                <w:sz w:val="16"/>
                <w:szCs w:val="16"/>
              </w:rPr>
              <w:t>setzt oder eing</w:t>
            </w:r>
            <w:r w:rsidRPr="00B72905">
              <w:rPr>
                <w:sz w:val="16"/>
                <w:szCs w:val="16"/>
              </w:rPr>
              <w:t>e</w:t>
            </w:r>
            <w:r w:rsidRPr="00B72905">
              <w:rPr>
                <w:sz w:val="16"/>
                <w:szCs w:val="16"/>
              </w:rPr>
              <w:t>stellt ist</w:t>
            </w:r>
          </w:p>
        </w:tc>
        <w:tc>
          <w:tcPr>
            <w:tcW w:w="775" w:type="pct"/>
            <w:shd w:val="clear" w:color="auto" w:fill="FFFFCC"/>
            <w:vAlign w:val="center"/>
          </w:tcPr>
          <w:p w14:paraId="6B73B97B" w14:textId="17544D7B" w:rsidR="00615E9B" w:rsidRPr="00B72905" w:rsidRDefault="00615E9B" w:rsidP="00615E9B">
            <w:pPr>
              <w:jc w:val="center"/>
              <w:rPr>
                <w:sz w:val="16"/>
                <w:szCs w:val="16"/>
              </w:rPr>
            </w:pPr>
            <w:r w:rsidRPr="00B72905">
              <w:rPr>
                <w:sz w:val="16"/>
                <w:szCs w:val="16"/>
              </w:rPr>
              <w:t>-</w:t>
            </w:r>
          </w:p>
        </w:tc>
        <w:tc>
          <w:tcPr>
            <w:tcW w:w="774" w:type="pct"/>
            <w:shd w:val="clear" w:color="auto" w:fill="DBE5F1" w:themeFill="accent1" w:themeFillTint="33"/>
            <w:vAlign w:val="center"/>
          </w:tcPr>
          <w:p w14:paraId="519F91AD" w14:textId="15132A19" w:rsidR="00615E9B" w:rsidRPr="00B72905" w:rsidRDefault="00615E9B" w:rsidP="00615E9B">
            <w:pPr>
              <w:jc w:val="center"/>
              <w:rPr>
                <w:sz w:val="16"/>
                <w:szCs w:val="16"/>
              </w:rPr>
            </w:pPr>
            <w:r w:rsidRPr="00B72905">
              <w:rPr>
                <w:sz w:val="16"/>
                <w:szCs w:val="16"/>
              </w:rPr>
              <w:t>-</w:t>
            </w:r>
          </w:p>
        </w:tc>
      </w:tr>
      <w:tr w:rsidR="00FD4E6E" w:rsidRPr="005A7D12" w14:paraId="5D41C320" w14:textId="77777777" w:rsidTr="00B72905">
        <w:trPr>
          <w:cantSplit/>
          <w:tblHeader/>
        </w:trPr>
        <w:tc>
          <w:tcPr>
            <w:tcW w:w="1127" w:type="pct"/>
            <w:vAlign w:val="center"/>
          </w:tcPr>
          <w:p w14:paraId="50B14DAC" w14:textId="67A2D44D" w:rsidR="00FD4E6E" w:rsidRPr="00796A61" w:rsidRDefault="00FD4E6E" w:rsidP="00647DB6">
            <w:r>
              <w:lastRenderedPageBreak/>
              <w:t>Leistung/Rückkauf</w:t>
            </w:r>
          </w:p>
        </w:tc>
        <w:tc>
          <w:tcPr>
            <w:tcW w:w="774" w:type="pct"/>
            <w:shd w:val="clear" w:color="auto" w:fill="D9D9D9" w:themeFill="background1" w:themeFillShade="D9"/>
            <w:vAlign w:val="center"/>
          </w:tcPr>
          <w:p w14:paraId="4586DDDA" w14:textId="77777777" w:rsidR="00FD4E6E" w:rsidRPr="00B72905" w:rsidRDefault="00FD4E6E" w:rsidP="008229B9">
            <w:pPr>
              <w:rPr>
                <w:sz w:val="16"/>
                <w:szCs w:val="16"/>
              </w:rPr>
            </w:pPr>
            <w:r w:rsidRPr="00B72905">
              <w:rPr>
                <w:sz w:val="16"/>
                <w:szCs w:val="16"/>
              </w:rPr>
              <w:t>Wenn Rüc</w:t>
            </w:r>
            <w:r w:rsidRPr="00B72905">
              <w:rPr>
                <w:sz w:val="16"/>
                <w:szCs w:val="16"/>
              </w:rPr>
              <w:t>k</w:t>
            </w:r>
            <w:r w:rsidRPr="00B72905">
              <w:rPr>
                <w:sz w:val="16"/>
                <w:szCs w:val="16"/>
              </w:rPr>
              <w:t>nahme seitens Fondsgesel</w:t>
            </w:r>
            <w:r w:rsidRPr="00B72905">
              <w:rPr>
                <w:sz w:val="16"/>
                <w:szCs w:val="16"/>
              </w:rPr>
              <w:t>l</w:t>
            </w:r>
            <w:r w:rsidRPr="00B72905">
              <w:rPr>
                <w:sz w:val="16"/>
                <w:szCs w:val="16"/>
              </w:rPr>
              <w:t>schaft ausg</w:t>
            </w:r>
            <w:r w:rsidRPr="00B72905">
              <w:rPr>
                <w:sz w:val="16"/>
                <w:szCs w:val="16"/>
              </w:rPr>
              <w:t>e</w:t>
            </w:r>
            <w:r w:rsidRPr="00B72905">
              <w:rPr>
                <w:sz w:val="16"/>
                <w:szCs w:val="16"/>
              </w:rPr>
              <w:t>setzt oder eing</w:t>
            </w:r>
            <w:r w:rsidRPr="00B72905">
              <w:rPr>
                <w:sz w:val="16"/>
                <w:szCs w:val="16"/>
              </w:rPr>
              <w:t>e</w:t>
            </w:r>
            <w:r w:rsidRPr="00B72905">
              <w:rPr>
                <w:sz w:val="16"/>
                <w:szCs w:val="16"/>
              </w:rPr>
              <w:t>stellt ist:</w:t>
            </w:r>
          </w:p>
          <w:p w14:paraId="61F9C08C" w14:textId="77777777" w:rsidR="00FD4E6E" w:rsidRPr="00B72905" w:rsidRDefault="00FD4E6E" w:rsidP="008229B9">
            <w:pPr>
              <w:pStyle w:val="Listenabsatz"/>
              <w:numPr>
                <w:ilvl w:val="0"/>
                <w:numId w:val="71"/>
              </w:numPr>
              <w:ind w:left="156" w:hanging="142"/>
              <w:rPr>
                <w:sz w:val="16"/>
                <w:szCs w:val="16"/>
              </w:rPr>
            </w:pPr>
            <w:r w:rsidRPr="00B72905">
              <w:rPr>
                <w:sz w:val="16"/>
                <w:szCs w:val="16"/>
              </w:rPr>
              <w:t>Angebot, Anteileinheiten auf Depot (Wahl durch Kunden)</w:t>
            </w:r>
          </w:p>
          <w:p w14:paraId="455C9838" w14:textId="77777777" w:rsidR="00FD4E6E" w:rsidRPr="00B72905" w:rsidRDefault="00FD4E6E" w:rsidP="008229B9">
            <w:pPr>
              <w:pStyle w:val="Listenabsatz"/>
              <w:numPr>
                <w:ilvl w:val="0"/>
                <w:numId w:val="71"/>
              </w:numPr>
              <w:ind w:left="156" w:hanging="142"/>
              <w:rPr>
                <w:sz w:val="16"/>
                <w:szCs w:val="16"/>
              </w:rPr>
            </w:pPr>
            <w:r w:rsidRPr="00B72905">
              <w:rPr>
                <w:sz w:val="16"/>
                <w:szCs w:val="16"/>
              </w:rPr>
              <w:t>Bei Ablehnung Verkauf der Anteile (Ve</w:t>
            </w:r>
            <w:r w:rsidRPr="00B72905">
              <w:rPr>
                <w:sz w:val="16"/>
                <w:szCs w:val="16"/>
              </w:rPr>
              <w:t>r</w:t>
            </w:r>
            <w:r w:rsidRPr="00B72905">
              <w:rPr>
                <w:sz w:val="16"/>
                <w:szCs w:val="16"/>
              </w:rPr>
              <w:t>lust, sogar T</w:t>
            </w:r>
            <w:r w:rsidRPr="00B72905">
              <w:rPr>
                <w:sz w:val="16"/>
                <w:szCs w:val="16"/>
              </w:rPr>
              <w:t>o</w:t>
            </w:r>
            <w:r w:rsidRPr="00B72905">
              <w:rPr>
                <w:sz w:val="16"/>
                <w:szCs w:val="16"/>
              </w:rPr>
              <w:t>talverlust mö</w:t>
            </w:r>
            <w:r w:rsidRPr="00B72905">
              <w:rPr>
                <w:sz w:val="16"/>
                <w:szCs w:val="16"/>
              </w:rPr>
              <w:t>g</w:t>
            </w:r>
            <w:r w:rsidRPr="00B72905">
              <w:rPr>
                <w:sz w:val="16"/>
                <w:szCs w:val="16"/>
              </w:rPr>
              <w:t>lich)</w:t>
            </w:r>
          </w:p>
          <w:p w14:paraId="3CFDA5E9" w14:textId="77777777" w:rsidR="00FD4E6E" w:rsidRPr="003D364E" w:rsidRDefault="00FD4E6E" w:rsidP="00647DB6">
            <w:pPr>
              <w:jc w:val="center"/>
              <w:rPr>
                <w:b/>
                <w:sz w:val="20"/>
                <w:szCs w:val="20"/>
              </w:rPr>
            </w:pPr>
          </w:p>
        </w:tc>
        <w:tc>
          <w:tcPr>
            <w:tcW w:w="775" w:type="pct"/>
            <w:shd w:val="clear" w:color="auto" w:fill="EAF1DD" w:themeFill="accent3" w:themeFillTint="33"/>
            <w:vAlign w:val="center"/>
          </w:tcPr>
          <w:p w14:paraId="69D2C118" w14:textId="57F3103C" w:rsidR="00FD4E6E" w:rsidRPr="00B72905" w:rsidRDefault="00FD4E6E" w:rsidP="00615E9B">
            <w:pPr>
              <w:jc w:val="center"/>
              <w:rPr>
                <w:sz w:val="16"/>
                <w:szCs w:val="16"/>
              </w:rPr>
            </w:pPr>
            <w:r w:rsidRPr="00B72905">
              <w:rPr>
                <w:sz w:val="16"/>
                <w:szCs w:val="16"/>
              </w:rPr>
              <w:t>-</w:t>
            </w:r>
          </w:p>
        </w:tc>
        <w:tc>
          <w:tcPr>
            <w:tcW w:w="775" w:type="pct"/>
            <w:shd w:val="clear" w:color="auto" w:fill="F2DBDB" w:themeFill="accent2" w:themeFillTint="33"/>
            <w:vAlign w:val="center"/>
          </w:tcPr>
          <w:p w14:paraId="3FF1871E" w14:textId="77777777" w:rsidR="00FD4E6E" w:rsidRPr="00B72905" w:rsidRDefault="00FD4E6E" w:rsidP="00647DB6">
            <w:pPr>
              <w:rPr>
                <w:sz w:val="16"/>
                <w:szCs w:val="16"/>
              </w:rPr>
            </w:pPr>
            <w:r w:rsidRPr="00B72905">
              <w:rPr>
                <w:sz w:val="16"/>
                <w:szCs w:val="16"/>
              </w:rPr>
              <w:t>Wenn Rüc</w:t>
            </w:r>
            <w:r w:rsidRPr="00B72905">
              <w:rPr>
                <w:sz w:val="16"/>
                <w:szCs w:val="16"/>
              </w:rPr>
              <w:t>k</w:t>
            </w:r>
            <w:r w:rsidRPr="00B72905">
              <w:rPr>
                <w:sz w:val="16"/>
                <w:szCs w:val="16"/>
              </w:rPr>
              <w:t>nahme seitens Fondsgesel</w:t>
            </w:r>
            <w:r w:rsidRPr="00B72905">
              <w:rPr>
                <w:sz w:val="16"/>
                <w:szCs w:val="16"/>
              </w:rPr>
              <w:t>l</w:t>
            </w:r>
            <w:r w:rsidRPr="00B72905">
              <w:rPr>
                <w:sz w:val="16"/>
                <w:szCs w:val="16"/>
              </w:rPr>
              <w:t>schaft ausg</w:t>
            </w:r>
            <w:r w:rsidRPr="00B72905">
              <w:rPr>
                <w:sz w:val="16"/>
                <w:szCs w:val="16"/>
              </w:rPr>
              <w:t>e</w:t>
            </w:r>
            <w:r w:rsidRPr="00B72905">
              <w:rPr>
                <w:sz w:val="16"/>
                <w:szCs w:val="16"/>
              </w:rPr>
              <w:t>setzt oder eing</w:t>
            </w:r>
            <w:r w:rsidRPr="00B72905">
              <w:rPr>
                <w:sz w:val="16"/>
                <w:szCs w:val="16"/>
              </w:rPr>
              <w:t>e</w:t>
            </w:r>
            <w:r w:rsidRPr="00B72905">
              <w:rPr>
                <w:sz w:val="16"/>
                <w:szCs w:val="16"/>
              </w:rPr>
              <w:t>stellt ist:</w:t>
            </w:r>
          </w:p>
          <w:p w14:paraId="68E8226B" w14:textId="2C7D54D7" w:rsidR="00FD4E6E" w:rsidRPr="00B72905" w:rsidRDefault="00FD4E6E" w:rsidP="00615E9B">
            <w:pPr>
              <w:pStyle w:val="Listenabsatz"/>
              <w:numPr>
                <w:ilvl w:val="0"/>
                <w:numId w:val="71"/>
              </w:numPr>
              <w:ind w:left="156" w:hanging="142"/>
              <w:rPr>
                <w:sz w:val="16"/>
                <w:szCs w:val="16"/>
              </w:rPr>
            </w:pPr>
            <w:r w:rsidRPr="00B72905">
              <w:rPr>
                <w:sz w:val="16"/>
                <w:szCs w:val="16"/>
              </w:rPr>
              <w:t>Angebot, Anteileinheiten auf Depot (Wahl durch Kunden)</w:t>
            </w:r>
          </w:p>
          <w:p w14:paraId="5F2C7A25" w14:textId="280987C2" w:rsidR="00FD4E6E" w:rsidRPr="00B72905" w:rsidRDefault="00FD4E6E" w:rsidP="00615E9B">
            <w:pPr>
              <w:pStyle w:val="Listenabsatz"/>
              <w:numPr>
                <w:ilvl w:val="0"/>
                <w:numId w:val="71"/>
              </w:numPr>
              <w:ind w:left="156" w:hanging="142"/>
              <w:rPr>
                <w:sz w:val="16"/>
                <w:szCs w:val="16"/>
              </w:rPr>
            </w:pPr>
            <w:r w:rsidRPr="00B72905">
              <w:rPr>
                <w:sz w:val="16"/>
                <w:szCs w:val="16"/>
              </w:rPr>
              <w:t>Bei Ablehnung Verkauf der Anteile (Ve</w:t>
            </w:r>
            <w:r w:rsidRPr="00B72905">
              <w:rPr>
                <w:sz w:val="16"/>
                <w:szCs w:val="16"/>
              </w:rPr>
              <w:t>r</w:t>
            </w:r>
            <w:r w:rsidRPr="00B72905">
              <w:rPr>
                <w:sz w:val="16"/>
                <w:szCs w:val="16"/>
              </w:rPr>
              <w:t>lust, sogar T</w:t>
            </w:r>
            <w:r w:rsidRPr="00B72905">
              <w:rPr>
                <w:sz w:val="16"/>
                <w:szCs w:val="16"/>
              </w:rPr>
              <w:t>o</w:t>
            </w:r>
            <w:r w:rsidRPr="00B72905">
              <w:rPr>
                <w:sz w:val="16"/>
                <w:szCs w:val="16"/>
              </w:rPr>
              <w:t>talverlust mö</w:t>
            </w:r>
            <w:r w:rsidRPr="00B72905">
              <w:rPr>
                <w:sz w:val="16"/>
                <w:szCs w:val="16"/>
              </w:rPr>
              <w:t>g</w:t>
            </w:r>
            <w:r w:rsidRPr="00B72905">
              <w:rPr>
                <w:sz w:val="16"/>
                <w:szCs w:val="16"/>
              </w:rPr>
              <w:t>lich)</w:t>
            </w:r>
          </w:p>
          <w:p w14:paraId="5546B3AC" w14:textId="0BA47A39" w:rsidR="00FD4E6E" w:rsidRPr="00B72905" w:rsidRDefault="00FD4E6E" w:rsidP="00647DB6">
            <w:pPr>
              <w:rPr>
                <w:sz w:val="16"/>
                <w:szCs w:val="16"/>
              </w:rPr>
            </w:pPr>
          </w:p>
        </w:tc>
        <w:tc>
          <w:tcPr>
            <w:tcW w:w="775" w:type="pct"/>
            <w:shd w:val="clear" w:color="auto" w:fill="FFFFCC"/>
            <w:vAlign w:val="center"/>
          </w:tcPr>
          <w:p w14:paraId="1467B44A" w14:textId="2172DB45" w:rsidR="00FD4E6E" w:rsidRPr="00B72905" w:rsidRDefault="00FD4E6E" w:rsidP="00615E9B">
            <w:pPr>
              <w:jc w:val="center"/>
              <w:rPr>
                <w:sz w:val="16"/>
                <w:szCs w:val="16"/>
              </w:rPr>
            </w:pPr>
            <w:r w:rsidRPr="00B72905">
              <w:rPr>
                <w:sz w:val="16"/>
                <w:szCs w:val="16"/>
              </w:rPr>
              <w:t>-</w:t>
            </w:r>
          </w:p>
        </w:tc>
        <w:tc>
          <w:tcPr>
            <w:tcW w:w="774" w:type="pct"/>
            <w:shd w:val="clear" w:color="auto" w:fill="DBE5F1" w:themeFill="accent1" w:themeFillTint="33"/>
            <w:vAlign w:val="center"/>
          </w:tcPr>
          <w:p w14:paraId="697C3673" w14:textId="52187852" w:rsidR="00FD4E6E" w:rsidRPr="00B72905" w:rsidRDefault="00FD4E6E" w:rsidP="00615E9B">
            <w:pPr>
              <w:jc w:val="center"/>
              <w:rPr>
                <w:sz w:val="16"/>
                <w:szCs w:val="16"/>
              </w:rPr>
            </w:pPr>
            <w:r w:rsidRPr="00B72905">
              <w:rPr>
                <w:sz w:val="16"/>
                <w:szCs w:val="16"/>
              </w:rPr>
              <w:t>-</w:t>
            </w:r>
          </w:p>
        </w:tc>
      </w:tr>
    </w:tbl>
    <w:p w14:paraId="7D2E1712" w14:textId="77777777" w:rsidR="00615E9B" w:rsidRPr="008476E8" w:rsidRDefault="00615E9B" w:rsidP="008476E8">
      <w:pPr>
        <w:rPr>
          <w:u w:val="single"/>
        </w:rPr>
      </w:pPr>
    </w:p>
    <w:p w14:paraId="3CA070AE" w14:textId="77777777" w:rsidR="000B7110" w:rsidRDefault="000B7110" w:rsidP="000B7110">
      <w:pPr>
        <w:pStyle w:val="berschrift4"/>
      </w:pPr>
      <w:r>
        <w:t>Empfehlung</w:t>
      </w:r>
    </w:p>
    <w:p w14:paraId="003D27AC" w14:textId="4AD6F943" w:rsidR="00550794" w:rsidRPr="00A221AF" w:rsidRDefault="0013572C" w:rsidP="00550794">
      <w:pPr>
        <w:pStyle w:val="Listenabsatz"/>
        <w:numPr>
          <w:ilvl w:val="0"/>
          <w:numId w:val="10"/>
        </w:numPr>
      </w:pPr>
      <w:ins w:id="85" w:author="Markus Düben" w:date="2017-07-28T09:03:00Z">
        <w:r>
          <w:t>Siehe Tabelle</w:t>
        </w:r>
      </w:ins>
      <w:ins w:id="86" w:author="Markus Düben" w:date="2017-07-28T11:53:00Z">
        <w:r w:rsidR="00550794">
          <w:t>, Rating?</w:t>
        </w:r>
      </w:ins>
      <w:ins w:id="87" w:author="Wrede, Dominic" w:date="2017-10-25T17:12:00Z">
        <w:r w:rsidR="004A47F4">
          <w:t>, Schriftgut</w:t>
        </w:r>
      </w:ins>
      <w:ins w:id="88" w:author="Wrede, Dominic" w:date="2017-10-25T17:13:00Z">
        <w:r w:rsidR="004A47F4">
          <w:t>thema?</w:t>
        </w:r>
      </w:ins>
    </w:p>
    <w:p w14:paraId="5B2B775A" w14:textId="4DCE6EFA" w:rsidR="000B7110" w:rsidRDefault="000B7110" w:rsidP="000B7110">
      <w:pPr>
        <w:pStyle w:val="berschrift4"/>
      </w:pPr>
      <w:r w:rsidRPr="00B247B6">
        <w:t>Abstimmung mit F1 der Mathematik</w:t>
      </w:r>
      <w:r>
        <w:t xml:space="preserve"> (</w:t>
      </w:r>
      <w:ins w:id="89" w:author="Wrede, Dominic" w:date="2017-12-05T10:02:00Z">
        <w:r w:rsidR="006E2C06">
          <w:t>28.11.2017</w:t>
        </w:r>
      </w:ins>
      <w:r>
        <w:t>)</w:t>
      </w:r>
    </w:p>
    <w:p w14:paraId="2D8E9B94" w14:textId="4CCE7F5C" w:rsidR="000B7110" w:rsidRPr="007D64A0" w:rsidRDefault="006E2C06" w:rsidP="00A720AA">
      <w:ins w:id="90" w:author="Wrede, Dominic" w:date="2017-12-05T10:03:00Z">
        <w:r>
          <w:t>Kriterien für Recht des VU Fondswechsel zu vera</w:t>
        </w:r>
        <w:r>
          <w:t>n</w:t>
        </w:r>
        <w:r>
          <w:t xml:space="preserve">lassen nach Abstimmung </w:t>
        </w:r>
      </w:ins>
      <w:ins w:id="91" w:author="Wrede, Dominic" w:date="2017-12-05T10:14:00Z">
        <w:r w:rsidR="008C64B5">
          <w:t>mit Recht und Rating</w:t>
        </w:r>
      </w:ins>
      <w:ins w:id="92" w:author="Wrede, Dominic" w:date="2017-12-05T10:23:00Z">
        <w:r w:rsidR="00A720AA">
          <w:t xml:space="preserve"> OK</w:t>
        </w:r>
      </w:ins>
    </w:p>
    <w:p w14:paraId="52F3351C" w14:textId="77777777" w:rsidR="000B7110" w:rsidRPr="00B247B6" w:rsidRDefault="000B7110" w:rsidP="000B7110">
      <w:pPr>
        <w:pStyle w:val="berschrift4"/>
      </w:pPr>
      <w:r w:rsidRPr="00B247B6">
        <w:t>Abstimmung mit Produkttechnik</w:t>
      </w:r>
      <w:bookmarkStart w:id="93" w:name="_GoBack"/>
      <w:bookmarkEnd w:id="93"/>
    </w:p>
    <w:p w14:paraId="574963CA" w14:textId="77777777" w:rsidR="000B7110" w:rsidRPr="00B247B6" w:rsidRDefault="000B7110" w:rsidP="000B7110">
      <w:pPr>
        <w:pStyle w:val="berschrift4"/>
      </w:pPr>
      <w:r w:rsidRPr="00FC09EA">
        <w:t>Entscheidung</w:t>
      </w:r>
    </w:p>
    <w:p w14:paraId="1A6B7B96" w14:textId="35861673" w:rsidR="000B7110" w:rsidRDefault="000B7110" w:rsidP="000B7110">
      <w:pPr>
        <w:pStyle w:val="berschrift4"/>
      </w:pPr>
      <w:r w:rsidRPr="00B247B6">
        <w:t>Folgearbeiten</w:t>
      </w:r>
    </w:p>
    <w:p w14:paraId="7417F9FD" w14:textId="77777777" w:rsidR="000B7110" w:rsidRPr="000B7110" w:rsidRDefault="000B7110" w:rsidP="000B7110"/>
    <w:p w14:paraId="0A9DBEB1" w14:textId="59C99267" w:rsidR="00F832A9" w:rsidRDefault="00F832A9" w:rsidP="003D364E">
      <w:pPr>
        <w:pStyle w:val="berschrift3"/>
      </w:pPr>
      <w:bookmarkStart w:id="94" w:name="_Toc496794382"/>
      <w:r>
        <w:t>Gesamtleistungen</w:t>
      </w:r>
      <w:bookmarkEnd w:id="94"/>
    </w:p>
    <w:p w14:paraId="08F3C9B2" w14:textId="77777777" w:rsidR="00DB68C6" w:rsidRDefault="00DB68C6" w:rsidP="00DB68C6">
      <w:pPr>
        <w:pStyle w:val="berschrift4"/>
      </w:pPr>
      <w:r w:rsidRPr="00B247B6">
        <w:t>Aktueller Stand</w:t>
      </w:r>
    </w:p>
    <w:p w14:paraId="47F58434" w14:textId="21C04707" w:rsidR="00DB68C6" w:rsidRDefault="00DB68C6" w:rsidP="00DB68C6"/>
    <w:p w14:paraId="654DAB58" w14:textId="77777777" w:rsidR="00DB68C6" w:rsidRDefault="00DB68C6" w:rsidP="00DB68C6">
      <w:pPr>
        <w:pStyle w:val="berschrift4"/>
      </w:pPr>
      <w:r>
        <w:t>Empfehlung</w:t>
      </w:r>
    </w:p>
    <w:p w14:paraId="0A302D49" w14:textId="26416E40" w:rsidR="00661F23" w:rsidRDefault="00661F23" w:rsidP="00661F23">
      <w:pPr>
        <w:pStyle w:val="Listenabsatz"/>
        <w:numPr>
          <w:ilvl w:val="0"/>
          <w:numId w:val="10"/>
        </w:numPr>
      </w:pPr>
      <w:r>
        <w:t>Fondskonto nach Entnahme bewertet zum entsprechenden Bewertungsstichtag und bei Tod mindestens die vereinbarte Mindest-Todesfallsumme</w:t>
      </w:r>
    </w:p>
    <w:p w14:paraId="324F461C" w14:textId="372F4B11" w:rsidR="00661F23" w:rsidRPr="00A221AF" w:rsidRDefault="00661F23" w:rsidP="00661F23">
      <w:pPr>
        <w:pStyle w:val="Listenabsatz"/>
        <w:numPr>
          <w:ilvl w:val="0"/>
          <w:numId w:val="10"/>
        </w:numPr>
      </w:pPr>
      <w:r>
        <w:t>Keine Zuteilung der LGA des Leistungsmonats</w:t>
      </w:r>
    </w:p>
    <w:p w14:paraId="4A16FD81" w14:textId="072687BD" w:rsidR="00DB68C6" w:rsidRDefault="00DB68C6" w:rsidP="00DB68C6">
      <w:pPr>
        <w:pStyle w:val="berschrift4"/>
      </w:pPr>
      <w:r w:rsidRPr="00B247B6">
        <w:t>Abstimmung mit F1 der Mathematik</w:t>
      </w:r>
      <w:r w:rsidR="001B3E70">
        <w:t xml:space="preserve"> (04.08.2017)</w:t>
      </w:r>
    </w:p>
    <w:p w14:paraId="6F082231" w14:textId="160CE128" w:rsidR="00DB68C6" w:rsidRPr="007D64A0" w:rsidRDefault="00B740DD" w:rsidP="001B3E70">
      <w:pPr>
        <w:pStyle w:val="Listenabsatz"/>
        <w:numPr>
          <w:ilvl w:val="0"/>
          <w:numId w:val="10"/>
        </w:numPr>
      </w:pPr>
      <w:r>
        <w:t>Siehe Fortschreibung</w:t>
      </w:r>
    </w:p>
    <w:p w14:paraId="261493F5" w14:textId="77777777" w:rsidR="00DB68C6" w:rsidRPr="00B247B6" w:rsidRDefault="00DB68C6" w:rsidP="00DB68C6">
      <w:pPr>
        <w:pStyle w:val="berschrift4"/>
      </w:pPr>
      <w:r w:rsidRPr="00B247B6">
        <w:t>Abstimmung mit Produkttechnik</w:t>
      </w:r>
    </w:p>
    <w:p w14:paraId="7E7CF60B" w14:textId="77777777" w:rsidR="00DB68C6" w:rsidRPr="00B247B6" w:rsidRDefault="00DB68C6" w:rsidP="00DB68C6">
      <w:pPr>
        <w:pStyle w:val="berschrift4"/>
      </w:pPr>
      <w:r w:rsidRPr="00B247B6">
        <w:t>Entscheidung</w:t>
      </w:r>
    </w:p>
    <w:p w14:paraId="1AF7EE3F" w14:textId="77777777" w:rsidR="00DB68C6" w:rsidRDefault="00DB68C6" w:rsidP="00DB68C6">
      <w:pPr>
        <w:pStyle w:val="berschrift4"/>
      </w:pPr>
      <w:r w:rsidRPr="00B247B6">
        <w:t>Folgearbeiten</w:t>
      </w:r>
    </w:p>
    <w:p w14:paraId="347BB03E" w14:textId="77777777" w:rsidR="00DB68C6" w:rsidRPr="00194C12" w:rsidRDefault="00DB68C6" w:rsidP="00DB68C6"/>
    <w:p w14:paraId="233EC0A6" w14:textId="7A85BCD6" w:rsidR="003D364E" w:rsidRPr="00F05595" w:rsidRDefault="003D364E" w:rsidP="003D364E">
      <w:pPr>
        <w:pStyle w:val="berschrift3"/>
      </w:pPr>
      <w:bookmarkStart w:id="95" w:name="_Toc496794383"/>
      <w:r w:rsidRPr="00F05595">
        <w:t>Rentenübergang</w:t>
      </w:r>
      <w:bookmarkEnd w:id="95"/>
    </w:p>
    <w:p w14:paraId="085E8E3C" w14:textId="77777777" w:rsidR="00194C12" w:rsidRDefault="00194C12" w:rsidP="00194C12"/>
    <w:p w14:paraId="08250DB3" w14:textId="77777777" w:rsidR="00DB68C6" w:rsidRDefault="00DB68C6" w:rsidP="00DB68C6">
      <w:pPr>
        <w:pStyle w:val="berschrift4"/>
      </w:pPr>
      <w:r w:rsidRPr="00B247B6">
        <w:lastRenderedPageBreak/>
        <w:t>Aktueller Stand</w:t>
      </w:r>
    </w:p>
    <w:p w14:paraId="7B8D8EEF" w14:textId="3BB65E2E" w:rsidR="00DB68C6" w:rsidRDefault="00A53FD3" w:rsidP="00DB68C6">
      <w:r>
        <w:t>Alle:</w:t>
      </w:r>
    </w:p>
    <w:p w14:paraId="4EAC1BE1" w14:textId="1CA2B801" w:rsidR="00A53FD3" w:rsidRDefault="00A53FD3" w:rsidP="00DB68C6">
      <w:r>
        <w:t xml:space="preserve">Es wird </w:t>
      </w:r>
      <w:proofErr w:type="spellStart"/>
      <w:r>
        <w:t>max</w:t>
      </w:r>
      <w:proofErr w:type="spellEnd"/>
      <w:r>
        <w:t xml:space="preserve"> (gar. RF ; akt. RF) angewendet.</w:t>
      </w:r>
    </w:p>
    <w:p w14:paraId="06F26894" w14:textId="77777777" w:rsidR="00A53FD3" w:rsidRDefault="00A53FD3" w:rsidP="00DB68C6"/>
    <w:p w14:paraId="2979C7B8" w14:textId="6966B1C1" w:rsidR="00A53FD3" w:rsidRDefault="00A53FD3" w:rsidP="00DB68C6">
      <w:r>
        <w:t>HLV:</w:t>
      </w:r>
    </w:p>
    <w:p w14:paraId="3FEFB104" w14:textId="1419C989" w:rsidR="00A53FD3" w:rsidRDefault="00A53FD3" w:rsidP="00DB68C6">
      <w:r>
        <w:t>Aktuell: (Rente aus akt. RF – Rente aus gar. RF) ist im Rentengewinnanteil</w:t>
      </w:r>
    </w:p>
    <w:p w14:paraId="35924358" w14:textId="47DF6CB6" w:rsidR="00A53FD3" w:rsidRDefault="00A53FD3" w:rsidP="00DB68C6">
      <w:r>
        <w:t>In Diskussion: Kein Geld</w:t>
      </w:r>
      <w:r w:rsidR="00EB28B4">
        <w:t xml:space="preserve"> </w:t>
      </w:r>
      <w:r>
        <w:t xml:space="preserve">aus </w:t>
      </w:r>
      <w:proofErr w:type="spellStart"/>
      <w:r>
        <w:t>Aufschubzeit</w:t>
      </w:r>
      <w:proofErr w:type="spellEnd"/>
      <w:r>
        <w:t xml:space="preserve"> geht in den Rentengewinnanteil </w:t>
      </w:r>
      <w:r w:rsidRPr="00FF41ED">
        <w:t>(passend zu harmonisiertem Rentenbezug)</w:t>
      </w:r>
    </w:p>
    <w:p w14:paraId="00B161DC" w14:textId="77777777" w:rsidR="00DB68C6" w:rsidRDefault="00DB68C6" w:rsidP="00DB68C6">
      <w:pPr>
        <w:pStyle w:val="berschrift4"/>
      </w:pPr>
      <w:r>
        <w:t>Empfehlung</w:t>
      </w:r>
    </w:p>
    <w:p w14:paraId="3003F24A" w14:textId="0DE5F6AB" w:rsidR="00DB68C6" w:rsidRPr="00A221AF" w:rsidRDefault="00FF41ED" w:rsidP="009D38C4">
      <w:pPr>
        <w:pStyle w:val="Listenabsatz"/>
        <w:numPr>
          <w:ilvl w:val="0"/>
          <w:numId w:val="10"/>
        </w:numPr>
      </w:pPr>
      <w:r>
        <w:t>Analog HLV-Diskussion</w:t>
      </w:r>
    </w:p>
    <w:p w14:paraId="2272D1A9" w14:textId="0B008FE6" w:rsidR="00DB68C6" w:rsidRDefault="00DB68C6" w:rsidP="00DB68C6">
      <w:pPr>
        <w:pStyle w:val="berschrift4"/>
      </w:pPr>
      <w:r w:rsidRPr="00B247B6">
        <w:t>Abstimmung mit F1 der Mathematik</w:t>
      </w:r>
      <w:r>
        <w:t xml:space="preserve"> (</w:t>
      </w:r>
      <w:r w:rsidR="00083EFF">
        <w:t>24</w:t>
      </w:r>
      <w:r w:rsidR="001F217C">
        <w:t>.05.2017</w:t>
      </w:r>
      <w:r>
        <w:t>)</w:t>
      </w:r>
    </w:p>
    <w:p w14:paraId="29E1F808" w14:textId="2FB5BCE3" w:rsidR="00DB68C6" w:rsidRPr="007D64A0" w:rsidRDefault="001F217C" w:rsidP="009D38C4">
      <w:pPr>
        <w:pStyle w:val="Listenabsatz"/>
        <w:numPr>
          <w:ilvl w:val="0"/>
          <w:numId w:val="10"/>
        </w:numPr>
      </w:pPr>
      <w:r>
        <w:t>Der Empfehlung wird gefolgt.</w:t>
      </w:r>
    </w:p>
    <w:p w14:paraId="5CF50C81" w14:textId="77777777" w:rsidR="00DB68C6" w:rsidRPr="00B247B6" w:rsidRDefault="00DB68C6" w:rsidP="00DB68C6">
      <w:pPr>
        <w:pStyle w:val="berschrift4"/>
      </w:pPr>
      <w:r w:rsidRPr="00B247B6">
        <w:t>Abstimmung mit Produkttechnik</w:t>
      </w:r>
    </w:p>
    <w:p w14:paraId="3FED9EE5" w14:textId="77777777" w:rsidR="00DB68C6" w:rsidRPr="00B247B6" w:rsidRDefault="00DB68C6" w:rsidP="00DB68C6">
      <w:pPr>
        <w:pStyle w:val="berschrift4"/>
      </w:pPr>
      <w:r w:rsidRPr="00B247B6">
        <w:t>Entscheidung</w:t>
      </w:r>
    </w:p>
    <w:p w14:paraId="19F59A40" w14:textId="77777777" w:rsidR="00DB68C6" w:rsidRDefault="00DB68C6" w:rsidP="00DB68C6">
      <w:pPr>
        <w:pStyle w:val="berschrift4"/>
      </w:pPr>
      <w:r w:rsidRPr="00B247B6">
        <w:t>Folgearbeiten</w:t>
      </w:r>
    </w:p>
    <w:p w14:paraId="7E2B41AB" w14:textId="77777777" w:rsidR="00DB68C6" w:rsidRPr="00194C12" w:rsidRDefault="00DB68C6" w:rsidP="00DB68C6"/>
    <w:p w14:paraId="3B28E41C" w14:textId="1DCA62C3" w:rsidR="008A251C" w:rsidRPr="008A2630" w:rsidRDefault="008A251C" w:rsidP="00D66A1A">
      <w:pPr>
        <w:pStyle w:val="berschrift3"/>
      </w:pPr>
      <w:bookmarkStart w:id="96" w:name="_Toc496794384"/>
      <w:r w:rsidRPr="008A2630">
        <w:t>Zusatzversicherungen</w:t>
      </w:r>
      <w:bookmarkEnd w:id="96"/>
    </w:p>
    <w:p w14:paraId="3F3731B3" w14:textId="77777777" w:rsidR="00194C12" w:rsidRDefault="00194C12" w:rsidP="00194C12">
      <w:pPr>
        <w:pStyle w:val="berschrift4"/>
      </w:pPr>
      <w:r w:rsidRPr="00B247B6">
        <w:t>Aktueller Stand</w:t>
      </w: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F20ACA" w:rsidRPr="00796A61" w14:paraId="028243ED" w14:textId="77777777" w:rsidTr="00104650">
        <w:tc>
          <w:tcPr>
            <w:tcW w:w="2903" w:type="pct"/>
            <w:vAlign w:val="center"/>
          </w:tcPr>
          <w:p w14:paraId="085BFF14" w14:textId="77777777" w:rsidR="00F20ACA" w:rsidRPr="003116BA" w:rsidRDefault="00F20ACA" w:rsidP="001B7AA9">
            <w:pPr>
              <w:rPr>
                <w:b/>
              </w:rPr>
            </w:pPr>
            <w:r w:rsidRPr="003116BA">
              <w:rPr>
                <w:b/>
              </w:rPr>
              <w:t>Zusatzversicherungen</w:t>
            </w:r>
          </w:p>
        </w:tc>
        <w:tc>
          <w:tcPr>
            <w:tcW w:w="420" w:type="pct"/>
            <w:shd w:val="clear" w:color="auto" w:fill="808080" w:themeFill="background1" w:themeFillShade="80"/>
          </w:tcPr>
          <w:p w14:paraId="4C55501F" w14:textId="77777777" w:rsidR="00F20ACA" w:rsidRPr="00654F35" w:rsidRDefault="00F20ACA" w:rsidP="001B7AA9">
            <w:pPr>
              <w:jc w:val="center"/>
              <w:rPr>
                <w:b/>
              </w:rPr>
            </w:pPr>
            <w:r w:rsidRPr="00654F35">
              <w:rPr>
                <w:b/>
              </w:rPr>
              <w:t>TD</w:t>
            </w:r>
          </w:p>
        </w:tc>
        <w:tc>
          <w:tcPr>
            <w:tcW w:w="420" w:type="pct"/>
            <w:shd w:val="clear" w:color="auto" w:fill="00B050"/>
            <w:vAlign w:val="center"/>
          </w:tcPr>
          <w:p w14:paraId="7FEF9564" w14:textId="77777777" w:rsidR="00F20ACA" w:rsidRPr="00796A61" w:rsidRDefault="00F20ACA" w:rsidP="001B7AA9">
            <w:pPr>
              <w:jc w:val="center"/>
              <w:rPr>
                <w:b/>
              </w:rPr>
            </w:pPr>
            <w:r>
              <w:rPr>
                <w:b/>
              </w:rPr>
              <w:t>HLV</w:t>
            </w:r>
          </w:p>
        </w:tc>
        <w:tc>
          <w:tcPr>
            <w:tcW w:w="420" w:type="pct"/>
            <w:shd w:val="clear" w:color="auto" w:fill="FF0000"/>
            <w:vAlign w:val="center"/>
          </w:tcPr>
          <w:p w14:paraId="25431F41" w14:textId="173B7B34" w:rsidR="00F20ACA" w:rsidRPr="00796A61" w:rsidRDefault="001D5601" w:rsidP="001B7AA9">
            <w:pPr>
              <w:jc w:val="center"/>
              <w:rPr>
                <w:b/>
              </w:rPr>
            </w:pPr>
            <w:r>
              <w:rPr>
                <w:b/>
              </w:rPr>
              <w:t>NL</w:t>
            </w:r>
          </w:p>
        </w:tc>
        <w:tc>
          <w:tcPr>
            <w:tcW w:w="420" w:type="pct"/>
            <w:shd w:val="clear" w:color="auto" w:fill="FFFF00"/>
            <w:vAlign w:val="center"/>
          </w:tcPr>
          <w:p w14:paraId="1B12D91B" w14:textId="77777777" w:rsidR="00F20ACA" w:rsidRPr="00796A61" w:rsidRDefault="00F20ACA" w:rsidP="001B7AA9">
            <w:pPr>
              <w:jc w:val="center"/>
              <w:rPr>
                <w:b/>
              </w:rPr>
            </w:pPr>
            <w:r>
              <w:rPr>
                <w:b/>
              </w:rPr>
              <w:t>PBL</w:t>
            </w:r>
          </w:p>
        </w:tc>
        <w:tc>
          <w:tcPr>
            <w:tcW w:w="418" w:type="pct"/>
            <w:shd w:val="clear" w:color="auto" w:fill="0070C0"/>
            <w:vAlign w:val="center"/>
          </w:tcPr>
          <w:p w14:paraId="3D1FA824" w14:textId="77777777" w:rsidR="00F20ACA" w:rsidRPr="00796A61" w:rsidRDefault="00F20ACA" w:rsidP="001B7AA9">
            <w:pPr>
              <w:jc w:val="center"/>
              <w:rPr>
                <w:b/>
              </w:rPr>
            </w:pPr>
            <w:r w:rsidRPr="00796A61">
              <w:rPr>
                <w:b/>
              </w:rPr>
              <w:t>TAL</w:t>
            </w:r>
          </w:p>
        </w:tc>
      </w:tr>
      <w:tr w:rsidR="00104650" w:rsidRPr="00796A61" w14:paraId="1374A4EA" w14:textId="77777777" w:rsidTr="00104650">
        <w:tc>
          <w:tcPr>
            <w:tcW w:w="2903" w:type="pct"/>
            <w:vAlign w:val="center"/>
          </w:tcPr>
          <w:p w14:paraId="5A747C37" w14:textId="77777777" w:rsidR="00104650" w:rsidRPr="00796A61" w:rsidRDefault="00104650" w:rsidP="001B7AA9">
            <w:r>
              <w:t>Unfalltod</w:t>
            </w:r>
          </w:p>
        </w:tc>
        <w:tc>
          <w:tcPr>
            <w:tcW w:w="420" w:type="pct"/>
            <w:shd w:val="clear" w:color="auto" w:fill="D9D9D9" w:themeFill="background1" w:themeFillShade="D9"/>
          </w:tcPr>
          <w:p w14:paraId="41CE2EC3" w14:textId="4DF52E10" w:rsidR="00104650" w:rsidRPr="00654F35" w:rsidRDefault="00EB28B4" w:rsidP="001B7AA9">
            <w:pPr>
              <w:jc w:val="center"/>
              <w:rPr>
                <w:b/>
              </w:rPr>
            </w:pPr>
            <w:r>
              <w:rPr>
                <w:b/>
              </w:rPr>
              <w:t>-</w:t>
            </w:r>
          </w:p>
        </w:tc>
        <w:tc>
          <w:tcPr>
            <w:tcW w:w="420" w:type="pct"/>
            <w:shd w:val="clear" w:color="auto" w:fill="EAF1DD" w:themeFill="accent3" w:themeFillTint="33"/>
            <w:vAlign w:val="center"/>
          </w:tcPr>
          <w:p w14:paraId="1DE4C516" w14:textId="059A5F9D" w:rsidR="00104650" w:rsidRPr="00EB28B4" w:rsidRDefault="00EB28B4" w:rsidP="001B7AA9">
            <w:pPr>
              <w:jc w:val="center"/>
            </w:pPr>
            <w:r w:rsidRPr="00EB28B4">
              <w:t>-</w:t>
            </w:r>
          </w:p>
        </w:tc>
        <w:tc>
          <w:tcPr>
            <w:tcW w:w="420" w:type="pct"/>
            <w:shd w:val="clear" w:color="auto" w:fill="F2DBDB" w:themeFill="accent2" w:themeFillTint="33"/>
            <w:vAlign w:val="center"/>
          </w:tcPr>
          <w:p w14:paraId="6C699317" w14:textId="57D42389" w:rsidR="00104650" w:rsidRPr="00796A61" w:rsidRDefault="00B96D45" w:rsidP="001B7AA9">
            <w:pPr>
              <w:jc w:val="center"/>
            </w:pPr>
            <w:r>
              <w:t>-</w:t>
            </w:r>
          </w:p>
        </w:tc>
        <w:tc>
          <w:tcPr>
            <w:tcW w:w="420" w:type="pct"/>
            <w:shd w:val="clear" w:color="auto" w:fill="FFFFCC"/>
            <w:vAlign w:val="center"/>
          </w:tcPr>
          <w:p w14:paraId="293CB8BE" w14:textId="0B7FEC00" w:rsidR="00104650" w:rsidRPr="009C5B9F" w:rsidRDefault="00B96D45" w:rsidP="001B7AA9">
            <w:pPr>
              <w:jc w:val="center"/>
            </w:pPr>
            <w:r>
              <w:t>-</w:t>
            </w:r>
          </w:p>
        </w:tc>
        <w:tc>
          <w:tcPr>
            <w:tcW w:w="418" w:type="pct"/>
            <w:shd w:val="clear" w:color="auto" w:fill="DBE5F1" w:themeFill="accent1" w:themeFillTint="33"/>
            <w:vAlign w:val="center"/>
          </w:tcPr>
          <w:p w14:paraId="19880D58" w14:textId="526A6C93" w:rsidR="00104650" w:rsidRPr="009C5B9F" w:rsidRDefault="00B96D45" w:rsidP="001B7AA9">
            <w:pPr>
              <w:jc w:val="center"/>
            </w:pPr>
            <w:r>
              <w:t>-</w:t>
            </w:r>
          </w:p>
        </w:tc>
      </w:tr>
      <w:tr w:rsidR="00104650" w:rsidRPr="00796A61" w14:paraId="0BB38512" w14:textId="77777777" w:rsidTr="00104650">
        <w:tc>
          <w:tcPr>
            <w:tcW w:w="2903" w:type="pct"/>
            <w:vAlign w:val="center"/>
          </w:tcPr>
          <w:p w14:paraId="7CE76478" w14:textId="0D519E93" w:rsidR="00104650" w:rsidRDefault="00104650" w:rsidP="00EB28B4">
            <w:r>
              <w:t>BU-Beitragsbefreiung</w:t>
            </w:r>
          </w:p>
        </w:tc>
        <w:tc>
          <w:tcPr>
            <w:tcW w:w="420" w:type="pct"/>
            <w:shd w:val="clear" w:color="auto" w:fill="D9D9D9" w:themeFill="background1" w:themeFillShade="D9"/>
          </w:tcPr>
          <w:p w14:paraId="54064A07" w14:textId="56CC32A1" w:rsidR="00104650" w:rsidRPr="00654F35" w:rsidRDefault="00EB28B4" w:rsidP="001B7AA9">
            <w:pPr>
              <w:jc w:val="center"/>
              <w:rPr>
                <w:b/>
              </w:rPr>
            </w:pPr>
            <w:r>
              <w:rPr>
                <w:b/>
              </w:rPr>
              <w:t>X</w:t>
            </w:r>
          </w:p>
        </w:tc>
        <w:tc>
          <w:tcPr>
            <w:tcW w:w="420" w:type="pct"/>
            <w:shd w:val="clear" w:color="auto" w:fill="EAF1DD" w:themeFill="accent3" w:themeFillTint="33"/>
            <w:vAlign w:val="center"/>
          </w:tcPr>
          <w:p w14:paraId="1052C0BE" w14:textId="3BC62D42" w:rsidR="00104650" w:rsidRPr="00EB28B4" w:rsidRDefault="00EB28B4" w:rsidP="001B7AA9">
            <w:pPr>
              <w:jc w:val="center"/>
            </w:pPr>
            <w:r w:rsidRPr="00EB28B4">
              <w:t>X</w:t>
            </w:r>
            <w:r w:rsidRPr="00EB28B4">
              <w:rPr>
                <w:vertAlign w:val="superscript"/>
              </w:rPr>
              <w:t>1)</w:t>
            </w:r>
          </w:p>
        </w:tc>
        <w:tc>
          <w:tcPr>
            <w:tcW w:w="420" w:type="pct"/>
            <w:shd w:val="clear" w:color="auto" w:fill="F2DBDB" w:themeFill="accent2" w:themeFillTint="33"/>
            <w:vAlign w:val="center"/>
          </w:tcPr>
          <w:p w14:paraId="51B8F677" w14:textId="53447EA6" w:rsidR="00104650" w:rsidRPr="00796A61" w:rsidRDefault="00D85014" w:rsidP="001B7AA9">
            <w:pPr>
              <w:jc w:val="center"/>
            </w:pPr>
            <w:r>
              <w:t>X</w:t>
            </w:r>
          </w:p>
        </w:tc>
        <w:tc>
          <w:tcPr>
            <w:tcW w:w="420" w:type="pct"/>
            <w:shd w:val="clear" w:color="auto" w:fill="FFFFCC"/>
            <w:vAlign w:val="center"/>
          </w:tcPr>
          <w:p w14:paraId="3FD40AF9" w14:textId="458D703A" w:rsidR="00104650" w:rsidRPr="009C5B9F" w:rsidRDefault="00B96D45" w:rsidP="001B7AA9">
            <w:pPr>
              <w:jc w:val="center"/>
            </w:pPr>
            <w:r>
              <w:t>-</w:t>
            </w:r>
          </w:p>
        </w:tc>
        <w:tc>
          <w:tcPr>
            <w:tcW w:w="418" w:type="pct"/>
            <w:shd w:val="clear" w:color="auto" w:fill="DBE5F1" w:themeFill="accent1" w:themeFillTint="33"/>
            <w:vAlign w:val="center"/>
          </w:tcPr>
          <w:p w14:paraId="44B5C0D5" w14:textId="32145E17" w:rsidR="00104650" w:rsidRPr="009C5B9F" w:rsidRDefault="00B96D45" w:rsidP="001B7AA9">
            <w:pPr>
              <w:jc w:val="center"/>
            </w:pPr>
            <w:r>
              <w:t>-</w:t>
            </w:r>
          </w:p>
        </w:tc>
      </w:tr>
      <w:tr w:rsidR="00104650" w:rsidRPr="00796A61" w14:paraId="250C553A" w14:textId="77777777" w:rsidTr="00104650">
        <w:tc>
          <w:tcPr>
            <w:tcW w:w="2903" w:type="pct"/>
            <w:vAlign w:val="center"/>
          </w:tcPr>
          <w:p w14:paraId="0104C747" w14:textId="4F393B7F" w:rsidR="00104650" w:rsidRDefault="00104650" w:rsidP="00EB28B4">
            <w:r w:rsidRPr="003656DB">
              <w:t>BU-</w:t>
            </w:r>
            <w:proofErr w:type="spellStart"/>
            <w:r w:rsidRPr="003656DB">
              <w:t>Barrente</w:t>
            </w:r>
            <w:proofErr w:type="spellEnd"/>
          </w:p>
        </w:tc>
        <w:tc>
          <w:tcPr>
            <w:tcW w:w="420" w:type="pct"/>
            <w:shd w:val="clear" w:color="auto" w:fill="D9D9D9" w:themeFill="background1" w:themeFillShade="D9"/>
          </w:tcPr>
          <w:p w14:paraId="2F5DAA10" w14:textId="72BF2A8B" w:rsidR="00104650" w:rsidRPr="00654F35" w:rsidRDefault="00EB28B4" w:rsidP="001B7AA9">
            <w:pPr>
              <w:jc w:val="center"/>
              <w:rPr>
                <w:b/>
              </w:rPr>
            </w:pPr>
            <w:r>
              <w:rPr>
                <w:b/>
              </w:rPr>
              <w:t>X</w:t>
            </w:r>
          </w:p>
        </w:tc>
        <w:tc>
          <w:tcPr>
            <w:tcW w:w="420" w:type="pct"/>
            <w:shd w:val="clear" w:color="auto" w:fill="EAF1DD" w:themeFill="accent3" w:themeFillTint="33"/>
            <w:vAlign w:val="center"/>
          </w:tcPr>
          <w:p w14:paraId="3751F54A" w14:textId="4BC57E36" w:rsidR="00104650" w:rsidRPr="00EB28B4" w:rsidRDefault="00EB28B4" w:rsidP="001B7AA9">
            <w:pPr>
              <w:jc w:val="center"/>
            </w:pPr>
            <w:r w:rsidRPr="00EB28B4">
              <w:t>X</w:t>
            </w:r>
            <w:r w:rsidRPr="00EB28B4">
              <w:rPr>
                <w:vertAlign w:val="superscript"/>
              </w:rPr>
              <w:t>1)</w:t>
            </w:r>
          </w:p>
        </w:tc>
        <w:tc>
          <w:tcPr>
            <w:tcW w:w="420" w:type="pct"/>
            <w:shd w:val="clear" w:color="auto" w:fill="F2DBDB" w:themeFill="accent2" w:themeFillTint="33"/>
            <w:vAlign w:val="center"/>
          </w:tcPr>
          <w:p w14:paraId="5E3BF62E" w14:textId="05BB8671" w:rsidR="00104650" w:rsidRPr="00796A61" w:rsidRDefault="00D85014" w:rsidP="001B7AA9">
            <w:pPr>
              <w:jc w:val="center"/>
            </w:pPr>
            <w:r>
              <w:t>X</w:t>
            </w:r>
          </w:p>
        </w:tc>
        <w:tc>
          <w:tcPr>
            <w:tcW w:w="420" w:type="pct"/>
            <w:shd w:val="clear" w:color="auto" w:fill="FFFFCC"/>
            <w:vAlign w:val="center"/>
          </w:tcPr>
          <w:p w14:paraId="3D602039" w14:textId="5E172BB3" w:rsidR="00104650" w:rsidRPr="009C5B9F" w:rsidRDefault="00B96D45" w:rsidP="001B7AA9">
            <w:pPr>
              <w:jc w:val="center"/>
            </w:pPr>
            <w:r>
              <w:t>-</w:t>
            </w:r>
          </w:p>
        </w:tc>
        <w:tc>
          <w:tcPr>
            <w:tcW w:w="418" w:type="pct"/>
            <w:shd w:val="clear" w:color="auto" w:fill="DBE5F1" w:themeFill="accent1" w:themeFillTint="33"/>
            <w:vAlign w:val="center"/>
          </w:tcPr>
          <w:p w14:paraId="2BC0F88F" w14:textId="2F2ED0FE" w:rsidR="00104650" w:rsidRPr="009C5B9F" w:rsidRDefault="00B96D45" w:rsidP="001B7AA9">
            <w:pPr>
              <w:jc w:val="center"/>
            </w:pPr>
            <w:r>
              <w:t>-</w:t>
            </w:r>
          </w:p>
        </w:tc>
      </w:tr>
      <w:tr w:rsidR="008A2630" w:rsidRPr="00796A61" w14:paraId="441F2BCD" w14:textId="77777777" w:rsidTr="00104650">
        <w:tc>
          <w:tcPr>
            <w:tcW w:w="2903" w:type="pct"/>
            <w:vAlign w:val="center"/>
          </w:tcPr>
          <w:p w14:paraId="60C6B45B" w14:textId="526680E7" w:rsidR="008A2630" w:rsidRPr="003656DB" w:rsidRDefault="008A2630" w:rsidP="001B7AA9">
            <w:proofErr w:type="spellStart"/>
            <w:r>
              <w:t>RisikoZV</w:t>
            </w:r>
            <w:proofErr w:type="spellEnd"/>
          </w:p>
        </w:tc>
        <w:tc>
          <w:tcPr>
            <w:tcW w:w="420" w:type="pct"/>
            <w:shd w:val="clear" w:color="auto" w:fill="D9D9D9" w:themeFill="background1" w:themeFillShade="D9"/>
          </w:tcPr>
          <w:p w14:paraId="4201E9D0" w14:textId="51F4EA1D" w:rsidR="008A2630" w:rsidRPr="00654F35" w:rsidRDefault="00EB28B4" w:rsidP="001B7AA9">
            <w:pPr>
              <w:jc w:val="center"/>
              <w:rPr>
                <w:b/>
              </w:rPr>
            </w:pPr>
            <w:r>
              <w:rPr>
                <w:b/>
              </w:rPr>
              <w:t>-</w:t>
            </w:r>
          </w:p>
        </w:tc>
        <w:tc>
          <w:tcPr>
            <w:tcW w:w="420" w:type="pct"/>
            <w:shd w:val="clear" w:color="auto" w:fill="EAF1DD" w:themeFill="accent3" w:themeFillTint="33"/>
            <w:vAlign w:val="center"/>
          </w:tcPr>
          <w:p w14:paraId="5E73B9D6" w14:textId="3D4A1BDE" w:rsidR="008A2630" w:rsidRPr="00EB28B4" w:rsidRDefault="00EB28B4" w:rsidP="001B7AA9">
            <w:pPr>
              <w:jc w:val="center"/>
            </w:pPr>
            <w:r w:rsidRPr="00EB28B4">
              <w:t>-</w:t>
            </w:r>
          </w:p>
        </w:tc>
        <w:tc>
          <w:tcPr>
            <w:tcW w:w="420" w:type="pct"/>
            <w:shd w:val="clear" w:color="auto" w:fill="F2DBDB" w:themeFill="accent2" w:themeFillTint="33"/>
            <w:vAlign w:val="center"/>
          </w:tcPr>
          <w:p w14:paraId="18AD2874" w14:textId="00641A56" w:rsidR="008A2630" w:rsidRDefault="00B96D45" w:rsidP="001B7AA9">
            <w:pPr>
              <w:jc w:val="center"/>
            </w:pPr>
            <w:r>
              <w:t>-</w:t>
            </w:r>
          </w:p>
        </w:tc>
        <w:tc>
          <w:tcPr>
            <w:tcW w:w="420" w:type="pct"/>
            <w:shd w:val="clear" w:color="auto" w:fill="FFFFCC"/>
            <w:vAlign w:val="center"/>
          </w:tcPr>
          <w:p w14:paraId="45F59839" w14:textId="39F44892" w:rsidR="008A2630" w:rsidRDefault="00B96D45" w:rsidP="001B7AA9">
            <w:pPr>
              <w:jc w:val="center"/>
            </w:pPr>
            <w:r>
              <w:t>-</w:t>
            </w:r>
          </w:p>
        </w:tc>
        <w:tc>
          <w:tcPr>
            <w:tcW w:w="418" w:type="pct"/>
            <w:shd w:val="clear" w:color="auto" w:fill="DBE5F1" w:themeFill="accent1" w:themeFillTint="33"/>
            <w:vAlign w:val="center"/>
          </w:tcPr>
          <w:p w14:paraId="79DD9161" w14:textId="6B90DB02" w:rsidR="008A2630" w:rsidRDefault="00B96D45" w:rsidP="001B7AA9">
            <w:pPr>
              <w:jc w:val="center"/>
            </w:pPr>
            <w:r>
              <w:t>-</w:t>
            </w:r>
          </w:p>
        </w:tc>
      </w:tr>
    </w:tbl>
    <w:p w14:paraId="6DA35084" w14:textId="25996C51" w:rsidR="001F0A01" w:rsidRDefault="001F0A01" w:rsidP="00F20ACA">
      <w:r>
        <w:t xml:space="preserve"> </w:t>
      </w:r>
    </w:p>
    <w:p w14:paraId="7287C504" w14:textId="44C50E8E" w:rsidR="00EB28B4" w:rsidRPr="00F20ACA" w:rsidRDefault="00EB28B4" w:rsidP="004D501E">
      <w:pPr>
        <w:pStyle w:val="Listenabsatz"/>
        <w:numPr>
          <w:ilvl w:val="0"/>
          <w:numId w:val="51"/>
        </w:numPr>
      </w:pPr>
      <w:r>
        <w:t>Integrierte Leistung.</w:t>
      </w:r>
    </w:p>
    <w:p w14:paraId="24D1FB0C" w14:textId="77777777" w:rsidR="00DB68C6" w:rsidRDefault="00DB68C6" w:rsidP="00DB68C6">
      <w:pPr>
        <w:pStyle w:val="berschrift4"/>
      </w:pPr>
      <w:r>
        <w:t>Empfehlung</w:t>
      </w:r>
    </w:p>
    <w:p w14:paraId="2698C384" w14:textId="4A34C7DA" w:rsidR="00DB68C6" w:rsidRPr="00A221AF" w:rsidRDefault="00EB28B4" w:rsidP="009D38C4">
      <w:pPr>
        <w:pStyle w:val="Listenabsatz"/>
        <w:numPr>
          <w:ilvl w:val="0"/>
          <w:numId w:val="10"/>
        </w:numPr>
      </w:pPr>
      <w:r>
        <w:t>BU zukünftig für HLV auch in eigener Zusatzversicherung</w:t>
      </w:r>
      <w:r w:rsidR="00FF41ED">
        <w:t>, nicht mehr integriert</w:t>
      </w:r>
    </w:p>
    <w:p w14:paraId="4D9175B8" w14:textId="3B7E9498" w:rsidR="00DB68C6" w:rsidRDefault="00DB68C6" w:rsidP="00DB68C6">
      <w:pPr>
        <w:pStyle w:val="berschrift4"/>
      </w:pPr>
      <w:r w:rsidRPr="00B247B6">
        <w:t>Abstimmung mit F1 der Mathematik</w:t>
      </w:r>
      <w:r>
        <w:t xml:space="preserve"> (</w:t>
      </w:r>
      <w:r w:rsidR="00083EFF">
        <w:t>24.05.2017</w:t>
      </w:r>
      <w:r>
        <w:t>)</w:t>
      </w:r>
    </w:p>
    <w:p w14:paraId="605DFAB8" w14:textId="0F2211BC" w:rsidR="00DB68C6" w:rsidRDefault="00083EFF" w:rsidP="009D38C4">
      <w:pPr>
        <w:pStyle w:val="Listenabsatz"/>
        <w:numPr>
          <w:ilvl w:val="0"/>
          <w:numId w:val="10"/>
        </w:numPr>
      </w:pPr>
      <w:r>
        <w:t>Der Empfehlung wird - vorbehaltlich der Besprechung mit PRM zum Wegfall integrie</w:t>
      </w:r>
      <w:r>
        <w:t>r</w:t>
      </w:r>
      <w:r>
        <w:t>ter Leistungen - gefolgt.</w:t>
      </w:r>
    </w:p>
    <w:p w14:paraId="4F0109A1" w14:textId="65A405FE" w:rsidR="00B740DD" w:rsidRDefault="00B740DD" w:rsidP="00B740DD">
      <w:pPr>
        <w:pStyle w:val="berschrift4"/>
      </w:pPr>
      <w:r w:rsidRPr="00B247B6">
        <w:t xml:space="preserve">Abstimmung mit </w:t>
      </w:r>
      <w:r>
        <w:t>PRM</w:t>
      </w:r>
    </w:p>
    <w:p w14:paraId="30B7ED5A" w14:textId="68FD6C52" w:rsidR="00B740DD" w:rsidRDefault="00B740DD" w:rsidP="00B740DD">
      <w:pPr>
        <w:pStyle w:val="Listenabsatz"/>
        <w:numPr>
          <w:ilvl w:val="0"/>
          <w:numId w:val="10"/>
        </w:numPr>
      </w:pPr>
      <w:r>
        <w:t>Ersatz der integrierten BU-Leistung durch eigene ZV ist OK</w:t>
      </w:r>
    </w:p>
    <w:p w14:paraId="10684DBF" w14:textId="77777777" w:rsidR="00DB68C6" w:rsidRPr="00B247B6" w:rsidRDefault="00DB68C6" w:rsidP="00DB68C6">
      <w:pPr>
        <w:pStyle w:val="berschrift4"/>
      </w:pPr>
      <w:r w:rsidRPr="00B247B6">
        <w:t>Abstimmung mit Produkttechnik</w:t>
      </w:r>
    </w:p>
    <w:p w14:paraId="0C7B5741" w14:textId="77777777" w:rsidR="00DB68C6" w:rsidRPr="00B247B6" w:rsidRDefault="00DB68C6" w:rsidP="00DB68C6">
      <w:pPr>
        <w:pStyle w:val="berschrift4"/>
      </w:pPr>
      <w:r w:rsidRPr="00B247B6">
        <w:t>Entscheidung</w:t>
      </w:r>
    </w:p>
    <w:p w14:paraId="72CF1B4C" w14:textId="77777777" w:rsidR="00DB68C6" w:rsidRDefault="00DB68C6" w:rsidP="00DB68C6">
      <w:pPr>
        <w:pStyle w:val="berschrift4"/>
      </w:pPr>
      <w:r w:rsidRPr="00B247B6">
        <w:t>Folgearbeiten</w:t>
      </w:r>
    </w:p>
    <w:p w14:paraId="0E5725C7" w14:textId="77777777" w:rsidR="00DB68C6" w:rsidRPr="00194C12" w:rsidRDefault="00DB68C6" w:rsidP="00DB68C6"/>
    <w:p w14:paraId="62F8597C" w14:textId="2CAE8B68" w:rsidR="0093464E" w:rsidRDefault="0058422C" w:rsidP="0093464E">
      <w:pPr>
        <w:pStyle w:val="berschrift2"/>
      </w:pPr>
      <w:bookmarkStart w:id="97" w:name="_Toc496794385"/>
      <w:r>
        <w:lastRenderedPageBreak/>
        <w:t>Beitragszahlung</w:t>
      </w:r>
      <w:bookmarkEnd w:id="97"/>
    </w:p>
    <w:p w14:paraId="4FC327CB" w14:textId="6D929862" w:rsidR="0058422C" w:rsidRDefault="0058422C" w:rsidP="0058422C">
      <w:pPr>
        <w:pStyle w:val="berschrift3"/>
      </w:pPr>
      <w:bookmarkStart w:id="98" w:name="_Toc496794386"/>
      <w:r>
        <w:t>Laufende Beiträge</w:t>
      </w:r>
      <w:bookmarkEnd w:id="98"/>
    </w:p>
    <w:p w14:paraId="23FF4E3B" w14:textId="77777777" w:rsidR="00194C12" w:rsidRDefault="00194C12" w:rsidP="00194C12">
      <w:pPr>
        <w:pStyle w:val="berschrift4"/>
      </w:pPr>
      <w:r w:rsidRPr="00B247B6">
        <w:t>Aktueller Stand</w:t>
      </w:r>
    </w:p>
    <w:p w14:paraId="4F88BACD" w14:textId="77777777" w:rsidR="001D5601" w:rsidRPr="001D5601" w:rsidRDefault="001D5601" w:rsidP="001D5601"/>
    <w:tbl>
      <w:tblPr>
        <w:tblStyle w:val="Tabellenraster"/>
        <w:tblW w:w="5000" w:type="pct"/>
        <w:tblLook w:val="04A0" w:firstRow="1" w:lastRow="0" w:firstColumn="1" w:lastColumn="0" w:noHBand="0" w:noVBand="1"/>
      </w:tblPr>
      <w:tblGrid>
        <w:gridCol w:w="5393"/>
        <w:gridCol w:w="780"/>
        <w:gridCol w:w="780"/>
        <w:gridCol w:w="780"/>
        <w:gridCol w:w="780"/>
        <w:gridCol w:w="775"/>
      </w:tblGrid>
      <w:tr w:rsidR="00CD6053" w:rsidRPr="00796A61" w14:paraId="796AC701" w14:textId="77777777" w:rsidTr="00EB28B4">
        <w:tc>
          <w:tcPr>
            <w:tcW w:w="2903" w:type="pct"/>
            <w:vAlign w:val="center"/>
          </w:tcPr>
          <w:p w14:paraId="0D57D797" w14:textId="361EFB7F" w:rsidR="00CD6053" w:rsidRPr="003116BA" w:rsidRDefault="00CD6053" w:rsidP="00F90FB7">
            <w:pPr>
              <w:rPr>
                <w:b/>
              </w:rPr>
            </w:pPr>
            <w:r>
              <w:rPr>
                <w:b/>
              </w:rPr>
              <w:t>Zahlweise</w:t>
            </w:r>
          </w:p>
        </w:tc>
        <w:tc>
          <w:tcPr>
            <w:tcW w:w="420" w:type="pct"/>
            <w:shd w:val="clear" w:color="auto" w:fill="808080" w:themeFill="background1" w:themeFillShade="80"/>
          </w:tcPr>
          <w:p w14:paraId="7DF66E5B" w14:textId="77777777" w:rsidR="00CD6053" w:rsidRPr="00C6490D" w:rsidRDefault="00CD6053" w:rsidP="00F90FB7">
            <w:pPr>
              <w:jc w:val="center"/>
              <w:rPr>
                <w:b/>
              </w:rPr>
            </w:pPr>
            <w:r w:rsidRPr="00C6490D">
              <w:rPr>
                <w:b/>
              </w:rPr>
              <w:t>TD</w:t>
            </w:r>
          </w:p>
        </w:tc>
        <w:tc>
          <w:tcPr>
            <w:tcW w:w="420" w:type="pct"/>
            <w:shd w:val="clear" w:color="auto" w:fill="00B050"/>
            <w:vAlign w:val="center"/>
          </w:tcPr>
          <w:p w14:paraId="71F4833B" w14:textId="4B731F84" w:rsidR="00CD6053" w:rsidRPr="00796A61" w:rsidRDefault="00CD6053" w:rsidP="00F90FB7">
            <w:pPr>
              <w:jc w:val="center"/>
              <w:rPr>
                <w:b/>
              </w:rPr>
            </w:pPr>
            <w:r>
              <w:rPr>
                <w:b/>
              </w:rPr>
              <w:t>HLV</w:t>
            </w:r>
          </w:p>
        </w:tc>
        <w:tc>
          <w:tcPr>
            <w:tcW w:w="420" w:type="pct"/>
            <w:shd w:val="clear" w:color="auto" w:fill="FF0000"/>
            <w:vAlign w:val="center"/>
          </w:tcPr>
          <w:p w14:paraId="4C5B571C" w14:textId="6C9D3476" w:rsidR="00CD6053" w:rsidRPr="00796A61" w:rsidRDefault="001D5601" w:rsidP="00F90FB7">
            <w:pPr>
              <w:jc w:val="center"/>
              <w:rPr>
                <w:b/>
              </w:rPr>
            </w:pPr>
            <w:r>
              <w:rPr>
                <w:b/>
              </w:rPr>
              <w:t>NL</w:t>
            </w:r>
          </w:p>
        </w:tc>
        <w:tc>
          <w:tcPr>
            <w:tcW w:w="420" w:type="pct"/>
            <w:shd w:val="clear" w:color="auto" w:fill="FFFF00"/>
            <w:vAlign w:val="center"/>
          </w:tcPr>
          <w:p w14:paraId="67299D91" w14:textId="77777777" w:rsidR="00CD6053" w:rsidRPr="00796A61" w:rsidRDefault="00CD6053" w:rsidP="00F90FB7">
            <w:pPr>
              <w:jc w:val="center"/>
              <w:rPr>
                <w:b/>
              </w:rPr>
            </w:pPr>
            <w:r>
              <w:rPr>
                <w:b/>
              </w:rPr>
              <w:t>PBL</w:t>
            </w:r>
          </w:p>
        </w:tc>
        <w:tc>
          <w:tcPr>
            <w:tcW w:w="417" w:type="pct"/>
            <w:shd w:val="clear" w:color="auto" w:fill="0070C0"/>
            <w:vAlign w:val="center"/>
          </w:tcPr>
          <w:p w14:paraId="428EC00F" w14:textId="77777777" w:rsidR="00CD6053" w:rsidRPr="00796A61" w:rsidRDefault="00CD6053" w:rsidP="00F90FB7">
            <w:pPr>
              <w:jc w:val="center"/>
              <w:rPr>
                <w:b/>
              </w:rPr>
            </w:pPr>
            <w:r w:rsidRPr="00796A61">
              <w:rPr>
                <w:b/>
              </w:rPr>
              <w:t>TAL</w:t>
            </w:r>
          </w:p>
        </w:tc>
      </w:tr>
      <w:tr w:rsidR="00EB28B4" w:rsidRPr="00796A61" w14:paraId="7B4201AB" w14:textId="77777777" w:rsidTr="00EB28B4">
        <w:tc>
          <w:tcPr>
            <w:tcW w:w="2903" w:type="pct"/>
            <w:vAlign w:val="center"/>
          </w:tcPr>
          <w:p w14:paraId="10615D1D" w14:textId="7DF31736" w:rsidR="00EB28B4" w:rsidRDefault="00EB28B4" w:rsidP="00F90FB7">
            <w:r>
              <w:t>monatlich</w:t>
            </w:r>
          </w:p>
        </w:tc>
        <w:tc>
          <w:tcPr>
            <w:tcW w:w="420" w:type="pct"/>
            <w:shd w:val="clear" w:color="auto" w:fill="D9D9D9" w:themeFill="background1" w:themeFillShade="D9"/>
            <w:vAlign w:val="center"/>
          </w:tcPr>
          <w:p w14:paraId="023DDCA8" w14:textId="29BC2AB5" w:rsidR="00EB28B4" w:rsidRPr="00EB28B4" w:rsidRDefault="00EB28B4" w:rsidP="00F90FB7">
            <w:pPr>
              <w:jc w:val="center"/>
              <w:rPr>
                <w:b/>
              </w:rPr>
            </w:pPr>
            <w:r w:rsidRPr="00EB28B4">
              <w:rPr>
                <w:b/>
              </w:rPr>
              <w:t>X</w:t>
            </w:r>
          </w:p>
        </w:tc>
        <w:tc>
          <w:tcPr>
            <w:tcW w:w="420" w:type="pct"/>
            <w:shd w:val="clear" w:color="auto" w:fill="EAF1DD" w:themeFill="accent3" w:themeFillTint="33"/>
            <w:vAlign w:val="center"/>
          </w:tcPr>
          <w:p w14:paraId="1A46D893" w14:textId="14F7DB68" w:rsidR="00EB28B4" w:rsidRPr="00D8498E" w:rsidRDefault="00EB28B4" w:rsidP="00F90FB7">
            <w:pPr>
              <w:jc w:val="center"/>
              <w:rPr>
                <w:highlight w:val="yellow"/>
              </w:rPr>
            </w:pPr>
            <w:r>
              <w:t>X</w:t>
            </w:r>
          </w:p>
        </w:tc>
        <w:tc>
          <w:tcPr>
            <w:tcW w:w="420" w:type="pct"/>
            <w:shd w:val="clear" w:color="auto" w:fill="F2DBDB" w:themeFill="accent2" w:themeFillTint="33"/>
            <w:vAlign w:val="center"/>
          </w:tcPr>
          <w:p w14:paraId="2AEF3415" w14:textId="475D39BD" w:rsidR="00EB28B4" w:rsidRPr="00796A61" w:rsidRDefault="00EB28B4" w:rsidP="00F90FB7">
            <w:pPr>
              <w:jc w:val="center"/>
            </w:pPr>
            <w:r>
              <w:t>X</w:t>
            </w:r>
          </w:p>
        </w:tc>
        <w:tc>
          <w:tcPr>
            <w:tcW w:w="420" w:type="pct"/>
            <w:shd w:val="clear" w:color="auto" w:fill="FFFFCC"/>
            <w:vAlign w:val="center"/>
          </w:tcPr>
          <w:p w14:paraId="35ADC858" w14:textId="2ABD99F7" w:rsidR="00EB28B4" w:rsidRPr="00796A61" w:rsidRDefault="00EB28B4" w:rsidP="00F90FB7">
            <w:pPr>
              <w:jc w:val="center"/>
            </w:pPr>
            <w:r>
              <w:t>X</w:t>
            </w:r>
          </w:p>
        </w:tc>
        <w:tc>
          <w:tcPr>
            <w:tcW w:w="417" w:type="pct"/>
            <w:shd w:val="clear" w:color="auto" w:fill="DBE5F1" w:themeFill="accent1" w:themeFillTint="33"/>
            <w:vAlign w:val="center"/>
          </w:tcPr>
          <w:p w14:paraId="66EBB314" w14:textId="24752EB4" w:rsidR="00EB28B4" w:rsidRPr="00796A61" w:rsidRDefault="00EB28B4" w:rsidP="00F90FB7">
            <w:pPr>
              <w:jc w:val="center"/>
            </w:pPr>
            <w:r>
              <w:t>X</w:t>
            </w:r>
          </w:p>
        </w:tc>
      </w:tr>
      <w:tr w:rsidR="00EB28B4" w:rsidRPr="00796A61" w14:paraId="74B7CBEE" w14:textId="77777777" w:rsidTr="00EB28B4">
        <w:tc>
          <w:tcPr>
            <w:tcW w:w="2903" w:type="pct"/>
            <w:vAlign w:val="center"/>
          </w:tcPr>
          <w:p w14:paraId="2E47038B" w14:textId="0E12ECE3" w:rsidR="00EB28B4" w:rsidRPr="00796A61" w:rsidRDefault="00EB28B4" w:rsidP="00F90FB7">
            <w:r>
              <w:t>vierteljährlich</w:t>
            </w:r>
          </w:p>
        </w:tc>
        <w:tc>
          <w:tcPr>
            <w:tcW w:w="420" w:type="pct"/>
            <w:shd w:val="clear" w:color="auto" w:fill="D9D9D9" w:themeFill="background1" w:themeFillShade="D9"/>
            <w:vAlign w:val="center"/>
          </w:tcPr>
          <w:p w14:paraId="755FC016" w14:textId="32BF1F6C" w:rsidR="00EB28B4" w:rsidRPr="00EB28B4" w:rsidRDefault="00EB28B4" w:rsidP="00F90FB7">
            <w:pPr>
              <w:jc w:val="center"/>
              <w:rPr>
                <w:b/>
              </w:rPr>
            </w:pPr>
            <w:r w:rsidRPr="00EB28B4">
              <w:rPr>
                <w:b/>
              </w:rPr>
              <w:t>X</w:t>
            </w:r>
          </w:p>
        </w:tc>
        <w:tc>
          <w:tcPr>
            <w:tcW w:w="420" w:type="pct"/>
            <w:shd w:val="clear" w:color="auto" w:fill="EAF1DD" w:themeFill="accent3" w:themeFillTint="33"/>
            <w:vAlign w:val="center"/>
          </w:tcPr>
          <w:p w14:paraId="75590EF7" w14:textId="7F1E51EA" w:rsidR="00EB28B4" w:rsidRPr="00D8498E" w:rsidRDefault="00EB28B4" w:rsidP="00F90FB7">
            <w:pPr>
              <w:jc w:val="center"/>
              <w:rPr>
                <w:highlight w:val="yellow"/>
              </w:rPr>
            </w:pPr>
            <w:r>
              <w:t>X</w:t>
            </w:r>
          </w:p>
        </w:tc>
        <w:tc>
          <w:tcPr>
            <w:tcW w:w="420" w:type="pct"/>
            <w:shd w:val="clear" w:color="auto" w:fill="F2DBDB" w:themeFill="accent2" w:themeFillTint="33"/>
            <w:vAlign w:val="center"/>
          </w:tcPr>
          <w:p w14:paraId="74A0070C" w14:textId="5E7CF55B" w:rsidR="00EB28B4" w:rsidRPr="00796A61" w:rsidRDefault="00EB28B4" w:rsidP="00F90FB7">
            <w:pPr>
              <w:jc w:val="center"/>
            </w:pPr>
            <w:r>
              <w:t>X</w:t>
            </w:r>
          </w:p>
        </w:tc>
        <w:tc>
          <w:tcPr>
            <w:tcW w:w="420" w:type="pct"/>
            <w:shd w:val="clear" w:color="auto" w:fill="FFFFCC"/>
            <w:vAlign w:val="center"/>
          </w:tcPr>
          <w:p w14:paraId="3A3B5829" w14:textId="46C86648" w:rsidR="00EB28B4" w:rsidRPr="00796A61" w:rsidRDefault="00EB28B4" w:rsidP="00F90FB7">
            <w:pPr>
              <w:jc w:val="center"/>
            </w:pPr>
            <w:r>
              <w:t>X</w:t>
            </w:r>
          </w:p>
        </w:tc>
        <w:tc>
          <w:tcPr>
            <w:tcW w:w="417" w:type="pct"/>
            <w:shd w:val="clear" w:color="auto" w:fill="DBE5F1" w:themeFill="accent1" w:themeFillTint="33"/>
            <w:vAlign w:val="center"/>
          </w:tcPr>
          <w:p w14:paraId="11B20007" w14:textId="3E8D73BA" w:rsidR="00EB28B4" w:rsidRPr="00796A61" w:rsidRDefault="00EB28B4" w:rsidP="00F90FB7">
            <w:pPr>
              <w:jc w:val="center"/>
            </w:pPr>
            <w:r>
              <w:t>X</w:t>
            </w:r>
          </w:p>
        </w:tc>
      </w:tr>
      <w:tr w:rsidR="00EB28B4" w:rsidRPr="00796A61" w14:paraId="57E7227F" w14:textId="77777777" w:rsidTr="00EB28B4">
        <w:tc>
          <w:tcPr>
            <w:tcW w:w="2903" w:type="pct"/>
            <w:vAlign w:val="center"/>
          </w:tcPr>
          <w:p w14:paraId="4A175CED" w14:textId="1554ADEA" w:rsidR="00EB28B4" w:rsidRDefault="00EB28B4" w:rsidP="00F90FB7">
            <w:r>
              <w:t>halbjährlich</w:t>
            </w:r>
          </w:p>
        </w:tc>
        <w:tc>
          <w:tcPr>
            <w:tcW w:w="420" w:type="pct"/>
            <w:shd w:val="clear" w:color="auto" w:fill="D9D9D9" w:themeFill="background1" w:themeFillShade="D9"/>
            <w:vAlign w:val="center"/>
          </w:tcPr>
          <w:p w14:paraId="7D54C67D" w14:textId="69253884" w:rsidR="00EB28B4" w:rsidRPr="00EB28B4" w:rsidRDefault="00EB28B4" w:rsidP="00F90FB7">
            <w:pPr>
              <w:jc w:val="center"/>
              <w:rPr>
                <w:b/>
              </w:rPr>
            </w:pPr>
            <w:r w:rsidRPr="00EB28B4">
              <w:rPr>
                <w:b/>
              </w:rPr>
              <w:t>X</w:t>
            </w:r>
          </w:p>
        </w:tc>
        <w:tc>
          <w:tcPr>
            <w:tcW w:w="420" w:type="pct"/>
            <w:shd w:val="clear" w:color="auto" w:fill="EAF1DD" w:themeFill="accent3" w:themeFillTint="33"/>
            <w:vAlign w:val="center"/>
          </w:tcPr>
          <w:p w14:paraId="384F93CF" w14:textId="3AFCAE33" w:rsidR="00EB28B4" w:rsidRPr="00D8498E" w:rsidRDefault="00EB28B4" w:rsidP="00F90FB7">
            <w:pPr>
              <w:jc w:val="center"/>
              <w:rPr>
                <w:highlight w:val="yellow"/>
              </w:rPr>
            </w:pPr>
            <w:r>
              <w:t>X</w:t>
            </w:r>
          </w:p>
        </w:tc>
        <w:tc>
          <w:tcPr>
            <w:tcW w:w="420" w:type="pct"/>
            <w:shd w:val="clear" w:color="auto" w:fill="F2DBDB" w:themeFill="accent2" w:themeFillTint="33"/>
            <w:vAlign w:val="center"/>
          </w:tcPr>
          <w:p w14:paraId="5FE64357" w14:textId="7ADD7AE6" w:rsidR="00EB28B4" w:rsidRPr="00796A61" w:rsidRDefault="00EB28B4" w:rsidP="00F90FB7">
            <w:pPr>
              <w:jc w:val="center"/>
            </w:pPr>
            <w:r>
              <w:t>X</w:t>
            </w:r>
          </w:p>
        </w:tc>
        <w:tc>
          <w:tcPr>
            <w:tcW w:w="420" w:type="pct"/>
            <w:shd w:val="clear" w:color="auto" w:fill="FFFFCC"/>
            <w:vAlign w:val="center"/>
          </w:tcPr>
          <w:p w14:paraId="1FB243F6" w14:textId="1108B1EC" w:rsidR="00EB28B4" w:rsidRPr="00796A61" w:rsidRDefault="00EB28B4" w:rsidP="00F90FB7">
            <w:pPr>
              <w:jc w:val="center"/>
            </w:pPr>
            <w:r>
              <w:t>X</w:t>
            </w:r>
          </w:p>
        </w:tc>
        <w:tc>
          <w:tcPr>
            <w:tcW w:w="417" w:type="pct"/>
            <w:shd w:val="clear" w:color="auto" w:fill="DBE5F1" w:themeFill="accent1" w:themeFillTint="33"/>
            <w:vAlign w:val="center"/>
          </w:tcPr>
          <w:p w14:paraId="14E608AA" w14:textId="539D7339" w:rsidR="00EB28B4" w:rsidRPr="00796A61" w:rsidRDefault="00EB28B4" w:rsidP="00F90FB7">
            <w:pPr>
              <w:jc w:val="center"/>
            </w:pPr>
            <w:r>
              <w:t>X</w:t>
            </w:r>
          </w:p>
        </w:tc>
      </w:tr>
      <w:tr w:rsidR="00EB28B4" w:rsidRPr="00796A61" w14:paraId="7F48FEB7" w14:textId="77777777" w:rsidTr="00EB28B4">
        <w:tc>
          <w:tcPr>
            <w:tcW w:w="2903" w:type="pct"/>
            <w:vAlign w:val="center"/>
          </w:tcPr>
          <w:p w14:paraId="59233994" w14:textId="21BEC07B" w:rsidR="00EB28B4" w:rsidRDefault="00EB28B4" w:rsidP="00F90FB7">
            <w:r>
              <w:t>jährlich</w:t>
            </w:r>
          </w:p>
        </w:tc>
        <w:tc>
          <w:tcPr>
            <w:tcW w:w="420" w:type="pct"/>
            <w:shd w:val="clear" w:color="auto" w:fill="D9D9D9" w:themeFill="background1" w:themeFillShade="D9"/>
            <w:vAlign w:val="center"/>
          </w:tcPr>
          <w:p w14:paraId="3764BBA2" w14:textId="53F60854" w:rsidR="00EB28B4" w:rsidRPr="00EB28B4" w:rsidRDefault="00EB28B4" w:rsidP="00F90FB7">
            <w:pPr>
              <w:jc w:val="center"/>
              <w:rPr>
                <w:b/>
              </w:rPr>
            </w:pPr>
            <w:r w:rsidRPr="00EB28B4">
              <w:rPr>
                <w:b/>
              </w:rPr>
              <w:t>X</w:t>
            </w:r>
          </w:p>
        </w:tc>
        <w:tc>
          <w:tcPr>
            <w:tcW w:w="420" w:type="pct"/>
            <w:shd w:val="clear" w:color="auto" w:fill="EAF1DD" w:themeFill="accent3" w:themeFillTint="33"/>
            <w:vAlign w:val="center"/>
          </w:tcPr>
          <w:p w14:paraId="2E7EF9AA" w14:textId="292A0232" w:rsidR="00EB28B4" w:rsidRPr="00D8498E" w:rsidRDefault="00EB28B4" w:rsidP="00F90FB7">
            <w:pPr>
              <w:jc w:val="center"/>
              <w:rPr>
                <w:highlight w:val="yellow"/>
              </w:rPr>
            </w:pPr>
            <w:r>
              <w:t>X</w:t>
            </w:r>
          </w:p>
        </w:tc>
        <w:tc>
          <w:tcPr>
            <w:tcW w:w="420" w:type="pct"/>
            <w:shd w:val="clear" w:color="auto" w:fill="F2DBDB" w:themeFill="accent2" w:themeFillTint="33"/>
            <w:vAlign w:val="center"/>
          </w:tcPr>
          <w:p w14:paraId="583CB0FE" w14:textId="1DC0B767" w:rsidR="00EB28B4" w:rsidRPr="00796A61" w:rsidRDefault="00EB28B4" w:rsidP="00F90FB7">
            <w:pPr>
              <w:jc w:val="center"/>
            </w:pPr>
            <w:r>
              <w:t>X</w:t>
            </w:r>
          </w:p>
        </w:tc>
        <w:tc>
          <w:tcPr>
            <w:tcW w:w="420" w:type="pct"/>
            <w:shd w:val="clear" w:color="auto" w:fill="FFFFCC"/>
            <w:vAlign w:val="center"/>
          </w:tcPr>
          <w:p w14:paraId="2B5EEFFE" w14:textId="159E7571" w:rsidR="00EB28B4" w:rsidRPr="00796A61" w:rsidRDefault="00EB28B4" w:rsidP="00F90FB7">
            <w:pPr>
              <w:jc w:val="center"/>
            </w:pPr>
            <w:r>
              <w:t>X</w:t>
            </w:r>
          </w:p>
        </w:tc>
        <w:tc>
          <w:tcPr>
            <w:tcW w:w="417" w:type="pct"/>
            <w:shd w:val="clear" w:color="auto" w:fill="DBE5F1" w:themeFill="accent1" w:themeFillTint="33"/>
            <w:vAlign w:val="center"/>
          </w:tcPr>
          <w:p w14:paraId="7429B671" w14:textId="5A5A2494" w:rsidR="00EB28B4" w:rsidRPr="00796A61" w:rsidRDefault="00EB28B4" w:rsidP="00F90FB7">
            <w:pPr>
              <w:jc w:val="center"/>
            </w:pPr>
            <w:r>
              <w:t>X</w:t>
            </w:r>
          </w:p>
        </w:tc>
      </w:tr>
    </w:tbl>
    <w:p w14:paraId="406C1469" w14:textId="77777777" w:rsidR="00CD6053" w:rsidRDefault="00CD6053" w:rsidP="00CD6053"/>
    <w:tbl>
      <w:tblPr>
        <w:tblStyle w:val="Tabellenraster"/>
        <w:tblW w:w="5000" w:type="pct"/>
        <w:tblLook w:val="04A0" w:firstRow="1" w:lastRow="0" w:firstColumn="1" w:lastColumn="0" w:noHBand="0" w:noVBand="1"/>
      </w:tblPr>
      <w:tblGrid>
        <w:gridCol w:w="5393"/>
        <w:gridCol w:w="780"/>
        <w:gridCol w:w="780"/>
        <w:gridCol w:w="780"/>
        <w:gridCol w:w="780"/>
        <w:gridCol w:w="775"/>
      </w:tblGrid>
      <w:tr w:rsidR="00C65B6B" w:rsidRPr="00796A61" w14:paraId="141D0634" w14:textId="77777777" w:rsidTr="00C65B6B">
        <w:tc>
          <w:tcPr>
            <w:tcW w:w="2903" w:type="pct"/>
            <w:vAlign w:val="center"/>
          </w:tcPr>
          <w:p w14:paraId="5405C3F8" w14:textId="3EDD760B" w:rsidR="00C65B6B" w:rsidRPr="003116BA" w:rsidRDefault="00C65B6B" w:rsidP="00F90FB7">
            <w:pPr>
              <w:rPr>
                <w:b/>
              </w:rPr>
            </w:pPr>
          </w:p>
        </w:tc>
        <w:tc>
          <w:tcPr>
            <w:tcW w:w="420" w:type="pct"/>
            <w:shd w:val="clear" w:color="auto" w:fill="808080" w:themeFill="background1" w:themeFillShade="80"/>
          </w:tcPr>
          <w:p w14:paraId="7C3BF408" w14:textId="77777777" w:rsidR="00C65B6B" w:rsidRPr="00C6490D" w:rsidRDefault="00C65B6B" w:rsidP="00F90FB7">
            <w:pPr>
              <w:jc w:val="center"/>
              <w:rPr>
                <w:b/>
              </w:rPr>
            </w:pPr>
            <w:r w:rsidRPr="00C6490D">
              <w:rPr>
                <w:b/>
              </w:rPr>
              <w:t>TD</w:t>
            </w:r>
          </w:p>
        </w:tc>
        <w:tc>
          <w:tcPr>
            <w:tcW w:w="420" w:type="pct"/>
            <w:shd w:val="clear" w:color="auto" w:fill="00B050"/>
            <w:vAlign w:val="center"/>
          </w:tcPr>
          <w:p w14:paraId="230DC92D" w14:textId="1A8CEB04" w:rsidR="00C65B6B" w:rsidRPr="00796A61" w:rsidRDefault="00C65B6B" w:rsidP="00F90FB7">
            <w:pPr>
              <w:jc w:val="center"/>
              <w:rPr>
                <w:b/>
              </w:rPr>
            </w:pPr>
            <w:r>
              <w:rPr>
                <w:b/>
              </w:rPr>
              <w:t>HLV</w:t>
            </w:r>
          </w:p>
        </w:tc>
        <w:tc>
          <w:tcPr>
            <w:tcW w:w="420" w:type="pct"/>
            <w:shd w:val="clear" w:color="auto" w:fill="FF0000"/>
            <w:vAlign w:val="center"/>
          </w:tcPr>
          <w:p w14:paraId="62EB76F9" w14:textId="211303FD" w:rsidR="00C65B6B" w:rsidRPr="00796A61" w:rsidRDefault="001D5601" w:rsidP="00F90FB7">
            <w:pPr>
              <w:jc w:val="center"/>
              <w:rPr>
                <w:b/>
              </w:rPr>
            </w:pPr>
            <w:r>
              <w:rPr>
                <w:b/>
              </w:rPr>
              <w:t>NL</w:t>
            </w:r>
          </w:p>
        </w:tc>
        <w:tc>
          <w:tcPr>
            <w:tcW w:w="420" w:type="pct"/>
            <w:shd w:val="clear" w:color="auto" w:fill="FFFF00"/>
            <w:vAlign w:val="center"/>
          </w:tcPr>
          <w:p w14:paraId="7E400E10" w14:textId="77777777" w:rsidR="00C65B6B" w:rsidRPr="00796A61" w:rsidRDefault="00C65B6B" w:rsidP="00F90FB7">
            <w:pPr>
              <w:jc w:val="center"/>
              <w:rPr>
                <w:b/>
              </w:rPr>
            </w:pPr>
            <w:r>
              <w:rPr>
                <w:b/>
              </w:rPr>
              <w:t>PBL</w:t>
            </w:r>
          </w:p>
        </w:tc>
        <w:tc>
          <w:tcPr>
            <w:tcW w:w="417" w:type="pct"/>
            <w:shd w:val="clear" w:color="auto" w:fill="0070C0"/>
            <w:vAlign w:val="center"/>
          </w:tcPr>
          <w:p w14:paraId="7A687352" w14:textId="77777777" w:rsidR="00C65B6B" w:rsidRPr="00796A61" w:rsidRDefault="00C65B6B" w:rsidP="00F90FB7">
            <w:pPr>
              <w:jc w:val="center"/>
              <w:rPr>
                <w:b/>
              </w:rPr>
            </w:pPr>
            <w:r w:rsidRPr="00796A61">
              <w:rPr>
                <w:b/>
              </w:rPr>
              <w:t>TAL</w:t>
            </w:r>
          </w:p>
        </w:tc>
      </w:tr>
      <w:tr w:rsidR="00C65B6B" w:rsidRPr="00796A61" w14:paraId="67D74F57" w14:textId="77777777" w:rsidTr="00C65B6B">
        <w:tc>
          <w:tcPr>
            <w:tcW w:w="2903" w:type="pct"/>
            <w:vAlign w:val="center"/>
          </w:tcPr>
          <w:p w14:paraId="3883C4A5" w14:textId="666B0F57" w:rsidR="00C65B6B" w:rsidRDefault="00C65B6B" w:rsidP="00C65B6B">
            <w:r>
              <w:rPr>
                <w:b/>
              </w:rPr>
              <w:t>Abgekürzte BZD möglich</w:t>
            </w:r>
            <w:r w:rsidR="002D34DA">
              <w:rPr>
                <w:b/>
              </w:rPr>
              <w:t>?</w:t>
            </w:r>
          </w:p>
        </w:tc>
        <w:tc>
          <w:tcPr>
            <w:tcW w:w="420" w:type="pct"/>
            <w:shd w:val="clear" w:color="auto" w:fill="D9D9D9" w:themeFill="background1" w:themeFillShade="D9"/>
            <w:vAlign w:val="center"/>
          </w:tcPr>
          <w:p w14:paraId="321BB9EB" w14:textId="58311964" w:rsidR="00C65B6B" w:rsidRPr="00C6490D" w:rsidRDefault="00EB28B4" w:rsidP="00F90FB7">
            <w:pPr>
              <w:jc w:val="center"/>
              <w:rPr>
                <w:b/>
              </w:rPr>
            </w:pPr>
            <w:r>
              <w:rPr>
                <w:b/>
              </w:rPr>
              <w:t>X</w:t>
            </w:r>
          </w:p>
        </w:tc>
        <w:tc>
          <w:tcPr>
            <w:tcW w:w="420" w:type="pct"/>
            <w:shd w:val="clear" w:color="auto" w:fill="EAF1DD" w:themeFill="accent3" w:themeFillTint="33"/>
            <w:vAlign w:val="center"/>
          </w:tcPr>
          <w:p w14:paraId="6CB84D40" w14:textId="09FDFB0A" w:rsidR="00C65B6B" w:rsidRDefault="00EB28B4" w:rsidP="00F90FB7">
            <w:pPr>
              <w:jc w:val="center"/>
            </w:pPr>
            <w:r>
              <w:t>X</w:t>
            </w:r>
            <w:r w:rsidRPr="00EB28B4">
              <w:rPr>
                <w:vertAlign w:val="superscript"/>
              </w:rPr>
              <w:t>1)</w:t>
            </w:r>
          </w:p>
        </w:tc>
        <w:tc>
          <w:tcPr>
            <w:tcW w:w="420" w:type="pct"/>
            <w:shd w:val="clear" w:color="auto" w:fill="F2DBDB" w:themeFill="accent2" w:themeFillTint="33"/>
            <w:vAlign w:val="center"/>
          </w:tcPr>
          <w:p w14:paraId="75788B21" w14:textId="0548A8FD" w:rsidR="00C65B6B" w:rsidRPr="00796A61" w:rsidRDefault="00D85014" w:rsidP="00F90FB7">
            <w:pPr>
              <w:jc w:val="center"/>
            </w:pPr>
            <w:r>
              <w:t>X</w:t>
            </w:r>
          </w:p>
        </w:tc>
        <w:tc>
          <w:tcPr>
            <w:tcW w:w="420" w:type="pct"/>
            <w:shd w:val="clear" w:color="auto" w:fill="FFFFCC"/>
            <w:vAlign w:val="center"/>
          </w:tcPr>
          <w:p w14:paraId="2C7E6CFF" w14:textId="7B0C2732" w:rsidR="00C65B6B" w:rsidRPr="00796A61" w:rsidRDefault="00B96D45" w:rsidP="00F90FB7">
            <w:pPr>
              <w:jc w:val="center"/>
            </w:pPr>
            <w:r>
              <w:t>X</w:t>
            </w:r>
          </w:p>
        </w:tc>
        <w:tc>
          <w:tcPr>
            <w:tcW w:w="417" w:type="pct"/>
            <w:shd w:val="clear" w:color="auto" w:fill="DBE5F1" w:themeFill="accent1" w:themeFillTint="33"/>
            <w:vAlign w:val="center"/>
          </w:tcPr>
          <w:p w14:paraId="09283DCB" w14:textId="6BFDFDC9" w:rsidR="00C65B6B" w:rsidRPr="00B96D45" w:rsidRDefault="00D85014" w:rsidP="00F90FB7">
            <w:pPr>
              <w:jc w:val="center"/>
              <w:rPr>
                <w:vertAlign w:val="superscript"/>
              </w:rPr>
            </w:pPr>
            <w:r>
              <w:t>X</w:t>
            </w:r>
            <w:r w:rsidR="00EB28B4">
              <w:rPr>
                <w:vertAlign w:val="superscript"/>
              </w:rPr>
              <w:t>2</w:t>
            </w:r>
            <w:r w:rsidR="00B96D45">
              <w:rPr>
                <w:vertAlign w:val="superscript"/>
              </w:rPr>
              <w:t>)</w:t>
            </w:r>
          </w:p>
        </w:tc>
      </w:tr>
    </w:tbl>
    <w:p w14:paraId="5014071C" w14:textId="77777777" w:rsidR="00C65B6B" w:rsidRDefault="00C65B6B" w:rsidP="00CD6053"/>
    <w:p w14:paraId="0B477BE8" w14:textId="3B62DD61" w:rsidR="00EB28B4" w:rsidRDefault="00EB28B4" w:rsidP="004D501E">
      <w:pPr>
        <w:pStyle w:val="Listenabsatz"/>
        <w:numPr>
          <w:ilvl w:val="0"/>
          <w:numId w:val="42"/>
        </w:numPr>
      </w:pPr>
      <w:r>
        <w:t xml:space="preserve">Obligatorisch für FUR da Laufzeit immer bis Alter 85 Jahre und BZD nur bis Alter 75  </w:t>
      </w:r>
    </w:p>
    <w:p w14:paraId="28CA6197" w14:textId="24134F1F" w:rsidR="00B96D45" w:rsidRDefault="00B96D45" w:rsidP="004D501E">
      <w:pPr>
        <w:pStyle w:val="Listenabsatz"/>
        <w:numPr>
          <w:ilvl w:val="0"/>
          <w:numId w:val="42"/>
        </w:numPr>
      </w:pPr>
      <w:r>
        <w:t>Mindestens 5 Jahre</w:t>
      </w:r>
    </w:p>
    <w:p w14:paraId="157DDA77" w14:textId="77777777" w:rsidR="00DB68C6" w:rsidRDefault="00DB68C6" w:rsidP="00DB68C6">
      <w:pPr>
        <w:pStyle w:val="berschrift4"/>
      </w:pPr>
      <w:r>
        <w:t>Empfehlung</w:t>
      </w:r>
    </w:p>
    <w:p w14:paraId="1832B52A" w14:textId="5F05485F" w:rsidR="00DB68C6" w:rsidRPr="00A221AF" w:rsidRDefault="00941076" w:rsidP="009D38C4">
      <w:pPr>
        <w:pStyle w:val="Listenabsatz"/>
        <w:numPr>
          <w:ilvl w:val="0"/>
          <w:numId w:val="10"/>
        </w:numPr>
      </w:pPr>
      <w:r>
        <w:t>Siehe Tabellen</w:t>
      </w:r>
    </w:p>
    <w:p w14:paraId="6C5CCCFE" w14:textId="0F9248AB" w:rsidR="00DB68C6" w:rsidRDefault="00DB68C6" w:rsidP="00DB68C6">
      <w:pPr>
        <w:pStyle w:val="berschrift4"/>
      </w:pPr>
      <w:r w:rsidRPr="00B247B6">
        <w:t>Abstimmung mit F1 der Mathematik</w:t>
      </w:r>
      <w:r>
        <w:t xml:space="preserve"> (</w:t>
      </w:r>
      <w:r w:rsidR="000E4307">
        <w:t>24.05.2017</w:t>
      </w:r>
      <w:r>
        <w:t>)</w:t>
      </w:r>
    </w:p>
    <w:p w14:paraId="3F312A14" w14:textId="79FA8B7A" w:rsidR="00DB68C6" w:rsidRPr="007D64A0" w:rsidRDefault="000E4307" w:rsidP="009D38C4">
      <w:pPr>
        <w:pStyle w:val="Listenabsatz"/>
        <w:numPr>
          <w:ilvl w:val="0"/>
          <w:numId w:val="10"/>
        </w:numPr>
      </w:pPr>
      <w:r>
        <w:t>Der Empfehlung wird gefolgt.</w:t>
      </w:r>
    </w:p>
    <w:p w14:paraId="5C281A34" w14:textId="77777777" w:rsidR="00DB68C6" w:rsidRPr="00B247B6" w:rsidRDefault="00DB68C6" w:rsidP="00DB68C6">
      <w:pPr>
        <w:pStyle w:val="berschrift4"/>
      </w:pPr>
      <w:r w:rsidRPr="00B247B6">
        <w:t>Abstimmung mit Produkttechnik</w:t>
      </w:r>
    </w:p>
    <w:p w14:paraId="09822E09" w14:textId="77777777" w:rsidR="00DB68C6" w:rsidRPr="00B247B6" w:rsidRDefault="00DB68C6" w:rsidP="00DB68C6">
      <w:pPr>
        <w:pStyle w:val="berschrift4"/>
      </w:pPr>
      <w:r w:rsidRPr="00B247B6">
        <w:t>Entscheidung</w:t>
      </w:r>
    </w:p>
    <w:p w14:paraId="622CCD62" w14:textId="77777777" w:rsidR="00DB68C6" w:rsidRDefault="00DB68C6" w:rsidP="00DB68C6">
      <w:pPr>
        <w:pStyle w:val="berschrift4"/>
      </w:pPr>
      <w:r w:rsidRPr="00B247B6">
        <w:t>Folgearbeiten</w:t>
      </w:r>
    </w:p>
    <w:p w14:paraId="6BD018B1" w14:textId="77777777" w:rsidR="00DB68C6" w:rsidRPr="00194C12" w:rsidRDefault="00DB68C6" w:rsidP="00DB68C6"/>
    <w:p w14:paraId="378BDDC8" w14:textId="22427F19" w:rsidR="0058422C" w:rsidRDefault="0058422C" w:rsidP="0058422C">
      <w:pPr>
        <w:pStyle w:val="berschrift3"/>
      </w:pPr>
      <w:bookmarkStart w:id="99" w:name="_Toc496794387"/>
      <w:r>
        <w:t>Einmalbeiträge</w:t>
      </w:r>
      <w:bookmarkEnd w:id="99"/>
    </w:p>
    <w:p w14:paraId="11D6CB93" w14:textId="77777777" w:rsidR="00194C12" w:rsidRDefault="00194C12" w:rsidP="00194C12">
      <w:pPr>
        <w:pStyle w:val="berschrift4"/>
      </w:pPr>
      <w:r w:rsidRPr="00B247B6">
        <w:t>Aktueller Stand</w:t>
      </w: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C65B6B" w:rsidRPr="00796A61" w14:paraId="2807D616" w14:textId="77777777" w:rsidTr="00F90FB7">
        <w:tc>
          <w:tcPr>
            <w:tcW w:w="2903" w:type="pct"/>
            <w:vAlign w:val="center"/>
          </w:tcPr>
          <w:p w14:paraId="10196FA6" w14:textId="77777777" w:rsidR="00C65B6B" w:rsidRPr="003116BA" w:rsidRDefault="00C65B6B" w:rsidP="00F90FB7">
            <w:pPr>
              <w:rPr>
                <w:b/>
              </w:rPr>
            </w:pPr>
          </w:p>
        </w:tc>
        <w:tc>
          <w:tcPr>
            <w:tcW w:w="420" w:type="pct"/>
            <w:shd w:val="clear" w:color="auto" w:fill="808080" w:themeFill="background1" w:themeFillShade="80"/>
          </w:tcPr>
          <w:p w14:paraId="3ADCEE0D" w14:textId="77777777" w:rsidR="00C65B6B" w:rsidRPr="00C6490D" w:rsidRDefault="00C65B6B" w:rsidP="00F90FB7">
            <w:pPr>
              <w:jc w:val="center"/>
              <w:rPr>
                <w:b/>
              </w:rPr>
            </w:pPr>
            <w:r w:rsidRPr="00C6490D">
              <w:rPr>
                <w:b/>
              </w:rPr>
              <w:t>TD</w:t>
            </w:r>
          </w:p>
        </w:tc>
        <w:tc>
          <w:tcPr>
            <w:tcW w:w="420" w:type="pct"/>
            <w:shd w:val="clear" w:color="auto" w:fill="00B050"/>
            <w:vAlign w:val="center"/>
          </w:tcPr>
          <w:p w14:paraId="48A52BC9" w14:textId="156A187F" w:rsidR="00C65B6B" w:rsidRPr="00796A61" w:rsidRDefault="00C65B6B" w:rsidP="00F90FB7">
            <w:pPr>
              <w:jc w:val="center"/>
              <w:rPr>
                <w:b/>
              </w:rPr>
            </w:pPr>
            <w:r>
              <w:rPr>
                <w:b/>
              </w:rPr>
              <w:t>HLV</w:t>
            </w:r>
          </w:p>
        </w:tc>
        <w:tc>
          <w:tcPr>
            <w:tcW w:w="420" w:type="pct"/>
            <w:shd w:val="clear" w:color="auto" w:fill="FF0000"/>
            <w:vAlign w:val="center"/>
          </w:tcPr>
          <w:p w14:paraId="038D874E" w14:textId="3EC8A1F0" w:rsidR="00C65B6B" w:rsidRPr="00796A61" w:rsidRDefault="001D5601" w:rsidP="00F90FB7">
            <w:pPr>
              <w:jc w:val="center"/>
              <w:rPr>
                <w:b/>
              </w:rPr>
            </w:pPr>
            <w:r>
              <w:rPr>
                <w:b/>
              </w:rPr>
              <w:t>NL</w:t>
            </w:r>
          </w:p>
        </w:tc>
        <w:tc>
          <w:tcPr>
            <w:tcW w:w="420" w:type="pct"/>
            <w:shd w:val="clear" w:color="auto" w:fill="FFFF00"/>
            <w:vAlign w:val="center"/>
          </w:tcPr>
          <w:p w14:paraId="678C612C" w14:textId="77777777" w:rsidR="00C65B6B" w:rsidRPr="00796A61" w:rsidRDefault="00C65B6B" w:rsidP="00F90FB7">
            <w:pPr>
              <w:jc w:val="center"/>
              <w:rPr>
                <w:b/>
              </w:rPr>
            </w:pPr>
            <w:r>
              <w:rPr>
                <w:b/>
              </w:rPr>
              <w:t>PBL</w:t>
            </w:r>
          </w:p>
        </w:tc>
        <w:tc>
          <w:tcPr>
            <w:tcW w:w="417" w:type="pct"/>
            <w:shd w:val="clear" w:color="auto" w:fill="0070C0"/>
            <w:vAlign w:val="center"/>
          </w:tcPr>
          <w:p w14:paraId="0F78CAC6" w14:textId="77777777" w:rsidR="00C65B6B" w:rsidRPr="00796A61" w:rsidRDefault="00C65B6B" w:rsidP="00F90FB7">
            <w:pPr>
              <w:jc w:val="center"/>
              <w:rPr>
                <w:b/>
              </w:rPr>
            </w:pPr>
            <w:r w:rsidRPr="00796A61">
              <w:rPr>
                <w:b/>
              </w:rPr>
              <w:t>TAL</w:t>
            </w:r>
          </w:p>
        </w:tc>
      </w:tr>
      <w:tr w:rsidR="00C65B6B" w:rsidRPr="00796A61" w14:paraId="502891B7" w14:textId="77777777" w:rsidTr="00F90FB7">
        <w:tc>
          <w:tcPr>
            <w:tcW w:w="2903" w:type="pct"/>
            <w:vAlign w:val="center"/>
          </w:tcPr>
          <w:p w14:paraId="4FACE0C2" w14:textId="690EAAF3" w:rsidR="00C65B6B" w:rsidRDefault="00C65B6B" w:rsidP="00F90FB7">
            <w:r>
              <w:rPr>
                <w:b/>
              </w:rPr>
              <w:t>Einmalbeitrag?</w:t>
            </w:r>
          </w:p>
        </w:tc>
        <w:tc>
          <w:tcPr>
            <w:tcW w:w="420" w:type="pct"/>
            <w:shd w:val="clear" w:color="auto" w:fill="D9D9D9" w:themeFill="background1" w:themeFillShade="D9"/>
            <w:vAlign w:val="center"/>
          </w:tcPr>
          <w:p w14:paraId="3637595B" w14:textId="05C991D4" w:rsidR="00C65B6B" w:rsidRPr="00C6490D" w:rsidRDefault="00EB28B4" w:rsidP="00F90FB7">
            <w:pPr>
              <w:jc w:val="center"/>
              <w:rPr>
                <w:b/>
              </w:rPr>
            </w:pPr>
            <w:r>
              <w:rPr>
                <w:b/>
              </w:rPr>
              <w:t>X</w:t>
            </w:r>
          </w:p>
        </w:tc>
        <w:tc>
          <w:tcPr>
            <w:tcW w:w="420" w:type="pct"/>
            <w:shd w:val="clear" w:color="auto" w:fill="EAF1DD" w:themeFill="accent3" w:themeFillTint="33"/>
            <w:vAlign w:val="center"/>
          </w:tcPr>
          <w:p w14:paraId="046BBA99" w14:textId="04F35326" w:rsidR="00C65B6B" w:rsidRDefault="00EB28B4" w:rsidP="00F90FB7">
            <w:pPr>
              <w:jc w:val="center"/>
            </w:pPr>
            <w:r>
              <w:t>X</w:t>
            </w:r>
          </w:p>
        </w:tc>
        <w:tc>
          <w:tcPr>
            <w:tcW w:w="420" w:type="pct"/>
            <w:shd w:val="clear" w:color="auto" w:fill="F2DBDB" w:themeFill="accent2" w:themeFillTint="33"/>
            <w:vAlign w:val="center"/>
          </w:tcPr>
          <w:p w14:paraId="33E23E73" w14:textId="06215241" w:rsidR="00C65B6B" w:rsidRPr="00796A61" w:rsidRDefault="00D85014" w:rsidP="00F90FB7">
            <w:pPr>
              <w:jc w:val="center"/>
            </w:pPr>
            <w:r>
              <w:t>X</w:t>
            </w:r>
          </w:p>
        </w:tc>
        <w:tc>
          <w:tcPr>
            <w:tcW w:w="420" w:type="pct"/>
            <w:shd w:val="clear" w:color="auto" w:fill="FFFFCC"/>
            <w:vAlign w:val="center"/>
          </w:tcPr>
          <w:p w14:paraId="09828478" w14:textId="4820BB48" w:rsidR="00C65B6B" w:rsidRPr="00796A61" w:rsidRDefault="00B96D45" w:rsidP="00F90FB7">
            <w:pPr>
              <w:jc w:val="center"/>
            </w:pPr>
            <w:r>
              <w:t>X</w:t>
            </w:r>
          </w:p>
        </w:tc>
        <w:tc>
          <w:tcPr>
            <w:tcW w:w="417" w:type="pct"/>
            <w:shd w:val="clear" w:color="auto" w:fill="DBE5F1" w:themeFill="accent1" w:themeFillTint="33"/>
            <w:vAlign w:val="center"/>
          </w:tcPr>
          <w:p w14:paraId="6F209608" w14:textId="02A6A1F8" w:rsidR="00C65B6B" w:rsidRPr="00796A61" w:rsidRDefault="00D85014" w:rsidP="00F90FB7">
            <w:pPr>
              <w:jc w:val="center"/>
            </w:pPr>
            <w:r>
              <w:t>X</w:t>
            </w:r>
          </w:p>
        </w:tc>
      </w:tr>
    </w:tbl>
    <w:p w14:paraId="3169DED9" w14:textId="77777777" w:rsidR="00DB68C6" w:rsidRDefault="00DB68C6" w:rsidP="00DB68C6"/>
    <w:p w14:paraId="4596F037" w14:textId="77777777" w:rsidR="00DB68C6" w:rsidRDefault="00DB68C6" w:rsidP="00DB68C6">
      <w:pPr>
        <w:pStyle w:val="berschrift4"/>
      </w:pPr>
      <w:r>
        <w:t>Empfehlung</w:t>
      </w:r>
    </w:p>
    <w:p w14:paraId="4A8A4F76" w14:textId="3E8F9FD2" w:rsidR="00DB68C6" w:rsidRPr="00A221AF" w:rsidRDefault="00941076" w:rsidP="009D38C4">
      <w:pPr>
        <w:pStyle w:val="Listenabsatz"/>
        <w:numPr>
          <w:ilvl w:val="0"/>
          <w:numId w:val="10"/>
        </w:numPr>
      </w:pPr>
      <w:r>
        <w:t>Siehe Tabelle</w:t>
      </w:r>
    </w:p>
    <w:p w14:paraId="371747C5" w14:textId="10C9B87E" w:rsidR="00DB68C6" w:rsidRDefault="00DB68C6" w:rsidP="00DB68C6">
      <w:pPr>
        <w:pStyle w:val="berschrift4"/>
      </w:pPr>
      <w:r w:rsidRPr="00B247B6">
        <w:t>Abstimmung mit F1 der Mathematik</w:t>
      </w:r>
      <w:r>
        <w:t xml:space="preserve"> (</w:t>
      </w:r>
      <w:r w:rsidR="000E4307">
        <w:t>24.05.2017</w:t>
      </w:r>
      <w:r>
        <w:t>)</w:t>
      </w:r>
    </w:p>
    <w:p w14:paraId="13292B9B" w14:textId="6EECF39D" w:rsidR="00DB68C6" w:rsidRPr="007D64A0" w:rsidRDefault="000E4307" w:rsidP="009D38C4">
      <w:pPr>
        <w:pStyle w:val="Listenabsatz"/>
        <w:numPr>
          <w:ilvl w:val="0"/>
          <w:numId w:val="10"/>
        </w:numPr>
      </w:pPr>
      <w:r>
        <w:t>Der Empfehlung wird gefolgt.</w:t>
      </w:r>
    </w:p>
    <w:p w14:paraId="2D7AA763" w14:textId="77777777" w:rsidR="00DB68C6" w:rsidRPr="00B247B6" w:rsidRDefault="00DB68C6" w:rsidP="00DB68C6">
      <w:pPr>
        <w:pStyle w:val="berschrift4"/>
      </w:pPr>
      <w:r w:rsidRPr="00B247B6">
        <w:t>Abstimmung mit Produkttechnik</w:t>
      </w:r>
    </w:p>
    <w:p w14:paraId="55743EC8" w14:textId="77777777" w:rsidR="00DB68C6" w:rsidRPr="00B247B6" w:rsidRDefault="00DB68C6" w:rsidP="00DB68C6">
      <w:pPr>
        <w:pStyle w:val="berschrift4"/>
      </w:pPr>
      <w:r w:rsidRPr="00B247B6">
        <w:t>Entscheidung</w:t>
      </w:r>
    </w:p>
    <w:p w14:paraId="679952E0" w14:textId="77777777" w:rsidR="00DB68C6" w:rsidRDefault="00DB68C6" w:rsidP="00DB68C6">
      <w:pPr>
        <w:pStyle w:val="berschrift4"/>
      </w:pPr>
      <w:r w:rsidRPr="00B247B6">
        <w:t>Folgearbeiten</w:t>
      </w:r>
    </w:p>
    <w:p w14:paraId="000D3B83" w14:textId="77777777" w:rsidR="00DB68C6" w:rsidRPr="00194C12" w:rsidRDefault="00DB68C6" w:rsidP="00DB68C6"/>
    <w:p w14:paraId="6C129482" w14:textId="42127C8E" w:rsidR="0058422C" w:rsidRPr="00F46497" w:rsidRDefault="0058422C" w:rsidP="0058422C">
      <w:pPr>
        <w:pStyle w:val="berschrift3"/>
      </w:pPr>
      <w:bookmarkStart w:id="100" w:name="_Toc496794388"/>
      <w:r w:rsidRPr="00F46497">
        <w:lastRenderedPageBreak/>
        <w:t>Sonderzahlungen</w:t>
      </w:r>
      <w:bookmarkEnd w:id="100"/>
    </w:p>
    <w:p w14:paraId="4240501C" w14:textId="77777777" w:rsidR="00194C12" w:rsidRDefault="00194C12" w:rsidP="00194C12">
      <w:pPr>
        <w:pStyle w:val="berschrift4"/>
      </w:pPr>
      <w:r w:rsidRPr="00B247B6">
        <w:t>Aktueller Stand</w:t>
      </w:r>
    </w:p>
    <w:p w14:paraId="16D95F7E" w14:textId="77777777" w:rsidR="003F31C0" w:rsidRPr="00F90FB7" w:rsidRDefault="003F31C0" w:rsidP="003F31C0"/>
    <w:tbl>
      <w:tblPr>
        <w:tblStyle w:val="Tabellenraster"/>
        <w:tblW w:w="5000" w:type="pct"/>
        <w:tblLook w:val="04A0" w:firstRow="1" w:lastRow="0" w:firstColumn="1" w:lastColumn="0" w:noHBand="0" w:noVBand="1"/>
      </w:tblPr>
      <w:tblGrid>
        <w:gridCol w:w="5393"/>
        <w:gridCol w:w="780"/>
        <w:gridCol w:w="780"/>
        <w:gridCol w:w="780"/>
        <w:gridCol w:w="780"/>
        <w:gridCol w:w="775"/>
      </w:tblGrid>
      <w:tr w:rsidR="003F31C0" w:rsidRPr="00796A61" w14:paraId="7E469E4E" w14:textId="77777777" w:rsidTr="003F5B4F">
        <w:tc>
          <w:tcPr>
            <w:tcW w:w="2903" w:type="pct"/>
            <w:vAlign w:val="center"/>
          </w:tcPr>
          <w:p w14:paraId="2C311448" w14:textId="77777777" w:rsidR="003F31C0" w:rsidRPr="003116BA" w:rsidRDefault="003F31C0" w:rsidP="003F5B4F">
            <w:pPr>
              <w:rPr>
                <w:b/>
              </w:rPr>
            </w:pPr>
          </w:p>
        </w:tc>
        <w:tc>
          <w:tcPr>
            <w:tcW w:w="420" w:type="pct"/>
            <w:shd w:val="clear" w:color="auto" w:fill="808080" w:themeFill="background1" w:themeFillShade="80"/>
          </w:tcPr>
          <w:p w14:paraId="71E3C7C6" w14:textId="77777777" w:rsidR="003F31C0" w:rsidRPr="00C6490D" w:rsidRDefault="003F31C0" w:rsidP="003F5B4F">
            <w:pPr>
              <w:jc w:val="center"/>
              <w:rPr>
                <w:b/>
              </w:rPr>
            </w:pPr>
            <w:r w:rsidRPr="00C6490D">
              <w:rPr>
                <w:b/>
              </w:rPr>
              <w:t>TD</w:t>
            </w:r>
          </w:p>
        </w:tc>
        <w:tc>
          <w:tcPr>
            <w:tcW w:w="420" w:type="pct"/>
            <w:shd w:val="clear" w:color="auto" w:fill="00B050"/>
            <w:vAlign w:val="center"/>
          </w:tcPr>
          <w:p w14:paraId="4A73EAEB" w14:textId="77777777" w:rsidR="003F31C0" w:rsidRPr="004C50D8" w:rsidRDefault="003F31C0" w:rsidP="003F5B4F">
            <w:pPr>
              <w:jc w:val="center"/>
              <w:rPr>
                <w:b/>
              </w:rPr>
            </w:pPr>
            <w:r w:rsidRPr="004C50D8">
              <w:rPr>
                <w:b/>
              </w:rPr>
              <w:t>HLV</w:t>
            </w:r>
          </w:p>
        </w:tc>
        <w:tc>
          <w:tcPr>
            <w:tcW w:w="420" w:type="pct"/>
            <w:shd w:val="clear" w:color="auto" w:fill="FF0000"/>
            <w:vAlign w:val="center"/>
          </w:tcPr>
          <w:p w14:paraId="5C081A1A" w14:textId="77777777" w:rsidR="003F31C0" w:rsidRPr="00B150A6" w:rsidRDefault="003F31C0" w:rsidP="003F5B4F">
            <w:pPr>
              <w:jc w:val="center"/>
              <w:rPr>
                <w:b/>
              </w:rPr>
            </w:pPr>
            <w:r w:rsidRPr="00B150A6">
              <w:rPr>
                <w:b/>
              </w:rPr>
              <w:t>NL</w:t>
            </w:r>
          </w:p>
        </w:tc>
        <w:tc>
          <w:tcPr>
            <w:tcW w:w="420" w:type="pct"/>
            <w:shd w:val="clear" w:color="auto" w:fill="FFFF00"/>
            <w:vAlign w:val="center"/>
          </w:tcPr>
          <w:p w14:paraId="3DDE4464" w14:textId="77777777" w:rsidR="003F31C0" w:rsidRPr="00796A61" w:rsidRDefault="003F31C0" w:rsidP="003F5B4F">
            <w:pPr>
              <w:jc w:val="center"/>
              <w:rPr>
                <w:b/>
              </w:rPr>
            </w:pPr>
            <w:r>
              <w:rPr>
                <w:b/>
              </w:rPr>
              <w:t>PBL</w:t>
            </w:r>
          </w:p>
        </w:tc>
        <w:tc>
          <w:tcPr>
            <w:tcW w:w="417" w:type="pct"/>
            <w:shd w:val="clear" w:color="auto" w:fill="0070C0"/>
            <w:vAlign w:val="center"/>
          </w:tcPr>
          <w:p w14:paraId="12F28E37" w14:textId="77777777" w:rsidR="003F31C0" w:rsidRPr="00796A61" w:rsidRDefault="003F31C0" w:rsidP="003F5B4F">
            <w:pPr>
              <w:jc w:val="center"/>
              <w:rPr>
                <w:b/>
              </w:rPr>
            </w:pPr>
            <w:r w:rsidRPr="00796A61">
              <w:rPr>
                <w:b/>
              </w:rPr>
              <w:t>TAL</w:t>
            </w:r>
          </w:p>
        </w:tc>
      </w:tr>
      <w:tr w:rsidR="0083034D" w:rsidRPr="00796A61" w14:paraId="2DBA84D4" w14:textId="77777777" w:rsidTr="0083034D">
        <w:tc>
          <w:tcPr>
            <w:tcW w:w="2903" w:type="pct"/>
            <w:vAlign w:val="center"/>
          </w:tcPr>
          <w:p w14:paraId="76341DBA" w14:textId="77777777" w:rsidR="0083034D" w:rsidRDefault="0083034D" w:rsidP="003F5B4F">
            <w:r>
              <w:rPr>
                <w:b/>
              </w:rPr>
              <w:t>Sonderzahlungen möglich?</w:t>
            </w:r>
          </w:p>
        </w:tc>
        <w:tc>
          <w:tcPr>
            <w:tcW w:w="420" w:type="pct"/>
            <w:shd w:val="clear" w:color="auto" w:fill="D9D9D9" w:themeFill="background1" w:themeFillShade="D9"/>
            <w:vAlign w:val="center"/>
          </w:tcPr>
          <w:p w14:paraId="48657177" w14:textId="7256AB8E" w:rsidR="0083034D" w:rsidRPr="0083034D" w:rsidRDefault="0083034D" w:rsidP="003F5B4F">
            <w:pPr>
              <w:jc w:val="center"/>
              <w:rPr>
                <w:b/>
              </w:rPr>
            </w:pPr>
            <w:r w:rsidRPr="0083034D">
              <w:rPr>
                <w:b/>
              </w:rPr>
              <w:t>X</w:t>
            </w:r>
          </w:p>
        </w:tc>
        <w:tc>
          <w:tcPr>
            <w:tcW w:w="420" w:type="pct"/>
            <w:shd w:val="clear" w:color="auto" w:fill="EAF1DD" w:themeFill="accent3" w:themeFillTint="33"/>
            <w:vAlign w:val="center"/>
          </w:tcPr>
          <w:p w14:paraId="76BEB6AC" w14:textId="020065E5" w:rsidR="0083034D" w:rsidRPr="004C50D8" w:rsidRDefault="0083034D" w:rsidP="003F5B4F">
            <w:pPr>
              <w:jc w:val="center"/>
            </w:pPr>
            <w:r w:rsidRPr="004C50D8">
              <w:t>X</w:t>
            </w:r>
            <w:r w:rsidRPr="004C50D8">
              <w:rPr>
                <w:vertAlign w:val="superscript"/>
              </w:rPr>
              <w:t>1)</w:t>
            </w:r>
          </w:p>
        </w:tc>
        <w:tc>
          <w:tcPr>
            <w:tcW w:w="420" w:type="pct"/>
            <w:shd w:val="clear" w:color="auto" w:fill="F2DBDB" w:themeFill="accent2" w:themeFillTint="33"/>
            <w:vAlign w:val="center"/>
          </w:tcPr>
          <w:p w14:paraId="0D72D987" w14:textId="6451A6AE" w:rsidR="0083034D" w:rsidRPr="00B150A6" w:rsidRDefault="0083034D" w:rsidP="003F5B4F">
            <w:pPr>
              <w:jc w:val="center"/>
            </w:pPr>
            <w:r w:rsidRPr="00B150A6">
              <w:t>X</w:t>
            </w:r>
          </w:p>
        </w:tc>
        <w:tc>
          <w:tcPr>
            <w:tcW w:w="420" w:type="pct"/>
            <w:shd w:val="clear" w:color="auto" w:fill="FFFFCC"/>
            <w:vAlign w:val="center"/>
          </w:tcPr>
          <w:p w14:paraId="0A0FB8E2" w14:textId="2B744CA9" w:rsidR="0083034D" w:rsidRPr="00796A61" w:rsidRDefault="0083034D" w:rsidP="003F5B4F">
            <w:pPr>
              <w:jc w:val="center"/>
            </w:pPr>
            <w:r w:rsidRPr="00886829">
              <w:t>X</w:t>
            </w:r>
          </w:p>
        </w:tc>
        <w:tc>
          <w:tcPr>
            <w:tcW w:w="417" w:type="pct"/>
            <w:shd w:val="clear" w:color="auto" w:fill="DBE5F1" w:themeFill="accent1" w:themeFillTint="33"/>
            <w:vAlign w:val="center"/>
          </w:tcPr>
          <w:p w14:paraId="1834695B" w14:textId="27ADCC02" w:rsidR="0083034D" w:rsidRPr="00796A61" w:rsidRDefault="0083034D" w:rsidP="003F5B4F">
            <w:pPr>
              <w:jc w:val="center"/>
            </w:pPr>
            <w:r w:rsidRPr="00886829">
              <w:t>X</w:t>
            </w:r>
          </w:p>
        </w:tc>
      </w:tr>
    </w:tbl>
    <w:p w14:paraId="442CF284" w14:textId="77777777" w:rsidR="00F90FB7" w:rsidRDefault="00F90FB7" w:rsidP="00F90FB7"/>
    <w:p w14:paraId="0844A147" w14:textId="56531ACD" w:rsidR="0083034D" w:rsidRPr="004C50D8" w:rsidRDefault="00EB28B4" w:rsidP="004D501E">
      <w:pPr>
        <w:pStyle w:val="Listenabsatz"/>
        <w:numPr>
          <w:ilvl w:val="0"/>
          <w:numId w:val="44"/>
        </w:numPr>
      </w:pPr>
      <w:r w:rsidRPr="004C50D8">
        <w:t>Zusätzlich Abschlusskostenfreie „Zuzahlung“ (Begriff relevant!) bei FUR nach g</w:t>
      </w:r>
      <w:r w:rsidRPr="004C50D8">
        <w:t>e</w:t>
      </w:r>
      <w:r w:rsidRPr="004C50D8">
        <w:t>scheitertem Review möglich</w:t>
      </w:r>
    </w:p>
    <w:p w14:paraId="0ACA26F1" w14:textId="77777777" w:rsidR="0083034D" w:rsidRDefault="0083034D" w:rsidP="00F90FB7"/>
    <w:p w14:paraId="7E955721" w14:textId="77777777" w:rsidR="0083034D" w:rsidRDefault="0083034D" w:rsidP="0083034D">
      <w:pPr>
        <w:rPr>
          <w:b/>
        </w:rPr>
      </w:pPr>
      <w:r>
        <w:rPr>
          <w:b/>
        </w:rPr>
        <w:t xml:space="preserve">Begrenzungen (Höhe und Zeitpunkt der </w:t>
      </w:r>
      <w:proofErr w:type="spellStart"/>
      <w:r>
        <w:rPr>
          <w:b/>
        </w:rPr>
        <w:t>SoZ</w:t>
      </w:r>
      <w:proofErr w:type="spellEnd"/>
      <w:r>
        <w:rPr>
          <w:b/>
        </w:rPr>
        <w:t>):</w:t>
      </w:r>
    </w:p>
    <w:p w14:paraId="423C8E9D" w14:textId="77777777" w:rsidR="0083034D" w:rsidRPr="00C51C61" w:rsidRDefault="0083034D" w:rsidP="0083034D"/>
    <w:p w14:paraId="2838002B" w14:textId="77777777" w:rsidR="0083034D" w:rsidRPr="004C50D8" w:rsidRDefault="0083034D" w:rsidP="0083034D">
      <w:r w:rsidRPr="004C50D8">
        <w:t>HLV:</w:t>
      </w:r>
    </w:p>
    <w:p w14:paraId="076B3104" w14:textId="675FB2A8" w:rsidR="0083034D" w:rsidRPr="004C50D8" w:rsidRDefault="0083034D" w:rsidP="0083034D">
      <w:pPr>
        <w:pStyle w:val="Listenabsatz"/>
        <w:numPr>
          <w:ilvl w:val="0"/>
          <w:numId w:val="7"/>
        </w:numPr>
      </w:pPr>
      <w:r w:rsidRPr="004C50D8">
        <w:t xml:space="preserve">Mind. 200 €, </w:t>
      </w:r>
      <w:r w:rsidR="004C50D8" w:rsidRPr="004C50D8">
        <w:t>Maximum tarifabhängig</w:t>
      </w:r>
    </w:p>
    <w:p w14:paraId="36440D31" w14:textId="77777777" w:rsidR="0083034D" w:rsidRPr="004C50D8" w:rsidRDefault="0083034D" w:rsidP="0083034D">
      <w:pPr>
        <w:pStyle w:val="Listenabsatz"/>
        <w:numPr>
          <w:ilvl w:val="0"/>
          <w:numId w:val="7"/>
        </w:numPr>
      </w:pPr>
      <w:r w:rsidRPr="004C50D8">
        <w:t>Bis 1 Monat vor Rentenbeginn möglich</w:t>
      </w:r>
    </w:p>
    <w:p w14:paraId="6BBAE71E" w14:textId="77777777" w:rsidR="0083034D" w:rsidRPr="0083034D" w:rsidRDefault="0083034D" w:rsidP="0083034D">
      <w:pPr>
        <w:rPr>
          <w:highlight w:val="yellow"/>
        </w:rPr>
      </w:pPr>
    </w:p>
    <w:p w14:paraId="7C414D53" w14:textId="77777777" w:rsidR="0083034D" w:rsidRPr="00B150A6" w:rsidRDefault="0083034D" w:rsidP="0083034D">
      <w:r w:rsidRPr="00B150A6">
        <w:t xml:space="preserve">NL: </w:t>
      </w:r>
    </w:p>
    <w:p w14:paraId="0D013B12" w14:textId="4FF15800" w:rsidR="00B150A6" w:rsidRPr="00B150A6" w:rsidRDefault="0083034D" w:rsidP="00B150A6">
      <w:pPr>
        <w:pStyle w:val="Listenabsatz"/>
        <w:numPr>
          <w:ilvl w:val="0"/>
          <w:numId w:val="6"/>
        </w:numPr>
      </w:pPr>
      <w:r w:rsidRPr="00B150A6">
        <w:t xml:space="preserve">Mind. 250 €, innerhalb von 12 Monaten </w:t>
      </w:r>
      <w:r w:rsidR="005D72C5">
        <w:t>min(</w:t>
      </w:r>
      <w:proofErr w:type="spellStart"/>
      <w:r w:rsidR="005D72C5">
        <w:t>max</w:t>
      </w:r>
      <w:proofErr w:type="spellEnd"/>
      <w:r w:rsidR="005D72C5">
        <w:t>(</w:t>
      </w:r>
      <w:r w:rsidRPr="00B150A6">
        <w:t xml:space="preserve"> </w:t>
      </w:r>
      <w:r w:rsidR="00B150A6" w:rsidRPr="00B150A6">
        <w:t>25</w:t>
      </w:r>
      <w:r w:rsidRPr="00B150A6">
        <w:t xml:space="preserve">.000 €; </w:t>
      </w:r>
      <w:r w:rsidR="00B150A6" w:rsidRPr="00B150A6">
        <w:t>10</w:t>
      </w:r>
      <w:r w:rsidRPr="00B150A6">
        <w:t>*Jahresbeitrag</w:t>
      </w:r>
      <w:r w:rsidR="005D72C5">
        <w:t>)</w:t>
      </w:r>
      <w:r w:rsidR="00B150A6" w:rsidRPr="00B150A6">
        <w:t>; 1.000.000 €</w:t>
      </w:r>
      <w:r w:rsidRPr="00B150A6">
        <w:t>)</w:t>
      </w:r>
    </w:p>
    <w:p w14:paraId="72501737" w14:textId="638BE218" w:rsidR="0083034D" w:rsidRPr="00B150A6" w:rsidRDefault="0083034D" w:rsidP="0083034D">
      <w:pPr>
        <w:pStyle w:val="Listenabsatz"/>
        <w:numPr>
          <w:ilvl w:val="0"/>
          <w:numId w:val="6"/>
        </w:numPr>
      </w:pPr>
      <w:r w:rsidRPr="00B150A6">
        <w:t xml:space="preserve">In den letzten </w:t>
      </w:r>
      <w:r w:rsidR="00B150A6" w:rsidRPr="00B150A6">
        <w:t>fünf Jahren</w:t>
      </w:r>
      <w:r w:rsidRPr="00B150A6">
        <w:t xml:space="preserve"> vor Rentenbeginn nicht mehr möglich</w:t>
      </w:r>
    </w:p>
    <w:p w14:paraId="05979A16" w14:textId="77777777" w:rsidR="0083034D" w:rsidRPr="0083034D" w:rsidRDefault="0083034D" w:rsidP="0083034D">
      <w:pPr>
        <w:rPr>
          <w:highlight w:val="yellow"/>
        </w:rPr>
      </w:pPr>
    </w:p>
    <w:p w14:paraId="23FEF045" w14:textId="31F4C4D6" w:rsidR="0083034D" w:rsidRPr="0083034D" w:rsidRDefault="0083034D" w:rsidP="0083034D">
      <w:r w:rsidRPr="0083034D">
        <w:t>PBL:</w:t>
      </w:r>
    </w:p>
    <w:p w14:paraId="06545C57" w14:textId="77777777" w:rsidR="0083034D" w:rsidRPr="0083034D" w:rsidRDefault="0083034D" w:rsidP="0083034D">
      <w:pPr>
        <w:pStyle w:val="Listenabsatz"/>
        <w:numPr>
          <w:ilvl w:val="0"/>
          <w:numId w:val="6"/>
        </w:numPr>
      </w:pPr>
      <w:r w:rsidRPr="0083034D">
        <w:t>Mind. 100 €, pro Kalenderjahr max. 20% Beitragssumme (inkl. Früherer Zuzahlu</w:t>
      </w:r>
      <w:r w:rsidRPr="0083034D">
        <w:t>n</w:t>
      </w:r>
      <w:r w:rsidRPr="0083034D">
        <w:t>gen)</w:t>
      </w:r>
    </w:p>
    <w:p w14:paraId="6D671DD7" w14:textId="44EBAE76" w:rsidR="0083034D" w:rsidRPr="0083034D" w:rsidRDefault="0083034D" w:rsidP="0083034D">
      <w:pPr>
        <w:pStyle w:val="Listenabsatz"/>
        <w:numPr>
          <w:ilvl w:val="0"/>
          <w:numId w:val="6"/>
        </w:numPr>
      </w:pPr>
      <w:r w:rsidRPr="0083034D">
        <w:t xml:space="preserve">Bei Änderung der Lebenserwartung nur noch eine </w:t>
      </w:r>
      <w:proofErr w:type="spellStart"/>
      <w:r w:rsidR="004C50D8">
        <w:t>So</w:t>
      </w:r>
      <w:r w:rsidRPr="0083034D">
        <w:t>Z</w:t>
      </w:r>
      <w:proofErr w:type="spellEnd"/>
      <w:r w:rsidRPr="0083034D">
        <w:t xml:space="preserve"> (max. 20.000 €), sonst wird </w:t>
      </w:r>
      <w:proofErr w:type="spellStart"/>
      <w:r w:rsidR="004C50D8">
        <w:t>So</w:t>
      </w:r>
      <w:r w:rsidRPr="0083034D">
        <w:t>Z</w:t>
      </w:r>
      <w:proofErr w:type="spellEnd"/>
      <w:r w:rsidRPr="0083034D">
        <w:t xml:space="preserve"> abgelehnt</w:t>
      </w:r>
    </w:p>
    <w:p w14:paraId="27F0AFB4" w14:textId="77777777" w:rsidR="0083034D" w:rsidRPr="0083034D" w:rsidRDefault="0083034D" w:rsidP="0083034D">
      <w:pPr>
        <w:pStyle w:val="Listenabsatz"/>
        <w:numPr>
          <w:ilvl w:val="0"/>
          <w:numId w:val="6"/>
        </w:numPr>
      </w:pPr>
      <w:r w:rsidRPr="0083034D">
        <w:t>Bis 7 Jahre vor Rentenbeginn möglich</w:t>
      </w:r>
    </w:p>
    <w:p w14:paraId="67E9449F" w14:textId="77777777" w:rsidR="0083034D" w:rsidRDefault="0083034D" w:rsidP="0083034D">
      <w:pPr>
        <w:ind w:left="708"/>
      </w:pPr>
    </w:p>
    <w:p w14:paraId="7AFA7381" w14:textId="061CBCBC" w:rsidR="0083034D" w:rsidRDefault="0083034D" w:rsidP="0083034D">
      <w:r>
        <w:t>TAL:</w:t>
      </w:r>
    </w:p>
    <w:p w14:paraId="37D01B55" w14:textId="5151106A" w:rsidR="0083034D" w:rsidRDefault="0083034D" w:rsidP="0083034D">
      <w:pPr>
        <w:pStyle w:val="Listenabsatz"/>
        <w:numPr>
          <w:ilvl w:val="0"/>
          <w:numId w:val="6"/>
        </w:numPr>
      </w:pPr>
      <w:r>
        <w:t>Keine Mindestsumme</w:t>
      </w:r>
    </w:p>
    <w:p w14:paraId="17813404" w14:textId="1542F82C" w:rsidR="0083034D" w:rsidRDefault="0083034D" w:rsidP="0083034D">
      <w:pPr>
        <w:pStyle w:val="Listenabsatz"/>
        <w:numPr>
          <w:ilvl w:val="0"/>
          <w:numId w:val="6"/>
        </w:numPr>
      </w:pPr>
      <w:r w:rsidRPr="0083034D">
        <w:t>pro Kalenderjahr max. 20% Beitragssumme (inkl. Früherer Zuzahlungen)</w:t>
      </w:r>
    </w:p>
    <w:p w14:paraId="4E8612C3" w14:textId="25D87B2A" w:rsidR="0083034D" w:rsidRDefault="0083034D" w:rsidP="0083034D">
      <w:pPr>
        <w:pStyle w:val="Listenabsatz"/>
        <w:numPr>
          <w:ilvl w:val="0"/>
          <w:numId w:val="6"/>
        </w:numPr>
      </w:pPr>
      <w:r w:rsidRPr="0083034D">
        <w:t xml:space="preserve">Bei Änderung der Lebenserwartung nur noch eine </w:t>
      </w:r>
      <w:proofErr w:type="spellStart"/>
      <w:r w:rsidR="004C50D8">
        <w:t>So</w:t>
      </w:r>
      <w:r w:rsidRPr="0083034D">
        <w:t>Z</w:t>
      </w:r>
      <w:proofErr w:type="spellEnd"/>
      <w:r w:rsidRPr="0083034D">
        <w:t xml:space="preserve"> (max. 20.000 €), sonst wird </w:t>
      </w:r>
      <w:proofErr w:type="spellStart"/>
      <w:r w:rsidR="004C50D8">
        <w:t>So</w:t>
      </w:r>
      <w:r w:rsidRPr="0083034D">
        <w:t>Z</w:t>
      </w:r>
      <w:proofErr w:type="spellEnd"/>
      <w:r w:rsidRPr="0083034D">
        <w:t xml:space="preserve"> abgelehnt</w:t>
      </w:r>
    </w:p>
    <w:p w14:paraId="34BE4876" w14:textId="5F264454" w:rsidR="0083034D" w:rsidRPr="0083034D" w:rsidRDefault="0083034D" w:rsidP="0083034D">
      <w:pPr>
        <w:pStyle w:val="Listenabsatz"/>
        <w:numPr>
          <w:ilvl w:val="0"/>
          <w:numId w:val="6"/>
        </w:numPr>
      </w:pPr>
      <w:r>
        <w:t>Bis 12 Jahre vor ursprünglichem Rentenbeginn möglich</w:t>
      </w:r>
    </w:p>
    <w:p w14:paraId="752E23B5" w14:textId="4C586677" w:rsidR="0083034D" w:rsidRDefault="0083034D" w:rsidP="0083034D">
      <w:pPr>
        <w:pStyle w:val="Listenabsatz"/>
      </w:pPr>
    </w:p>
    <w:p w14:paraId="35F61A7E" w14:textId="77777777" w:rsidR="0083034D" w:rsidRDefault="0083034D" w:rsidP="0083034D"/>
    <w:tbl>
      <w:tblPr>
        <w:tblStyle w:val="Tabellenraster"/>
        <w:tblW w:w="5000" w:type="pct"/>
        <w:tblLook w:val="04A0" w:firstRow="1" w:lastRow="0" w:firstColumn="1" w:lastColumn="0" w:noHBand="0" w:noVBand="1"/>
      </w:tblPr>
      <w:tblGrid>
        <w:gridCol w:w="5393"/>
        <w:gridCol w:w="780"/>
        <w:gridCol w:w="780"/>
        <w:gridCol w:w="780"/>
        <w:gridCol w:w="780"/>
        <w:gridCol w:w="775"/>
      </w:tblGrid>
      <w:tr w:rsidR="0083034D" w:rsidRPr="00796A61" w14:paraId="04BA9CF4" w14:textId="77777777" w:rsidTr="00AA6666">
        <w:tc>
          <w:tcPr>
            <w:tcW w:w="2903" w:type="pct"/>
            <w:vAlign w:val="center"/>
          </w:tcPr>
          <w:p w14:paraId="3D63358E" w14:textId="77777777" w:rsidR="0083034D" w:rsidRPr="003116BA" w:rsidRDefault="0083034D" w:rsidP="00AA6666">
            <w:pPr>
              <w:rPr>
                <w:b/>
              </w:rPr>
            </w:pPr>
            <w:r>
              <w:rPr>
                <w:b/>
              </w:rPr>
              <w:t xml:space="preserve">Wann sind </w:t>
            </w:r>
            <w:proofErr w:type="spellStart"/>
            <w:r>
              <w:rPr>
                <w:b/>
              </w:rPr>
              <w:t>SoZ</w:t>
            </w:r>
            <w:proofErr w:type="spellEnd"/>
            <w:r>
              <w:rPr>
                <w:b/>
              </w:rPr>
              <w:t xml:space="preserve"> möglich?</w:t>
            </w:r>
          </w:p>
        </w:tc>
        <w:tc>
          <w:tcPr>
            <w:tcW w:w="420" w:type="pct"/>
            <w:shd w:val="clear" w:color="auto" w:fill="808080" w:themeFill="background1" w:themeFillShade="80"/>
          </w:tcPr>
          <w:p w14:paraId="220A6400" w14:textId="77777777" w:rsidR="0083034D" w:rsidRPr="00C6490D" w:rsidRDefault="0083034D" w:rsidP="00AA6666">
            <w:pPr>
              <w:jc w:val="center"/>
              <w:rPr>
                <w:b/>
              </w:rPr>
            </w:pPr>
            <w:r w:rsidRPr="00C6490D">
              <w:rPr>
                <w:b/>
              </w:rPr>
              <w:t>TD</w:t>
            </w:r>
          </w:p>
        </w:tc>
        <w:tc>
          <w:tcPr>
            <w:tcW w:w="420" w:type="pct"/>
            <w:shd w:val="clear" w:color="auto" w:fill="00B050"/>
            <w:vAlign w:val="center"/>
          </w:tcPr>
          <w:p w14:paraId="03AB1E8F" w14:textId="77777777" w:rsidR="0083034D" w:rsidRPr="004C50D8" w:rsidRDefault="0083034D" w:rsidP="00AA6666">
            <w:pPr>
              <w:jc w:val="center"/>
              <w:rPr>
                <w:b/>
              </w:rPr>
            </w:pPr>
            <w:r w:rsidRPr="004C50D8">
              <w:rPr>
                <w:b/>
              </w:rPr>
              <w:t>HLV</w:t>
            </w:r>
          </w:p>
        </w:tc>
        <w:tc>
          <w:tcPr>
            <w:tcW w:w="420" w:type="pct"/>
            <w:shd w:val="clear" w:color="auto" w:fill="FF0000"/>
            <w:vAlign w:val="center"/>
          </w:tcPr>
          <w:p w14:paraId="56BFFD29" w14:textId="77777777" w:rsidR="0083034D" w:rsidRPr="00B150A6" w:rsidRDefault="0083034D" w:rsidP="00AA6666">
            <w:pPr>
              <w:jc w:val="center"/>
              <w:rPr>
                <w:b/>
              </w:rPr>
            </w:pPr>
            <w:r w:rsidRPr="00B150A6">
              <w:rPr>
                <w:b/>
              </w:rPr>
              <w:t>NL</w:t>
            </w:r>
          </w:p>
        </w:tc>
        <w:tc>
          <w:tcPr>
            <w:tcW w:w="420" w:type="pct"/>
            <w:shd w:val="clear" w:color="auto" w:fill="FFFF00"/>
            <w:vAlign w:val="center"/>
          </w:tcPr>
          <w:p w14:paraId="1E5FE3FD" w14:textId="77777777" w:rsidR="0083034D" w:rsidRPr="00796A61" w:rsidRDefault="0083034D" w:rsidP="00AA6666">
            <w:pPr>
              <w:jc w:val="center"/>
              <w:rPr>
                <w:b/>
              </w:rPr>
            </w:pPr>
            <w:r>
              <w:rPr>
                <w:b/>
              </w:rPr>
              <w:t>PBL</w:t>
            </w:r>
          </w:p>
        </w:tc>
        <w:tc>
          <w:tcPr>
            <w:tcW w:w="417" w:type="pct"/>
            <w:shd w:val="clear" w:color="auto" w:fill="0070C0"/>
            <w:vAlign w:val="center"/>
          </w:tcPr>
          <w:p w14:paraId="5FBA2F6F" w14:textId="77777777" w:rsidR="0083034D" w:rsidRPr="00796A61" w:rsidRDefault="0083034D" w:rsidP="00AA6666">
            <w:pPr>
              <w:jc w:val="center"/>
              <w:rPr>
                <w:b/>
              </w:rPr>
            </w:pPr>
            <w:r w:rsidRPr="00796A61">
              <w:rPr>
                <w:b/>
              </w:rPr>
              <w:t>TAL</w:t>
            </w:r>
          </w:p>
        </w:tc>
      </w:tr>
      <w:tr w:rsidR="0083034D" w:rsidRPr="00796A61" w14:paraId="11B02BB5" w14:textId="77777777" w:rsidTr="00AA6666">
        <w:tc>
          <w:tcPr>
            <w:tcW w:w="2903" w:type="pct"/>
            <w:vAlign w:val="center"/>
          </w:tcPr>
          <w:p w14:paraId="0623F823" w14:textId="77777777" w:rsidR="0083034D" w:rsidRPr="00F90FB7" w:rsidRDefault="0083034D" w:rsidP="00AA6666">
            <w:r w:rsidRPr="00F90FB7">
              <w:t>In der beitragspflichtigen Zeit</w:t>
            </w:r>
          </w:p>
        </w:tc>
        <w:tc>
          <w:tcPr>
            <w:tcW w:w="420" w:type="pct"/>
            <w:shd w:val="clear" w:color="auto" w:fill="D9D9D9" w:themeFill="background1" w:themeFillShade="D9"/>
            <w:vAlign w:val="center"/>
          </w:tcPr>
          <w:p w14:paraId="2CF312BC" w14:textId="161CC256" w:rsidR="0083034D" w:rsidRPr="00A03BDB" w:rsidRDefault="0083034D" w:rsidP="00AA6666">
            <w:pPr>
              <w:jc w:val="center"/>
              <w:rPr>
                <w:b/>
              </w:rPr>
            </w:pPr>
            <w:r w:rsidRPr="00A03BDB">
              <w:rPr>
                <w:b/>
              </w:rPr>
              <w:t>X</w:t>
            </w:r>
          </w:p>
        </w:tc>
        <w:tc>
          <w:tcPr>
            <w:tcW w:w="420" w:type="pct"/>
            <w:shd w:val="clear" w:color="auto" w:fill="EAF1DD" w:themeFill="accent3" w:themeFillTint="33"/>
            <w:vAlign w:val="center"/>
          </w:tcPr>
          <w:p w14:paraId="04227CBC" w14:textId="1594683F" w:rsidR="0083034D" w:rsidRPr="004C50D8" w:rsidRDefault="004C50D8" w:rsidP="004C50D8">
            <w:pPr>
              <w:jc w:val="center"/>
            </w:pPr>
            <w:r w:rsidRPr="004C50D8">
              <w:t>X</w:t>
            </w:r>
            <w:r w:rsidRPr="004C50D8">
              <w:rPr>
                <w:vertAlign w:val="superscript"/>
              </w:rPr>
              <w:t>1)</w:t>
            </w:r>
          </w:p>
        </w:tc>
        <w:tc>
          <w:tcPr>
            <w:tcW w:w="420" w:type="pct"/>
            <w:shd w:val="clear" w:color="auto" w:fill="F2DBDB" w:themeFill="accent2" w:themeFillTint="33"/>
            <w:vAlign w:val="center"/>
          </w:tcPr>
          <w:p w14:paraId="3A17E1E2" w14:textId="77777777" w:rsidR="0083034D" w:rsidRPr="00B150A6" w:rsidRDefault="0083034D" w:rsidP="00AA6666">
            <w:pPr>
              <w:jc w:val="center"/>
            </w:pPr>
            <w:r w:rsidRPr="00B150A6">
              <w:t>X</w:t>
            </w:r>
          </w:p>
        </w:tc>
        <w:tc>
          <w:tcPr>
            <w:tcW w:w="420" w:type="pct"/>
            <w:shd w:val="clear" w:color="auto" w:fill="FFFFCC"/>
            <w:vAlign w:val="center"/>
          </w:tcPr>
          <w:p w14:paraId="41416DAC" w14:textId="77777777" w:rsidR="0083034D" w:rsidRPr="00B34C0C" w:rsidRDefault="0083034D" w:rsidP="00AA6666">
            <w:pPr>
              <w:jc w:val="center"/>
            </w:pPr>
            <w:r>
              <w:t>X</w:t>
            </w:r>
          </w:p>
        </w:tc>
        <w:tc>
          <w:tcPr>
            <w:tcW w:w="417" w:type="pct"/>
            <w:shd w:val="clear" w:color="auto" w:fill="DBE5F1" w:themeFill="accent1" w:themeFillTint="33"/>
            <w:vAlign w:val="center"/>
          </w:tcPr>
          <w:p w14:paraId="06193FC5" w14:textId="77777777" w:rsidR="0083034D" w:rsidRPr="00B34C0C" w:rsidRDefault="0083034D" w:rsidP="00AA6666">
            <w:pPr>
              <w:jc w:val="center"/>
            </w:pPr>
            <w:r>
              <w:t>X</w:t>
            </w:r>
          </w:p>
        </w:tc>
      </w:tr>
      <w:tr w:rsidR="0083034D" w:rsidRPr="00796A61" w14:paraId="36560C3D" w14:textId="77777777" w:rsidTr="00AA6666">
        <w:tc>
          <w:tcPr>
            <w:tcW w:w="2903" w:type="pct"/>
            <w:vAlign w:val="center"/>
          </w:tcPr>
          <w:p w14:paraId="2E8968A4" w14:textId="77777777" w:rsidR="0083034D" w:rsidRPr="00F90FB7" w:rsidRDefault="0083034D" w:rsidP="00AA6666">
            <w:r w:rsidRPr="00F90FB7">
              <w:t>In der beitragsfreien Zeit</w:t>
            </w:r>
          </w:p>
        </w:tc>
        <w:tc>
          <w:tcPr>
            <w:tcW w:w="420" w:type="pct"/>
            <w:shd w:val="clear" w:color="auto" w:fill="D9D9D9" w:themeFill="background1" w:themeFillShade="D9"/>
            <w:vAlign w:val="center"/>
          </w:tcPr>
          <w:p w14:paraId="688023A8" w14:textId="1712E2AC" w:rsidR="0083034D" w:rsidRPr="00A03BDB" w:rsidRDefault="0083034D" w:rsidP="004C50D8">
            <w:pPr>
              <w:jc w:val="center"/>
              <w:rPr>
                <w:b/>
              </w:rPr>
            </w:pPr>
            <w:r w:rsidRPr="00A03BDB">
              <w:rPr>
                <w:b/>
              </w:rPr>
              <w:t>X</w:t>
            </w:r>
          </w:p>
        </w:tc>
        <w:tc>
          <w:tcPr>
            <w:tcW w:w="420" w:type="pct"/>
            <w:shd w:val="clear" w:color="auto" w:fill="EAF1DD" w:themeFill="accent3" w:themeFillTint="33"/>
            <w:vAlign w:val="center"/>
          </w:tcPr>
          <w:p w14:paraId="16E4DA32" w14:textId="578EC927" w:rsidR="0083034D" w:rsidRPr="004C50D8" w:rsidRDefault="004C50D8" w:rsidP="00AA6666">
            <w:pPr>
              <w:jc w:val="center"/>
            </w:pPr>
            <w:r w:rsidRPr="004C50D8">
              <w:t>X</w:t>
            </w:r>
            <w:r w:rsidRPr="004C50D8">
              <w:rPr>
                <w:vertAlign w:val="superscript"/>
              </w:rPr>
              <w:t>1)</w:t>
            </w:r>
          </w:p>
        </w:tc>
        <w:tc>
          <w:tcPr>
            <w:tcW w:w="420" w:type="pct"/>
            <w:shd w:val="clear" w:color="auto" w:fill="F2DBDB" w:themeFill="accent2" w:themeFillTint="33"/>
            <w:vAlign w:val="center"/>
          </w:tcPr>
          <w:p w14:paraId="649374CC" w14:textId="77777777" w:rsidR="0083034D" w:rsidRPr="00B150A6" w:rsidRDefault="0083034D" w:rsidP="00AA6666">
            <w:pPr>
              <w:jc w:val="center"/>
            </w:pPr>
            <w:r w:rsidRPr="00B150A6">
              <w:t>X</w:t>
            </w:r>
          </w:p>
        </w:tc>
        <w:tc>
          <w:tcPr>
            <w:tcW w:w="420" w:type="pct"/>
            <w:shd w:val="clear" w:color="auto" w:fill="FFFFCC"/>
            <w:vAlign w:val="center"/>
          </w:tcPr>
          <w:p w14:paraId="07F49EA3" w14:textId="77777777" w:rsidR="0083034D" w:rsidRPr="00B34C0C" w:rsidRDefault="0083034D" w:rsidP="00AA6666">
            <w:pPr>
              <w:jc w:val="center"/>
            </w:pPr>
            <w:r>
              <w:t>X</w:t>
            </w:r>
          </w:p>
        </w:tc>
        <w:tc>
          <w:tcPr>
            <w:tcW w:w="417" w:type="pct"/>
            <w:shd w:val="clear" w:color="auto" w:fill="DBE5F1" w:themeFill="accent1" w:themeFillTint="33"/>
            <w:vAlign w:val="center"/>
          </w:tcPr>
          <w:p w14:paraId="4E76959A" w14:textId="77777777" w:rsidR="0083034D" w:rsidRPr="00B34C0C" w:rsidRDefault="0083034D" w:rsidP="00AA6666">
            <w:pPr>
              <w:jc w:val="center"/>
            </w:pPr>
            <w:r>
              <w:t>X</w:t>
            </w:r>
          </w:p>
        </w:tc>
      </w:tr>
    </w:tbl>
    <w:p w14:paraId="1E204B17" w14:textId="77777777" w:rsidR="0083034D" w:rsidRDefault="0083034D" w:rsidP="0083034D"/>
    <w:p w14:paraId="29C76B9E" w14:textId="1D45A0F3" w:rsidR="004C50D8" w:rsidRDefault="004C50D8" w:rsidP="004D501E">
      <w:pPr>
        <w:pStyle w:val="Listenabsatz"/>
        <w:numPr>
          <w:ilvl w:val="0"/>
          <w:numId w:val="52"/>
        </w:numPr>
      </w:pPr>
      <w:r>
        <w:t>Gilt auch für</w:t>
      </w:r>
      <w:r w:rsidRPr="004C50D8">
        <w:t xml:space="preserve"> „Zuzahlung“ (Begriff relevant!) bei FUR</w:t>
      </w:r>
    </w:p>
    <w:p w14:paraId="4904499F" w14:textId="77777777" w:rsidR="008F6A63" w:rsidRDefault="008F6A63" w:rsidP="008F6A63"/>
    <w:p w14:paraId="1DBF2B34" w14:textId="77777777" w:rsidR="008F6A63" w:rsidRDefault="008F6A63" w:rsidP="008F6A63">
      <w:pPr>
        <w:rPr>
          <w:b/>
          <w:u w:val="single"/>
        </w:rPr>
      </w:pPr>
      <w:r>
        <w:rPr>
          <w:b/>
          <w:u w:val="single"/>
        </w:rPr>
        <w:t>Rechnungsgrundlagen-Vorbehalt für gar. Rentenfaktor auf Kapital aus Erhöhung</w:t>
      </w:r>
      <w:r w:rsidRPr="00F50DAA">
        <w:rPr>
          <w:b/>
          <w:u w:val="single"/>
        </w:rPr>
        <w:t>:</w:t>
      </w:r>
    </w:p>
    <w:p w14:paraId="49E9351E" w14:textId="77777777" w:rsidR="008F6A63" w:rsidRPr="00FB5081" w:rsidRDefault="008F6A63" w:rsidP="008F6A63"/>
    <w:p w14:paraId="12A7A7D4" w14:textId="77777777" w:rsidR="008F6A63" w:rsidRPr="00FB5081" w:rsidRDefault="008F6A63" w:rsidP="008F6A63">
      <w:r w:rsidRPr="00FB5081">
        <w:t>HLV (außer FSR):</w:t>
      </w:r>
    </w:p>
    <w:p w14:paraId="44DE2105" w14:textId="77777777" w:rsidR="008F6A63" w:rsidRDefault="008F6A63" w:rsidP="008F6A63">
      <w:r w:rsidRPr="00FB5081">
        <w:t>In AVB beschrieben.</w:t>
      </w:r>
    </w:p>
    <w:p w14:paraId="18A58EB7" w14:textId="77777777" w:rsidR="008F6A63" w:rsidRDefault="008F6A63" w:rsidP="008F6A63"/>
    <w:p w14:paraId="2260CA6A" w14:textId="77777777" w:rsidR="008F6A63" w:rsidRDefault="008F6A63" w:rsidP="008F6A63">
      <w:r>
        <w:t>NL, PBL, TAL:</w:t>
      </w:r>
    </w:p>
    <w:p w14:paraId="7642065E" w14:textId="77777777" w:rsidR="008F6A63" w:rsidRDefault="008F6A63" w:rsidP="008F6A63">
      <w:r>
        <w:t>Kein RGL-Vorbehalt</w:t>
      </w:r>
    </w:p>
    <w:p w14:paraId="1C8421DE" w14:textId="77777777" w:rsidR="00DB68C6" w:rsidRDefault="00DB68C6" w:rsidP="00DB68C6">
      <w:pPr>
        <w:pStyle w:val="berschrift4"/>
      </w:pPr>
      <w:r>
        <w:t>Empfehlung</w:t>
      </w:r>
    </w:p>
    <w:p w14:paraId="14141605" w14:textId="3CF362C6" w:rsidR="00DB68C6" w:rsidRDefault="00941076" w:rsidP="009D38C4">
      <w:pPr>
        <w:pStyle w:val="Listenabsatz"/>
        <w:numPr>
          <w:ilvl w:val="0"/>
          <w:numId w:val="10"/>
        </w:numPr>
      </w:pPr>
      <w:r w:rsidRPr="00A04DA9">
        <w:t>Zuzahlungen im Sinne der HLV</w:t>
      </w:r>
      <w:r w:rsidR="00A04DA9" w:rsidRPr="00A04DA9">
        <w:t xml:space="preserve"> (ohne Abschlusskostenbelastung) können entfallen und werden durch Sonderzahlungen mit Abschlusskostenbelastung ersetzt</w:t>
      </w:r>
    </w:p>
    <w:p w14:paraId="29A48210" w14:textId="38BBA812" w:rsidR="008F6A63" w:rsidRPr="00A04DA9" w:rsidRDefault="005D72C5" w:rsidP="005D72C5">
      <w:pPr>
        <w:pStyle w:val="Listenabsatz"/>
        <w:numPr>
          <w:ilvl w:val="0"/>
          <w:numId w:val="10"/>
        </w:numPr>
      </w:pPr>
      <w:r w:rsidRPr="005D72C5">
        <w:rPr>
          <w:u w:val="single"/>
        </w:rPr>
        <w:lastRenderedPageBreak/>
        <w:t>Kein</w:t>
      </w:r>
      <w:r>
        <w:t xml:space="preserve"> </w:t>
      </w:r>
      <w:r w:rsidR="008F6A63" w:rsidRPr="005D72C5">
        <w:t>Rechnungsgrundlagen-Vorbehalt für gar. Rentenfaktor auf Kapital aus Erh</w:t>
      </w:r>
      <w:r w:rsidR="008F6A63" w:rsidRPr="005D72C5">
        <w:t>ö</w:t>
      </w:r>
      <w:r w:rsidR="008F6A63" w:rsidRPr="005D72C5">
        <w:t>hung</w:t>
      </w:r>
      <w:r>
        <w:t>, dafür geeigneter Faktor auf gar. Rentenfaktor und Obergrenze für Sonderza</w:t>
      </w:r>
      <w:r>
        <w:t>h</w:t>
      </w:r>
      <w:r>
        <w:t>lung</w:t>
      </w:r>
    </w:p>
    <w:p w14:paraId="619D8585" w14:textId="08AAA4A4" w:rsidR="00DB68C6" w:rsidRDefault="00DB68C6" w:rsidP="00DB68C6">
      <w:pPr>
        <w:pStyle w:val="berschrift4"/>
      </w:pPr>
      <w:r w:rsidRPr="00B247B6">
        <w:t>Abstimmung mit F1 der Mathematik</w:t>
      </w:r>
      <w:r>
        <w:t xml:space="preserve"> (</w:t>
      </w:r>
      <w:r w:rsidR="000E4307">
        <w:t>24.05.2017</w:t>
      </w:r>
      <w:r>
        <w:t>)</w:t>
      </w:r>
    </w:p>
    <w:p w14:paraId="731838FF" w14:textId="2EE84178" w:rsidR="00DB68C6" w:rsidRDefault="000E4307" w:rsidP="009D38C4">
      <w:pPr>
        <w:pStyle w:val="Listenabsatz"/>
        <w:numPr>
          <w:ilvl w:val="0"/>
          <w:numId w:val="10"/>
        </w:numPr>
        <w:rPr>
          <w:ins w:id="101" w:author="Wrede, Dominic" w:date="2017-10-25T17:26:00Z"/>
        </w:rPr>
      </w:pPr>
      <w:r>
        <w:t>Der Empfehlung wird gefolgt.</w:t>
      </w:r>
    </w:p>
    <w:p w14:paraId="4BCEEB9D" w14:textId="22D01A2A" w:rsidR="00177347" w:rsidRPr="007D64A0" w:rsidRDefault="00177347" w:rsidP="00177347">
      <w:pPr>
        <w:pStyle w:val="Listenabsatz"/>
        <w:numPr>
          <w:ilvl w:val="0"/>
          <w:numId w:val="10"/>
        </w:numPr>
      </w:pPr>
      <w:ins w:id="102" w:author="Wrede, Dominic" w:date="2017-10-25T17:31:00Z">
        <w:r>
          <w:t>Nachtrag aus FEK (07.09.2017):</w:t>
        </w:r>
        <w:r>
          <w:br/>
          <w:t xml:space="preserve">Die </w:t>
        </w:r>
        <w:r w:rsidRPr="00177347">
          <w:t xml:space="preserve">Grenzen für Sonderzahlungen </w:t>
        </w:r>
        <w:r>
          <w:t xml:space="preserve">sollen </w:t>
        </w:r>
        <w:r w:rsidRPr="00177347">
          <w:t xml:space="preserve">gesellschaftsspezifisch </w:t>
        </w:r>
      </w:ins>
      <w:ins w:id="103" w:author="Wrede, Dominic" w:date="2017-10-25T17:32:00Z">
        <w:r>
          <w:t>festlegbar sein.</w:t>
        </w:r>
      </w:ins>
    </w:p>
    <w:p w14:paraId="034F8E3E" w14:textId="77777777" w:rsidR="00DB68C6" w:rsidRPr="00B247B6" w:rsidRDefault="00DB68C6" w:rsidP="00DB68C6">
      <w:pPr>
        <w:pStyle w:val="berschrift4"/>
      </w:pPr>
      <w:r w:rsidRPr="00B247B6">
        <w:t>Abstimmung mit Produkttechnik</w:t>
      </w:r>
    </w:p>
    <w:p w14:paraId="1E10A0E4" w14:textId="77777777" w:rsidR="00DB68C6" w:rsidRPr="00B247B6" w:rsidRDefault="00DB68C6" w:rsidP="00DB68C6">
      <w:pPr>
        <w:pStyle w:val="berschrift4"/>
      </w:pPr>
      <w:r w:rsidRPr="00B247B6">
        <w:t>Entscheidung</w:t>
      </w:r>
    </w:p>
    <w:p w14:paraId="7EF8FF6D" w14:textId="77777777" w:rsidR="00DB68C6" w:rsidRDefault="00DB68C6" w:rsidP="00DB68C6">
      <w:pPr>
        <w:pStyle w:val="berschrift4"/>
      </w:pPr>
      <w:r w:rsidRPr="00B247B6">
        <w:t>Folgearbeiten</w:t>
      </w:r>
    </w:p>
    <w:p w14:paraId="316BFD12" w14:textId="77777777" w:rsidR="00DB68C6" w:rsidRPr="00194C12" w:rsidRDefault="00DB68C6" w:rsidP="00DB68C6"/>
    <w:p w14:paraId="0F1BAC66" w14:textId="0953D567" w:rsidR="008D755D" w:rsidRDefault="008D755D" w:rsidP="008D755D">
      <w:pPr>
        <w:pStyle w:val="berschrift3"/>
      </w:pPr>
      <w:bookmarkStart w:id="104" w:name="_Toc496794389"/>
      <w:r>
        <w:t>Staatliche Zulagen</w:t>
      </w:r>
      <w:bookmarkEnd w:id="104"/>
    </w:p>
    <w:p w14:paraId="118F28A4" w14:textId="77777777" w:rsidR="00194C12" w:rsidRDefault="00194C12" w:rsidP="00194C12">
      <w:pPr>
        <w:pStyle w:val="berschrift4"/>
      </w:pPr>
      <w:r w:rsidRPr="00B247B6">
        <w:t>Aktueller Stand</w:t>
      </w:r>
    </w:p>
    <w:p w14:paraId="34C9327D" w14:textId="7FD18690" w:rsidR="00194C12" w:rsidRPr="00194C12" w:rsidRDefault="00194C12" w:rsidP="00194C12">
      <w:r w:rsidRPr="00FD69C9">
        <w:t>Nur für Riester relevant, bisher bei keiner  Gesellschaft umgesetzt.</w:t>
      </w:r>
    </w:p>
    <w:p w14:paraId="0D0CF055" w14:textId="77777777" w:rsidR="000E4307" w:rsidRDefault="000E4307" w:rsidP="000E4307">
      <w:pPr>
        <w:pStyle w:val="berschrift4"/>
      </w:pPr>
      <w:r w:rsidRPr="00B247B6">
        <w:t>Abstimmung mit F1 der Mathematik</w:t>
      </w:r>
      <w:r>
        <w:t xml:space="preserve"> (24.05.2017)</w:t>
      </w:r>
    </w:p>
    <w:p w14:paraId="446C9424" w14:textId="77777777" w:rsidR="000E4307" w:rsidRPr="007D64A0" w:rsidRDefault="000E4307" w:rsidP="000E4307">
      <w:pPr>
        <w:pStyle w:val="Listenabsatz"/>
        <w:numPr>
          <w:ilvl w:val="0"/>
          <w:numId w:val="10"/>
        </w:numPr>
      </w:pPr>
      <w:r>
        <w:t>Der Empfehlung wird gefolgt.</w:t>
      </w:r>
    </w:p>
    <w:p w14:paraId="53540F46" w14:textId="77777777" w:rsidR="00194C12" w:rsidRPr="00B247B6" w:rsidRDefault="00194C12" w:rsidP="00194C12">
      <w:pPr>
        <w:pStyle w:val="berschrift4"/>
      </w:pPr>
      <w:r w:rsidRPr="00B247B6">
        <w:t>Abstimmung mit Produkttechnik</w:t>
      </w:r>
    </w:p>
    <w:p w14:paraId="5ADAC89E" w14:textId="77777777" w:rsidR="00194C12" w:rsidRPr="00B247B6" w:rsidRDefault="00194C12" w:rsidP="00194C12">
      <w:pPr>
        <w:pStyle w:val="berschrift4"/>
      </w:pPr>
      <w:r w:rsidRPr="00B247B6">
        <w:t>Entscheidung</w:t>
      </w:r>
    </w:p>
    <w:p w14:paraId="164F4D96" w14:textId="77777777" w:rsidR="00194C12" w:rsidRDefault="00194C12" w:rsidP="00194C12">
      <w:pPr>
        <w:pStyle w:val="berschrift4"/>
      </w:pPr>
      <w:r w:rsidRPr="00B247B6">
        <w:t>Folgearbeiten</w:t>
      </w:r>
    </w:p>
    <w:p w14:paraId="293C838B" w14:textId="77777777" w:rsidR="00194C12" w:rsidRPr="00194C12" w:rsidRDefault="00194C12" w:rsidP="00194C12"/>
    <w:p w14:paraId="393B2BA7" w14:textId="54980BB4" w:rsidR="008D755D" w:rsidRDefault="008D755D" w:rsidP="00172491">
      <w:pPr>
        <w:pStyle w:val="berschrift2"/>
      </w:pPr>
      <w:bookmarkStart w:id="105" w:name="_Toc496794390"/>
      <w:r>
        <w:t>Optionen</w:t>
      </w:r>
      <w:bookmarkEnd w:id="105"/>
    </w:p>
    <w:p w14:paraId="75E2FA5D" w14:textId="77777777" w:rsidR="008712EB" w:rsidRPr="004F49CB" w:rsidRDefault="008712EB" w:rsidP="008712EB">
      <w:pPr>
        <w:pStyle w:val="berschrift3"/>
      </w:pPr>
      <w:bookmarkStart w:id="106" w:name="_Toc496794391"/>
      <w:r w:rsidRPr="004F49CB">
        <w:t>Dynamische Anpassung</w:t>
      </w:r>
      <w:bookmarkEnd w:id="106"/>
    </w:p>
    <w:p w14:paraId="1FABAEA9" w14:textId="77777777" w:rsidR="008712EB" w:rsidRDefault="008712EB" w:rsidP="008712EB">
      <w:pPr>
        <w:pStyle w:val="berschrift4"/>
      </w:pPr>
      <w:r w:rsidRPr="00B247B6">
        <w:t>Aktueller Stand</w:t>
      </w:r>
    </w:p>
    <w:p w14:paraId="18583A07" w14:textId="77777777" w:rsidR="008712EB" w:rsidRDefault="008712EB" w:rsidP="008712EB"/>
    <w:p w14:paraId="0BB6CD9A" w14:textId="77777777" w:rsidR="008712EB" w:rsidRPr="00167687" w:rsidRDefault="008712EB" w:rsidP="008712EB">
      <w:pPr>
        <w:rPr>
          <w:b/>
          <w:u w:val="single"/>
        </w:rPr>
      </w:pPr>
      <w:r w:rsidRPr="00167687">
        <w:rPr>
          <w:b/>
          <w:u w:val="single"/>
        </w:rPr>
        <w:t>Erhöhung des Beitrags:</w:t>
      </w:r>
    </w:p>
    <w:p w14:paraId="7EFA431D" w14:textId="77777777" w:rsidR="008712EB" w:rsidRPr="00167687" w:rsidRDefault="008712EB" w:rsidP="008712EB"/>
    <w:p w14:paraId="61EDBC40" w14:textId="77777777" w:rsidR="008712EB" w:rsidRPr="00167687" w:rsidRDefault="008712EB" w:rsidP="008712EB">
      <w:pPr>
        <w:rPr>
          <w:u w:val="single"/>
        </w:rPr>
      </w:pPr>
      <w:r w:rsidRPr="00167687">
        <w:rPr>
          <w:u w:val="single"/>
        </w:rPr>
        <w:t xml:space="preserve">P(x%): </w:t>
      </w:r>
    </w:p>
    <w:p w14:paraId="785BC1BB" w14:textId="5C1D86AE" w:rsidR="008712EB" w:rsidRPr="00167687" w:rsidRDefault="008712EB" w:rsidP="008712EB">
      <w:r w:rsidRPr="00167687">
        <w:t xml:space="preserve">Beitrag erhöht sich jeweils </w:t>
      </w:r>
      <w:r w:rsidRPr="00167687">
        <w:rPr>
          <w:i/>
        </w:rPr>
        <w:t>zum Versicherungsstichtag</w:t>
      </w:r>
      <w:r w:rsidRPr="00167687">
        <w:t xml:space="preserve"> </w:t>
      </w:r>
      <w:r w:rsidR="0077645C" w:rsidRPr="00167687">
        <w:t>alljährlich um x % (ganzzahlig)</w:t>
      </w:r>
    </w:p>
    <w:p w14:paraId="73242502" w14:textId="77777777" w:rsidR="008712EB" w:rsidRPr="00DB68C6" w:rsidRDefault="008712EB" w:rsidP="008712EB">
      <w:pPr>
        <w:rPr>
          <w:highlight w:val="yellow"/>
        </w:rPr>
      </w:pPr>
    </w:p>
    <w:tbl>
      <w:tblPr>
        <w:tblStyle w:val="Tabellenraster"/>
        <w:tblW w:w="8715" w:type="dxa"/>
        <w:tblLook w:val="04A0" w:firstRow="1" w:lastRow="0" w:firstColumn="1" w:lastColumn="0" w:noHBand="0" w:noVBand="1"/>
      </w:tblPr>
      <w:tblGrid>
        <w:gridCol w:w="2359"/>
        <w:gridCol w:w="1589"/>
        <w:gridCol w:w="1589"/>
        <w:gridCol w:w="1589"/>
        <w:gridCol w:w="1589"/>
      </w:tblGrid>
      <w:tr w:rsidR="008712EB" w:rsidRPr="00DB68C6" w14:paraId="77BD81E4" w14:textId="77777777" w:rsidTr="00E37584">
        <w:trPr>
          <w:trHeight w:val="291"/>
        </w:trPr>
        <w:tc>
          <w:tcPr>
            <w:tcW w:w="2359" w:type="dxa"/>
          </w:tcPr>
          <w:p w14:paraId="4CACA427" w14:textId="77777777" w:rsidR="008712EB" w:rsidRPr="00167687" w:rsidRDefault="008712EB" w:rsidP="00E37584"/>
        </w:tc>
        <w:tc>
          <w:tcPr>
            <w:tcW w:w="1589" w:type="dxa"/>
          </w:tcPr>
          <w:p w14:paraId="162251B3" w14:textId="77777777" w:rsidR="008712EB" w:rsidRPr="00167687" w:rsidRDefault="008712EB" w:rsidP="00E37584">
            <w:pPr>
              <w:rPr>
                <w:b/>
              </w:rPr>
            </w:pPr>
            <w:r w:rsidRPr="00167687">
              <w:rPr>
                <w:b/>
              </w:rPr>
              <w:t>HLV</w:t>
            </w:r>
          </w:p>
        </w:tc>
        <w:tc>
          <w:tcPr>
            <w:tcW w:w="1589" w:type="dxa"/>
          </w:tcPr>
          <w:p w14:paraId="3DA4F839" w14:textId="77777777" w:rsidR="008712EB" w:rsidRPr="00167687" w:rsidRDefault="008712EB" w:rsidP="00E37584">
            <w:pPr>
              <w:rPr>
                <w:b/>
              </w:rPr>
            </w:pPr>
            <w:r w:rsidRPr="00167687">
              <w:rPr>
                <w:b/>
              </w:rPr>
              <w:t>NL</w:t>
            </w:r>
          </w:p>
        </w:tc>
        <w:tc>
          <w:tcPr>
            <w:tcW w:w="1589" w:type="dxa"/>
          </w:tcPr>
          <w:p w14:paraId="7CD38562" w14:textId="77777777" w:rsidR="008712EB" w:rsidRPr="00167687" w:rsidRDefault="008712EB" w:rsidP="00E37584">
            <w:pPr>
              <w:rPr>
                <w:b/>
              </w:rPr>
            </w:pPr>
            <w:r w:rsidRPr="00167687">
              <w:rPr>
                <w:b/>
              </w:rPr>
              <w:t>PBL</w:t>
            </w:r>
          </w:p>
        </w:tc>
        <w:tc>
          <w:tcPr>
            <w:tcW w:w="1589" w:type="dxa"/>
          </w:tcPr>
          <w:p w14:paraId="59B10945" w14:textId="77777777" w:rsidR="008712EB" w:rsidRPr="00167687" w:rsidRDefault="008712EB" w:rsidP="00E37584">
            <w:pPr>
              <w:rPr>
                <w:b/>
              </w:rPr>
            </w:pPr>
            <w:r w:rsidRPr="00167687">
              <w:rPr>
                <w:b/>
              </w:rPr>
              <w:t>TAL</w:t>
            </w:r>
          </w:p>
        </w:tc>
      </w:tr>
      <w:tr w:rsidR="008712EB" w:rsidRPr="00DB68C6" w14:paraId="5BA0249D" w14:textId="77777777" w:rsidTr="00002DE5">
        <w:trPr>
          <w:trHeight w:val="291"/>
        </w:trPr>
        <w:tc>
          <w:tcPr>
            <w:tcW w:w="2359" w:type="dxa"/>
          </w:tcPr>
          <w:p w14:paraId="3C2D0243" w14:textId="77777777" w:rsidR="008712EB" w:rsidRPr="00167687" w:rsidRDefault="008712EB" w:rsidP="00E37584">
            <w:pPr>
              <w:rPr>
                <w:b/>
              </w:rPr>
            </w:pPr>
            <w:r w:rsidRPr="00167687">
              <w:rPr>
                <w:b/>
              </w:rPr>
              <w:t>Untergrenze für x%</w:t>
            </w:r>
          </w:p>
        </w:tc>
        <w:tc>
          <w:tcPr>
            <w:tcW w:w="1589" w:type="dxa"/>
          </w:tcPr>
          <w:p w14:paraId="25BC968A" w14:textId="77777777" w:rsidR="008712EB" w:rsidRPr="006931BB" w:rsidRDefault="008712EB" w:rsidP="00E37584">
            <w:r w:rsidRPr="006931BB">
              <w:t>-</w:t>
            </w:r>
          </w:p>
        </w:tc>
        <w:tc>
          <w:tcPr>
            <w:tcW w:w="1589" w:type="dxa"/>
            <w:shd w:val="clear" w:color="auto" w:fill="auto"/>
          </w:tcPr>
          <w:p w14:paraId="4EE7E993" w14:textId="77777777" w:rsidR="008712EB" w:rsidRPr="00002DE5" w:rsidRDefault="008712EB" w:rsidP="00E37584">
            <w:r w:rsidRPr="00002DE5">
              <w:t>3%</w:t>
            </w:r>
          </w:p>
        </w:tc>
        <w:tc>
          <w:tcPr>
            <w:tcW w:w="1589" w:type="dxa"/>
            <w:shd w:val="clear" w:color="auto" w:fill="auto"/>
          </w:tcPr>
          <w:p w14:paraId="31F88425" w14:textId="418FC11A" w:rsidR="008712EB" w:rsidRPr="00002DE5" w:rsidRDefault="006B003A" w:rsidP="00E37584">
            <w:r w:rsidRPr="00002DE5">
              <w:t>5%</w:t>
            </w:r>
          </w:p>
        </w:tc>
        <w:tc>
          <w:tcPr>
            <w:tcW w:w="1589" w:type="dxa"/>
          </w:tcPr>
          <w:p w14:paraId="25F24DD1" w14:textId="1630189E" w:rsidR="008712EB" w:rsidRPr="00EA7624" w:rsidRDefault="00EA7624" w:rsidP="00E37584">
            <w:r>
              <w:t>5%</w:t>
            </w:r>
          </w:p>
        </w:tc>
      </w:tr>
      <w:tr w:rsidR="008712EB" w:rsidRPr="00DB68C6" w14:paraId="10005F15" w14:textId="77777777" w:rsidTr="00002DE5">
        <w:trPr>
          <w:trHeight w:val="291"/>
        </w:trPr>
        <w:tc>
          <w:tcPr>
            <w:tcW w:w="2359" w:type="dxa"/>
          </w:tcPr>
          <w:p w14:paraId="29A98523" w14:textId="77777777" w:rsidR="008712EB" w:rsidRPr="00167687" w:rsidRDefault="008712EB" w:rsidP="00E37584">
            <w:pPr>
              <w:rPr>
                <w:b/>
              </w:rPr>
            </w:pPr>
            <w:r w:rsidRPr="00167687">
              <w:rPr>
                <w:b/>
              </w:rPr>
              <w:t>Obergrenze für x%</w:t>
            </w:r>
          </w:p>
        </w:tc>
        <w:tc>
          <w:tcPr>
            <w:tcW w:w="1589" w:type="dxa"/>
          </w:tcPr>
          <w:p w14:paraId="67654AFB" w14:textId="77777777" w:rsidR="008712EB" w:rsidRPr="006931BB" w:rsidRDefault="008712EB" w:rsidP="00E37584">
            <w:r w:rsidRPr="006931BB">
              <w:t>10%</w:t>
            </w:r>
          </w:p>
        </w:tc>
        <w:tc>
          <w:tcPr>
            <w:tcW w:w="1589" w:type="dxa"/>
            <w:shd w:val="clear" w:color="auto" w:fill="auto"/>
          </w:tcPr>
          <w:p w14:paraId="33FA7306" w14:textId="77777777" w:rsidR="008712EB" w:rsidRPr="00002DE5" w:rsidRDefault="008712EB" w:rsidP="00E37584">
            <w:r w:rsidRPr="00002DE5">
              <w:t>10%</w:t>
            </w:r>
          </w:p>
        </w:tc>
        <w:tc>
          <w:tcPr>
            <w:tcW w:w="1589" w:type="dxa"/>
            <w:shd w:val="clear" w:color="auto" w:fill="auto"/>
          </w:tcPr>
          <w:p w14:paraId="2A1B7FFA" w14:textId="04B2276A" w:rsidR="008712EB" w:rsidRPr="00002DE5" w:rsidRDefault="006B003A" w:rsidP="00E37584">
            <w:r w:rsidRPr="00002DE5">
              <w:t>10%</w:t>
            </w:r>
          </w:p>
        </w:tc>
        <w:tc>
          <w:tcPr>
            <w:tcW w:w="1589" w:type="dxa"/>
          </w:tcPr>
          <w:p w14:paraId="7C0968A4" w14:textId="4E2D14D4" w:rsidR="008712EB" w:rsidRPr="00EA7624" w:rsidRDefault="00EA7624" w:rsidP="00E37584">
            <w:r>
              <w:t>10%</w:t>
            </w:r>
          </w:p>
        </w:tc>
      </w:tr>
      <w:tr w:rsidR="00EA7624" w:rsidRPr="00DB68C6" w14:paraId="7C5FEFA0" w14:textId="77777777" w:rsidTr="00002DE5">
        <w:trPr>
          <w:trHeight w:val="291"/>
        </w:trPr>
        <w:tc>
          <w:tcPr>
            <w:tcW w:w="2359" w:type="dxa"/>
          </w:tcPr>
          <w:p w14:paraId="02E775AA" w14:textId="2DC7192D" w:rsidR="00EA7624" w:rsidRPr="00167687" w:rsidRDefault="00EA7624" w:rsidP="00EA7624">
            <w:pPr>
              <w:rPr>
                <w:b/>
              </w:rPr>
            </w:pPr>
            <w:r>
              <w:rPr>
                <w:b/>
              </w:rPr>
              <w:t>Feste Auswahl-möglichkeiten</w:t>
            </w:r>
          </w:p>
        </w:tc>
        <w:tc>
          <w:tcPr>
            <w:tcW w:w="1589" w:type="dxa"/>
          </w:tcPr>
          <w:p w14:paraId="0499ACF7" w14:textId="77777777" w:rsidR="00EA7624" w:rsidRPr="00167687" w:rsidRDefault="00EA7624" w:rsidP="00E37584">
            <w:pPr>
              <w:rPr>
                <w:highlight w:val="yellow"/>
              </w:rPr>
            </w:pPr>
          </w:p>
        </w:tc>
        <w:tc>
          <w:tcPr>
            <w:tcW w:w="1589" w:type="dxa"/>
            <w:shd w:val="clear" w:color="auto" w:fill="auto"/>
          </w:tcPr>
          <w:p w14:paraId="168D27AC" w14:textId="3284E208" w:rsidR="00EA7624" w:rsidRPr="00002DE5" w:rsidRDefault="006F7FE4" w:rsidP="00E37584">
            <w:r>
              <w:t>-</w:t>
            </w:r>
          </w:p>
        </w:tc>
        <w:tc>
          <w:tcPr>
            <w:tcW w:w="1589" w:type="dxa"/>
            <w:shd w:val="clear" w:color="auto" w:fill="auto"/>
          </w:tcPr>
          <w:p w14:paraId="4037B4D6" w14:textId="0B84AFFA" w:rsidR="00EA7624" w:rsidRPr="00002DE5" w:rsidRDefault="00002DE5" w:rsidP="00E37584">
            <w:r w:rsidRPr="00002DE5">
              <w:t>-</w:t>
            </w:r>
          </w:p>
        </w:tc>
        <w:tc>
          <w:tcPr>
            <w:tcW w:w="1589" w:type="dxa"/>
          </w:tcPr>
          <w:p w14:paraId="34214BA6" w14:textId="4A1DB1AF" w:rsidR="00EA7624" w:rsidRDefault="00EA7624" w:rsidP="00E37584">
            <w:r>
              <w:t>5%, 7%, 10%</w:t>
            </w:r>
          </w:p>
        </w:tc>
      </w:tr>
    </w:tbl>
    <w:p w14:paraId="794C53B6" w14:textId="77777777" w:rsidR="008712EB" w:rsidRPr="00DB68C6" w:rsidRDefault="008712EB" w:rsidP="008712EB">
      <w:pPr>
        <w:rPr>
          <w:highlight w:val="yellow"/>
        </w:rPr>
      </w:pPr>
    </w:p>
    <w:p w14:paraId="643091F4" w14:textId="77777777" w:rsidR="008712EB" w:rsidRPr="00DB68C6" w:rsidRDefault="008712EB" w:rsidP="008712EB">
      <w:pPr>
        <w:rPr>
          <w:highlight w:val="yellow"/>
        </w:rPr>
      </w:pP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8712EB" w:rsidRPr="00DB68C6" w14:paraId="4AA1653D" w14:textId="77777777" w:rsidTr="00E37584">
        <w:tc>
          <w:tcPr>
            <w:tcW w:w="2903" w:type="pct"/>
            <w:vAlign w:val="center"/>
          </w:tcPr>
          <w:p w14:paraId="365C27F7" w14:textId="77777777" w:rsidR="008712EB" w:rsidRPr="00DB68C6" w:rsidRDefault="008712EB" w:rsidP="00E37584">
            <w:pPr>
              <w:rPr>
                <w:b/>
                <w:highlight w:val="yellow"/>
              </w:rPr>
            </w:pPr>
            <w:r w:rsidRPr="00B150A6">
              <w:rPr>
                <w:b/>
              </w:rPr>
              <w:t>Dynamikformen</w:t>
            </w:r>
          </w:p>
        </w:tc>
        <w:tc>
          <w:tcPr>
            <w:tcW w:w="420" w:type="pct"/>
            <w:shd w:val="clear" w:color="auto" w:fill="808080" w:themeFill="background1" w:themeFillShade="80"/>
          </w:tcPr>
          <w:p w14:paraId="0875FEE8" w14:textId="77777777" w:rsidR="008712EB" w:rsidRPr="00DD6DCC" w:rsidRDefault="008712EB" w:rsidP="00E37584">
            <w:pPr>
              <w:jc w:val="center"/>
              <w:rPr>
                <w:b/>
              </w:rPr>
            </w:pPr>
            <w:r w:rsidRPr="00DD6DCC">
              <w:rPr>
                <w:b/>
              </w:rPr>
              <w:t>TD</w:t>
            </w:r>
          </w:p>
        </w:tc>
        <w:tc>
          <w:tcPr>
            <w:tcW w:w="420" w:type="pct"/>
            <w:shd w:val="clear" w:color="auto" w:fill="00B050"/>
            <w:vAlign w:val="center"/>
          </w:tcPr>
          <w:p w14:paraId="31C0CB65" w14:textId="77777777" w:rsidR="008712EB" w:rsidRPr="00DD6DCC" w:rsidRDefault="008712EB" w:rsidP="00E37584">
            <w:pPr>
              <w:jc w:val="center"/>
              <w:rPr>
                <w:b/>
              </w:rPr>
            </w:pPr>
            <w:r w:rsidRPr="00DD6DCC">
              <w:rPr>
                <w:b/>
              </w:rPr>
              <w:t>HLV</w:t>
            </w:r>
          </w:p>
        </w:tc>
        <w:tc>
          <w:tcPr>
            <w:tcW w:w="420" w:type="pct"/>
            <w:shd w:val="clear" w:color="auto" w:fill="FF0000"/>
            <w:vAlign w:val="center"/>
          </w:tcPr>
          <w:p w14:paraId="4C47B59C" w14:textId="77777777" w:rsidR="008712EB" w:rsidRPr="00B150A6" w:rsidRDefault="008712EB" w:rsidP="00E37584">
            <w:pPr>
              <w:jc w:val="center"/>
              <w:rPr>
                <w:b/>
              </w:rPr>
            </w:pPr>
            <w:r w:rsidRPr="00B150A6">
              <w:rPr>
                <w:b/>
              </w:rPr>
              <w:t>NL</w:t>
            </w:r>
          </w:p>
        </w:tc>
        <w:tc>
          <w:tcPr>
            <w:tcW w:w="420" w:type="pct"/>
            <w:shd w:val="clear" w:color="auto" w:fill="FFFF00"/>
            <w:vAlign w:val="center"/>
          </w:tcPr>
          <w:p w14:paraId="760F0C4B" w14:textId="77777777" w:rsidR="008712EB" w:rsidRPr="0034038E" w:rsidRDefault="008712EB" w:rsidP="00E37584">
            <w:pPr>
              <w:jc w:val="center"/>
              <w:rPr>
                <w:b/>
              </w:rPr>
            </w:pPr>
            <w:r w:rsidRPr="0034038E">
              <w:rPr>
                <w:b/>
              </w:rPr>
              <w:t>PBL</w:t>
            </w:r>
          </w:p>
        </w:tc>
        <w:tc>
          <w:tcPr>
            <w:tcW w:w="417" w:type="pct"/>
            <w:shd w:val="clear" w:color="auto" w:fill="0070C0"/>
            <w:vAlign w:val="center"/>
          </w:tcPr>
          <w:p w14:paraId="3A57854B" w14:textId="77777777" w:rsidR="008712EB" w:rsidRPr="00EA7624" w:rsidRDefault="008712EB" w:rsidP="00E37584">
            <w:pPr>
              <w:jc w:val="center"/>
              <w:rPr>
                <w:b/>
              </w:rPr>
            </w:pPr>
            <w:r w:rsidRPr="00EA7624">
              <w:rPr>
                <w:b/>
              </w:rPr>
              <w:t>TAL</w:t>
            </w:r>
          </w:p>
        </w:tc>
      </w:tr>
      <w:tr w:rsidR="008712EB" w:rsidRPr="00DB68C6" w14:paraId="34F8D622" w14:textId="77777777" w:rsidTr="00E37584">
        <w:tc>
          <w:tcPr>
            <w:tcW w:w="2903" w:type="pct"/>
            <w:vAlign w:val="center"/>
          </w:tcPr>
          <w:p w14:paraId="2CB5AA94" w14:textId="77777777" w:rsidR="008712EB" w:rsidRPr="00B150A6" w:rsidRDefault="008712EB" w:rsidP="00E37584">
            <w:r w:rsidRPr="00B150A6">
              <w:t xml:space="preserve">P(x%) </w:t>
            </w:r>
          </w:p>
        </w:tc>
        <w:tc>
          <w:tcPr>
            <w:tcW w:w="420" w:type="pct"/>
            <w:shd w:val="clear" w:color="auto" w:fill="D9D9D9" w:themeFill="background1" w:themeFillShade="D9"/>
            <w:vAlign w:val="center"/>
          </w:tcPr>
          <w:p w14:paraId="505DCC4D" w14:textId="1D244568" w:rsidR="008712EB" w:rsidRPr="00DD6DCC" w:rsidRDefault="002C515E" w:rsidP="00DD6DCC">
            <w:pPr>
              <w:jc w:val="center"/>
              <w:rPr>
                <w:b/>
              </w:rPr>
            </w:pPr>
            <w:r w:rsidRPr="00DD6DCC">
              <w:rPr>
                <w:b/>
              </w:rPr>
              <w:t>X</w:t>
            </w:r>
          </w:p>
        </w:tc>
        <w:tc>
          <w:tcPr>
            <w:tcW w:w="420" w:type="pct"/>
            <w:shd w:val="clear" w:color="auto" w:fill="EAF1DD" w:themeFill="accent3" w:themeFillTint="33"/>
            <w:vAlign w:val="center"/>
          </w:tcPr>
          <w:p w14:paraId="39738C53" w14:textId="77777777" w:rsidR="008712EB" w:rsidRPr="00DD6DCC" w:rsidRDefault="008712EB" w:rsidP="00E37584">
            <w:pPr>
              <w:jc w:val="center"/>
            </w:pPr>
            <w:r w:rsidRPr="00DD6DCC">
              <w:t>X</w:t>
            </w:r>
          </w:p>
        </w:tc>
        <w:tc>
          <w:tcPr>
            <w:tcW w:w="420" w:type="pct"/>
            <w:shd w:val="clear" w:color="auto" w:fill="F2DBDB" w:themeFill="accent2" w:themeFillTint="33"/>
            <w:vAlign w:val="center"/>
          </w:tcPr>
          <w:p w14:paraId="20DB2AA4" w14:textId="2AF77D7A" w:rsidR="008712EB" w:rsidRPr="00B150A6" w:rsidRDefault="008712EB" w:rsidP="00E37584">
            <w:pPr>
              <w:jc w:val="center"/>
              <w:rPr>
                <w:vertAlign w:val="superscript"/>
              </w:rPr>
            </w:pPr>
            <w:r w:rsidRPr="00B150A6">
              <w:t>X</w:t>
            </w:r>
          </w:p>
        </w:tc>
        <w:tc>
          <w:tcPr>
            <w:tcW w:w="420" w:type="pct"/>
            <w:shd w:val="clear" w:color="auto" w:fill="FFFFCC"/>
            <w:vAlign w:val="center"/>
          </w:tcPr>
          <w:p w14:paraId="12FF8AEE" w14:textId="0BBC1D62" w:rsidR="008712EB" w:rsidRPr="0034038E" w:rsidRDefault="008712EB" w:rsidP="00E37584">
            <w:pPr>
              <w:jc w:val="center"/>
              <w:rPr>
                <w:vertAlign w:val="superscript"/>
              </w:rPr>
            </w:pPr>
            <w:r w:rsidRPr="0034038E">
              <w:t>X</w:t>
            </w:r>
            <w:r w:rsidR="006931BB">
              <w:rPr>
                <w:vertAlign w:val="superscript"/>
              </w:rPr>
              <w:t>1</w:t>
            </w:r>
            <w:r w:rsidRPr="0034038E">
              <w:rPr>
                <w:vertAlign w:val="superscript"/>
              </w:rPr>
              <w:t>)</w:t>
            </w:r>
          </w:p>
        </w:tc>
        <w:tc>
          <w:tcPr>
            <w:tcW w:w="417" w:type="pct"/>
            <w:shd w:val="clear" w:color="auto" w:fill="DBE5F1" w:themeFill="accent1" w:themeFillTint="33"/>
            <w:vAlign w:val="center"/>
          </w:tcPr>
          <w:p w14:paraId="70818C86" w14:textId="1D2E8986" w:rsidR="008712EB" w:rsidRPr="00EA7624" w:rsidRDefault="00EA7624" w:rsidP="00E37584">
            <w:pPr>
              <w:jc w:val="center"/>
            </w:pPr>
            <w:r>
              <w:t>X</w:t>
            </w:r>
          </w:p>
        </w:tc>
      </w:tr>
    </w:tbl>
    <w:p w14:paraId="37B29E84" w14:textId="77777777" w:rsidR="008712EB" w:rsidRPr="00DB68C6" w:rsidRDefault="008712EB" w:rsidP="008712EB">
      <w:pPr>
        <w:rPr>
          <w:highlight w:val="yellow"/>
        </w:rPr>
      </w:pPr>
    </w:p>
    <w:p w14:paraId="475D249C" w14:textId="77777777" w:rsidR="008712EB" w:rsidRPr="00002DE5" w:rsidRDefault="008712EB" w:rsidP="009D38C4">
      <w:pPr>
        <w:pStyle w:val="Listenabsatz"/>
        <w:numPr>
          <w:ilvl w:val="0"/>
          <w:numId w:val="4"/>
        </w:numPr>
        <w:ind w:left="786"/>
      </w:pPr>
      <w:r w:rsidRPr="00002DE5">
        <w:t>Beitrag erhöht sich min. um festen (</w:t>
      </w:r>
      <w:proofErr w:type="spellStart"/>
      <w:r w:rsidRPr="00002DE5">
        <w:t>zahlweisenabhängigen</w:t>
      </w:r>
      <w:proofErr w:type="spellEnd"/>
      <w:r w:rsidRPr="00002DE5">
        <w:t>) EUR-Betrag</w:t>
      </w:r>
    </w:p>
    <w:p w14:paraId="5B525E18" w14:textId="77777777" w:rsidR="008712EB" w:rsidRPr="00DB68C6" w:rsidRDefault="008712EB" w:rsidP="008712EB">
      <w:pPr>
        <w:pStyle w:val="Listenabsatz"/>
        <w:ind w:left="786"/>
        <w:rPr>
          <w:highlight w:val="yellow"/>
        </w:rPr>
      </w:pPr>
    </w:p>
    <w:p w14:paraId="3945752D" w14:textId="5A6F1879" w:rsidR="007431FA" w:rsidRPr="00F50DAA" w:rsidRDefault="007431FA" w:rsidP="008712EB">
      <w:pPr>
        <w:rPr>
          <w:b/>
          <w:u w:val="single"/>
        </w:rPr>
      </w:pPr>
      <w:r w:rsidRPr="00F50DAA">
        <w:rPr>
          <w:b/>
          <w:u w:val="single"/>
        </w:rPr>
        <w:t>Termin der letzten Erhöhung:</w:t>
      </w:r>
    </w:p>
    <w:p w14:paraId="38AD06FB" w14:textId="77777777" w:rsidR="007431FA" w:rsidRPr="00DB68C6" w:rsidRDefault="007431FA" w:rsidP="008712EB">
      <w:pPr>
        <w:rPr>
          <w:highlight w:val="yellow"/>
        </w:rPr>
      </w:pPr>
    </w:p>
    <w:p w14:paraId="01F0AE5E" w14:textId="77777777" w:rsidR="008712EB" w:rsidRPr="00B045F6" w:rsidRDefault="008712EB" w:rsidP="008712EB">
      <w:r w:rsidRPr="00B045F6">
        <w:t>HLV:</w:t>
      </w:r>
    </w:p>
    <w:p w14:paraId="095DF1FE" w14:textId="253EAFBE" w:rsidR="008712EB" w:rsidRPr="00B045F6" w:rsidRDefault="00BF407F" w:rsidP="008712EB">
      <w:r w:rsidRPr="00B045F6">
        <w:t>D</w:t>
      </w:r>
      <w:r w:rsidR="008712EB" w:rsidRPr="00B045F6">
        <w:t xml:space="preserve">ie letzte Erhöhung der Prämie </w:t>
      </w:r>
      <w:r w:rsidRPr="00B045F6">
        <w:t>erfolgt ein</w:t>
      </w:r>
      <w:r w:rsidR="008712EB" w:rsidRPr="00B045F6">
        <w:t xml:space="preserve"> Jahr vor Ende der </w:t>
      </w:r>
      <w:r w:rsidRPr="00B045F6">
        <w:t>BZD</w:t>
      </w:r>
      <w:r w:rsidR="008712EB" w:rsidRPr="00B045F6">
        <w:t xml:space="preserve">, </w:t>
      </w:r>
      <w:r w:rsidR="00B045F6" w:rsidRPr="00B045F6">
        <w:t xml:space="preserve">beim FUR </w:t>
      </w:r>
      <w:r w:rsidR="008712EB" w:rsidRPr="00B045F6">
        <w:t>spätestens jedoch wenn der Versicherte das rechnungsmäßige Alter von 67 Jahren erreicht.</w:t>
      </w:r>
    </w:p>
    <w:p w14:paraId="2EF74E41" w14:textId="77777777" w:rsidR="0034038E" w:rsidRPr="00DB68C6" w:rsidRDefault="0034038E" w:rsidP="008712EB">
      <w:pPr>
        <w:rPr>
          <w:highlight w:val="yellow"/>
        </w:rPr>
      </w:pPr>
    </w:p>
    <w:p w14:paraId="60AF193B" w14:textId="0CB8AFF7" w:rsidR="00B150A6" w:rsidRDefault="00B150A6" w:rsidP="008712EB">
      <w:r>
        <w:t>NL:</w:t>
      </w:r>
    </w:p>
    <w:p w14:paraId="00FD33CB" w14:textId="24435992" w:rsidR="00B150A6" w:rsidRDefault="00B150A6" w:rsidP="008712EB">
      <w:r>
        <w:t>Bis 5 Jahre vor Ablauf der BZD, jedoch maximal bis Alter 65</w:t>
      </w:r>
    </w:p>
    <w:p w14:paraId="3867CBAB" w14:textId="77777777" w:rsidR="00B150A6" w:rsidRDefault="00B150A6" w:rsidP="008712EB"/>
    <w:p w14:paraId="50C9511B" w14:textId="6704CD06" w:rsidR="008712EB" w:rsidRDefault="008712EB" w:rsidP="008712EB">
      <w:r w:rsidRPr="00F50DAA">
        <w:t>PBL:</w:t>
      </w:r>
    </w:p>
    <w:p w14:paraId="56395E69" w14:textId="2901DDEF" w:rsidR="008712EB" w:rsidRDefault="008712EB" w:rsidP="008712EB">
      <w:r w:rsidRPr="0034038E">
        <w:t>Bis Ablauf BZD, jedoch maximal bis 7 Jahre Rentenbeginn</w:t>
      </w:r>
    </w:p>
    <w:p w14:paraId="798D498A" w14:textId="77777777" w:rsidR="0034038E" w:rsidRDefault="0034038E" w:rsidP="008712EB"/>
    <w:p w14:paraId="2970B946" w14:textId="77777777" w:rsidR="0034038E" w:rsidRDefault="0034038E" w:rsidP="0034038E">
      <w:r>
        <w:t>TAL:</w:t>
      </w:r>
    </w:p>
    <w:p w14:paraId="64807437" w14:textId="77777777" w:rsidR="0034038E" w:rsidRPr="00F50DAA" w:rsidRDefault="0034038E" w:rsidP="0034038E">
      <w:r>
        <w:t>Bis fünf Jahre vor Ablauf BZD, jedoch maximal bis Alter 62</w:t>
      </w:r>
    </w:p>
    <w:p w14:paraId="3C4B2254" w14:textId="77777777" w:rsidR="0034038E" w:rsidRDefault="0034038E" w:rsidP="008712EB"/>
    <w:p w14:paraId="36940F1F" w14:textId="4166917B" w:rsidR="00FB5081" w:rsidRDefault="00FB5081" w:rsidP="008712EB">
      <w:pPr>
        <w:rPr>
          <w:b/>
          <w:u w:val="single"/>
        </w:rPr>
      </w:pPr>
      <w:r>
        <w:rPr>
          <w:b/>
          <w:u w:val="single"/>
        </w:rPr>
        <w:t>Rechnungsgrundlagen-Vorbehalt für gar. Rentenfaktor auf Kapital aus Erhöhung</w:t>
      </w:r>
      <w:r w:rsidRPr="00F50DAA">
        <w:rPr>
          <w:b/>
          <w:u w:val="single"/>
        </w:rPr>
        <w:t>:</w:t>
      </w:r>
    </w:p>
    <w:p w14:paraId="16E7FEBE" w14:textId="77777777" w:rsidR="00FB5081" w:rsidRPr="00FB5081" w:rsidRDefault="00FB5081" w:rsidP="008712EB"/>
    <w:p w14:paraId="5D247771" w14:textId="5710F48D" w:rsidR="00FB5081" w:rsidRPr="00FB5081" w:rsidRDefault="00FB5081" w:rsidP="008712EB">
      <w:r w:rsidRPr="00FB5081">
        <w:t>HLV (außer FSR):</w:t>
      </w:r>
    </w:p>
    <w:p w14:paraId="5B0721A3" w14:textId="5A84257B" w:rsidR="00FB5081" w:rsidRDefault="00FB5081" w:rsidP="008712EB">
      <w:r w:rsidRPr="00FB5081">
        <w:t>In AVB beschrieben.</w:t>
      </w:r>
    </w:p>
    <w:p w14:paraId="4082B3BE" w14:textId="77777777" w:rsidR="00FB5081" w:rsidRDefault="00FB5081" w:rsidP="008712EB"/>
    <w:p w14:paraId="713656CA" w14:textId="4CAC6A42" w:rsidR="00FB5081" w:rsidRDefault="00FB5081" w:rsidP="008712EB">
      <w:r>
        <w:t>NL, PBL, TAL:</w:t>
      </w:r>
    </w:p>
    <w:p w14:paraId="625329D0" w14:textId="7F446FDC" w:rsidR="008712EB" w:rsidRDefault="00FB5081" w:rsidP="00FB5081">
      <w:r>
        <w:t>Kein RGL-Vorbehalt</w:t>
      </w:r>
    </w:p>
    <w:p w14:paraId="2B77F74A" w14:textId="77777777" w:rsidR="008712EB" w:rsidRDefault="008712EB" w:rsidP="008712EB">
      <w:pPr>
        <w:pStyle w:val="berschrift4"/>
      </w:pPr>
      <w:r>
        <w:t>Empfehlung</w:t>
      </w:r>
    </w:p>
    <w:p w14:paraId="4CEE97F7" w14:textId="7A718485" w:rsidR="007431FA" w:rsidRPr="00DD6DCC" w:rsidRDefault="007431FA" w:rsidP="007431FA">
      <w:pPr>
        <w:rPr>
          <w:b/>
        </w:rPr>
      </w:pPr>
      <w:r w:rsidRPr="00DD6DCC">
        <w:rPr>
          <w:b/>
        </w:rPr>
        <w:t>Dynamikformen:</w:t>
      </w:r>
    </w:p>
    <w:p w14:paraId="2E2018C5" w14:textId="4D1309A3" w:rsidR="0077645C" w:rsidRPr="00DD6DCC" w:rsidRDefault="00CB54FA" w:rsidP="009D38C4">
      <w:pPr>
        <w:pStyle w:val="Listenabsatz"/>
        <w:numPr>
          <w:ilvl w:val="0"/>
          <w:numId w:val="6"/>
        </w:numPr>
      </w:pPr>
      <w:r>
        <w:t xml:space="preserve">Analog moderne Klassik: </w:t>
      </w:r>
      <w:r w:rsidR="008712EB" w:rsidRPr="00DD6DCC">
        <w:t xml:space="preserve">Die Beitragserhöhungsform P(x%) </w:t>
      </w:r>
      <w:r w:rsidR="007431FA" w:rsidRPr="00DD6DCC">
        <w:t>wird zugelassen</w:t>
      </w:r>
      <w:r w:rsidR="008712EB" w:rsidRPr="00DD6DCC">
        <w:t xml:space="preserve">. </w:t>
      </w:r>
    </w:p>
    <w:p w14:paraId="3456ACD9" w14:textId="327C2781" w:rsidR="008712EB" w:rsidRPr="00DD6DCC" w:rsidRDefault="0077645C" w:rsidP="009D38C4">
      <w:pPr>
        <w:pStyle w:val="Listenabsatz"/>
        <w:numPr>
          <w:ilvl w:val="1"/>
          <w:numId w:val="6"/>
        </w:numPr>
      </w:pPr>
      <w:r w:rsidRPr="00DD6DCC">
        <w:t xml:space="preserve">Parameter: </w:t>
      </w:r>
      <w:r w:rsidR="008712EB" w:rsidRPr="00DD6DCC">
        <w:t xml:space="preserve">Die Untergrenze wird auf </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8712EB" w:rsidRPr="00DD6DCC">
        <w:t xml:space="preserve"> % und die Obergrenze auf </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008712EB" w:rsidRPr="00DD6DCC">
        <w:t xml:space="preserve"> % festgelegt.</w:t>
      </w:r>
      <w:r w:rsidR="00604790" w:rsidRPr="00DD6DCC">
        <w:t xml:space="preserve"> </w:t>
      </w:r>
    </w:p>
    <w:p w14:paraId="113008DE" w14:textId="5770EC15" w:rsidR="0077645C" w:rsidRDefault="0077645C" w:rsidP="009D38C4">
      <w:pPr>
        <w:pStyle w:val="Listenabsatz"/>
        <w:numPr>
          <w:ilvl w:val="1"/>
          <w:numId w:val="6"/>
        </w:numPr>
      </w:pPr>
      <w:r w:rsidRPr="00DD6DCC">
        <w:rPr>
          <w:u w:val="single"/>
        </w:rPr>
        <w:t>Keine</w:t>
      </w:r>
      <w:r w:rsidRPr="00DD6DCC">
        <w:t xml:space="preserve"> Erhöhung des Beitrags um einen Mindest-EUR-Betrag.</w:t>
      </w:r>
    </w:p>
    <w:p w14:paraId="3F40101F" w14:textId="1115F9B4" w:rsidR="000B7110" w:rsidRPr="00DD6DCC" w:rsidRDefault="000B7110" w:rsidP="000B7110">
      <w:pPr>
        <w:pStyle w:val="Listenabsatz"/>
        <w:numPr>
          <w:ilvl w:val="0"/>
          <w:numId w:val="6"/>
        </w:numPr>
      </w:pPr>
      <w:r>
        <w:t xml:space="preserve">Analog moderne Klassik: </w:t>
      </w:r>
      <w:r w:rsidRPr="00EF118C">
        <w:t xml:space="preserve">Die Dynamik darf </w:t>
      </w:r>
      <w:proofErr w:type="gramStart"/>
      <w:r w:rsidRPr="00EF118C">
        <w:t>4 mal</w:t>
      </w:r>
      <w:proofErr w:type="gramEnd"/>
      <w:r w:rsidRPr="00EF118C">
        <w:t xml:space="preserve"> abgewählt werden. (HLV-Variante)</w:t>
      </w:r>
    </w:p>
    <w:p w14:paraId="13877ADB" w14:textId="77777777" w:rsidR="00DD6DCC" w:rsidRDefault="00DD6DCC" w:rsidP="007431FA">
      <w:pPr>
        <w:rPr>
          <w:b/>
          <w:highlight w:val="yellow"/>
        </w:rPr>
      </w:pPr>
    </w:p>
    <w:p w14:paraId="730AC9E6" w14:textId="2B777917" w:rsidR="007431FA" w:rsidRPr="00DD6DCC" w:rsidRDefault="007431FA" w:rsidP="007431FA">
      <w:pPr>
        <w:rPr>
          <w:b/>
        </w:rPr>
      </w:pPr>
      <w:r w:rsidRPr="00DD6DCC">
        <w:rPr>
          <w:b/>
        </w:rPr>
        <w:t>Termin der letzten Erhöhung:</w:t>
      </w:r>
    </w:p>
    <w:p w14:paraId="6260BE6E" w14:textId="48282D5A" w:rsidR="00077D90" w:rsidRPr="00DD6DCC" w:rsidRDefault="00CB54FA" w:rsidP="009D38C4">
      <w:pPr>
        <w:pStyle w:val="Listenabsatz"/>
        <w:numPr>
          <w:ilvl w:val="0"/>
          <w:numId w:val="6"/>
        </w:numPr>
      </w:pPr>
      <w:r>
        <w:t xml:space="preserve">Analog moderne Klassik: </w:t>
      </w:r>
      <w:r w:rsidR="00077D90" w:rsidRPr="00DD6DCC">
        <w:t xml:space="preserve">Bis x Jahre vor Ende der </w:t>
      </w:r>
      <w:proofErr w:type="spellStart"/>
      <w:r w:rsidR="00077D90" w:rsidRPr="00DD6DCC">
        <w:t>Aufschubzeit</w:t>
      </w:r>
      <w:proofErr w:type="spellEnd"/>
      <w:r w:rsidR="00077D90" w:rsidRPr="00DD6DCC">
        <w:t>, maximal bis Alter y</w:t>
      </w:r>
      <w:r w:rsidR="009C4CDA" w:rsidRPr="00DD6DCC">
        <w:t>. Zudem kann es nur in der beitragspflichtigen Zeit eine Erhöhung geben.</w:t>
      </w:r>
    </w:p>
    <w:p w14:paraId="3FB1F369" w14:textId="77777777" w:rsidR="005F62CC" w:rsidRDefault="005F62CC" w:rsidP="007431FA">
      <w:pPr>
        <w:rPr>
          <w:b/>
          <w:highlight w:val="yellow"/>
        </w:rPr>
      </w:pPr>
    </w:p>
    <w:p w14:paraId="63C7D0E5" w14:textId="03A5BA0F" w:rsidR="000B7110" w:rsidRPr="000B7110" w:rsidRDefault="000B7110" w:rsidP="007431FA">
      <w:pPr>
        <w:rPr>
          <w:b/>
          <w:highlight w:val="yellow"/>
        </w:rPr>
      </w:pPr>
      <w:r w:rsidRPr="000B7110">
        <w:rPr>
          <w:b/>
        </w:rPr>
        <w:t>Rechnungsgrundlagen-Vorbehalt für gar. Rentenfaktor auf Kapital aus Erhöhung:</w:t>
      </w:r>
    </w:p>
    <w:p w14:paraId="71CF24CE" w14:textId="05A72263" w:rsidR="008F6A63" w:rsidRPr="000B7110" w:rsidRDefault="000B7110" w:rsidP="007431FA">
      <w:pPr>
        <w:pStyle w:val="Listenabsatz"/>
        <w:numPr>
          <w:ilvl w:val="0"/>
          <w:numId w:val="10"/>
        </w:numPr>
        <w:rPr>
          <w:b/>
        </w:rPr>
      </w:pPr>
      <w:r w:rsidRPr="000B7110">
        <w:rPr>
          <w:u w:val="single"/>
        </w:rPr>
        <w:t>Kein</w:t>
      </w:r>
      <w:r>
        <w:t xml:space="preserve"> </w:t>
      </w:r>
      <w:r w:rsidRPr="005D72C5">
        <w:t>Rechnungsgrundlagen-Vorbehalt für gar. Rentenfaktor auf Kapital aus Erh</w:t>
      </w:r>
      <w:r w:rsidRPr="005D72C5">
        <w:t>ö</w:t>
      </w:r>
      <w:r w:rsidRPr="005D72C5">
        <w:t>hung</w:t>
      </w:r>
      <w:r>
        <w:t>, dafür geeigneter Faktor auf gar. Rentenfaktor</w:t>
      </w:r>
    </w:p>
    <w:p w14:paraId="58B9CEBE" w14:textId="57149EB9" w:rsidR="00117F92" w:rsidRPr="00EF118C" w:rsidRDefault="00117F92" w:rsidP="005F62CC">
      <w:pPr>
        <w:ind w:left="360"/>
      </w:pPr>
    </w:p>
    <w:p w14:paraId="147C09D0" w14:textId="77777777" w:rsidR="000E4307" w:rsidRDefault="000E4307" w:rsidP="000E4307">
      <w:pPr>
        <w:pStyle w:val="berschrift4"/>
      </w:pPr>
      <w:r w:rsidRPr="00B247B6">
        <w:t>Abstimmung mit F1 der Mathematik</w:t>
      </w:r>
      <w:r>
        <w:t xml:space="preserve"> (24.05.2017)</w:t>
      </w:r>
    </w:p>
    <w:p w14:paraId="75913724" w14:textId="77777777" w:rsidR="000E4307" w:rsidRPr="007D64A0" w:rsidRDefault="000E4307" w:rsidP="000E4307">
      <w:pPr>
        <w:pStyle w:val="Listenabsatz"/>
        <w:numPr>
          <w:ilvl w:val="0"/>
          <w:numId w:val="10"/>
        </w:numPr>
      </w:pPr>
      <w:r>
        <w:t>Der Empfehlung wird gefolgt.</w:t>
      </w:r>
    </w:p>
    <w:p w14:paraId="1CD02A7D" w14:textId="77777777" w:rsidR="008712EB" w:rsidRDefault="008712EB" w:rsidP="008712EB">
      <w:pPr>
        <w:pStyle w:val="berschrift4"/>
      </w:pPr>
      <w:r w:rsidRPr="00B247B6">
        <w:t>Abstimmung mit Produkttechnik</w:t>
      </w:r>
    </w:p>
    <w:p w14:paraId="53D80EAA" w14:textId="22B7852C" w:rsidR="00B43AD0" w:rsidRPr="00B43AD0" w:rsidRDefault="00B43AD0" w:rsidP="00B43AD0">
      <w:r>
        <w:t>Mail Bernhard Nagel 22.05.2017: Letzte Erhöhung ein Jahr vor Ende BZD ist kein Problem.</w:t>
      </w:r>
    </w:p>
    <w:p w14:paraId="78FAD140" w14:textId="77777777" w:rsidR="008712EB" w:rsidRPr="00B247B6" w:rsidRDefault="008712EB" w:rsidP="008712EB">
      <w:pPr>
        <w:pStyle w:val="berschrift4"/>
      </w:pPr>
      <w:r w:rsidRPr="00B247B6">
        <w:t>Entscheidung</w:t>
      </w:r>
    </w:p>
    <w:p w14:paraId="493A8E45" w14:textId="77777777" w:rsidR="008712EB" w:rsidRDefault="008712EB" w:rsidP="008712EB">
      <w:pPr>
        <w:pStyle w:val="berschrift4"/>
      </w:pPr>
      <w:r w:rsidRPr="00B247B6">
        <w:t>Folgearbeiten</w:t>
      </w:r>
    </w:p>
    <w:p w14:paraId="4A31A42D" w14:textId="77777777" w:rsidR="006D5E97" w:rsidRDefault="006D5E97" w:rsidP="006D5E97"/>
    <w:p w14:paraId="1CDB7E98" w14:textId="651A4E39" w:rsidR="006D5E97" w:rsidRPr="00740266" w:rsidRDefault="006D5E97" w:rsidP="006D5E97">
      <w:pPr>
        <w:pStyle w:val="berschrift3"/>
      </w:pPr>
      <w:bookmarkStart w:id="107" w:name="_Toc496794392"/>
      <w:r w:rsidRPr="00740266">
        <w:lastRenderedPageBreak/>
        <w:t>Außerplanmäß</w:t>
      </w:r>
      <w:r w:rsidR="008F0261" w:rsidRPr="00740266">
        <w:t>i</w:t>
      </w:r>
      <w:r w:rsidRPr="00740266">
        <w:t>ge Beitragserhöhung</w:t>
      </w:r>
      <w:bookmarkEnd w:id="107"/>
    </w:p>
    <w:p w14:paraId="3E1B0EB2" w14:textId="77777777" w:rsidR="006D5E97" w:rsidRPr="002673AE" w:rsidRDefault="006D5E97" w:rsidP="006D5E97">
      <w:pPr>
        <w:pStyle w:val="berschrift4"/>
      </w:pPr>
      <w:r w:rsidRPr="002673AE">
        <w:t>Aktueller Stand</w:t>
      </w:r>
    </w:p>
    <w:p w14:paraId="550EA0E0" w14:textId="4CC4F8BA" w:rsidR="00EF118C" w:rsidRDefault="006D5E97" w:rsidP="006D5E97">
      <w:pPr>
        <w:rPr>
          <w:u w:val="single"/>
        </w:rPr>
      </w:pPr>
      <w:r w:rsidRPr="00EF118C">
        <w:rPr>
          <w:u w:val="single"/>
        </w:rPr>
        <w:t>HLV</w:t>
      </w:r>
      <w:r w:rsidR="00EF118C">
        <w:rPr>
          <w:u w:val="single"/>
        </w:rPr>
        <w:t>:</w:t>
      </w:r>
    </w:p>
    <w:p w14:paraId="654E6D46" w14:textId="77777777" w:rsidR="00A3512B" w:rsidRDefault="00A3512B" w:rsidP="004D501E">
      <w:pPr>
        <w:pStyle w:val="Listenabsatz"/>
        <w:numPr>
          <w:ilvl w:val="0"/>
          <w:numId w:val="60"/>
        </w:numPr>
      </w:pPr>
      <w:r>
        <w:t xml:space="preserve">Bei FSR in AVB geregelt: </w:t>
      </w:r>
    </w:p>
    <w:p w14:paraId="31904A50" w14:textId="46954DBE" w:rsidR="00A3512B" w:rsidRDefault="00A3512B" w:rsidP="00A3512B">
      <w:pPr>
        <w:pStyle w:val="Listenabsatz"/>
        <w:numPr>
          <w:ilvl w:val="1"/>
          <w:numId w:val="60"/>
        </w:numPr>
      </w:pPr>
      <w:r>
        <w:t>keine Grenzen festgelegt (derzeit ist mehr als ein Verdoppeln steuerlich pro</w:t>
      </w:r>
      <w:r>
        <w:t>b</w:t>
      </w:r>
      <w:r>
        <w:t xml:space="preserve">lematisch, aber das kann sich ja auch mal ändern), </w:t>
      </w:r>
    </w:p>
    <w:p w14:paraId="2A45A483" w14:textId="077FA2CD" w:rsidR="00EF118C" w:rsidRDefault="00A3512B" w:rsidP="00A3512B">
      <w:pPr>
        <w:pStyle w:val="Listenabsatz"/>
        <w:numPr>
          <w:ilvl w:val="1"/>
          <w:numId w:val="60"/>
        </w:numPr>
      </w:pPr>
      <w:r>
        <w:t>aber auch keinen Rechtsanspruch (Prämie kann „auf Antrag“ erhöht werden)</w:t>
      </w:r>
    </w:p>
    <w:p w14:paraId="6C56D8F3" w14:textId="44E0EC0A" w:rsidR="00EF118C" w:rsidRPr="00EF118C" w:rsidRDefault="00EF118C" w:rsidP="004D501E">
      <w:pPr>
        <w:pStyle w:val="Listenabsatz"/>
        <w:numPr>
          <w:ilvl w:val="0"/>
          <w:numId w:val="60"/>
        </w:numPr>
      </w:pPr>
      <w:r w:rsidRPr="00EF118C">
        <w:t xml:space="preserve">technisch kann eine Erhöhung durch unterschiedliche </w:t>
      </w:r>
      <w:proofErr w:type="spellStart"/>
      <w:r w:rsidRPr="00EF118C">
        <w:t>Ge</w:t>
      </w:r>
      <w:r w:rsidR="00CB54FA">
        <w:t>V</w:t>
      </w:r>
      <w:r w:rsidRPr="00EF118C">
        <w:t>os</w:t>
      </w:r>
      <w:proofErr w:type="spellEnd"/>
      <w:r w:rsidRPr="00EF118C">
        <w:t xml:space="preserve"> ausgelöst werden</w:t>
      </w:r>
    </w:p>
    <w:p w14:paraId="57B3DD82" w14:textId="77777777" w:rsidR="00EF118C" w:rsidRDefault="00EF118C" w:rsidP="006D5E97">
      <w:pPr>
        <w:rPr>
          <w:u w:val="single"/>
        </w:rPr>
      </w:pPr>
    </w:p>
    <w:p w14:paraId="6D742C7C" w14:textId="3CAC8B5F" w:rsidR="006D5E97" w:rsidRPr="00EF118C" w:rsidRDefault="00FD69C9" w:rsidP="006D5E97">
      <w:pPr>
        <w:rPr>
          <w:u w:val="single"/>
        </w:rPr>
      </w:pPr>
      <w:r w:rsidRPr="00EF118C">
        <w:rPr>
          <w:u w:val="single"/>
        </w:rPr>
        <w:t>NL/</w:t>
      </w:r>
      <w:r w:rsidR="006D5E97" w:rsidRPr="00EF118C">
        <w:rPr>
          <w:u w:val="single"/>
        </w:rPr>
        <w:t>PBL/TAL:</w:t>
      </w:r>
    </w:p>
    <w:p w14:paraId="2F0F86A0" w14:textId="15D6A2AC" w:rsidR="006D5E97" w:rsidRPr="00EF118C" w:rsidRDefault="006D5E97" w:rsidP="009D38C4">
      <w:pPr>
        <w:pStyle w:val="Listenabsatz"/>
        <w:numPr>
          <w:ilvl w:val="0"/>
          <w:numId w:val="5"/>
        </w:numPr>
      </w:pPr>
      <w:r w:rsidRPr="00EF118C">
        <w:t>Nicht in AVB vorhanden</w:t>
      </w:r>
    </w:p>
    <w:p w14:paraId="08AA6453" w14:textId="77777777" w:rsidR="00FD69C9" w:rsidRPr="00EF118C" w:rsidRDefault="00FD69C9" w:rsidP="00FD69C9"/>
    <w:p w14:paraId="5836E5E5" w14:textId="4D1E6B2A" w:rsidR="00FD69C9" w:rsidRPr="00EF118C" w:rsidRDefault="00FD69C9" w:rsidP="00FD69C9">
      <w:r w:rsidRPr="00EF118C">
        <w:t>Bei der NL sind Kulanzregelungen in einer Dienstanweisung festgehalten (DA 26).</w:t>
      </w:r>
    </w:p>
    <w:p w14:paraId="62A6277D" w14:textId="3D069602" w:rsidR="006D5E97" w:rsidRDefault="006D5E97" w:rsidP="006D5E97">
      <w:pPr>
        <w:pStyle w:val="berschrift4"/>
      </w:pPr>
      <w:r w:rsidRPr="008271C7">
        <w:t>Empfehlung</w:t>
      </w:r>
    </w:p>
    <w:p w14:paraId="0CB53148" w14:textId="0FBC5297" w:rsidR="00EF118C" w:rsidRDefault="00EF118C" w:rsidP="004D501E">
      <w:pPr>
        <w:pStyle w:val="Listenabsatz"/>
        <w:numPr>
          <w:ilvl w:val="0"/>
          <w:numId w:val="61"/>
        </w:numPr>
      </w:pPr>
      <w:r>
        <w:t xml:space="preserve">Soll durch </w:t>
      </w:r>
      <w:proofErr w:type="spellStart"/>
      <w:r>
        <w:t>GeVo</w:t>
      </w:r>
      <w:proofErr w:type="spellEnd"/>
      <w:r>
        <w:t xml:space="preserve"> technisch umsetzbar sein</w:t>
      </w:r>
      <w:r w:rsidR="00CB54FA">
        <w:t xml:space="preserve">, </w:t>
      </w:r>
      <w:r w:rsidR="00D1055A">
        <w:t xml:space="preserve">alle Berechnungen </w:t>
      </w:r>
      <w:r w:rsidR="00CB54FA">
        <w:t>analog Dynamik</w:t>
      </w:r>
    </w:p>
    <w:p w14:paraId="640BAEBC" w14:textId="103F3946" w:rsidR="006518CF" w:rsidRPr="00F82C37" w:rsidRDefault="006518CF" w:rsidP="004D501E">
      <w:pPr>
        <w:pStyle w:val="Listenabsatz"/>
        <w:numPr>
          <w:ilvl w:val="0"/>
          <w:numId w:val="61"/>
        </w:numPr>
        <w:rPr>
          <w:highlight w:val="yellow"/>
        </w:rPr>
      </w:pPr>
      <w:proofErr w:type="spellStart"/>
      <w:r w:rsidRPr="00F82C37">
        <w:rPr>
          <w:highlight w:val="yellow"/>
        </w:rPr>
        <w:t>Gesellschaftsspezische</w:t>
      </w:r>
      <w:proofErr w:type="spellEnd"/>
      <w:r w:rsidRPr="00F82C37">
        <w:rPr>
          <w:highlight w:val="yellow"/>
        </w:rPr>
        <w:t xml:space="preserve"> Festlegung ob gar nicht, generell oder nur auf Antrag</w:t>
      </w:r>
      <w:r w:rsidR="003B38D2" w:rsidRPr="00F82C37">
        <w:rPr>
          <w:highlight w:val="yellow"/>
        </w:rPr>
        <w:t xml:space="preserve"> möglich (analog moderne Klassik)</w:t>
      </w:r>
    </w:p>
    <w:p w14:paraId="77117899" w14:textId="2F3B4B93" w:rsidR="00EF118C" w:rsidRDefault="00CB54FA" w:rsidP="004D501E">
      <w:pPr>
        <w:pStyle w:val="Listenabsatz"/>
        <w:numPr>
          <w:ilvl w:val="0"/>
          <w:numId w:val="61"/>
        </w:numPr>
      </w:pPr>
      <w:r>
        <w:t>ausreichender Abschlag auf gar. Rentenfaktor nötig</w:t>
      </w:r>
    </w:p>
    <w:p w14:paraId="46B91471" w14:textId="539C6B7D" w:rsidR="00D1055A" w:rsidRPr="00D1055A" w:rsidRDefault="00D1055A" w:rsidP="004D501E">
      <w:pPr>
        <w:pStyle w:val="Listenabsatz"/>
        <w:numPr>
          <w:ilvl w:val="0"/>
          <w:numId w:val="61"/>
        </w:numPr>
      </w:pPr>
      <w:r w:rsidRPr="00D1055A">
        <w:t xml:space="preserve">Grenzen für </w:t>
      </w:r>
      <w:r w:rsidRPr="00D1055A">
        <w:rPr>
          <w:highlight w:val="yellow"/>
        </w:rPr>
        <w:t>Anzahl und Höhe</w:t>
      </w:r>
      <w:r w:rsidRPr="00D1055A">
        <w:t xml:space="preserve"> je Gesellschaft?</w:t>
      </w:r>
    </w:p>
    <w:p w14:paraId="4552059F" w14:textId="60B51291" w:rsidR="00D1055A" w:rsidRPr="00EF118C" w:rsidRDefault="00D1055A" w:rsidP="004D501E">
      <w:pPr>
        <w:pStyle w:val="Listenabsatz"/>
        <w:numPr>
          <w:ilvl w:val="0"/>
          <w:numId w:val="61"/>
        </w:numPr>
      </w:pPr>
      <w:commentRangeStart w:id="108"/>
      <w:r w:rsidRPr="00D1055A">
        <w:rPr>
          <w:highlight w:val="yellow"/>
        </w:rPr>
        <w:t xml:space="preserve">Ggf. Gesundheitsprüfung </w:t>
      </w:r>
      <w:proofErr w:type="spellStart"/>
      <w:r w:rsidRPr="00D1055A">
        <w:rPr>
          <w:highlight w:val="yellow"/>
        </w:rPr>
        <w:t>abh.</w:t>
      </w:r>
      <w:proofErr w:type="spellEnd"/>
      <w:r w:rsidRPr="00D1055A">
        <w:rPr>
          <w:highlight w:val="yellow"/>
        </w:rPr>
        <w:t xml:space="preserve"> von TFL</w:t>
      </w:r>
      <w:commentRangeEnd w:id="108"/>
      <w:r w:rsidR="00897AFF">
        <w:rPr>
          <w:rStyle w:val="Kommentarzeichen"/>
        </w:rPr>
        <w:commentReference w:id="108"/>
      </w:r>
    </w:p>
    <w:p w14:paraId="2DEA2B60" w14:textId="5EFD6453" w:rsidR="006D5E97" w:rsidRDefault="006D5E97" w:rsidP="006D5E97">
      <w:pPr>
        <w:pStyle w:val="berschrift4"/>
      </w:pPr>
      <w:r w:rsidRPr="00B247B6">
        <w:t>Abstimmung mit F1 der Mathematik</w:t>
      </w:r>
      <w:r w:rsidR="000E4307">
        <w:t xml:space="preserve"> (24.05.2017)</w:t>
      </w:r>
    </w:p>
    <w:p w14:paraId="391E892D" w14:textId="34F28F9D" w:rsidR="00740266" w:rsidRDefault="00162E3D" w:rsidP="006C2552">
      <w:pPr>
        <w:pStyle w:val="Listenabsatz"/>
        <w:numPr>
          <w:ilvl w:val="0"/>
          <w:numId w:val="36"/>
        </w:numPr>
      </w:pPr>
      <w:r>
        <w:t>Klärung mit PRM zu Aufnahme in AVB nötig, dann klare Grenzen festlegen</w:t>
      </w:r>
    </w:p>
    <w:p w14:paraId="4A5A168A" w14:textId="1C844B4F" w:rsidR="00162E3D" w:rsidRDefault="00162E3D" w:rsidP="006C2552">
      <w:pPr>
        <w:pStyle w:val="Listenabsatz"/>
        <w:numPr>
          <w:ilvl w:val="0"/>
          <w:numId w:val="36"/>
        </w:numPr>
      </w:pPr>
      <w:r>
        <w:t>Steuerliche Auswirkungen beachten</w:t>
      </w:r>
    </w:p>
    <w:p w14:paraId="40090431" w14:textId="77CE8F3D" w:rsidR="00162E3D" w:rsidRDefault="00162E3D" w:rsidP="006C2552">
      <w:pPr>
        <w:pStyle w:val="Listenabsatz"/>
        <w:numPr>
          <w:ilvl w:val="0"/>
          <w:numId w:val="36"/>
        </w:numPr>
      </w:pPr>
      <w:r>
        <w:t>NSG entscheidet dieses Thema nicht</w:t>
      </w:r>
    </w:p>
    <w:p w14:paraId="0B8EDD71" w14:textId="77777777" w:rsidR="006D5E97" w:rsidRDefault="006D5E97" w:rsidP="006D5E97">
      <w:pPr>
        <w:pStyle w:val="berschrift4"/>
      </w:pPr>
      <w:r w:rsidRPr="00B247B6">
        <w:t>Abstimmung mit Produkttechnik</w:t>
      </w:r>
    </w:p>
    <w:p w14:paraId="02D1EA2F" w14:textId="77777777" w:rsidR="006D5E97" w:rsidRPr="00B247B6" w:rsidRDefault="006D5E97" w:rsidP="006D5E97">
      <w:pPr>
        <w:pStyle w:val="berschrift4"/>
      </w:pPr>
      <w:r w:rsidRPr="00B247B6">
        <w:t>Entscheidung</w:t>
      </w:r>
    </w:p>
    <w:p w14:paraId="4A11AE0B" w14:textId="77777777" w:rsidR="006D5E97" w:rsidRDefault="006D5E97" w:rsidP="006D5E97">
      <w:pPr>
        <w:pStyle w:val="berschrift4"/>
      </w:pPr>
      <w:r w:rsidRPr="00B247B6">
        <w:t>Folgearbeiten</w:t>
      </w:r>
    </w:p>
    <w:p w14:paraId="6CA3AD14" w14:textId="77777777" w:rsidR="00C70B51" w:rsidRDefault="00C70B51" w:rsidP="00C70B51"/>
    <w:p w14:paraId="5CD27E66" w14:textId="26EDE4FB" w:rsidR="00E5409C" w:rsidRDefault="00E5409C" w:rsidP="00DA1CCC">
      <w:pPr>
        <w:pStyle w:val="berschrift3"/>
      </w:pPr>
      <w:bookmarkStart w:id="109" w:name="_Toc496794393"/>
      <w:r>
        <w:t>Herabsetzung</w:t>
      </w:r>
      <w:bookmarkEnd w:id="109"/>
    </w:p>
    <w:p w14:paraId="29AE59FD" w14:textId="77777777" w:rsidR="00E5409C" w:rsidRDefault="00E5409C" w:rsidP="00E5409C">
      <w:pPr>
        <w:pStyle w:val="berschrift4"/>
      </w:pPr>
      <w:r>
        <w:t>Aktueller Stand</w:t>
      </w:r>
    </w:p>
    <w:p w14:paraId="2C0D9E90" w14:textId="77777777" w:rsidR="00E5409C" w:rsidRPr="00D042C6" w:rsidRDefault="00E5409C" w:rsidP="00E5409C">
      <w:r w:rsidRPr="00D042C6">
        <w:t>Die Möglichkeit zur teilweisen Beitragsfreistellung besteht bei allen Risikoträgern</w:t>
      </w:r>
      <w:r>
        <w:t>, jedoch nicht beim FSR (HDI)</w:t>
      </w:r>
      <w:r w:rsidRPr="00D042C6">
        <w:t>.</w:t>
      </w:r>
    </w:p>
    <w:p w14:paraId="2188B67B" w14:textId="77777777" w:rsidR="00E5409C" w:rsidRPr="00D042C6" w:rsidRDefault="00E5409C" w:rsidP="00E5409C"/>
    <w:p w14:paraId="14CD610E" w14:textId="77777777" w:rsidR="00E5409C" w:rsidRPr="00D042C6" w:rsidRDefault="00E5409C" w:rsidP="00E5409C">
      <w:pPr>
        <w:rPr>
          <w:b/>
        </w:rPr>
      </w:pPr>
      <w:r w:rsidRPr="00D042C6">
        <w:rPr>
          <w:b/>
        </w:rPr>
        <w:t>Voraussetzungen für teilweise Beitragsfreistellung:</w:t>
      </w:r>
    </w:p>
    <w:p w14:paraId="26111DCB" w14:textId="77777777" w:rsidR="00E5409C" w:rsidRPr="00DB68C6" w:rsidRDefault="00E5409C" w:rsidP="00E5409C">
      <w:pPr>
        <w:rPr>
          <w:b/>
          <w:highlight w:val="yellow"/>
        </w:rPr>
      </w:pPr>
    </w:p>
    <w:tbl>
      <w:tblPr>
        <w:tblStyle w:val="Tabellenraster"/>
        <w:tblW w:w="4469" w:type="pct"/>
        <w:tblLook w:val="04A0" w:firstRow="1" w:lastRow="0" w:firstColumn="1" w:lastColumn="0" w:noHBand="0" w:noVBand="1"/>
      </w:tblPr>
      <w:tblGrid>
        <w:gridCol w:w="4356"/>
        <w:gridCol w:w="988"/>
        <w:gridCol w:w="990"/>
        <w:gridCol w:w="1013"/>
        <w:gridCol w:w="955"/>
      </w:tblGrid>
      <w:tr w:rsidR="000E4307" w:rsidRPr="00DB68C6" w14:paraId="469A2A22" w14:textId="77777777" w:rsidTr="000E4307">
        <w:tc>
          <w:tcPr>
            <w:tcW w:w="2624" w:type="pct"/>
            <w:vAlign w:val="center"/>
          </w:tcPr>
          <w:p w14:paraId="79B0C810" w14:textId="77777777" w:rsidR="000E4307" w:rsidRPr="00DB68C6" w:rsidRDefault="000E4307" w:rsidP="000935C0">
            <w:pPr>
              <w:rPr>
                <w:b/>
                <w:highlight w:val="yellow"/>
              </w:rPr>
            </w:pPr>
          </w:p>
        </w:tc>
        <w:tc>
          <w:tcPr>
            <w:tcW w:w="595" w:type="pct"/>
            <w:shd w:val="clear" w:color="auto" w:fill="00B050"/>
            <w:vAlign w:val="center"/>
          </w:tcPr>
          <w:p w14:paraId="0027823D" w14:textId="77777777" w:rsidR="000E4307" w:rsidRPr="003C6039" w:rsidRDefault="000E4307" w:rsidP="000935C0">
            <w:pPr>
              <w:jc w:val="center"/>
              <w:rPr>
                <w:b/>
              </w:rPr>
            </w:pPr>
            <w:r w:rsidRPr="003C6039">
              <w:rPr>
                <w:b/>
              </w:rPr>
              <w:t>HLV</w:t>
            </w:r>
          </w:p>
        </w:tc>
        <w:tc>
          <w:tcPr>
            <w:tcW w:w="596" w:type="pct"/>
            <w:shd w:val="clear" w:color="auto" w:fill="FF0000"/>
            <w:vAlign w:val="center"/>
          </w:tcPr>
          <w:p w14:paraId="06BC12C3" w14:textId="77777777" w:rsidR="000E4307" w:rsidRPr="001D1707" w:rsidRDefault="000E4307" w:rsidP="000935C0">
            <w:pPr>
              <w:jc w:val="center"/>
              <w:rPr>
                <w:b/>
              </w:rPr>
            </w:pPr>
            <w:r w:rsidRPr="001D1707">
              <w:rPr>
                <w:b/>
              </w:rPr>
              <w:t>NL</w:t>
            </w:r>
          </w:p>
        </w:tc>
        <w:tc>
          <w:tcPr>
            <w:tcW w:w="610" w:type="pct"/>
            <w:shd w:val="clear" w:color="auto" w:fill="FFFF00"/>
            <w:vAlign w:val="center"/>
          </w:tcPr>
          <w:p w14:paraId="782889F2" w14:textId="77777777" w:rsidR="000E4307" w:rsidRPr="006A15C8" w:rsidRDefault="000E4307" w:rsidP="000935C0">
            <w:pPr>
              <w:jc w:val="center"/>
              <w:rPr>
                <w:b/>
              </w:rPr>
            </w:pPr>
            <w:r w:rsidRPr="006A15C8">
              <w:rPr>
                <w:b/>
              </w:rPr>
              <w:t>PBL</w:t>
            </w:r>
          </w:p>
        </w:tc>
        <w:tc>
          <w:tcPr>
            <w:tcW w:w="575" w:type="pct"/>
            <w:shd w:val="clear" w:color="auto" w:fill="0070C0"/>
            <w:vAlign w:val="center"/>
          </w:tcPr>
          <w:p w14:paraId="4640FF97" w14:textId="77777777" w:rsidR="000E4307" w:rsidRPr="00D042C6" w:rsidRDefault="000E4307" w:rsidP="000935C0">
            <w:pPr>
              <w:jc w:val="center"/>
              <w:rPr>
                <w:b/>
              </w:rPr>
            </w:pPr>
            <w:r w:rsidRPr="00D042C6">
              <w:rPr>
                <w:b/>
              </w:rPr>
              <w:t>TAL</w:t>
            </w:r>
          </w:p>
        </w:tc>
      </w:tr>
      <w:tr w:rsidR="000E4307" w:rsidRPr="00DB68C6" w14:paraId="3AE8AC3E" w14:textId="77777777" w:rsidTr="000E4307">
        <w:tc>
          <w:tcPr>
            <w:tcW w:w="2624" w:type="pct"/>
            <w:vAlign w:val="center"/>
          </w:tcPr>
          <w:p w14:paraId="234F31DF" w14:textId="77777777" w:rsidR="000E4307" w:rsidRPr="00D042C6" w:rsidRDefault="000E4307" w:rsidP="000935C0">
            <w:r w:rsidRPr="00D042C6">
              <w:t>Jährliche Mindestgarantierente nach BF</w:t>
            </w:r>
          </w:p>
        </w:tc>
        <w:tc>
          <w:tcPr>
            <w:tcW w:w="595" w:type="pct"/>
            <w:shd w:val="clear" w:color="auto" w:fill="EAF1DD" w:themeFill="accent3" w:themeFillTint="33"/>
            <w:vAlign w:val="center"/>
          </w:tcPr>
          <w:p w14:paraId="1394E1BD" w14:textId="77777777" w:rsidR="000E4307" w:rsidRPr="003C6039" w:rsidRDefault="000E4307" w:rsidP="000935C0">
            <w:pPr>
              <w:jc w:val="center"/>
            </w:pPr>
            <w:r w:rsidRPr="003C6039">
              <w:t>-</w:t>
            </w:r>
          </w:p>
        </w:tc>
        <w:tc>
          <w:tcPr>
            <w:tcW w:w="596" w:type="pct"/>
            <w:shd w:val="clear" w:color="auto" w:fill="F2DBDB" w:themeFill="accent2" w:themeFillTint="33"/>
            <w:vAlign w:val="center"/>
          </w:tcPr>
          <w:p w14:paraId="51A4D245" w14:textId="77777777" w:rsidR="000E4307" w:rsidRPr="001D1707" w:rsidRDefault="000E4307" w:rsidP="000935C0">
            <w:pPr>
              <w:jc w:val="center"/>
            </w:pPr>
            <w:r w:rsidRPr="001D1707">
              <w:t>-</w:t>
            </w:r>
          </w:p>
        </w:tc>
        <w:tc>
          <w:tcPr>
            <w:tcW w:w="610" w:type="pct"/>
            <w:shd w:val="clear" w:color="auto" w:fill="FFFFCC"/>
            <w:vAlign w:val="center"/>
          </w:tcPr>
          <w:p w14:paraId="3B238D43" w14:textId="77777777" w:rsidR="000E4307" w:rsidRPr="006A15C8" w:rsidRDefault="000E4307" w:rsidP="000935C0">
            <w:pPr>
              <w:jc w:val="center"/>
            </w:pPr>
            <w:r w:rsidRPr="006A15C8">
              <w:t>-</w:t>
            </w:r>
          </w:p>
        </w:tc>
        <w:tc>
          <w:tcPr>
            <w:tcW w:w="575" w:type="pct"/>
            <w:shd w:val="clear" w:color="auto" w:fill="DBE5F1" w:themeFill="accent1" w:themeFillTint="33"/>
            <w:vAlign w:val="center"/>
          </w:tcPr>
          <w:p w14:paraId="5DEF2844" w14:textId="77777777" w:rsidR="000E4307" w:rsidRPr="00D042C6" w:rsidRDefault="000E4307" w:rsidP="000935C0">
            <w:pPr>
              <w:jc w:val="center"/>
            </w:pPr>
            <w:r w:rsidRPr="00D042C6">
              <w:t>-</w:t>
            </w:r>
          </w:p>
        </w:tc>
      </w:tr>
      <w:tr w:rsidR="000E4307" w:rsidRPr="00DB68C6" w14:paraId="0EBDC870" w14:textId="77777777" w:rsidTr="000E4307">
        <w:tc>
          <w:tcPr>
            <w:tcW w:w="2624" w:type="pct"/>
            <w:vAlign w:val="center"/>
          </w:tcPr>
          <w:p w14:paraId="0B24A3D0" w14:textId="77777777" w:rsidR="000E4307" w:rsidRPr="00D042C6" w:rsidRDefault="000E4307" w:rsidP="000935C0">
            <w:r w:rsidRPr="00D042C6">
              <w:t>Monatliche Mindestgarantierente nach BF</w:t>
            </w:r>
          </w:p>
        </w:tc>
        <w:tc>
          <w:tcPr>
            <w:tcW w:w="595" w:type="pct"/>
            <w:shd w:val="clear" w:color="auto" w:fill="EAF1DD" w:themeFill="accent3" w:themeFillTint="33"/>
            <w:vAlign w:val="center"/>
          </w:tcPr>
          <w:p w14:paraId="670525DD" w14:textId="77777777" w:rsidR="000E4307" w:rsidRPr="003C6039" w:rsidRDefault="000E4307" w:rsidP="000935C0">
            <w:pPr>
              <w:jc w:val="center"/>
            </w:pPr>
            <w:r w:rsidRPr="003C6039">
              <w:t>-</w:t>
            </w:r>
          </w:p>
        </w:tc>
        <w:tc>
          <w:tcPr>
            <w:tcW w:w="596" w:type="pct"/>
            <w:shd w:val="clear" w:color="auto" w:fill="F2DBDB" w:themeFill="accent2" w:themeFillTint="33"/>
            <w:vAlign w:val="center"/>
          </w:tcPr>
          <w:p w14:paraId="4B8A6EBE" w14:textId="77777777" w:rsidR="000E4307" w:rsidRPr="001D1707" w:rsidRDefault="000E4307" w:rsidP="000935C0">
            <w:pPr>
              <w:jc w:val="center"/>
            </w:pPr>
            <w:r w:rsidRPr="001D1707">
              <w:t>-</w:t>
            </w:r>
          </w:p>
        </w:tc>
        <w:tc>
          <w:tcPr>
            <w:tcW w:w="610" w:type="pct"/>
            <w:shd w:val="clear" w:color="auto" w:fill="FFFFCC"/>
            <w:vAlign w:val="center"/>
          </w:tcPr>
          <w:p w14:paraId="18C7589A" w14:textId="77777777" w:rsidR="000E4307" w:rsidRPr="006A15C8" w:rsidRDefault="000E4307" w:rsidP="000935C0">
            <w:pPr>
              <w:jc w:val="center"/>
            </w:pPr>
            <w:r w:rsidRPr="006A15C8">
              <w:t>-</w:t>
            </w:r>
          </w:p>
        </w:tc>
        <w:tc>
          <w:tcPr>
            <w:tcW w:w="575" w:type="pct"/>
            <w:shd w:val="clear" w:color="auto" w:fill="DBE5F1" w:themeFill="accent1" w:themeFillTint="33"/>
            <w:vAlign w:val="center"/>
          </w:tcPr>
          <w:p w14:paraId="329EBCCD" w14:textId="77777777" w:rsidR="000E4307" w:rsidRPr="00D042C6" w:rsidRDefault="000E4307" w:rsidP="000935C0">
            <w:pPr>
              <w:jc w:val="center"/>
            </w:pPr>
            <w:r>
              <w:t>-</w:t>
            </w:r>
          </w:p>
        </w:tc>
      </w:tr>
      <w:tr w:rsidR="000E4307" w:rsidRPr="00DB68C6" w14:paraId="01429C2B" w14:textId="77777777" w:rsidTr="000E4307">
        <w:tc>
          <w:tcPr>
            <w:tcW w:w="2624" w:type="pct"/>
            <w:vAlign w:val="center"/>
          </w:tcPr>
          <w:p w14:paraId="21BF1A80" w14:textId="77777777" w:rsidR="000E4307" w:rsidRPr="00D042C6" w:rsidRDefault="000E4307" w:rsidP="000935C0">
            <w:r w:rsidRPr="00D042C6">
              <w:t>Summe bisheriger Beiträge</w:t>
            </w:r>
          </w:p>
        </w:tc>
        <w:tc>
          <w:tcPr>
            <w:tcW w:w="595" w:type="pct"/>
            <w:shd w:val="clear" w:color="auto" w:fill="EAF1DD" w:themeFill="accent3" w:themeFillTint="33"/>
            <w:vAlign w:val="center"/>
          </w:tcPr>
          <w:p w14:paraId="2E7597F5" w14:textId="77777777" w:rsidR="000E4307" w:rsidRPr="003C6039" w:rsidRDefault="000E4307" w:rsidP="000935C0">
            <w:pPr>
              <w:jc w:val="center"/>
            </w:pPr>
            <w:r w:rsidRPr="003C6039">
              <w:t>-</w:t>
            </w:r>
          </w:p>
        </w:tc>
        <w:tc>
          <w:tcPr>
            <w:tcW w:w="596" w:type="pct"/>
            <w:shd w:val="clear" w:color="auto" w:fill="F2DBDB" w:themeFill="accent2" w:themeFillTint="33"/>
            <w:vAlign w:val="center"/>
          </w:tcPr>
          <w:p w14:paraId="70535643" w14:textId="77777777" w:rsidR="000E4307" w:rsidRPr="001D1707" w:rsidRDefault="000E4307" w:rsidP="000935C0">
            <w:pPr>
              <w:jc w:val="center"/>
            </w:pPr>
            <w:r w:rsidRPr="001D1707">
              <w:t>2.000€</w:t>
            </w:r>
          </w:p>
        </w:tc>
        <w:tc>
          <w:tcPr>
            <w:tcW w:w="610" w:type="pct"/>
            <w:shd w:val="clear" w:color="auto" w:fill="FFFFCC"/>
            <w:vAlign w:val="center"/>
          </w:tcPr>
          <w:p w14:paraId="48213463" w14:textId="77777777" w:rsidR="000E4307" w:rsidRPr="006A15C8" w:rsidRDefault="000E4307" w:rsidP="000935C0">
            <w:pPr>
              <w:jc w:val="center"/>
            </w:pPr>
            <w:r w:rsidRPr="006A15C8">
              <w:t>-</w:t>
            </w:r>
          </w:p>
        </w:tc>
        <w:tc>
          <w:tcPr>
            <w:tcW w:w="575" w:type="pct"/>
            <w:shd w:val="clear" w:color="auto" w:fill="DBE5F1" w:themeFill="accent1" w:themeFillTint="33"/>
            <w:vAlign w:val="center"/>
          </w:tcPr>
          <w:p w14:paraId="3CE3911B" w14:textId="77777777" w:rsidR="000E4307" w:rsidRPr="00D042C6" w:rsidRDefault="000E4307" w:rsidP="000935C0">
            <w:pPr>
              <w:jc w:val="center"/>
            </w:pPr>
            <w:r w:rsidRPr="00D042C6">
              <w:t>-</w:t>
            </w:r>
          </w:p>
        </w:tc>
      </w:tr>
      <w:tr w:rsidR="000E4307" w:rsidRPr="00DB68C6" w14:paraId="2232A708" w14:textId="77777777" w:rsidTr="000E4307">
        <w:trPr>
          <w:trHeight w:val="77"/>
        </w:trPr>
        <w:tc>
          <w:tcPr>
            <w:tcW w:w="2624" w:type="pct"/>
            <w:vAlign w:val="center"/>
          </w:tcPr>
          <w:p w14:paraId="736DCB8D" w14:textId="77777777" w:rsidR="000E4307" w:rsidRPr="00D042C6" w:rsidRDefault="000E4307" w:rsidP="000935C0">
            <w:r w:rsidRPr="00D042C6">
              <w:t>Jährliche Mindestbeitragssumme nach BF</w:t>
            </w:r>
          </w:p>
        </w:tc>
        <w:tc>
          <w:tcPr>
            <w:tcW w:w="595" w:type="pct"/>
            <w:shd w:val="clear" w:color="auto" w:fill="EAF1DD" w:themeFill="accent3" w:themeFillTint="33"/>
            <w:vAlign w:val="center"/>
          </w:tcPr>
          <w:p w14:paraId="28B99E22" w14:textId="77777777" w:rsidR="000E4307" w:rsidRPr="003C6039" w:rsidRDefault="000E4307" w:rsidP="000935C0">
            <w:pPr>
              <w:jc w:val="center"/>
            </w:pPr>
            <w:r w:rsidRPr="003C6039">
              <w:t>240€</w:t>
            </w:r>
          </w:p>
        </w:tc>
        <w:tc>
          <w:tcPr>
            <w:tcW w:w="596" w:type="pct"/>
            <w:shd w:val="clear" w:color="auto" w:fill="F2DBDB" w:themeFill="accent2" w:themeFillTint="33"/>
            <w:vAlign w:val="center"/>
          </w:tcPr>
          <w:p w14:paraId="73F4562A" w14:textId="77777777" w:rsidR="000E4307" w:rsidRPr="001D1707" w:rsidRDefault="000E4307" w:rsidP="000935C0">
            <w:pPr>
              <w:jc w:val="center"/>
              <w:rPr>
                <w:vertAlign w:val="superscript"/>
              </w:rPr>
            </w:pPr>
            <w:r w:rsidRPr="001D1707">
              <w:t>360€</w:t>
            </w:r>
          </w:p>
        </w:tc>
        <w:tc>
          <w:tcPr>
            <w:tcW w:w="610" w:type="pct"/>
            <w:shd w:val="clear" w:color="auto" w:fill="FFFFCC"/>
            <w:vAlign w:val="center"/>
          </w:tcPr>
          <w:p w14:paraId="7F9A84F6" w14:textId="77777777" w:rsidR="000E4307" w:rsidRPr="006A15C8" w:rsidRDefault="000E4307" w:rsidP="000935C0">
            <w:pPr>
              <w:jc w:val="center"/>
            </w:pPr>
            <w:r w:rsidRPr="006A15C8">
              <w:t>480€</w:t>
            </w:r>
          </w:p>
        </w:tc>
        <w:tc>
          <w:tcPr>
            <w:tcW w:w="575" w:type="pct"/>
            <w:shd w:val="clear" w:color="auto" w:fill="DBE5F1" w:themeFill="accent1" w:themeFillTint="33"/>
            <w:vAlign w:val="center"/>
          </w:tcPr>
          <w:p w14:paraId="65EBCD5F" w14:textId="77777777" w:rsidR="000E4307" w:rsidRPr="00D042C6" w:rsidRDefault="000E4307" w:rsidP="000935C0">
            <w:pPr>
              <w:jc w:val="center"/>
            </w:pPr>
            <w:r w:rsidRPr="00D042C6">
              <w:t>-</w:t>
            </w:r>
          </w:p>
        </w:tc>
      </w:tr>
      <w:tr w:rsidR="000E4307" w:rsidRPr="00DB68C6" w14:paraId="6EF29361" w14:textId="77777777" w:rsidTr="000E4307">
        <w:trPr>
          <w:trHeight w:val="77"/>
        </w:trPr>
        <w:tc>
          <w:tcPr>
            <w:tcW w:w="2624" w:type="pct"/>
            <w:vAlign w:val="center"/>
          </w:tcPr>
          <w:p w14:paraId="0C3E9881" w14:textId="77777777" w:rsidR="000E4307" w:rsidRPr="00D042C6" w:rsidRDefault="000E4307" w:rsidP="000935C0">
            <w:r w:rsidRPr="00D042C6">
              <w:t>Neue Beitragssumme</w:t>
            </w:r>
          </w:p>
        </w:tc>
        <w:tc>
          <w:tcPr>
            <w:tcW w:w="595" w:type="pct"/>
            <w:shd w:val="clear" w:color="auto" w:fill="EAF1DD" w:themeFill="accent3" w:themeFillTint="33"/>
            <w:vAlign w:val="center"/>
          </w:tcPr>
          <w:p w14:paraId="7289586E" w14:textId="77777777" w:rsidR="000E4307" w:rsidRPr="003C6039" w:rsidRDefault="000E4307" w:rsidP="000935C0">
            <w:pPr>
              <w:jc w:val="center"/>
            </w:pPr>
            <w:r w:rsidRPr="003C6039">
              <w:t>-</w:t>
            </w:r>
          </w:p>
        </w:tc>
        <w:tc>
          <w:tcPr>
            <w:tcW w:w="596" w:type="pct"/>
            <w:shd w:val="clear" w:color="auto" w:fill="F2DBDB" w:themeFill="accent2" w:themeFillTint="33"/>
            <w:vAlign w:val="center"/>
          </w:tcPr>
          <w:p w14:paraId="1A1265C8" w14:textId="77777777" w:rsidR="000E4307" w:rsidRPr="001D1707" w:rsidRDefault="000E4307" w:rsidP="000935C0">
            <w:pPr>
              <w:jc w:val="center"/>
            </w:pPr>
            <w:r w:rsidRPr="001D1707">
              <w:t>-</w:t>
            </w:r>
          </w:p>
        </w:tc>
        <w:tc>
          <w:tcPr>
            <w:tcW w:w="610" w:type="pct"/>
            <w:shd w:val="clear" w:color="auto" w:fill="FFFFCC"/>
            <w:vAlign w:val="center"/>
          </w:tcPr>
          <w:p w14:paraId="4ED759D6" w14:textId="77777777" w:rsidR="000E4307" w:rsidRPr="006A15C8" w:rsidRDefault="000E4307" w:rsidP="000935C0">
            <w:pPr>
              <w:jc w:val="center"/>
            </w:pPr>
            <w:r w:rsidRPr="006A15C8">
              <w:t>10.000€</w:t>
            </w:r>
          </w:p>
        </w:tc>
        <w:tc>
          <w:tcPr>
            <w:tcW w:w="575" w:type="pct"/>
            <w:shd w:val="clear" w:color="auto" w:fill="DBE5F1" w:themeFill="accent1" w:themeFillTint="33"/>
            <w:vAlign w:val="center"/>
          </w:tcPr>
          <w:p w14:paraId="369E38B7" w14:textId="77777777" w:rsidR="000E4307" w:rsidRPr="00D042C6" w:rsidRDefault="000E4307" w:rsidP="000935C0">
            <w:pPr>
              <w:jc w:val="center"/>
            </w:pPr>
            <w:r w:rsidRPr="00D042C6">
              <w:t>-</w:t>
            </w:r>
          </w:p>
        </w:tc>
      </w:tr>
      <w:tr w:rsidR="000E4307" w:rsidRPr="00DB68C6" w14:paraId="571BECD7" w14:textId="77777777" w:rsidTr="000E4307">
        <w:trPr>
          <w:trHeight w:val="77"/>
        </w:trPr>
        <w:tc>
          <w:tcPr>
            <w:tcW w:w="2624" w:type="pct"/>
            <w:vAlign w:val="center"/>
          </w:tcPr>
          <w:p w14:paraId="6B0CD457" w14:textId="77777777" w:rsidR="000E4307" w:rsidRPr="00D042C6" w:rsidRDefault="000E4307" w:rsidP="000935C0">
            <w:r>
              <w:t>Fondsgebundenes DK</w:t>
            </w:r>
          </w:p>
        </w:tc>
        <w:tc>
          <w:tcPr>
            <w:tcW w:w="595" w:type="pct"/>
            <w:shd w:val="clear" w:color="auto" w:fill="EAF1DD" w:themeFill="accent3" w:themeFillTint="33"/>
            <w:vAlign w:val="center"/>
          </w:tcPr>
          <w:p w14:paraId="00AAA5AD" w14:textId="77777777" w:rsidR="000E4307" w:rsidRPr="003C6039" w:rsidRDefault="000E4307" w:rsidP="000935C0">
            <w:pPr>
              <w:jc w:val="center"/>
            </w:pPr>
            <w:r w:rsidRPr="003C6039">
              <w:t>1.000 €</w:t>
            </w:r>
          </w:p>
        </w:tc>
        <w:tc>
          <w:tcPr>
            <w:tcW w:w="596" w:type="pct"/>
            <w:shd w:val="clear" w:color="auto" w:fill="F2DBDB" w:themeFill="accent2" w:themeFillTint="33"/>
            <w:vAlign w:val="center"/>
          </w:tcPr>
          <w:p w14:paraId="2DA299A4" w14:textId="77777777" w:rsidR="000E4307" w:rsidRPr="001D1707" w:rsidRDefault="000E4307" w:rsidP="000935C0">
            <w:pPr>
              <w:jc w:val="center"/>
            </w:pPr>
          </w:p>
        </w:tc>
        <w:tc>
          <w:tcPr>
            <w:tcW w:w="610" w:type="pct"/>
            <w:shd w:val="clear" w:color="auto" w:fill="FFFFCC"/>
            <w:vAlign w:val="center"/>
          </w:tcPr>
          <w:p w14:paraId="51ED0078" w14:textId="77777777" w:rsidR="000E4307" w:rsidRPr="006A15C8" w:rsidRDefault="000E4307" w:rsidP="000935C0">
            <w:pPr>
              <w:jc w:val="center"/>
            </w:pPr>
            <w:r>
              <w:t>-</w:t>
            </w:r>
          </w:p>
        </w:tc>
        <w:tc>
          <w:tcPr>
            <w:tcW w:w="575" w:type="pct"/>
            <w:shd w:val="clear" w:color="auto" w:fill="DBE5F1" w:themeFill="accent1" w:themeFillTint="33"/>
            <w:vAlign w:val="center"/>
          </w:tcPr>
          <w:p w14:paraId="0C37E369" w14:textId="77777777" w:rsidR="000E4307" w:rsidRPr="00D042C6" w:rsidRDefault="000E4307" w:rsidP="000935C0">
            <w:pPr>
              <w:jc w:val="center"/>
            </w:pPr>
            <w:r>
              <w:t>500€</w:t>
            </w:r>
          </w:p>
        </w:tc>
      </w:tr>
    </w:tbl>
    <w:p w14:paraId="6559C8B3" w14:textId="77777777" w:rsidR="00E5409C" w:rsidRPr="00DB68C6" w:rsidRDefault="00E5409C" w:rsidP="00E5409C">
      <w:pPr>
        <w:rPr>
          <w:highlight w:val="yellow"/>
          <w:u w:val="single"/>
        </w:rPr>
      </w:pPr>
    </w:p>
    <w:p w14:paraId="476EDF0A" w14:textId="407557A4" w:rsidR="00E5409C" w:rsidRPr="00E5409C" w:rsidRDefault="00E5409C" w:rsidP="00E5409C">
      <w:proofErr w:type="spellStart"/>
      <w:r w:rsidRPr="001D1707">
        <w:t>Bem</w:t>
      </w:r>
      <w:proofErr w:type="spellEnd"/>
      <w:r w:rsidRPr="001D1707">
        <w:t>: Summe der bisherigen Beiträge ist für NL relevant, damit Kleinstbetragsrenten vermi</w:t>
      </w:r>
      <w:r w:rsidRPr="001D1707">
        <w:t>e</w:t>
      </w:r>
      <w:r w:rsidRPr="001D1707">
        <w:t>den werden. Für das Fondsguthaben ist ja eine Mindestrente nicht bestimmbar.</w:t>
      </w:r>
    </w:p>
    <w:p w14:paraId="71E3CC94" w14:textId="77777777" w:rsidR="00E5409C" w:rsidRPr="00E5409C" w:rsidRDefault="00E5409C" w:rsidP="00E5409C">
      <w:pPr>
        <w:pStyle w:val="berschrift4"/>
      </w:pPr>
      <w:r w:rsidRPr="00E5409C">
        <w:lastRenderedPageBreak/>
        <w:t>Empfehlung</w:t>
      </w:r>
    </w:p>
    <w:p w14:paraId="4B2C3C1B" w14:textId="2B018B0C" w:rsidR="00E5409C" w:rsidRPr="00E5409C" w:rsidRDefault="00E5409C" w:rsidP="00E5409C">
      <w:pPr>
        <w:pStyle w:val="Listenabsatz"/>
        <w:numPr>
          <w:ilvl w:val="0"/>
          <w:numId w:val="5"/>
        </w:numPr>
      </w:pPr>
      <w:r>
        <w:t>Begrenzung Herabsetzung analog moderne Klassik (bis auf Garantierente) unter Einhaltung der Grenzen, die auch bei Neuabschluss gelten</w:t>
      </w:r>
    </w:p>
    <w:p w14:paraId="7B0AB8D6" w14:textId="1F143F3A" w:rsidR="00E5409C" w:rsidRDefault="00E5409C" w:rsidP="00E5409C">
      <w:pPr>
        <w:pStyle w:val="berschrift4"/>
      </w:pPr>
      <w:r w:rsidRPr="00614FE3">
        <w:t>Abstimmung mit F1 der Mathematik</w:t>
      </w:r>
      <w:r w:rsidR="000E4307">
        <w:t xml:space="preserve"> (24.05.2017)</w:t>
      </w:r>
    </w:p>
    <w:p w14:paraId="32130785" w14:textId="5D339408" w:rsidR="000E4307" w:rsidRDefault="000E4307" w:rsidP="004D501E">
      <w:pPr>
        <w:pStyle w:val="Listenabsatz"/>
        <w:numPr>
          <w:ilvl w:val="0"/>
          <w:numId w:val="64"/>
        </w:numPr>
        <w:rPr>
          <w:ins w:id="110" w:author="Wrede, Dominic" w:date="2017-10-26T10:36:00Z"/>
        </w:rPr>
      </w:pPr>
      <w:r>
        <w:t>Der Empfehlung wird gefolgt.</w:t>
      </w:r>
    </w:p>
    <w:p w14:paraId="2DB3BE3A" w14:textId="06A9C467" w:rsidR="008470FE" w:rsidRPr="000E4307" w:rsidRDefault="008470FE" w:rsidP="004D501E">
      <w:pPr>
        <w:pStyle w:val="Listenabsatz"/>
        <w:numPr>
          <w:ilvl w:val="0"/>
          <w:numId w:val="64"/>
        </w:numPr>
      </w:pPr>
      <w:ins w:id="111" w:author="Wrede, Dominic" w:date="2017-10-26T10:36:00Z">
        <w:r>
          <w:t>Nachtrag aus FEK (07.09.2017):</w:t>
        </w:r>
        <w:r>
          <w:br/>
        </w:r>
      </w:ins>
      <w:ins w:id="112" w:author="Wrede, Dominic" w:date="2017-10-26T10:37:00Z">
        <w:r>
          <w:t>Grenzen für Herabsetzung</w:t>
        </w:r>
      </w:ins>
      <w:ins w:id="113" w:author="Wrede, Dominic" w:date="2017-10-26T10:38:00Z">
        <w:r>
          <w:t xml:space="preserve">: </w:t>
        </w:r>
      </w:ins>
      <w:ins w:id="114" w:author="Wrede, Dominic" w:date="2017-10-26T10:36:00Z">
        <w:r>
          <w:t>Beitragssumme und Beitrag</w:t>
        </w:r>
      </w:ins>
      <w:ins w:id="115" w:author="Wrede, Dominic" w:date="2017-10-26T10:38:00Z">
        <w:r>
          <w:t xml:space="preserve"> (analog zur Modernen Kla</w:t>
        </w:r>
        <w:r>
          <w:t>s</w:t>
        </w:r>
        <w:r>
          <w:t>sik)</w:t>
        </w:r>
      </w:ins>
    </w:p>
    <w:p w14:paraId="6561F28F" w14:textId="77777777" w:rsidR="00E5409C" w:rsidRDefault="00E5409C" w:rsidP="00E5409C">
      <w:pPr>
        <w:pStyle w:val="berschrift4"/>
      </w:pPr>
      <w:r>
        <w:t>Abstimmung mit Produkttechnik</w:t>
      </w:r>
    </w:p>
    <w:p w14:paraId="79A34BDC" w14:textId="77777777" w:rsidR="00E5409C" w:rsidRDefault="00E5409C" w:rsidP="00E5409C">
      <w:pPr>
        <w:pStyle w:val="berschrift4"/>
      </w:pPr>
      <w:r>
        <w:t>Entscheidung</w:t>
      </w:r>
    </w:p>
    <w:p w14:paraId="2878374A" w14:textId="08A2370E" w:rsidR="00E5409C" w:rsidRPr="00E5409C" w:rsidRDefault="00E5409C" w:rsidP="00E5409C">
      <w:r>
        <w:t>Folgearbeiten</w:t>
      </w:r>
    </w:p>
    <w:p w14:paraId="2CE50B24" w14:textId="392D5476" w:rsidR="00DA1CCC" w:rsidRDefault="00DA1CCC" w:rsidP="00DA1CCC">
      <w:pPr>
        <w:pStyle w:val="berschrift3"/>
      </w:pPr>
      <w:bookmarkStart w:id="116" w:name="_Toc496794394"/>
      <w:r>
        <w:t>Unbefristete Beitragsfreistellung</w:t>
      </w:r>
      <w:bookmarkEnd w:id="116"/>
    </w:p>
    <w:p w14:paraId="702E9653" w14:textId="1B0E085D" w:rsidR="008D755D" w:rsidRDefault="00DA1CCC" w:rsidP="00DA1CCC">
      <w:pPr>
        <w:pStyle w:val="berschrift3"/>
        <w:numPr>
          <w:ilvl w:val="3"/>
          <w:numId w:val="1"/>
        </w:numPr>
      </w:pPr>
      <w:bookmarkStart w:id="117" w:name="_Toc496794395"/>
      <w:r>
        <w:t xml:space="preserve">Vollständige/Teilweise </w:t>
      </w:r>
      <w:r w:rsidR="00576D89">
        <w:t>Beitragsfreistellung</w:t>
      </w:r>
      <w:bookmarkEnd w:id="117"/>
    </w:p>
    <w:p w14:paraId="21A3B3AB" w14:textId="77777777" w:rsidR="00960414" w:rsidRDefault="00960414" w:rsidP="00960414">
      <w:pPr>
        <w:pStyle w:val="berschrift4"/>
      </w:pPr>
      <w:r>
        <w:t>Aktueller Stand</w:t>
      </w:r>
    </w:p>
    <w:p w14:paraId="20307B0B" w14:textId="77777777" w:rsidR="00960414" w:rsidRDefault="00960414" w:rsidP="00960414">
      <w:pPr>
        <w:rPr>
          <w:b/>
          <w:u w:val="single"/>
        </w:rPr>
      </w:pPr>
      <w:r w:rsidRPr="006E7FCB">
        <w:rPr>
          <w:b/>
          <w:u w:val="single"/>
        </w:rPr>
        <w:t>Vollständige Beitragsfreistellung:</w:t>
      </w:r>
    </w:p>
    <w:p w14:paraId="2A153063" w14:textId="77777777" w:rsidR="00960414" w:rsidRDefault="00960414" w:rsidP="00960414"/>
    <w:tbl>
      <w:tblPr>
        <w:tblStyle w:val="Tabellenraster"/>
        <w:tblW w:w="5000" w:type="pct"/>
        <w:tblLook w:val="04A0" w:firstRow="1" w:lastRow="0" w:firstColumn="1" w:lastColumn="0" w:noHBand="0" w:noVBand="1"/>
      </w:tblPr>
      <w:tblGrid>
        <w:gridCol w:w="4361"/>
        <w:gridCol w:w="992"/>
        <w:gridCol w:w="992"/>
        <w:gridCol w:w="994"/>
        <w:gridCol w:w="990"/>
        <w:gridCol w:w="959"/>
      </w:tblGrid>
      <w:tr w:rsidR="00960414" w:rsidRPr="00796A61" w14:paraId="6E293A3F" w14:textId="77777777" w:rsidTr="005C3105">
        <w:tc>
          <w:tcPr>
            <w:tcW w:w="2348" w:type="pct"/>
            <w:vAlign w:val="center"/>
          </w:tcPr>
          <w:p w14:paraId="09EE1B63" w14:textId="77777777" w:rsidR="00960414" w:rsidRPr="003116BA" w:rsidRDefault="00960414" w:rsidP="005C3105">
            <w:pPr>
              <w:rPr>
                <w:b/>
              </w:rPr>
            </w:pPr>
          </w:p>
        </w:tc>
        <w:tc>
          <w:tcPr>
            <w:tcW w:w="534" w:type="pct"/>
            <w:shd w:val="clear" w:color="auto" w:fill="808080" w:themeFill="background1" w:themeFillShade="80"/>
          </w:tcPr>
          <w:p w14:paraId="0E9D5B24" w14:textId="77777777" w:rsidR="00960414" w:rsidRPr="00C6490D" w:rsidRDefault="00960414" w:rsidP="005C3105">
            <w:pPr>
              <w:jc w:val="center"/>
              <w:rPr>
                <w:b/>
              </w:rPr>
            </w:pPr>
            <w:r w:rsidRPr="00C6490D">
              <w:rPr>
                <w:b/>
              </w:rPr>
              <w:t>TD</w:t>
            </w:r>
          </w:p>
        </w:tc>
        <w:tc>
          <w:tcPr>
            <w:tcW w:w="534" w:type="pct"/>
            <w:shd w:val="clear" w:color="auto" w:fill="00B050"/>
            <w:vAlign w:val="center"/>
          </w:tcPr>
          <w:p w14:paraId="45BE3411" w14:textId="77777777" w:rsidR="00960414" w:rsidRPr="00796A61" w:rsidRDefault="00960414" w:rsidP="005C3105">
            <w:pPr>
              <w:jc w:val="center"/>
              <w:rPr>
                <w:b/>
              </w:rPr>
            </w:pPr>
            <w:r>
              <w:rPr>
                <w:b/>
              </w:rPr>
              <w:t>HLV</w:t>
            </w:r>
          </w:p>
        </w:tc>
        <w:tc>
          <w:tcPr>
            <w:tcW w:w="535" w:type="pct"/>
            <w:shd w:val="clear" w:color="auto" w:fill="FF0000"/>
            <w:vAlign w:val="center"/>
          </w:tcPr>
          <w:p w14:paraId="2CE04EA9" w14:textId="77777777" w:rsidR="00960414" w:rsidRPr="00796A61" w:rsidRDefault="00960414" w:rsidP="005C3105">
            <w:pPr>
              <w:jc w:val="center"/>
              <w:rPr>
                <w:b/>
              </w:rPr>
            </w:pPr>
            <w:r>
              <w:rPr>
                <w:b/>
              </w:rPr>
              <w:t>NL</w:t>
            </w:r>
          </w:p>
        </w:tc>
        <w:tc>
          <w:tcPr>
            <w:tcW w:w="533" w:type="pct"/>
            <w:shd w:val="clear" w:color="auto" w:fill="FFFF00"/>
            <w:vAlign w:val="center"/>
          </w:tcPr>
          <w:p w14:paraId="3436851C" w14:textId="77777777" w:rsidR="00960414" w:rsidRPr="00796A61" w:rsidRDefault="00960414" w:rsidP="005C3105">
            <w:pPr>
              <w:jc w:val="center"/>
              <w:rPr>
                <w:b/>
              </w:rPr>
            </w:pPr>
            <w:r>
              <w:rPr>
                <w:b/>
              </w:rPr>
              <w:t>PBL</w:t>
            </w:r>
          </w:p>
        </w:tc>
        <w:tc>
          <w:tcPr>
            <w:tcW w:w="516" w:type="pct"/>
            <w:shd w:val="clear" w:color="auto" w:fill="0070C0"/>
            <w:vAlign w:val="center"/>
          </w:tcPr>
          <w:p w14:paraId="2A9D433D" w14:textId="77777777" w:rsidR="00960414" w:rsidRPr="00796A61" w:rsidRDefault="00960414" w:rsidP="005C3105">
            <w:pPr>
              <w:jc w:val="center"/>
              <w:rPr>
                <w:b/>
              </w:rPr>
            </w:pPr>
            <w:r w:rsidRPr="00796A61">
              <w:rPr>
                <w:b/>
              </w:rPr>
              <w:t>TAL</w:t>
            </w:r>
          </w:p>
        </w:tc>
      </w:tr>
      <w:tr w:rsidR="00960414" w:rsidRPr="00DB68C6" w14:paraId="40194F44" w14:textId="77777777" w:rsidTr="005C3105">
        <w:tc>
          <w:tcPr>
            <w:tcW w:w="2348" w:type="pct"/>
            <w:vAlign w:val="center"/>
          </w:tcPr>
          <w:p w14:paraId="3EAC80D7" w14:textId="77777777" w:rsidR="00960414" w:rsidRPr="00DB68C6" w:rsidRDefault="00960414" w:rsidP="005C3105">
            <w:pPr>
              <w:rPr>
                <w:highlight w:val="yellow"/>
              </w:rPr>
            </w:pPr>
            <w:r w:rsidRPr="00D042C6">
              <w:rPr>
                <w:b/>
              </w:rPr>
              <w:t>Voraussetzungen für Beitragsfreiste</w:t>
            </w:r>
            <w:r w:rsidRPr="00D042C6">
              <w:rPr>
                <w:b/>
              </w:rPr>
              <w:t>l</w:t>
            </w:r>
            <w:r w:rsidRPr="00D042C6">
              <w:rPr>
                <w:b/>
              </w:rPr>
              <w:t>lung</w:t>
            </w:r>
          </w:p>
        </w:tc>
        <w:tc>
          <w:tcPr>
            <w:tcW w:w="534" w:type="pct"/>
            <w:shd w:val="clear" w:color="auto" w:fill="D9D9D9" w:themeFill="background1" w:themeFillShade="D9"/>
            <w:vAlign w:val="center"/>
          </w:tcPr>
          <w:p w14:paraId="7AD79EFB" w14:textId="10B91350" w:rsidR="00960414" w:rsidRPr="00DB68C6" w:rsidRDefault="00960414" w:rsidP="005C3105">
            <w:pPr>
              <w:jc w:val="center"/>
              <w:rPr>
                <w:b/>
                <w:highlight w:val="yellow"/>
              </w:rPr>
            </w:pPr>
          </w:p>
        </w:tc>
        <w:tc>
          <w:tcPr>
            <w:tcW w:w="534" w:type="pct"/>
            <w:shd w:val="clear" w:color="auto" w:fill="EAF1DD" w:themeFill="accent3" w:themeFillTint="33"/>
            <w:vAlign w:val="center"/>
          </w:tcPr>
          <w:p w14:paraId="3CFAEC15" w14:textId="0A30104A" w:rsidR="00960414" w:rsidRPr="00DB68C6" w:rsidRDefault="00B045F6" w:rsidP="00B045F6">
            <w:pPr>
              <w:jc w:val="center"/>
              <w:rPr>
                <w:highlight w:val="yellow"/>
              </w:rPr>
            </w:pPr>
            <w:r w:rsidRPr="00B045F6">
              <w:t>X</w:t>
            </w:r>
            <w:r w:rsidR="00CA470A" w:rsidRPr="00B045F6">
              <w:rPr>
                <w:vertAlign w:val="superscript"/>
              </w:rPr>
              <w:t>4)</w:t>
            </w:r>
          </w:p>
        </w:tc>
        <w:tc>
          <w:tcPr>
            <w:tcW w:w="535" w:type="pct"/>
            <w:shd w:val="clear" w:color="auto" w:fill="F2DBDB" w:themeFill="accent2" w:themeFillTint="33"/>
            <w:vAlign w:val="center"/>
          </w:tcPr>
          <w:p w14:paraId="013FC6DC" w14:textId="77777777" w:rsidR="00960414" w:rsidRPr="00DB68C6" w:rsidRDefault="00960414" w:rsidP="005C3105">
            <w:pPr>
              <w:jc w:val="center"/>
              <w:rPr>
                <w:highlight w:val="yellow"/>
                <w:vertAlign w:val="superscript"/>
              </w:rPr>
            </w:pPr>
            <w:r w:rsidRPr="001D1707">
              <w:t>X</w:t>
            </w:r>
            <w:r w:rsidRPr="001D1707">
              <w:rPr>
                <w:vertAlign w:val="superscript"/>
              </w:rPr>
              <w:t>1)</w:t>
            </w:r>
          </w:p>
        </w:tc>
        <w:tc>
          <w:tcPr>
            <w:tcW w:w="533" w:type="pct"/>
            <w:shd w:val="clear" w:color="auto" w:fill="FFFFCC"/>
            <w:vAlign w:val="center"/>
          </w:tcPr>
          <w:p w14:paraId="06BCA89D" w14:textId="77777777" w:rsidR="00960414" w:rsidRPr="00DB68C6" w:rsidRDefault="00960414" w:rsidP="005C3105">
            <w:pPr>
              <w:jc w:val="center"/>
              <w:rPr>
                <w:highlight w:val="yellow"/>
                <w:vertAlign w:val="superscript"/>
              </w:rPr>
            </w:pPr>
            <w:r w:rsidRPr="00915A51">
              <w:t>X</w:t>
            </w:r>
            <w:r w:rsidRPr="00915A51">
              <w:rPr>
                <w:vertAlign w:val="superscript"/>
              </w:rPr>
              <w:t>2)</w:t>
            </w:r>
          </w:p>
        </w:tc>
        <w:tc>
          <w:tcPr>
            <w:tcW w:w="516" w:type="pct"/>
            <w:shd w:val="clear" w:color="auto" w:fill="DBE5F1" w:themeFill="accent1" w:themeFillTint="33"/>
            <w:vAlign w:val="center"/>
          </w:tcPr>
          <w:p w14:paraId="0E9D357A" w14:textId="77777777" w:rsidR="00960414" w:rsidRPr="00DB68C6" w:rsidRDefault="00960414" w:rsidP="005C3105">
            <w:pPr>
              <w:jc w:val="center"/>
              <w:rPr>
                <w:highlight w:val="yellow"/>
                <w:vertAlign w:val="superscript"/>
              </w:rPr>
            </w:pPr>
            <w:r w:rsidRPr="00D042C6">
              <w:t>X</w:t>
            </w:r>
            <w:r w:rsidRPr="00D042C6">
              <w:rPr>
                <w:vertAlign w:val="superscript"/>
              </w:rPr>
              <w:t>3)</w:t>
            </w:r>
          </w:p>
        </w:tc>
      </w:tr>
    </w:tbl>
    <w:p w14:paraId="2602BFE8" w14:textId="77777777" w:rsidR="00960414" w:rsidRPr="00DB68C6" w:rsidRDefault="00960414" w:rsidP="00960414">
      <w:pPr>
        <w:ind w:left="360"/>
        <w:rPr>
          <w:highlight w:val="yellow"/>
        </w:rPr>
      </w:pPr>
    </w:p>
    <w:p w14:paraId="5288DB21" w14:textId="32A47C9F" w:rsidR="00960414" w:rsidRPr="001D1707" w:rsidRDefault="00960414" w:rsidP="00960414">
      <w:pPr>
        <w:ind w:left="360"/>
      </w:pPr>
      <w:r w:rsidRPr="001D1707">
        <w:t xml:space="preserve">1) </w:t>
      </w:r>
      <w:r w:rsidRPr="001D1707">
        <w:tab/>
        <w:t xml:space="preserve">Summe bisheriger Beiträge mind. </w:t>
      </w:r>
      <w:r w:rsidR="001D1707">
        <w:t>2</w:t>
      </w:r>
      <w:r w:rsidRPr="001D1707">
        <w:t>.000 Euro</w:t>
      </w:r>
    </w:p>
    <w:p w14:paraId="674B7580" w14:textId="4CFC1BE5" w:rsidR="00960414" w:rsidRPr="00915A51" w:rsidRDefault="00595011" w:rsidP="00595011">
      <w:pPr>
        <w:ind w:left="360"/>
      </w:pPr>
      <w:r w:rsidRPr="00915A51">
        <w:t>2)</w:t>
      </w:r>
      <w:r w:rsidR="00915A51">
        <w:tab/>
      </w:r>
      <w:r w:rsidR="00960414" w:rsidRPr="00915A51">
        <w:t>Vertragsguthaben mind. 5.000 Euro</w:t>
      </w:r>
    </w:p>
    <w:p w14:paraId="54E79AA6" w14:textId="47ABF037" w:rsidR="00960414" w:rsidRPr="00D042C6" w:rsidRDefault="00D042C6" w:rsidP="004D501E">
      <w:pPr>
        <w:pStyle w:val="Listenabsatz"/>
        <w:numPr>
          <w:ilvl w:val="0"/>
          <w:numId w:val="56"/>
        </w:numPr>
      </w:pPr>
      <w:r w:rsidRPr="00D042C6">
        <w:t>Fondsgebundenes DK min 2.500 Euro</w:t>
      </w:r>
    </w:p>
    <w:p w14:paraId="67C7F579" w14:textId="57AC5F89" w:rsidR="00CA470A" w:rsidRPr="009224DA" w:rsidRDefault="00B045F6" w:rsidP="004D501E">
      <w:pPr>
        <w:pStyle w:val="Listenabsatz"/>
        <w:numPr>
          <w:ilvl w:val="0"/>
          <w:numId w:val="56"/>
        </w:numPr>
      </w:pPr>
      <w:r w:rsidRPr="009224DA">
        <w:t>Anteilguthaben mindestens</w:t>
      </w:r>
      <w:r w:rsidR="00B64911" w:rsidRPr="009224DA">
        <w:t xml:space="preserve"> 1.000 Euro</w:t>
      </w:r>
      <w:r w:rsidRPr="009224DA">
        <w:t>, bei FUR ist zusätzlich das Bestehen des Be</w:t>
      </w:r>
      <w:r w:rsidRPr="009224DA">
        <w:t>i</w:t>
      </w:r>
      <w:r w:rsidRPr="009224DA">
        <w:t>tragsfreistellungsreviews erforderlich</w:t>
      </w:r>
    </w:p>
    <w:p w14:paraId="5424A267" w14:textId="77777777" w:rsidR="00960414" w:rsidRPr="00DB68C6" w:rsidRDefault="00960414" w:rsidP="00960414">
      <w:pPr>
        <w:rPr>
          <w:highlight w:val="yellow"/>
        </w:rPr>
      </w:pPr>
    </w:p>
    <w:tbl>
      <w:tblPr>
        <w:tblStyle w:val="Tabellenraster"/>
        <w:tblW w:w="5000" w:type="pct"/>
        <w:tblLook w:val="04A0" w:firstRow="1" w:lastRow="0" w:firstColumn="1" w:lastColumn="0" w:noHBand="0" w:noVBand="1"/>
      </w:tblPr>
      <w:tblGrid>
        <w:gridCol w:w="4361"/>
        <w:gridCol w:w="992"/>
        <w:gridCol w:w="992"/>
        <w:gridCol w:w="994"/>
        <w:gridCol w:w="990"/>
        <w:gridCol w:w="959"/>
      </w:tblGrid>
      <w:tr w:rsidR="00960414" w:rsidRPr="00DB68C6" w14:paraId="739BE76F" w14:textId="77777777" w:rsidTr="005C3105">
        <w:tc>
          <w:tcPr>
            <w:tcW w:w="2348" w:type="pct"/>
            <w:vAlign w:val="center"/>
          </w:tcPr>
          <w:p w14:paraId="1C7729EE" w14:textId="77777777" w:rsidR="00960414" w:rsidRPr="00DB68C6" w:rsidRDefault="00960414" w:rsidP="005C3105">
            <w:pPr>
              <w:rPr>
                <w:b/>
                <w:highlight w:val="yellow"/>
              </w:rPr>
            </w:pPr>
          </w:p>
        </w:tc>
        <w:tc>
          <w:tcPr>
            <w:tcW w:w="534" w:type="pct"/>
            <w:shd w:val="clear" w:color="auto" w:fill="808080" w:themeFill="background1" w:themeFillShade="80"/>
          </w:tcPr>
          <w:p w14:paraId="22904124" w14:textId="77777777" w:rsidR="00960414" w:rsidRPr="00EF118C" w:rsidRDefault="00960414" w:rsidP="005C3105">
            <w:pPr>
              <w:jc w:val="center"/>
              <w:rPr>
                <w:b/>
              </w:rPr>
            </w:pPr>
            <w:r w:rsidRPr="00EF118C">
              <w:rPr>
                <w:b/>
              </w:rPr>
              <w:t>TD</w:t>
            </w:r>
          </w:p>
        </w:tc>
        <w:tc>
          <w:tcPr>
            <w:tcW w:w="534" w:type="pct"/>
            <w:shd w:val="clear" w:color="auto" w:fill="00B050"/>
            <w:vAlign w:val="center"/>
          </w:tcPr>
          <w:p w14:paraId="131FC5F7" w14:textId="77777777" w:rsidR="00960414" w:rsidRPr="00DB68C6" w:rsidRDefault="00960414" w:rsidP="005C3105">
            <w:pPr>
              <w:jc w:val="center"/>
              <w:rPr>
                <w:b/>
                <w:highlight w:val="yellow"/>
              </w:rPr>
            </w:pPr>
            <w:r w:rsidRPr="001D2FE0">
              <w:rPr>
                <w:b/>
              </w:rPr>
              <w:t>HLV</w:t>
            </w:r>
          </w:p>
        </w:tc>
        <w:tc>
          <w:tcPr>
            <w:tcW w:w="535" w:type="pct"/>
            <w:shd w:val="clear" w:color="auto" w:fill="FF0000"/>
            <w:vAlign w:val="center"/>
          </w:tcPr>
          <w:p w14:paraId="44FA5DEF" w14:textId="77777777" w:rsidR="00960414" w:rsidRPr="001D1707" w:rsidRDefault="00960414" w:rsidP="005C3105">
            <w:pPr>
              <w:jc w:val="center"/>
              <w:rPr>
                <w:b/>
              </w:rPr>
            </w:pPr>
            <w:r w:rsidRPr="001D1707">
              <w:rPr>
                <w:b/>
              </w:rPr>
              <w:t>NL</w:t>
            </w:r>
          </w:p>
        </w:tc>
        <w:tc>
          <w:tcPr>
            <w:tcW w:w="533" w:type="pct"/>
            <w:shd w:val="clear" w:color="auto" w:fill="FFFF00"/>
            <w:vAlign w:val="center"/>
          </w:tcPr>
          <w:p w14:paraId="53F2856C" w14:textId="77777777" w:rsidR="00960414" w:rsidRPr="006A15C8" w:rsidRDefault="00960414" w:rsidP="005C3105">
            <w:pPr>
              <w:jc w:val="center"/>
              <w:rPr>
                <w:b/>
              </w:rPr>
            </w:pPr>
            <w:r w:rsidRPr="006A15C8">
              <w:rPr>
                <w:b/>
              </w:rPr>
              <w:t>PBL</w:t>
            </w:r>
          </w:p>
        </w:tc>
        <w:tc>
          <w:tcPr>
            <w:tcW w:w="516" w:type="pct"/>
            <w:shd w:val="clear" w:color="auto" w:fill="0070C0"/>
            <w:vAlign w:val="center"/>
          </w:tcPr>
          <w:p w14:paraId="19F553C8" w14:textId="77777777" w:rsidR="00960414" w:rsidRPr="00D042C6" w:rsidRDefault="00960414" w:rsidP="005C3105">
            <w:pPr>
              <w:jc w:val="center"/>
              <w:rPr>
                <w:b/>
              </w:rPr>
            </w:pPr>
            <w:r w:rsidRPr="00D042C6">
              <w:rPr>
                <w:b/>
              </w:rPr>
              <w:t>TAL</w:t>
            </w:r>
          </w:p>
        </w:tc>
      </w:tr>
      <w:tr w:rsidR="00960414" w:rsidRPr="00796A61" w14:paraId="1B24B828" w14:textId="77777777" w:rsidTr="005C3105">
        <w:tc>
          <w:tcPr>
            <w:tcW w:w="2348" w:type="pct"/>
            <w:vAlign w:val="center"/>
          </w:tcPr>
          <w:p w14:paraId="3F0A8DFA" w14:textId="77777777" w:rsidR="00960414" w:rsidRPr="00DB68C6" w:rsidRDefault="00960414" w:rsidP="005C3105">
            <w:pPr>
              <w:rPr>
                <w:highlight w:val="yellow"/>
              </w:rPr>
            </w:pPr>
            <w:r w:rsidRPr="00D042C6">
              <w:rPr>
                <w:b/>
              </w:rPr>
              <w:t>Sonderzahlung nach Beitragsfreiste</w:t>
            </w:r>
            <w:r w:rsidRPr="00D042C6">
              <w:rPr>
                <w:b/>
              </w:rPr>
              <w:t>l</w:t>
            </w:r>
            <w:r w:rsidRPr="00D042C6">
              <w:rPr>
                <w:b/>
              </w:rPr>
              <w:t>lung möglich</w:t>
            </w:r>
          </w:p>
        </w:tc>
        <w:tc>
          <w:tcPr>
            <w:tcW w:w="534" w:type="pct"/>
            <w:shd w:val="clear" w:color="auto" w:fill="D9D9D9" w:themeFill="background1" w:themeFillShade="D9"/>
            <w:vAlign w:val="center"/>
          </w:tcPr>
          <w:p w14:paraId="12F58504" w14:textId="2EC32D99" w:rsidR="00960414" w:rsidRPr="00EF118C" w:rsidRDefault="00232499" w:rsidP="00EF118C">
            <w:pPr>
              <w:jc w:val="center"/>
              <w:rPr>
                <w:b/>
              </w:rPr>
            </w:pPr>
            <w:r w:rsidRPr="00EF118C">
              <w:rPr>
                <w:b/>
              </w:rPr>
              <w:t>X</w:t>
            </w:r>
          </w:p>
        </w:tc>
        <w:tc>
          <w:tcPr>
            <w:tcW w:w="534" w:type="pct"/>
            <w:shd w:val="clear" w:color="auto" w:fill="EAF1DD" w:themeFill="accent3" w:themeFillTint="33"/>
            <w:vAlign w:val="center"/>
          </w:tcPr>
          <w:p w14:paraId="6FFCB215" w14:textId="77777777" w:rsidR="00960414" w:rsidRPr="00DB68C6" w:rsidRDefault="00960414" w:rsidP="005C3105">
            <w:pPr>
              <w:jc w:val="center"/>
              <w:rPr>
                <w:highlight w:val="yellow"/>
              </w:rPr>
            </w:pPr>
            <w:r w:rsidRPr="001D2FE0">
              <w:t>X</w:t>
            </w:r>
          </w:p>
        </w:tc>
        <w:tc>
          <w:tcPr>
            <w:tcW w:w="535" w:type="pct"/>
            <w:shd w:val="clear" w:color="auto" w:fill="F2DBDB" w:themeFill="accent2" w:themeFillTint="33"/>
            <w:vAlign w:val="center"/>
          </w:tcPr>
          <w:p w14:paraId="4C48C258" w14:textId="7A8E8FC0" w:rsidR="00960414" w:rsidRPr="001D1707" w:rsidRDefault="00D01D27" w:rsidP="001D1707">
            <w:pPr>
              <w:jc w:val="center"/>
            </w:pPr>
            <w:r w:rsidRPr="001D1707">
              <w:t>X</w:t>
            </w:r>
          </w:p>
        </w:tc>
        <w:tc>
          <w:tcPr>
            <w:tcW w:w="533" w:type="pct"/>
            <w:shd w:val="clear" w:color="auto" w:fill="FFFFCC"/>
            <w:vAlign w:val="center"/>
          </w:tcPr>
          <w:p w14:paraId="1E548768" w14:textId="3C3B691B" w:rsidR="00960414" w:rsidRPr="006A15C8" w:rsidRDefault="00A47445" w:rsidP="005C3105">
            <w:pPr>
              <w:jc w:val="center"/>
            </w:pPr>
            <w:r w:rsidRPr="006A15C8">
              <w:t>X</w:t>
            </w:r>
          </w:p>
        </w:tc>
        <w:tc>
          <w:tcPr>
            <w:tcW w:w="516" w:type="pct"/>
            <w:shd w:val="clear" w:color="auto" w:fill="DBE5F1" w:themeFill="accent1" w:themeFillTint="33"/>
            <w:vAlign w:val="center"/>
          </w:tcPr>
          <w:p w14:paraId="2BDB67AA" w14:textId="6CCDFDE0" w:rsidR="00960414" w:rsidRPr="00D042C6" w:rsidRDefault="00A47445" w:rsidP="005C3105">
            <w:pPr>
              <w:jc w:val="center"/>
            </w:pPr>
            <w:r w:rsidRPr="00D042C6">
              <w:t>X</w:t>
            </w:r>
          </w:p>
        </w:tc>
      </w:tr>
    </w:tbl>
    <w:p w14:paraId="1FB036B1" w14:textId="77777777" w:rsidR="00960414" w:rsidRDefault="00960414" w:rsidP="00960414">
      <w:pPr>
        <w:pStyle w:val="berschrift4"/>
      </w:pPr>
      <w:r>
        <w:t>Empfehlung</w:t>
      </w:r>
    </w:p>
    <w:p w14:paraId="2726978A" w14:textId="78ECF9D2" w:rsidR="00EF118C" w:rsidRDefault="00EF118C" w:rsidP="004D501E">
      <w:pPr>
        <w:pStyle w:val="Listenabsatz"/>
        <w:numPr>
          <w:ilvl w:val="0"/>
          <w:numId w:val="62"/>
        </w:numPr>
      </w:pPr>
      <w:r>
        <w:t>Sonderzahlungen nach Beitragsfreistellung sind erlaubt</w:t>
      </w:r>
    </w:p>
    <w:p w14:paraId="18330900" w14:textId="2027FE13" w:rsidR="00EF118C" w:rsidRPr="001D01FB" w:rsidRDefault="00EF118C" w:rsidP="004D501E">
      <w:pPr>
        <w:pStyle w:val="Listenabsatz"/>
        <w:numPr>
          <w:ilvl w:val="0"/>
          <w:numId w:val="62"/>
        </w:numPr>
        <w:rPr>
          <w:highlight w:val="yellow"/>
        </w:rPr>
      </w:pPr>
      <w:r>
        <w:t>Mindestguthaben je Gesellschaft parametrisierbar</w:t>
      </w:r>
      <w:r w:rsidR="00104D45">
        <w:t xml:space="preserve"> für vollständige Beitragsfreiste</w:t>
      </w:r>
      <w:r w:rsidR="00104D45">
        <w:t>l</w:t>
      </w:r>
      <w:r w:rsidR="00104D45">
        <w:t>lung</w:t>
      </w:r>
      <w:r w:rsidR="001D01FB">
        <w:t xml:space="preserve">, </w:t>
      </w:r>
      <w:r w:rsidR="001D01FB" w:rsidRPr="001D01FB">
        <w:rPr>
          <w:highlight w:val="yellow"/>
        </w:rPr>
        <w:t>Ausnahme für Elternzeit und Arbeitslose in gewissem Zeitraum bis WIK</w:t>
      </w:r>
    </w:p>
    <w:p w14:paraId="017C24C1" w14:textId="7C047793" w:rsidR="001029A0" w:rsidRPr="00D7438A" w:rsidRDefault="001029A0" w:rsidP="004D501E">
      <w:pPr>
        <w:pStyle w:val="Listenabsatz"/>
        <w:numPr>
          <w:ilvl w:val="0"/>
          <w:numId w:val="62"/>
        </w:numPr>
      </w:pPr>
      <w:r w:rsidRPr="00D7438A">
        <w:t>Todesfallleistung nach Beitragsfreistellung</w:t>
      </w:r>
      <w:ins w:id="118" w:author="Markus Düben" w:date="2017-08-01T10:25:00Z">
        <w:r w:rsidR="0090759F" w:rsidRPr="00D7438A">
          <w:t xml:space="preserve">: Bei BR bleibt BR, ansonsten </w:t>
        </w:r>
      </w:ins>
      <m:oMath>
        <m:r>
          <w:ins w:id="119" w:author="Markus Düben" w:date="2017-08-01T10:26:00Z">
            <w:rPr>
              <w:rFonts w:ascii="Cambria Math" w:hAnsi="Cambria Math"/>
            </w:rPr>
            <m:t>MTL⋅</m:t>
          </w:ins>
        </m:r>
        <m:f>
          <m:fPr>
            <m:ctrlPr>
              <w:ins w:id="120" w:author="Markus Düben" w:date="2017-08-01T10:26:00Z">
                <w:rPr>
                  <w:rFonts w:ascii="Cambria Math" w:hAnsi="Cambria Math"/>
                  <w:i/>
                </w:rPr>
              </w:ins>
            </m:ctrlPr>
          </m:fPr>
          <m:num>
            <m:r>
              <w:ins w:id="121" w:author="Markus Düben" w:date="2017-08-01T10:26:00Z">
                <w:rPr>
                  <w:rFonts w:ascii="Cambria Math" w:hAnsi="Cambria Math"/>
                </w:rPr>
                <m:t>BR</m:t>
              </w:ins>
            </m:r>
          </m:num>
          <m:den>
            <m:r>
              <w:ins w:id="122" w:author="Markus Düben" w:date="2017-08-01T10:26:00Z">
                <w:rPr>
                  <w:rFonts w:ascii="Cambria Math" w:hAnsi="Cambria Math"/>
                </w:rPr>
                <m:t>BS</m:t>
              </w:ins>
            </m:r>
          </m:den>
        </m:f>
      </m:oMath>
    </w:p>
    <w:p w14:paraId="414F28B2" w14:textId="655364F0" w:rsidR="00EF118C" w:rsidRPr="00EF118C" w:rsidRDefault="00EF118C" w:rsidP="004D501E">
      <w:pPr>
        <w:pStyle w:val="Listenabsatz"/>
        <w:numPr>
          <w:ilvl w:val="0"/>
          <w:numId w:val="62"/>
        </w:numPr>
        <w:rPr>
          <w:highlight w:val="yellow"/>
        </w:rPr>
      </w:pPr>
      <w:r w:rsidRPr="00EF118C">
        <w:rPr>
          <w:highlight w:val="yellow"/>
        </w:rPr>
        <w:t>Bestandenes Review nötig</w:t>
      </w:r>
    </w:p>
    <w:p w14:paraId="462ED4A1" w14:textId="77777777" w:rsidR="00960414" w:rsidRDefault="00960414" w:rsidP="00960414">
      <w:pPr>
        <w:pStyle w:val="berschrift4"/>
      </w:pPr>
      <w:r w:rsidRPr="00B247B6">
        <w:t>Abstimmung mit F1 der Mathematik</w:t>
      </w:r>
    </w:p>
    <w:p w14:paraId="6F324756" w14:textId="0AD62BEB" w:rsidR="001B59F2" w:rsidRPr="001B59F2" w:rsidRDefault="001B59F2" w:rsidP="009D38C4">
      <w:pPr>
        <w:pStyle w:val="Listenabsatz"/>
        <w:numPr>
          <w:ilvl w:val="0"/>
          <w:numId w:val="6"/>
        </w:numPr>
      </w:pPr>
    </w:p>
    <w:p w14:paraId="0DA00466" w14:textId="77777777" w:rsidR="00960414" w:rsidRDefault="00960414" w:rsidP="00960414">
      <w:pPr>
        <w:pStyle w:val="berschrift4"/>
      </w:pPr>
      <w:r w:rsidRPr="00B247B6">
        <w:t>Abstimmung mit Produkttechnik</w:t>
      </w:r>
    </w:p>
    <w:p w14:paraId="4ED583B6" w14:textId="77777777" w:rsidR="00960414" w:rsidRDefault="00960414" w:rsidP="00960414">
      <w:pPr>
        <w:pStyle w:val="berschrift4"/>
        <w:rPr>
          <w:ins w:id="123" w:author="Wrede, Dominic" w:date="2017-10-27T16:02:00Z"/>
        </w:rPr>
      </w:pPr>
      <w:r w:rsidRPr="00B247B6">
        <w:t>Entscheidung</w:t>
      </w:r>
    </w:p>
    <w:p w14:paraId="0110D24A" w14:textId="1FA4AE1D" w:rsidR="008174A8" w:rsidRPr="008174A8" w:rsidRDefault="008174A8" w:rsidP="008174A8">
      <w:pPr>
        <w:pStyle w:val="Listenabsatz"/>
        <w:numPr>
          <w:ilvl w:val="0"/>
          <w:numId w:val="64"/>
        </w:numPr>
      </w:pPr>
      <w:ins w:id="124" w:author="Wrede, Dominic" w:date="2017-10-27T16:02:00Z">
        <w:r>
          <w:t>Nachtrag aus FEK (07.09.2017):</w:t>
        </w:r>
        <w:r>
          <w:br/>
          <w:t>Grenze für vollständige Beitragsfreistellung: Guthaben (analog zur Modernen Klassik)</w:t>
        </w:r>
      </w:ins>
    </w:p>
    <w:p w14:paraId="702AC1F8" w14:textId="77777777" w:rsidR="00960414" w:rsidRDefault="00960414" w:rsidP="00960414">
      <w:pPr>
        <w:pStyle w:val="berschrift4"/>
      </w:pPr>
      <w:r w:rsidRPr="00B247B6">
        <w:lastRenderedPageBreak/>
        <w:t>Folgearbeiten</w:t>
      </w:r>
    </w:p>
    <w:p w14:paraId="41DAFCBB" w14:textId="77777777" w:rsidR="007431FA" w:rsidRPr="00C70B51" w:rsidRDefault="007431FA" w:rsidP="00C70B51"/>
    <w:p w14:paraId="0FA31025" w14:textId="4396741B" w:rsidR="004F07AB" w:rsidRDefault="004F07AB" w:rsidP="00DA1CCC">
      <w:pPr>
        <w:pStyle w:val="berschrift3"/>
        <w:numPr>
          <w:ilvl w:val="3"/>
          <w:numId w:val="1"/>
        </w:numPr>
      </w:pPr>
      <w:bookmarkStart w:id="125" w:name="_Toc496794396"/>
      <w:r>
        <w:t>Wiederinkraftsetzung</w:t>
      </w:r>
      <w:bookmarkEnd w:id="125"/>
    </w:p>
    <w:p w14:paraId="046394EE" w14:textId="58A38C3F" w:rsidR="00DA1CCC" w:rsidRPr="00D55A30" w:rsidRDefault="00DA1CCC" w:rsidP="004F07AB">
      <w:pPr>
        <w:pStyle w:val="berschrift4"/>
        <w:rPr>
          <w:b w:val="0"/>
        </w:rPr>
      </w:pPr>
      <w:r w:rsidRPr="00D55A30">
        <w:rPr>
          <w:b w:val="0"/>
        </w:rPr>
        <w:t>Voraussetzung: vollständige Beitragsfreistellung</w:t>
      </w:r>
    </w:p>
    <w:p w14:paraId="1D1BA5E0" w14:textId="77777777" w:rsidR="004F07AB" w:rsidRPr="00D55A30" w:rsidRDefault="004F07AB" w:rsidP="004F07AB">
      <w:pPr>
        <w:pStyle w:val="berschrift4"/>
      </w:pPr>
      <w:r w:rsidRPr="00D55A30">
        <w:t>Aktueller Stand</w:t>
      </w:r>
    </w:p>
    <w:p w14:paraId="48B73ACC" w14:textId="77777777" w:rsidR="004F07AB" w:rsidRPr="00D01CB5" w:rsidRDefault="004F07AB" w:rsidP="004F07AB">
      <w:pPr>
        <w:rPr>
          <w:highlight w:val="yellow"/>
        </w:rPr>
      </w:pP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4F07AB" w:rsidRPr="00D01CB5" w14:paraId="0BA08A38" w14:textId="77777777" w:rsidTr="00426FB1">
        <w:tc>
          <w:tcPr>
            <w:tcW w:w="2903" w:type="pct"/>
            <w:vAlign w:val="center"/>
          </w:tcPr>
          <w:p w14:paraId="38577555" w14:textId="77777777" w:rsidR="004F07AB" w:rsidRPr="00D01CB5" w:rsidRDefault="004F07AB" w:rsidP="00426FB1">
            <w:pPr>
              <w:rPr>
                <w:b/>
                <w:highlight w:val="yellow"/>
              </w:rPr>
            </w:pPr>
          </w:p>
        </w:tc>
        <w:tc>
          <w:tcPr>
            <w:tcW w:w="420" w:type="pct"/>
            <w:shd w:val="clear" w:color="auto" w:fill="808080" w:themeFill="background1" w:themeFillShade="80"/>
          </w:tcPr>
          <w:p w14:paraId="0E3D13D3" w14:textId="77777777" w:rsidR="004F07AB" w:rsidRPr="00650BE1" w:rsidRDefault="004F07AB" w:rsidP="00426FB1">
            <w:pPr>
              <w:jc w:val="center"/>
              <w:rPr>
                <w:b/>
              </w:rPr>
            </w:pPr>
            <w:r w:rsidRPr="00650BE1">
              <w:rPr>
                <w:b/>
              </w:rPr>
              <w:t>TD</w:t>
            </w:r>
          </w:p>
        </w:tc>
        <w:tc>
          <w:tcPr>
            <w:tcW w:w="420" w:type="pct"/>
            <w:shd w:val="clear" w:color="auto" w:fill="00B050"/>
            <w:vAlign w:val="center"/>
          </w:tcPr>
          <w:p w14:paraId="582E463D" w14:textId="77777777" w:rsidR="004F07AB" w:rsidRPr="002A7C88" w:rsidRDefault="004F07AB" w:rsidP="00426FB1">
            <w:pPr>
              <w:jc w:val="center"/>
              <w:rPr>
                <w:b/>
              </w:rPr>
            </w:pPr>
            <w:r w:rsidRPr="002A7C88">
              <w:rPr>
                <w:b/>
              </w:rPr>
              <w:t>HLV</w:t>
            </w:r>
          </w:p>
        </w:tc>
        <w:tc>
          <w:tcPr>
            <w:tcW w:w="420" w:type="pct"/>
            <w:shd w:val="clear" w:color="auto" w:fill="FF0000"/>
            <w:vAlign w:val="center"/>
          </w:tcPr>
          <w:p w14:paraId="02498208" w14:textId="77777777" w:rsidR="004F07AB" w:rsidRPr="00FD69C9" w:rsidRDefault="004F07AB" w:rsidP="00426FB1">
            <w:pPr>
              <w:jc w:val="center"/>
              <w:rPr>
                <w:b/>
              </w:rPr>
            </w:pPr>
            <w:r w:rsidRPr="00FD69C9">
              <w:rPr>
                <w:b/>
              </w:rPr>
              <w:t>NL</w:t>
            </w:r>
          </w:p>
        </w:tc>
        <w:tc>
          <w:tcPr>
            <w:tcW w:w="420" w:type="pct"/>
            <w:shd w:val="clear" w:color="auto" w:fill="FFFF00"/>
            <w:vAlign w:val="center"/>
          </w:tcPr>
          <w:p w14:paraId="590E27A6" w14:textId="77777777" w:rsidR="004F07AB" w:rsidRPr="006A15C8" w:rsidRDefault="004F07AB" w:rsidP="00426FB1">
            <w:pPr>
              <w:jc w:val="center"/>
              <w:rPr>
                <w:b/>
              </w:rPr>
            </w:pPr>
            <w:r w:rsidRPr="006A15C8">
              <w:rPr>
                <w:b/>
              </w:rPr>
              <w:t>PBL</w:t>
            </w:r>
          </w:p>
        </w:tc>
        <w:tc>
          <w:tcPr>
            <w:tcW w:w="417" w:type="pct"/>
            <w:shd w:val="clear" w:color="auto" w:fill="0070C0"/>
            <w:vAlign w:val="center"/>
          </w:tcPr>
          <w:p w14:paraId="0F13F4BC" w14:textId="77777777" w:rsidR="004F07AB" w:rsidRPr="00D55A30" w:rsidRDefault="004F07AB" w:rsidP="00426FB1">
            <w:pPr>
              <w:jc w:val="center"/>
              <w:rPr>
                <w:b/>
              </w:rPr>
            </w:pPr>
            <w:r w:rsidRPr="00D55A30">
              <w:rPr>
                <w:b/>
              </w:rPr>
              <w:t>TAL</w:t>
            </w:r>
          </w:p>
        </w:tc>
      </w:tr>
      <w:tr w:rsidR="004F07AB" w:rsidRPr="00D01CB5" w14:paraId="154F97EE" w14:textId="77777777" w:rsidTr="00426FB1">
        <w:trPr>
          <w:trHeight w:val="362"/>
        </w:trPr>
        <w:tc>
          <w:tcPr>
            <w:tcW w:w="2903" w:type="pct"/>
            <w:vAlign w:val="center"/>
          </w:tcPr>
          <w:p w14:paraId="28E3497B" w14:textId="77777777" w:rsidR="004F07AB" w:rsidRPr="00D55A30" w:rsidRDefault="004F07AB" w:rsidP="00426FB1">
            <w:r w:rsidRPr="00D55A30">
              <w:rPr>
                <w:b/>
              </w:rPr>
              <w:t xml:space="preserve">WIK </w:t>
            </w:r>
            <w:r w:rsidRPr="00D55A30">
              <w:rPr>
                <w:b/>
                <w:u w:val="single"/>
              </w:rPr>
              <w:t>ohne</w:t>
            </w:r>
            <w:r w:rsidRPr="00D55A30">
              <w:rPr>
                <w:b/>
              </w:rPr>
              <w:t xml:space="preserve"> Gesundheitsprüfung möglich</w:t>
            </w:r>
          </w:p>
        </w:tc>
        <w:tc>
          <w:tcPr>
            <w:tcW w:w="420" w:type="pct"/>
            <w:shd w:val="clear" w:color="auto" w:fill="D9D9D9" w:themeFill="background1" w:themeFillShade="D9"/>
            <w:vAlign w:val="center"/>
          </w:tcPr>
          <w:p w14:paraId="3286C3EF" w14:textId="58380E4A" w:rsidR="004F07AB" w:rsidRPr="00650BE1" w:rsidRDefault="00650BE1" w:rsidP="00426FB1">
            <w:pPr>
              <w:jc w:val="center"/>
              <w:rPr>
                <w:b/>
              </w:rPr>
            </w:pPr>
            <w:r w:rsidRPr="00650BE1">
              <w:rPr>
                <w:b/>
              </w:rPr>
              <w:t>X</w:t>
            </w:r>
          </w:p>
        </w:tc>
        <w:tc>
          <w:tcPr>
            <w:tcW w:w="420" w:type="pct"/>
            <w:shd w:val="clear" w:color="auto" w:fill="EAF1DD" w:themeFill="accent3" w:themeFillTint="33"/>
            <w:vAlign w:val="center"/>
          </w:tcPr>
          <w:p w14:paraId="77176FE7" w14:textId="77777777" w:rsidR="004F07AB" w:rsidRPr="002A7C88" w:rsidRDefault="004F07AB" w:rsidP="00426FB1">
            <w:pPr>
              <w:jc w:val="center"/>
            </w:pPr>
            <w:r w:rsidRPr="002A7C88">
              <w:t>X</w:t>
            </w:r>
          </w:p>
        </w:tc>
        <w:tc>
          <w:tcPr>
            <w:tcW w:w="420" w:type="pct"/>
            <w:shd w:val="clear" w:color="auto" w:fill="F2DBDB" w:themeFill="accent2" w:themeFillTint="33"/>
            <w:vAlign w:val="center"/>
          </w:tcPr>
          <w:p w14:paraId="592CE714" w14:textId="77777777" w:rsidR="004F07AB" w:rsidRPr="00FD69C9" w:rsidRDefault="004F07AB" w:rsidP="00426FB1">
            <w:pPr>
              <w:jc w:val="center"/>
            </w:pPr>
            <w:r w:rsidRPr="00FD69C9">
              <w:t>X</w:t>
            </w:r>
          </w:p>
        </w:tc>
        <w:tc>
          <w:tcPr>
            <w:tcW w:w="420" w:type="pct"/>
            <w:shd w:val="clear" w:color="auto" w:fill="FFFFCC"/>
            <w:vAlign w:val="center"/>
          </w:tcPr>
          <w:p w14:paraId="2AA9D557" w14:textId="77777777" w:rsidR="004F07AB" w:rsidRPr="006A15C8" w:rsidRDefault="004F07AB" w:rsidP="00426FB1">
            <w:pPr>
              <w:jc w:val="center"/>
            </w:pPr>
            <w:r w:rsidRPr="006A15C8">
              <w:t>X</w:t>
            </w:r>
          </w:p>
        </w:tc>
        <w:tc>
          <w:tcPr>
            <w:tcW w:w="417" w:type="pct"/>
            <w:shd w:val="clear" w:color="auto" w:fill="DBE5F1" w:themeFill="accent1" w:themeFillTint="33"/>
            <w:vAlign w:val="center"/>
          </w:tcPr>
          <w:p w14:paraId="506A33BC" w14:textId="77777777" w:rsidR="004F07AB" w:rsidRPr="00D55A30" w:rsidRDefault="004F07AB" w:rsidP="00426FB1">
            <w:pPr>
              <w:jc w:val="center"/>
            </w:pPr>
            <w:r w:rsidRPr="00D55A30">
              <w:t>X</w:t>
            </w:r>
          </w:p>
        </w:tc>
      </w:tr>
      <w:tr w:rsidR="004F07AB" w:rsidRPr="00D01CB5" w14:paraId="0B55D335" w14:textId="77777777" w:rsidTr="00426FB1">
        <w:trPr>
          <w:trHeight w:val="423"/>
        </w:trPr>
        <w:tc>
          <w:tcPr>
            <w:tcW w:w="2903" w:type="pct"/>
            <w:vAlign w:val="center"/>
          </w:tcPr>
          <w:p w14:paraId="298436C4" w14:textId="77777777" w:rsidR="004F07AB" w:rsidRPr="00D55A30" w:rsidRDefault="004F07AB" w:rsidP="00426FB1">
            <w:pPr>
              <w:rPr>
                <w:b/>
              </w:rPr>
            </w:pPr>
            <w:r w:rsidRPr="00D55A30">
              <w:rPr>
                <w:b/>
              </w:rPr>
              <w:t xml:space="preserve">WIK </w:t>
            </w:r>
            <w:r w:rsidRPr="00D55A30">
              <w:rPr>
                <w:b/>
                <w:u w:val="single"/>
              </w:rPr>
              <w:t>mit</w:t>
            </w:r>
            <w:r w:rsidRPr="00D55A30">
              <w:rPr>
                <w:b/>
              </w:rPr>
              <w:t xml:space="preserve"> Gesundheitsprüfung möglich</w:t>
            </w:r>
          </w:p>
        </w:tc>
        <w:tc>
          <w:tcPr>
            <w:tcW w:w="420" w:type="pct"/>
            <w:shd w:val="clear" w:color="auto" w:fill="D9D9D9" w:themeFill="background1" w:themeFillShade="D9"/>
            <w:vAlign w:val="center"/>
          </w:tcPr>
          <w:p w14:paraId="5035C49C" w14:textId="52D7BB8F" w:rsidR="004F07AB" w:rsidRPr="00D01CB5" w:rsidRDefault="00650BE1" w:rsidP="00426FB1">
            <w:pPr>
              <w:jc w:val="center"/>
              <w:rPr>
                <w:b/>
                <w:highlight w:val="yellow"/>
              </w:rPr>
            </w:pPr>
            <w:r w:rsidRPr="00650BE1">
              <w:rPr>
                <w:b/>
              </w:rPr>
              <w:t>X</w:t>
            </w:r>
          </w:p>
        </w:tc>
        <w:tc>
          <w:tcPr>
            <w:tcW w:w="420" w:type="pct"/>
            <w:shd w:val="clear" w:color="auto" w:fill="EAF1DD" w:themeFill="accent3" w:themeFillTint="33"/>
            <w:vAlign w:val="center"/>
          </w:tcPr>
          <w:p w14:paraId="39C4727C" w14:textId="1E3E4C1D" w:rsidR="004F07AB" w:rsidRPr="002A7C88" w:rsidRDefault="004F07AB" w:rsidP="00426FB1">
            <w:pPr>
              <w:jc w:val="center"/>
            </w:pPr>
            <w:r w:rsidRPr="002A7C88">
              <w:t>X</w:t>
            </w:r>
            <w:r w:rsidR="00E4026D" w:rsidRPr="002A7C88">
              <w:rPr>
                <w:vertAlign w:val="superscript"/>
              </w:rPr>
              <w:t>1)</w:t>
            </w:r>
          </w:p>
        </w:tc>
        <w:tc>
          <w:tcPr>
            <w:tcW w:w="420" w:type="pct"/>
            <w:shd w:val="clear" w:color="auto" w:fill="F2DBDB" w:themeFill="accent2" w:themeFillTint="33"/>
            <w:vAlign w:val="center"/>
          </w:tcPr>
          <w:p w14:paraId="4068C268" w14:textId="7889FF31" w:rsidR="004F07AB" w:rsidRPr="00FD69C9" w:rsidRDefault="0004086B" w:rsidP="00426FB1">
            <w:pPr>
              <w:jc w:val="center"/>
            </w:pPr>
            <w:r w:rsidRPr="00FD69C9">
              <w:t>X</w:t>
            </w:r>
            <w:r w:rsidR="002A7C88">
              <w:rPr>
                <w:vertAlign w:val="superscript"/>
              </w:rPr>
              <w:t>2</w:t>
            </w:r>
            <w:r w:rsidRPr="00FD69C9">
              <w:rPr>
                <w:vertAlign w:val="superscript"/>
              </w:rPr>
              <w:t>)</w:t>
            </w:r>
          </w:p>
        </w:tc>
        <w:tc>
          <w:tcPr>
            <w:tcW w:w="420" w:type="pct"/>
            <w:shd w:val="clear" w:color="auto" w:fill="FFFFCC"/>
            <w:vAlign w:val="center"/>
          </w:tcPr>
          <w:p w14:paraId="0DF6F4F0" w14:textId="62B29FA4" w:rsidR="004F07AB" w:rsidRPr="006A15C8" w:rsidRDefault="00E4026D" w:rsidP="00426FB1">
            <w:pPr>
              <w:jc w:val="center"/>
            </w:pPr>
            <w:r w:rsidRPr="006A15C8">
              <w:t>-</w:t>
            </w:r>
          </w:p>
        </w:tc>
        <w:tc>
          <w:tcPr>
            <w:tcW w:w="417" w:type="pct"/>
            <w:shd w:val="clear" w:color="auto" w:fill="DBE5F1" w:themeFill="accent1" w:themeFillTint="33"/>
            <w:vAlign w:val="center"/>
          </w:tcPr>
          <w:p w14:paraId="561F56E8" w14:textId="79A33E33" w:rsidR="004F07AB" w:rsidRPr="00D55A30" w:rsidRDefault="00E4026D" w:rsidP="00426FB1">
            <w:pPr>
              <w:jc w:val="center"/>
            </w:pPr>
            <w:r w:rsidRPr="00D55A30">
              <w:t>-</w:t>
            </w:r>
          </w:p>
        </w:tc>
      </w:tr>
    </w:tbl>
    <w:p w14:paraId="76945252" w14:textId="77777777" w:rsidR="004F07AB" w:rsidRPr="00D01CB5" w:rsidRDefault="004F07AB" w:rsidP="004F07AB">
      <w:pPr>
        <w:rPr>
          <w:highlight w:val="yellow"/>
          <w:u w:val="single"/>
        </w:rPr>
      </w:pPr>
    </w:p>
    <w:p w14:paraId="610FEDE4" w14:textId="404CFACB" w:rsidR="002A7C88" w:rsidRDefault="002A7C88" w:rsidP="00FE47EF">
      <w:pPr>
        <w:pStyle w:val="Listenabsatz"/>
        <w:numPr>
          <w:ilvl w:val="0"/>
          <w:numId w:val="23"/>
        </w:numPr>
      </w:pPr>
      <w:r>
        <w:t>Kann wegen Todesfall- oder BU-Leistung nötig sein</w:t>
      </w:r>
    </w:p>
    <w:p w14:paraId="3490489C" w14:textId="7369E521" w:rsidR="00E4026D" w:rsidRPr="001D1707" w:rsidRDefault="00E4026D" w:rsidP="00FE47EF">
      <w:pPr>
        <w:pStyle w:val="Listenabsatz"/>
        <w:numPr>
          <w:ilvl w:val="0"/>
          <w:numId w:val="23"/>
        </w:numPr>
      </w:pPr>
      <w:r w:rsidRPr="001D1707">
        <w:t>Nur wegen BUZ nötig.</w:t>
      </w:r>
    </w:p>
    <w:p w14:paraId="33270B3A" w14:textId="77777777" w:rsidR="004F07AB" w:rsidRPr="00D01CB5" w:rsidRDefault="004F07AB" w:rsidP="004F07AB">
      <w:pPr>
        <w:rPr>
          <w:highlight w:val="yellow"/>
          <w:u w:val="single"/>
        </w:rPr>
      </w:pP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4F07AB" w:rsidRPr="00D01CB5" w14:paraId="7A262B3C" w14:textId="77777777" w:rsidTr="00426FB1">
        <w:tc>
          <w:tcPr>
            <w:tcW w:w="2903" w:type="pct"/>
            <w:vAlign w:val="center"/>
          </w:tcPr>
          <w:p w14:paraId="7BE67813" w14:textId="77777777" w:rsidR="004F07AB" w:rsidRPr="006A15C8" w:rsidRDefault="004F07AB" w:rsidP="00426FB1">
            <w:pPr>
              <w:rPr>
                <w:b/>
              </w:rPr>
            </w:pPr>
          </w:p>
        </w:tc>
        <w:tc>
          <w:tcPr>
            <w:tcW w:w="420" w:type="pct"/>
            <w:shd w:val="clear" w:color="auto" w:fill="808080" w:themeFill="background1" w:themeFillShade="80"/>
          </w:tcPr>
          <w:p w14:paraId="53996018" w14:textId="77777777" w:rsidR="004F07AB" w:rsidRPr="00650BE1" w:rsidRDefault="004F07AB" w:rsidP="00426FB1">
            <w:pPr>
              <w:jc w:val="center"/>
              <w:rPr>
                <w:b/>
              </w:rPr>
            </w:pPr>
            <w:r w:rsidRPr="00650BE1">
              <w:rPr>
                <w:b/>
              </w:rPr>
              <w:t>TD</w:t>
            </w:r>
          </w:p>
        </w:tc>
        <w:tc>
          <w:tcPr>
            <w:tcW w:w="420" w:type="pct"/>
            <w:shd w:val="clear" w:color="auto" w:fill="00B050"/>
            <w:vAlign w:val="center"/>
          </w:tcPr>
          <w:p w14:paraId="3E0867D6" w14:textId="77777777" w:rsidR="004F07AB" w:rsidRPr="0033747F" w:rsidRDefault="004F07AB" w:rsidP="00426FB1">
            <w:pPr>
              <w:jc w:val="center"/>
              <w:rPr>
                <w:b/>
              </w:rPr>
            </w:pPr>
            <w:r w:rsidRPr="0033747F">
              <w:rPr>
                <w:b/>
              </w:rPr>
              <w:t>HLV</w:t>
            </w:r>
          </w:p>
        </w:tc>
        <w:tc>
          <w:tcPr>
            <w:tcW w:w="420" w:type="pct"/>
            <w:shd w:val="clear" w:color="auto" w:fill="FF0000"/>
            <w:vAlign w:val="center"/>
          </w:tcPr>
          <w:p w14:paraId="638464E4" w14:textId="77777777" w:rsidR="004F07AB" w:rsidRPr="00FD69C9" w:rsidRDefault="004F07AB" w:rsidP="00426FB1">
            <w:pPr>
              <w:jc w:val="center"/>
              <w:rPr>
                <w:b/>
              </w:rPr>
            </w:pPr>
            <w:r w:rsidRPr="00FD69C9">
              <w:rPr>
                <w:b/>
              </w:rPr>
              <w:t>NL</w:t>
            </w:r>
          </w:p>
        </w:tc>
        <w:tc>
          <w:tcPr>
            <w:tcW w:w="420" w:type="pct"/>
            <w:shd w:val="clear" w:color="auto" w:fill="FFFF00"/>
            <w:vAlign w:val="center"/>
          </w:tcPr>
          <w:p w14:paraId="691F6B19" w14:textId="77777777" w:rsidR="004F07AB" w:rsidRPr="006A15C8" w:rsidRDefault="004F07AB" w:rsidP="00426FB1">
            <w:pPr>
              <w:jc w:val="center"/>
              <w:rPr>
                <w:b/>
              </w:rPr>
            </w:pPr>
            <w:r w:rsidRPr="006A15C8">
              <w:rPr>
                <w:b/>
              </w:rPr>
              <w:t>PBL</w:t>
            </w:r>
          </w:p>
        </w:tc>
        <w:tc>
          <w:tcPr>
            <w:tcW w:w="417" w:type="pct"/>
            <w:shd w:val="clear" w:color="auto" w:fill="0070C0"/>
            <w:vAlign w:val="center"/>
          </w:tcPr>
          <w:p w14:paraId="755C89FA" w14:textId="77777777" w:rsidR="004F07AB" w:rsidRPr="004D7750" w:rsidRDefault="004F07AB" w:rsidP="00426FB1">
            <w:pPr>
              <w:jc w:val="center"/>
              <w:rPr>
                <w:b/>
              </w:rPr>
            </w:pPr>
            <w:r w:rsidRPr="004D7750">
              <w:rPr>
                <w:b/>
              </w:rPr>
              <w:t>TAL</w:t>
            </w:r>
          </w:p>
        </w:tc>
      </w:tr>
      <w:tr w:rsidR="004F07AB" w:rsidRPr="00D01CB5" w14:paraId="3A5CA82F" w14:textId="77777777" w:rsidTr="00426FB1">
        <w:trPr>
          <w:trHeight w:val="362"/>
        </w:trPr>
        <w:tc>
          <w:tcPr>
            <w:tcW w:w="2903" w:type="pct"/>
            <w:vAlign w:val="center"/>
          </w:tcPr>
          <w:p w14:paraId="2555A0E6" w14:textId="04B05ABA" w:rsidR="004F07AB" w:rsidRPr="006A15C8" w:rsidRDefault="004F07AB" w:rsidP="00650BE1">
            <w:r w:rsidRPr="006A15C8">
              <w:rPr>
                <w:b/>
              </w:rPr>
              <w:t xml:space="preserve">Möglichkeit zur </w:t>
            </w:r>
            <w:r w:rsidR="00650BE1">
              <w:rPr>
                <w:b/>
              </w:rPr>
              <w:t>Nach</w:t>
            </w:r>
            <w:r w:rsidRPr="006A15C8">
              <w:rPr>
                <w:b/>
              </w:rPr>
              <w:t>zahlung der Beiträge</w:t>
            </w:r>
          </w:p>
        </w:tc>
        <w:tc>
          <w:tcPr>
            <w:tcW w:w="420" w:type="pct"/>
            <w:shd w:val="clear" w:color="auto" w:fill="D9D9D9" w:themeFill="background1" w:themeFillShade="D9"/>
            <w:vAlign w:val="center"/>
          </w:tcPr>
          <w:p w14:paraId="610A5405" w14:textId="77777777" w:rsidR="004F07AB" w:rsidRPr="00650BE1" w:rsidRDefault="004F07AB" w:rsidP="00426FB1">
            <w:pPr>
              <w:jc w:val="center"/>
              <w:rPr>
                <w:b/>
              </w:rPr>
            </w:pPr>
          </w:p>
        </w:tc>
        <w:tc>
          <w:tcPr>
            <w:tcW w:w="420" w:type="pct"/>
            <w:shd w:val="clear" w:color="auto" w:fill="EAF1DD" w:themeFill="accent3" w:themeFillTint="33"/>
            <w:vAlign w:val="center"/>
          </w:tcPr>
          <w:p w14:paraId="6446340F" w14:textId="77777777" w:rsidR="004F07AB" w:rsidRPr="0033747F" w:rsidRDefault="004F07AB" w:rsidP="00426FB1">
            <w:pPr>
              <w:jc w:val="center"/>
            </w:pPr>
            <w:r w:rsidRPr="0033747F">
              <w:rPr>
                <w:szCs w:val="22"/>
              </w:rPr>
              <w:t>X</w:t>
            </w:r>
            <w:r w:rsidRPr="0033747F">
              <w:rPr>
                <w:szCs w:val="22"/>
                <w:vertAlign w:val="superscript"/>
              </w:rPr>
              <w:t>1)</w:t>
            </w:r>
          </w:p>
        </w:tc>
        <w:tc>
          <w:tcPr>
            <w:tcW w:w="420" w:type="pct"/>
            <w:shd w:val="clear" w:color="auto" w:fill="F2DBDB" w:themeFill="accent2" w:themeFillTint="33"/>
            <w:vAlign w:val="center"/>
          </w:tcPr>
          <w:p w14:paraId="74480108" w14:textId="26F40E0C" w:rsidR="004F07AB" w:rsidRPr="00FD69C9" w:rsidRDefault="00190112" w:rsidP="00426FB1">
            <w:pPr>
              <w:jc w:val="center"/>
            </w:pPr>
            <w:r>
              <w:rPr>
                <w:szCs w:val="22"/>
              </w:rPr>
              <w:t>-</w:t>
            </w:r>
          </w:p>
        </w:tc>
        <w:tc>
          <w:tcPr>
            <w:tcW w:w="420" w:type="pct"/>
            <w:shd w:val="clear" w:color="auto" w:fill="FFFFCC"/>
            <w:vAlign w:val="center"/>
          </w:tcPr>
          <w:p w14:paraId="095C8B18" w14:textId="75AAC8B7" w:rsidR="004F07AB" w:rsidRPr="006A15C8" w:rsidRDefault="004F07AB" w:rsidP="00190112">
            <w:pPr>
              <w:jc w:val="center"/>
            </w:pPr>
            <w:r w:rsidRPr="006A15C8">
              <w:rPr>
                <w:szCs w:val="22"/>
              </w:rPr>
              <w:t>X</w:t>
            </w:r>
            <w:r w:rsidR="00190112" w:rsidRPr="00FD69C9">
              <w:rPr>
                <w:szCs w:val="22"/>
                <w:vertAlign w:val="superscript"/>
              </w:rPr>
              <w:t>2)</w:t>
            </w:r>
          </w:p>
        </w:tc>
        <w:tc>
          <w:tcPr>
            <w:tcW w:w="417" w:type="pct"/>
            <w:shd w:val="clear" w:color="auto" w:fill="DBE5F1" w:themeFill="accent1" w:themeFillTint="33"/>
            <w:vAlign w:val="center"/>
          </w:tcPr>
          <w:p w14:paraId="3E50BC82" w14:textId="77777777" w:rsidR="004F07AB" w:rsidRPr="004D7750" w:rsidRDefault="004F07AB" w:rsidP="00426FB1">
            <w:pPr>
              <w:jc w:val="center"/>
            </w:pPr>
            <w:r w:rsidRPr="004D7750">
              <w:t>-</w:t>
            </w:r>
          </w:p>
        </w:tc>
      </w:tr>
    </w:tbl>
    <w:p w14:paraId="0FACEE91" w14:textId="77777777" w:rsidR="004F07AB" w:rsidRPr="00D01CB5" w:rsidRDefault="004F07AB" w:rsidP="004F07AB">
      <w:pPr>
        <w:rPr>
          <w:highlight w:val="yellow"/>
          <w:u w:val="single"/>
        </w:rPr>
      </w:pPr>
    </w:p>
    <w:p w14:paraId="7848DBD5" w14:textId="77777777" w:rsidR="004F07AB" w:rsidRPr="0033747F" w:rsidRDefault="004F07AB" w:rsidP="00FE47EF">
      <w:pPr>
        <w:pStyle w:val="Listenabsatz"/>
        <w:numPr>
          <w:ilvl w:val="0"/>
          <w:numId w:val="22"/>
        </w:numPr>
        <w:rPr>
          <w:u w:val="single"/>
        </w:rPr>
      </w:pPr>
      <w:r w:rsidRPr="0033747F">
        <w:t>nicht möglich, falls Gesundheitsprüfung durchgeführt wurde</w:t>
      </w:r>
    </w:p>
    <w:p w14:paraId="1E266C33" w14:textId="7F82B148" w:rsidR="004F07AB" w:rsidRPr="0033747F" w:rsidRDefault="004F07AB" w:rsidP="004F07AB">
      <w:pPr>
        <w:pStyle w:val="Listenabsatz"/>
      </w:pPr>
      <w:r w:rsidRPr="0033747F">
        <w:t xml:space="preserve">Frist zur </w:t>
      </w:r>
      <w:r w:rsidR="00650BE1">
        <w:t>Nach</w:t>
      </w:r>
      <w:r w:rsidRPr="0033747F">
        <w:t>zahlung: 6 Monate</w:t>
      </w:r>
      <w:r w:rsidR="00761778">
        <w:t xml:space="preserve"> (FUR)</w:t>
      </w:r>
      <w:r w:rsidR="000935C0">
        <w:br/>
        <w:t>Eine WIK mit Nachzahlung wird technisch als Stornierung der Beitragsfreistellung durchgeführt (also Behandlung des Vertrags bzgl. Kostenbelastung, Bewertung</w:t>
      </w:r>
      <w:r w:rsidR="000935C0">
        <w:t>s</w:t>
      </w:r>
      <w:r w:rsidR="000935C0">
        <w:t>stichtage, Provision usw. so, als ob nie eine Beitragsfreistellung stattgefunden hätte.)</w:t>
      </w:r>
    </w:p>
    <w:p w14:paraId="13E941BA" w14:textId="21FAF9AA" w:rsidR="004F07AB" w:rsidRDefault="004F07AB" w:rsidP="00FE47EF">
      <w:pPr>
        <w:pStyle w:val="Listenabsatz"/>
        <w:numPr>
          <w:ilvl w:val="0"/>
          <w:numId w:val="22"/>
        </w:numPr>
      </w:pPr>
      <w:r w:rsidRPr="006A15C8">
        <w:t xml:space="preserve">Frist zur </w:t>
      </w:r>
      <w:r w:rsidR="00650BE1">
        <w:t>Nach</w:t>
      </w:r>
      <w:r w:rsidRPr="006A15C8">
        <w:t>zahlung: 6 Monate</w:t>
      </w:r>
    </w:p>
    <w:p w14:paraId="4010B0F3" w14:textId="77777777" w:rsidR="00A840AA" w:rsidRDefault="00A840AA" w:rsidP="00A840AA"/>
    <w:p w14:paraId="03743B37" w14:textId="1D10699A" w:rsidR="00A840AA" w:rsidRPr="006A15C8" w:rsidRDefault="00A840AA" w:rsidP="00A840AA">
      <w:r>
        <w:t>Vorteil: volle BUZ-Leistung bleibt erhalten</w:t>
      </w:r>
    </w:p>
    <w:p w14:paraId="768B4B78" w14:textId="77777777" w:rsidR="004F07AB" w:rsidRPr="00D01CB5" w:rsidRDefault="004F07AB" w:rsidP="004F07AB">
      <w:pPr>
        <w:rPr>
          <w:highlight w:val="yellow"/>
        </w:rPr>
      </w:pPr>
    </w:p>
    <w:p w14:paraId="58DB1EB2" w14:textId="2584AEF3" w:rsidR="004F07AB" w:rsidRPr="004D7750" w:rsidRDefault="004F07AB" w:rsidP="004F07AB">
      <w:pPr>
        <w:rPr>
          <w:b/>
          <w:u w:val="single"/>
        </w:rPr>
      </w:pPr>
      <w:r w:rsidRPr="004D7750">
        <w:rPr>
          <w:b/>
          <w:u w:val="single"/>
        </w:rPr>
        <w:t xml:space="preserve">Voraussetzungen für </w:t>
      </w:r>
      <w:r w:rsidR="00E4026D" w:rsidRPr="004D7750">
        <w:rPr>
          <w:b/>
          <w:u w:val="single"/>
        </w:rPr>
        <w:t xml:space="preserve">eine </w:t>
      </w:r>
      <w:r w:rsidRPr="004D7750">
        <w:rPr>
          <w:b/>
          <w:u w:val="single"/>
        </w:rPr>
        <w:t>WIK:</w:t>
      </w:r>
    </w:p>
    <w:p w14:paraId="69358647" w14:textId="77777777" w:rsidR="004F07AB" w:rsidRPr="00D01CB5" w:rsidRDefault="004F07AB" w:rsidP="004F07AB">
      <w:pPr>
        <w:rPr>
          <w:highlight w:val="yellow"/>
        </w:rPr>
      </w:pPr>
    </w:p>
    <w:tbl>
      <w:tblPr>
        <w:tblStyle w:val="Tabellenraster"/>
        <w:tblW w:w="5000" w:type="pct"/>
        <w:tblLayout w:type="fixed"/>
        <w:tblLook w:val="04A0" w:firstRow="1" w:lastRow="0" w:firstColumn="1" w:lastColumn="0" w:noHBand="0" w:noVBand="1"/>
      </w:tblPr>
      <w:tblGrid>
        <w:gridCol w:w="583"/>
        <w:gridCol w:w="1226"/>
        <w:gridCol w:w="1189"/>
        <w:gridCol w:w="1258"/>
        <w:gridCol w:w="1258"/>
        <w:gridCol w:w="1258"/>
        <w:gridCol w:w="1258"/>
        <w:gridCol w:w="1258"/>
      </w:tblGrid>
      <w:tr w:rsidR="00761778" w:rsidRPr="00D01CB5" w14:paraId="40DEA402" w14:textId="77777777" w:rsidTr="00761778">
        <w:trPr>
          <w:trHeight w:val="97"/>
        </w:trPr>
        <w:tc>
          <w:tcPr>
            <w:tcW w:w="314" w:type="pct"/>
            <w:vMerge w:val="restart"/>
          </w:tcPr>
          <w:p w14:paraId="456D360C" w14:textId="77777777" w:rsidR="00761778" w:rsidRPr="00D01CB5" w:rsidRDefault="00761778" w:rsidP="00426FB1">
            <w:pPr>
              <w:rPr>
                <w:b/>
                <w:highlight w:val="yellow"/>
              </w:rPr>
            </w:pPr>
          </w:p>
        </w:tc>
        <w:tc>
          <w:tcPr>
            <w:tcW w:w="660" w:type="pct"/>
            <w:vMerge w:val="restart"/>
            <w:vAlign w:val="center"/>
          </w:tcPr>
          <w:p w14:paraId="09BF458D" w14:textId="77777777" w:rsidR="00761778" w:rsidRPr="00D01CB5" w:rsidRDefault="00761778" w:rsidP="00426FB1">
            <w:pPr>
              <w:rPr>
                <w:b/>
                <w:highlight w:val="yellow"/>
              </w:rPr>
            </w:pPr>
          </w:p>
        </w:tc>
        <w:tc>
          <w:tcPr>
            <w:tcW w:w="640" w:type="pct"/>
            <w:vMerge w:val="restart"/>
            <w:shd w:val="clear" w:color="auto" w:fill="808080" w:themeFill="background1" w:themeFillShade="80"/>
          </w:tcPr>
          <w:p w14:paraId="09DBE7E0" w14:textId="77777777" w:rsidR="00761778" w:rsidRPr="00D01CB5" w:rsidRDefault="00761778" w:rsidP="00426FB1">
            <w:pPr>
              <w:jc w:val="center"/>
              <w:rPr>
                <w:b/>
                <w:highlight w:val="yellow"/>
              </w:rPr>
            </w:pPr>
            <w:r w:rsidRPr="00D01CB5">
              <w:rPr>
                <w:b/>
                <w:highlight w:val="yellow"/>
              </w:rPr>
              <w:t>TD</w:t>
            </w:r>
          </w:p>
        </w:tc>
        <w:tc>
          <w:tcPr>
            <w:tcW w:w="1354" w:type="pct"/>
            <w:gridSpan w:val="2"/>
            <w:shd w:val="clear" w:color="auto" w:fill="00B050"/>
            <w:vAlign w:val="center"/>
          </w:tcPr>
          <w:p w14:paraId="6F267254" w14:textId="3AEE40CD" w:rsidR="00761778" w:rsidRPr="00190112" w:rsidRDefault="00761778" w:rsidP="00426FB1">
            <w:pPr>
              <w:jc w:val="center"/>
              <w:rPr>
                <w:b/>
              </w:rPr>
            </w:pPr>
            <w:r w:rsidRPr="002F7E39">
              <w:rPr>
                <w:b/>
              </w:rPr>
              <w:t>HLV</w:t>
            </w:r>
          </w:p>
        </w:tc>
        <w:tc>
          <w:tcPr>
            <w:tcW w:w="677" w:type="pct"/>
            <w:vMerge w:val="restart"/>
            <w:shd w:val="clear" w:color="auto" w:fill="FF0000"/>
            <w:vAlign w:val="center"/>
          </w:tcPr>
          <w:p w14:paraId="49980C3F" w14:textId="7FD37B19" w:rsidR="00761778" w:rsidRPr="00190112" w:rsidRDefault="00761778" w:rsidP="00426FB1">
            <w:pPr>
              <w:jc w:val="center"/>
              <w:rPr>
                <w:b/>
              </w:rPr>
            </w:pPr>
            <w:r w:rsidRPr="00190112">
              <w:rPr>
                <w:b/>
              </w:rPr>
              <w:t>NL</w:t>
            </w:r>
          </w:p>
        </w:tc>
        <w:tc>
          <w:tcPr>
            <w:tcW w:w="677" w:type="pct"/>
            <w:vMerge w:val="restart"/>
            <w:shd w:val="clear" w:color="auto" w:fill="FFFF00"/>
            <w:vAlign w:val="center"/>
          </w:tcPr>
          <w:p w14:paraId="691AA5F9" w14:textId="77777777" w:rsidR="00761778" w:rsidRPr="006A15C8" w:rsidRDefault="00761778" w:rsidP="00426FB1">
            <w:pPr>
              <w:jc w:val="center"/>
              <w:rPr>
                <w:b/>
              </w:rPr>
            </w:pPr>
            <w:r w:rsidRPr="006A15C8">
              <w:rPr>
                <w:b/>
              </w:rPr>
              <w:t>PBL</w:t>
            </w:r>
          </w:p>
        </w:tc>
        <w:tc>
          <w:tcPr>
            <w:tcW w:w="677" w:type="pct"/>
            <w:vMerge w:val="restart"/>
            <w:shd w:val="clear" w:color="auto" w:fill="0070C0"/>
            <w:vAlign w:val="center"/>
          </w:tcPr>
          <w:p w14:paraId="3E5E4089" w14:textId="77777777" w:rsidR="00761778" w:rsidRPr="004D7750" w:rsidRDefault="00761778" w:rsidP="00426FB1">
            <w:pPr>
              <w:jc w:val="center"/>
              <w:rPr>
                <w:b/>
              </w:rPr>
            </w:pPr>
            <w:r w:rsidRPr="004D7750">
              <w:rPr>
                <w:b/>
              </w:rPr>
              <w:t>TAL</w:t>
            </w:r>
          </w:p>
        </w:tc>
      </w:tr>
      <w:tr w:rsidR="00761778" w:rsidRPr="00D01CB5" w14:paraId="2825D8E7" w14:textId="77777777" w:rsidTr="00761778">
        <w:trPr>
          <w:trHeight w:val="97"/>
        </w:trPr>
        <w:tc>
          <w:tcPr>
            <w:tcW w:w="314" w:type="pct"/>
            <w:vMerge/>
          </w:tcPr>
          <w:p w14:paraId="7797E505" w14:textId="77777777" w:rsidR="00761778" w:rsidRPr="00D01CB5" w:rsidRDefault="00761778" w:rsidP="00426FB1">
            <w:pPr>
              <w:rPr>
                <w:b/>
                <w:highlight w:val="yellow"/>
              </w:rPr>
            </w:pPr>
          </w:p>
        </w:tc>
        <w:tc>
          <w:tcPr>
            <w:tcW w:w="660" w:type="pct"/>
            <w:vMerge/>
            <w:vAlign w:val="center"/>
          </w:tcPr>
          <w:p w14:paraId="1939EB54" w14:textId="77777777" w:rsidR="00761778" w:rsidRPr="00D01CB5" w:rsidRDefault="00761778" w:rsidP="00426FB1">
            <w:pPr>
              <w:rPr>
                <w:b/>
                <w:highlight w:val="yellow"/>
              </w:rPr>
            </w:pPr>
          </w:p>
        </w:tc>
        <w:tc>
          <w:tcPr>
            <w:tcW w:w="640" w:type="pct"/>
            <w:vMerge/>
            <w:shd w:val="clear" w:color="auto" w:fill="808080" w:themeFill="background1" w:themeFillShade="80"/>
          </w:tcPr>
          <w:p w14:paraId="5E05A864" w14:textId="77777777" w:rsidR="00761778" w:rsidRPr="00D01CB5" w:rsidRDefault="00761778" w:rsidP="00426FB1">
            <w:pPr>
              <w:jc w:val="center"/>
              <w:rPr>
                <w:b/>
                <w:highlight w:val="yellow"/>
              </w:rPr>
            </w:pPr>
          </w:p>
        </w:tc>
        <w:tc>
          <w:tcPr>
            <w:tcW w:w="677" w:type="pct"/>
            <w:shd w:val="clear" w:color="auto" w:fill="00B050"/>
            <w:vAlign w:val="center"/>
          </w:tcPr>
          <w:p w14:paraId="1D1B13B0" w14:textId="32CF032E" w:rsidR="00761778" w:rsidRPr="002F7E39" w:rsidRDefault="00761778" w:rsidP="00426FB1">
            <w:pPr>
              <w:jc w:val="center"/>
              <w:rPr>
                <w:b/>
              </w:rPr>
            </w:pPr>
            <w:r>
              <w:rPr>
                <w:b/>
              </w:rPr>
              <w:t>FUR</w:t>
            </w:r>
          </w:p>
        </w:tc>
        <w:tc>
          <w:tcPr>
            <w:tcW w:w="677" w:type="pct"/>
            <w:shd w:val="clear" w:color="auto" w:fill="00B050"/>
            <w:vAlign w:val="center"/>
          </w:tcPr>
          <w:p w14:paraId="1A19EAFC" w14:textId="4AB9D70C" w:rsidR="00761778" w:rsidRPr="002F7E39" w:rsidRDefault="00761778" w:rsidP="00426FB1">
            <w:pPr>
              <w:jc w:val="center"/>
              <w:rPr>
                <w:b/>
              </w:rPr>
            </w:pPr>
            <w:r>
              <w:rPr>
                <w:b/>
              </w:rPr>
              <w:t>FSR</w:t>
            </w:r>
          </w:p>
        </w:tc>
        <w:tc>
          <w:tcPr>
            <w:tcW w:w="677" w:type="pct"/>
            <w:vMerge/>
            <w:shd w:val="clear" w:color="auto" w:fill="FF0000"/>
            <w:vAlign w:val="center"/>
          </w:tcPr>
          <w:p w14:paraId="6F58732D" w14:textId="77777777" w:rsidR="00761778" w:rsidRPr="00190112" w:rsidRDefault="00761778" w:rsidP="00426FB1">
            <w:pPr>
              <w:jc w:val="center"/>
              <w:rPr>
                <w:b/>
              </w:rPr>
            </w:pPr>
          </w:p>
        </w:tc>
        <w:tc>
          <w:tcPr>
            <w:tcW w:w="677" w:type="pct"/>
            <w:vMerge/>
            <w:shd w:val="clear" w:color="auto" w:fill="FFFF00"/>
            <w:vAlign w:val="center"/>
          </w:tcPr>
          <w:p w14:paraId="2F4776F1" w14:textId="77777777" w:rsidR="00761778" w:rsidRPr="006A15C8" w:rsidRDefault="00761778" w:rsidP="00426FB1">
            <w:pPr>
              <w:jc w:val="center"/>
              <w:rPr>
                <w:b/>
              </w:rPr>
            </w:pPr>
          </w:p>
        </w:tc>
        <w:tc>
          <w:tcPr>
            <w:tcW w:w="677" w:type="pct"/>
            <w:vMerge/>
            <w:shd w:val="clear" w:color="auto" w:fill="0070C0"/>
            <w:vAlign w:val="center"/>
          </w:tcPr>
          <w:p w14:paraId="63AABD1C" w14:textId="77777777" w:rsidR="00761778" w:rsidRPr="004D7750" w:rsidRDefault="00761778" w:rsidP="00426FB1">
            <w:pPr>
              <w:jc w:val="center"/>
              <w:rPr>
                <w:b/>
              </w:rPr>
            </w:pPr>
          </w:p>
        </w:tc>
      </w:tr>
      <w:tr w:rsidR="00761778" w:rsidRPr="00D01CB5" w14:paraId="6F96446D" w14:textId="77777777" w:rsidTr="00761778">
        <w:trPr>
          <w:cantSplit/>
          <w:trHeight w:val="1763"/>
        </w:trPr>
        <w:tc>
          <w:tcPr>
            <w:tcW w:w="314" w:type="pct"/>
            <w:vMerge w:val="restart"/>
            <w:textDirection w:val="btLr"/>
            <w:vAlign w:val="center"/>
          </w:tcPr>
          <w:p w14:paraId="3846AB35" w14:textId="77777777" w:rsidR="00761778" w:rsidRPr="004D7750" w:rsidRDefault="00761778" w:rsidP="00426FB1">
            <w:pPr>
              <w:ind w:left="113" w:right="113"/>
              <w:jc w:val="center"/>
              <w:rPr>
                <w:b/>
                <w:szCs w:val="22"/>
              </w:rPr>
            </w:pPr>
            <w:r w:rsidRPr="004D7750">
              <w:rPr>
                <w:b/>
                <w:szCs w:val="22"/>
                <w:u w:val="single"/>
              </w:rPr>
              <w:t>Ohne</w:t>
            </w:r>
            <w:r w:rsidRPr="004D7750">
              <w:rPr>
                <w:b/>
                <w:szCs w:val="22"/>
              </w:rPr>
              <w:t xml:space="preserve"> Gesundheitsprüfung</w:t>
            </w:r>
          </w:p>
        </w:tc>
        <w:tc>
          <w:tcPr>
            <w:tcW w:w="660" w:type="pct"/>
            <w:vMerge w:val="restart"/>
            <w:vAlign w:val="center"/>
          </w:tcPr>
          <w:p w14:paraId="0A22D8DD" w14:textId="77777777" w:rsidR="00761778" w:rsidRPr="004D7750" w:rsidRDefault="00761778" w:rsidP="00426FB1">
            <w:pPr>
              <w:jc w:val="center"/>
              <w:rPr>
                <w:b/>
                <w:szCs w:val="22"/>
              </w:rPr>
            </w:pPr>
            <w:r w:rsidRPr="004D7750">
              <w:rPr>
                <w:b/>
                <w:szCs w:val="22"/>
              </w:rPr>
              <w:t>Maximal verstr</w:t>
            </w:r>
            <w:r w:rsidRPr="004D7750">
              <w:rPr>
                <w:b/>
                <w:szCs w:val="22"/>
              </w:rPr>
              <w:t>i</w:t>
            </w:r>
            <w:r w:rsidRPr="004D7750">
              <w:rPr>
                <w:b/>
                <w:szCs w:val="22"/>
              </w:rPr>
              <w:t>chene Zeit seit Freiste</w:t>
            </w:r>
            <w:r w:rsidRPr="004D7750">
              <w:rPr>
                <w:b/>
                <w:szCs w:val="22"/>
              </w:rPr>
              <w:t>l</w:t>
            </w:r>
            <w:r w:rsidRPr="004D7750">
              <w:rPr>
                <w:b/>
                <w:szCs w:val="22"/>
              </w:rPr>
              <w:t>lung</w:t>
            </w:r>
          </w:p>
        </w:tc>
        <w:tc>
          <w:tcPr>
            <w:tcW w:w="640" w:type="pct"/>
            <w:vMerge w:val="restart"/>
            <w:shd w:val="clear" w:color="auto" w:fill="D9D9D9" w:themeFill="background1" w:themeFillShade="D9"/>
            <w:vAlign w:val="center"/>
          </w:tcPr>
          <w:p w14:paraId="75E64A22" w14:textId="77777777" w:rsidR="00761778" w:rsidRPr="00D01CB5" w:rsidRDefault="00761778" w:rsidP="00426FB1">
            <w:pPr>
              <w:jc w:val="center"/>
              <w:rPr>
                <w:szCs w:val="20"/>
                <w:highlight w:val="yellow"/>
              </w:rPr>
            </w:pPr>
          </w:p>
        </w:tc>
        <w:tc>
          <w:tcPr>
            <w:tcW w:w="677" w:type="pct"/>
            <w:shd w:val="clear" w:color="auto" w:fill="EAF1DD" w:themeFill="accent3" w:themeFillTint="33"/>
            <w:vAlign w:val="center"/>
          </w:tcPr>
          <w:p w14:paraId="1EB6EEDE" w14:textId="41C96ECF" w:rsidR="00761778" w:rsidRPr="002F7E39" w:rsidRDefault="00761778" w:rsidP="00426FB1">
            <w:pPr>
              <w:jc w:val="center"/>
              <w:rPr>
                <w:szCs w:val="20"/>
              </w:rPr>
            </w:pPr>
            <w:r w:rsidRPr="002F7E39">
              <w:rPr>
                <w:szCs w:val="20"/>
              </w:rPr>
              <w:t>Ohne BU und ohne Erhöhung der TFL bei WIK:</w:t>
            </w:r>
          </w:p>
          <w:p w14:paraId="6AF67F81" w14:textId="3D0A67F1" w:rsidR="00761778" w:rsidRPr="002F7E39" w:rsidRDefault="00761778" w:rsidP="00426FB1">
            <w:pPr>
              <w:jc w:val="center"/>
              <w:rPr>
                <w:szCs w:val="20"/>
              </w:rPr>
            </w:pPr>
            <w:r w:rsidRPr="002F7E39">
              <w:rPr>
                <w:szCs w:val="20"/>
              </w:rPr>
              <w:t>36 Monate</w:t>
            </w:r>
          </w:p>
        </w:tc>
        <w:tc>
          <w:tcPr>
            <w:tcW w:w="677" w:type="pct"/>
            <w:vMerge w:val="restart"/>
            <w:shd w:val="clear" w:color="auto" w:fill="EAF1DD" w:themeFill="accent3" w:themeFillTint="33"/>
            <w:vAlign w:val="center"/>
          </w:tcPr>
          <w:p w14:paraId="72C13F3B" w14:textId="7A02AA47" w:rsidR="00761778" w:rsidRPr="00190112" w:rsidRDefault="00761778" w:rsidP="00761778">
            <w:pPr>
              <w:jc w:val="center"/>
              <w:rPr>
                <w:szCs w:val="20"/>
              </w:rPr>
            </w:pPr>
            <w:r>
              <w:rPr>
                <w:szCs w:val="20"/>
              </w:rPr>
              <w:t>keine</w:t>
            </w:r>
          </w:p>
        </w:tc>
        <w:tc>
          <w:tcPr>
            <w:tcW w:w="677" w:type="pct"/>
            <w:shd w:val="clear" w:color="auto" w:fill="F2DBDB" w:themeFill="accent2" w:themeFillTint="33"/>
            <w:vAlign w:val="center"/>
          </w:tcPr>
          <w:p w14:paraId="0D86754C" w14:textId="30FCF149" w:rsidR="00761778" w:rsidRPr="00190112" w:rsidRDefault="00761778" w:rsidP="00426FB1">
            <w:pPr>
              <w:jc w:val="center"/>
              <w:rPr>
                <w:szCs w:val="20"/>
              </w:rPr>
            </w:pPr>
            <w:r w:rsidRPr="00190112">
              <w:rPr>
                <w:szCs w:val="20"/>
              </w:rPr>
              <w:t>keine</w:t>
            </w:r>
          </w:p>
        </w:tc>
        <w:tc>
          <w:tcPr>
            <w:tcW w:w="677" w:type="pct"/>
            <w:vMerge w:val="restart"/>
            <w:shd w:val="clear" w:color="auto" w:fill="FFFFCC"/>
            <w:vAlign w:val="center"/>
          </w:tcPr>
          <w:p w14:paraId="7A4E9AA1" w14:textId="77777777" w:rsidR="00761778" w:rsidRPr="006A15C8" w:rsidRDefault="00761778" w:rsidP="00426FB1">
            <w:pPr>
              <w:jc w:val="center"/>
              <w:rPr>
                <w:szCs w:val="20"/>
              </w:rPr>
            </w:pPr>
            <w:r w:rsidRPr="006A15C8">
              <w:rPr>
                <w:szCs w:val="20"/>
              </w:rPr>
              <w:t>24 Monate</w:t>
            </w:r>
          </w:p>
        </w:tc>
        <w:tc>
          <w:tcPr>
            <w:tcW w:w="677" w:type="pct"/>
            <w:vMerge w:val="restart"/>
            <w:shd w:val="clear" w:color="auto" w:fill="DBE5F1" w:themeFill="accent1" w:themeFillTint="33"/>
            <w:vAlign w:val="center"/>
          </w:tcPr>
          <w:p w14:paraId="348F1145" w14:textId="77777777" w:rsidR="00761778" w:rsidRPr="004D7750" w:rsidRDefault="00761778" w:rsidP="00426FB1">
            <w:pPr>
              <w:jc w:val="center"/>
              <w:rPr>
                <w:szCs w:val="20"/>
              </w:rPr>
            </w:pPr>
            <w:r w:rsidRPr="004D7750">
              <w:rPr>
                <w:szCs w:val="20"/>
              </w:rPr>
              <w:t>24 Monate</w:t>
            </w:r>
          </w:p>
        </w:tc>
      </w:tr>
      <w:tr w:rsidR="00761778" w:rsidRPr="00D01CB5" w14:paraId="6C6FFD57" w14:textId="77777777" w:rsidTr="00761778">
        <w:trPr>
          <w:cantSplit/>
          <w:trHeight w:val="871"/>
        </w:trPr>
        <w:tc>
          <w:tcPr>
            <w:tcW w:w="314" w:type="pct"/>
            <w:vMerge/>
            <w:textDirection w:val="btLr"/>
            <w:vAlign w:val="center"/>
          </w:tcPr>
          <w:p w14:paraId="72CC0AEC" w14:textId="0CCEB770" w:rsidR="00761778" w:rsidRPr="004D7750" w:rsidRDefault="00761778" w:rsidP="00426FB1">
            <w:pPr>
              <w:ind w:left="113" w:right="113"/>
              <w:jc w:val="center"/>
              <w:rPr>
                <w:b/>
                <w:szCs w:val="22"/>
                <w:u w:val="single"/>
              </w:rPr>
            </w:pPr>
          </w:p>
        </w:tc>
        <w:tc>
          <w:tcPr>
            <w:tcW w:w="660" w:type="pct"/>
            <w:vMerge/>
            <w:textDirection w:val="btLr"/>
            <w:vAlign w:val="center"/>
          </w:tcPr>
          <w:p w14:paraId="18CBED35" w14:textId="77777777" w:rsidR="00761778" w:rsidRPr="004D7750" w:rsidRDefault="00761778" w:rsidP="00426FB1">
            <w:pPr>
              <w:ind w:left="113" w:right="113"/>
              <w:jc w:val="center"/>
              <w:rPr>
                <w:b/>
                <w:szCs w:val="22"/>
              </w:rPr>
            </w:pPr>
          </w:p>
        </w:tc>
        <w:tc>
          <w:tcPr>
            <w:tcW w:w="640" w:type="pct"/>
            <w:vMerge/>
            <w:shd w:val="clear" w:color="auto" w:fill="D9D9D9" w:themeFill="background1" w:themeFillShade="D9"/>
            <w:vAlign w:val="center"/>
          </w:tcPr>
          <w:p w14:paraId="6257CC44" w14:textId="77777777" w:rsidR="00761778" w:rsidRPr="00D01CB5" w:rsidRDefault="00761778" w:rsidP="00426FB1">
            <w:pPr>
              <w:jc w:val="center"/>
              <w:rPr>
                <w:szCs w:val="20"/>
                <w:highlight w:val="yellow"/>
              </w:rPr>
            </w:pPr>
          </w:p>
        </w:tc>
        <w:tc>
          <w:tcPr>
            <w:tcW w:w="677" w:type="pct"/>
            <w:shd w:val="clear" w:color="auto" w:fill="EAF1DD" w:themeFill="accent3" w:themeFillTint="33"/>
            <w:vAlign w:val="center"/>
          </w:tcPr>
          <w:p w14:paraId="5D442784" w14:textId="785F4FA9" w:rsidR="00761778" w:rsidRPr="002F7E39" w:rsidRDefault="00761778" w:rsidP="00426FB1">
            <w:pPr>
              <w:jc w:val="center"/>
              <w:rPr>
                <w:szCs w:val="20"/>
              </w:rPr>
            </w:pPr>
            <w:r w:rsidRPr="002F7E39">
              <w:rPr>
                <w:szCs w:val="20"/>
              </w:rPr>
              <w:t>sonst:</w:t>
            </w:r>
          </w:p>
          <w:p w14:paraId="1AACD27D" w14:textId="32A90050" w:rsidR="00761778" w:rsidRPr="002F7E39" w:rsidRDefault="00761778" w:rsidP="00426FB1">
            <w:pPr>
              <w:jc w:val="center"/>
              <w:rPr>
                <w:szCs w:val="20"/>
                <w:vertAlign w:val="superscript"/>
              </w:rPr>
            </w:pPr>
            <w:r w:rsidRPr="002F7E39">
              <w:rPr>
                <w:szCs w:val="20"/>
              </w:rPr>
              <w:t>6 Monate</w:t>
            </w:r>
            <w:r w:rsidRPr="002F7E39">
              <w:rPr>
                <w:szCs w:val="20"/>
                <w:vertAlign w:val="superscript"/>
              </w:rPr>
              <w:t>2)</w:t>
            </w:r>
          </w:p>
        </w:tc>
        <w:tc>
          <w:tcPr>
            <w:tcW w:w="677" w:type="pct"/>
            <w:vMerge/>
            <w:shd w:val="clear" w:color="auto" w:fill="EAF1DD" w:themeFill="accent3" w:themeFillTint="33"/>
          </w:tcPr>
          <w:p w14:paraId="7233DF50" w14:textId="77777777" w:rsidR="00761778" w:rsidRPr="00190112" w:rsidRDefault="00761778" w:rsidP="00426FB1">
            <w:pPr>
              <w:jc w:val="center"/>
              <w:rPr>
                <w:szCs w:val="20"/>
              </w:rPr>
            </w:pPr>
          </w:p>
        </w:tc>
        <w:tc>
          <w:tcPr>
            <w:tcW w:w="677" w:type="pct"/>
            <w:shd w:val="clear" w:color="auto" w:fill="F2DBDB" w:themeFill="accent2" w:themeFillTint="33"/>
            <w:vAlign w:val="center"/>
          </w:tcPr>
          <w:p w14:paraId="480209D5" w14:textId="7AA39FBC" w:rsidR="00761778" w:rsidRPr="00190112" w:rsidRDefault="00761778" w:rsidP="00426FB1">
            <w:pPr>
              <w:jc w:val="center"/>
              <w:rPr>
                <w:szCs w:val="20"/>
              </w:rPr>
            </w:pPr>
            <w:r w:rsidRPr="00190112">
              <w:rPr>
                <w:szCs w:val="20"/>
              </w:rPr>
              <w:t xml:space="preserve">Mit BUZ: </w:t>
            </w:r>
          </w:p>
          <w:p w14:paraId="7313CF96" w14:textId="11401DA1" w:rsidR="00761778" w:rsidRPr="00190112" w:rsidRDefault="00761778" w:rsidP="00426FB1">
            <w:pPr>
              <w:jc w:val="center"/>
              <w:rPr>
                <w:szCs w:val="20"/>
              </w:rPr>
            </w:pPr>
            <w:r w:rsidRPr="00190112">
              <w:rPr>
                <w:szCs w:val="20"/>
              </w:rPr>
              <w:t>6 Monate</w:t>
            </w:r>
          </w:p>
        </w:tc>
        <w:tc>
          <w:tcPr>
            <w:tcW w:w="677" w:type="pct"/>
            <w:vMerge/>
            <w:shd w:val="clear" w:color="auto" w:fill="FFFFCC"/>
            <w:vAlign w:val="center"/>
          </w:tcPr>
          <w:p w14:paraId="5A0FA6F3" w14:textId="77777777" w:rsidR="00761778" w:rsidRPr="006A15C8" w:rsidRDefault="00761778" w:rsidP="00426FB1">
            <w:pPr>
              <w:jc w:val="center"/>
              <w:rPr>
                <w:szCs w:val="20"/>
              </w:rPr>
            </w:pPr>
          </w:p>
        </w:tc>
        <w:tc>
          <w:tcPr>
            <w:tcW w:w="677" w:type="pct"/>
            <w:vMerge/>
            <w:shd w:val="clear" w:color="auto" w:fill="DBE5F1" w:themeFill="accent1" w:themeFillTint="33"/>
            <w:vAlign w:val="center"/>
          </w:tcPr>
          <w:p w14:paraId="2584A30D" w14:textId="77777777" w:rsidR="00761778" w:rsidRPr="004D7750" w:rsidRDefault="00761778" w:rsidP="00426FB1">
            <w:pPr>
              <w:jc w:val="center"/>
              <w:rPr>
                <w:szCs w:val="20"/>
              </w:rPr>
            </w:pPr>
          </w:p>
        </w:tc>
      </w:tr>
      <w:tr w:rsidR="00761778" w:rsidRPr="00D01CB5" w14:paraId="6584C0EB" w14:textId="77777777" w:rsidTr="00761778">
        <w:trPr>
          <w:cantSplit/>
          <w:trHeight w:val="1559"/>
        </w:trPr>
        <w:tc>
          <w:tcPr>
            <w:tcW w:w="314" w:type="pct"/>
            <w:vMerge/>
            <w:textDirection w:val="btLr"/>
          </w:tcPr>
          <w:p w14:paraId="1F56E7B9" w14:textId="77777777" w:rsidR="00761778" w:rsidRPr="004D7750" w:rsidRDefault="00761778" w:rsidP="00426FB1">
            <w:pPr>
              <w:ind w:left="113" w:right="113"/>
              <w:jc w:val="center"/>
              <w:rPr>
                <w:szCs w:val="22"/>
              </w:rPr>
            </w:pPr>
          </w:p>
        </w:tc>
        <w:tc>
          <w:tcPr>
            <w:tcW w:w="660" w:type="pct"/>
            <w:vAlign w:val="center"/>
          </w:tcPr>
          <w:p w14:paraId="64045416" w14:textId="77777777" w:rsidR="00761778" w:rsidRPr="004D7750" w:rsidRDefault="00761778" w:rsidP="00426FB1">
            <w:pPr>
              <w:jc w:val="center"/>
              <w:rPr>
                <w:b/>
                <w:szCs w:val="22"/>
              </w:rPr>
            </w:pPr>
            <w:r w:rsidRPr="004D7750">
              <w:rPr>
                <w:b/>
                <w:szCs w:val="22"/>
              </w:rPr>
              <w:t>Sonstige Vorau</w:t>
            </w:r>
            <w:r w:rsidRPr="004D7750">
              <w:rPr>
                <w:b/>
                <w:szCs w:val="22"/>
              </w:rPr>
              <w:t>s</w:t>
            </w:r>
            <w:r w:rsidRPr="004D7750">
              <w:rPr>
                <w:b/>
                <w:szCs w:val="22"/>
              </w:rPr>
              <w:t>setzu</w:t>
            </w:r>
            <w:r w:rsidRPr="004D7750">
              <w:rPr>
                <w:b/>
                <w:szCs w:val="22"/>
              </w:rPr>
              <w:t>n</w:t>
            </w:r>
            <w:r w:rsidRPr="004D7750">
              <w:rPr>
                <w:b/>
                <w:szCs w:val="22"/>
              </w:rPr>
              <w:t>gen</w:t>
            </w:r>
          </w:p>
        </w:tc>
        <w:tc>
          <w:tcPr>
            <w:tcW w:w="640" w:type="pct"/>
            <w:shd w:val="clear" w:color="auto" w:fill="D9D9D9" w:themeFill="background1" w:themeFillShade="D9"/>
            <w:vAlign w:val="center"/>
          </w:tcPr>
          <w:p w14:paraId="151AAC75" w14:textId="77777777" w:rsidR="00761778" w:rsidRPr="00D01CB5" w:rsidRDefault="00761778" w:rsidP="00426FB1">
            <w:pPr>
              <w:jc w:val="center"/>
              <w:rPr>
                <w:szCs w:val="20"/>
                <w:highlight w:val="yellow"/>
              </w:rPr>
            </w:pPr>
          </w:p>
        </w:tc>
        <w:tc>
          <w:tcPr>
            <w:tcW w:w="677" w:type="pct"/>
            <w:shd w:val="clear" w:color="auto" w:fill="EAF1DD" w:themeFill="accent3" w:themeFillTint="33"/>
            <w:vAlign w:val="center"/>
          </w:tcPr>
          <w:p w14:paraId="3B56BD86" w14:textId="34B3AFE5" w:rsidR="00761778" w:rsidRPr="002F7E39" w:rsidRDefault="00761778" w:rsidP="00426FB1">
            <w:pPr>
              <w:jc w:val="center"/>
              <w:rPr>
                <w:szCs w:val="20"/>
                <w:vertAlign w:val="superscript"/>
              </w:rPr>
            </w:pPr>
            <w:r w:rsidRPr="002F7E39">
              <w:rPr>
                <w:szCs w:val="20"/>
              </w:rPr>
              <w:t>Restliche BZD</w:t>
            </w:r>
            <w:r w:rsidRPr="002F7E39">
              <w:rPr>
                <w:szCs w:val="20"/>
                <w:vertAlign w:val="superscript"/>
              </w:rPr>
              <w:t>1)</w:t>
            </w:r>
            <w:r w:rsidRPr="002F7E39">
              <w:rPr>
                <w:szCs w:val="20"/>
              </w:rPr>
              <w:t xml:space="preserve"> &gt;= 1 Jahr</w:t>
            </w:r>
          </w:p>
        </w:tc>
        <w:tc>
          <w:tcPr>
            <w:tcW w:w="677" w:type="pct"/>
            <w:shd w:val="clear" w:color="auto" w:fill="EAF1DD" w:themeFill="accent3" w:themeFillTint="33"/>
            <w:vAlign w:val="center"/>
          </w:tcPr>
          <w:p w14:paraId="7D869FEF" w14:textId="534B598E" w:rsidR="00761778" w:rsidRPr="00190112" w:rsidRDefault="00761778" w:rsidP="00761778">
            <w:pPr>
              <w:jc w:val="center"/>
              <w:rPr>
                <w:szCs w:val="20"/>
              </w:rPr>
            </w:pPr>
            <w:r>
              <w:rPr>
                <w:szCs w:val="20"/>
              </w:rPr>
              <w:t>keine</w:t>
            </w:r>
          </w:p>
        </w:tc>
        <w:tc>
          <w:tcPr>
            <w:tcW w:w="677" w:type="pct"/>
            <w:shd w:val="clear" w:color="auto" w:fill="F2DBDB" w:themeFill="accent2" w:themeFillTint="33"/>
            <w:vAlign w:val="center"/>
          </w:tcPr>
          <w:p w14:paraId="09B1A04A" w14:textId="4B0AEF2E" w:rsidR="00761778" w:rsidRPr="00190112" w:rsidRDefault="00761778" w:rsidP="00426FB1">
            <w:pPr>
              <w:jc w:val="center"/>
              <w:rPr>
                <w:szCs w:val="20"/>
              </w:rPr>
            </w:pPr>
            <w:r w:rsidRPr="00190112">
              <w:rPr>
                <w:szCs w:val="20"/>
              </w:rPr>
              <w:t>Restliche BZD &gt;= 5 Jahre</w:t>
            </w:r>
          </w:p>
        </w:tc>
        <w:tc>
          <w:tcPr>
            <w:tcW w:w="677" w:type="pct"/>
            <w:shd w:val="clear" w:color="auto" w:fill="FFFFCC"/>
            <w:vAlign w:val="center"/>
          </w:tcPr>
          <w:p w14:paraId="7E5EEBDB" w14:textId="0CDCB157" w:rsidR="00761778" w:rsidRPr="006A15C8" w:rsidRDefault="00761778" w:rsidP="00426FB1">
            <w:pPr>
              <w:jc w:val="center"/>
              <w:rPr>
                <w:szCs w:val="20"/>
              </w:rPr>
            </w:pPr>
            <w:r w:rsidRPr="006A15C8">
              <w:rPr>
                <w:szCs w:val="20"/>
              </w:rPr>
              <w:t>keine</w:t>
            </w:r>
          </w:p>
        </w:tc>
        <w:tc>
          <w:tcPr>
            <w:tcW w:w="677" w:type="pct"/>
            <w:shd w:val="clear" w:color="auto" w:fill="DBE5F1" w:themeFill="accent1" w:themeFillTint="33"/>
            <w:vAlign w:val="center"/>
          </w:tcPr>
          <w:p w14:paraId="1A8B1A83" w14:textId="749D1F2D" w:rsidR="00761778" w:rsidRPr="004D7750" w:rsidRDefault="00761778" w:rsidP="00426FB1">
            <w:pPr>
              <w:jc w:val="center"/>
              <w:rPr>
                <w:szCs w:val="20"/>
              </w:rPr>
            </w:pPr>
            <w:r w:rsidRPr="004D7750">
              <w:rPr>
                <w:szCs w:val="20"/>
              </w:rPr>
              <w:t>keine</w:t>
            </w:r>
          </w:p>
        </w:tc>
      </w:tr>
      <w:tr w:rsidR="00761778" w:rsidRPr="00D01CB5" w14:paraId="44A9B2B2" w14:textId="77777777" w:rsidTr="00761778">
        <w:trPr>
          <w:cantSplit/>
          <w:trHeight w:val="1559"/>
        </w:trPr>
        <w:tc>
          <w:tcPr>
            <w:tcW w:w="314" w:type="pct"/>
            <w:vMerge w:val="restart"/>
            <w:textDirection w:val="btLr"/>
            <w:vAlign w:val="center"/>
          </w:tcPr>
          <w:p w14:paraId="30E9F374" w14:textId="77777777" w:rsidR="00761778" w:rsidRPr="004D7750" w:rsidRDefault="00761778" w:rsidP="00426FB1">
            <w:pPr>
              <w:ind w:left="113" w:right="113"/>
              <w:jc w:val="center"/>
              <w:rPr>
                <w:b/>
                <w:szCs w:val="22"/>
              </w:rPr>
            </w:pPr>
            <w:r w:rsidRPr="004D7750">
              <w:rPr>
                <w:b/>
                <w:szCs w:val="22"/>
                <w:u w:val="single"/>
              </w:rPr>
              <w:lastRenderedPageBreak/>
              <w:t>Mit</w:t>
            </w:r>
            <w:r w:rsidRPr="004D7750">
              <w:rPr>
                <w:b/>
                <w:szCs w:val="22"/>
              </w:rPr>
              <w:t xml:space="preserve"> Gesundheitsprüfung</w:t>
            </w:r>
          </w:p>
        </w:tc>
        <w:tc>
          <w:tcPr>
            <w:tcW w:w="660" w:type="pct"/>
            <w:vAlign w:val="center"/>
          </w:tcPr>
          <w:p w14:paraId="1A2D7B31" w14:textId="77777777" w:rsidR="00761778" w:rsidRPr="004D7750" w:rsidRDefault="00761778" w:rsidP="00426FB1">
            <w:pPr>
              <w:jc w:val="center"/>
              <w:rPr>
                <w:b/>
                <w:szCs w:val="22"/>
              </w:rPr>
            </w:pPr>
            <w:r w:rsidRPr="004D7750">
              <w:rPr>
                <w:b/>
                <w:szCs w:val="22"/>
              </w:rPr>
              <w:t>Maximal verstr</w:t>
            </w:r>
            <w:r w:rsidRPr="004D7750">
              <w:rPr>
                <w:b/>
                <w:szCs w:val="22"/>
              </w:rPr>
              <w:t>i</w:t>
            </w:r>
            <w:r w:rsidRPr="004D7750">
              <w:rPr>
                <w:b/>
                <w:szCs w:val="22"/>
              </w:rPr>
              <w:t>chene Zeit seit Freiste</w:t>
            </w:r>
            <w:r w:rsidRPr="004D7750">
              <w:rPr>
                <w:b/>
                <w:szCs w:val="22"/>
              </w:rPr>
              <w:t>l</w:t>
            </w:r>
            <w:r w:rsidRPr="004D7750">
              <w:rPr>
                <w:b/>
                <w:szCs w:val="22"/>
              </w:rPr>
              <w:t>lung</w:t>
            </w:r>
          </w:p>
        </w:tc>
        <w:tc>
          <w:tcPr>
            <w:tcW w:w="640" w:type="pct"/>
            <w:shd w:val="clear" w:color="auto" w:fill="D9D9D9" w:themeFill="background1" w:themeFillShade="D9"/>
            <w:vAlign w:val="center"/>
          </w:tcPr>
          <w:p w14:paraId="5DDBB64E" w14:textId="77777777" w:rsidR="00761778" w:rsidRPr="00D01CB5" w:rsidRDefault="00761778" w:rsidP="00426FB1">
            <w:pPr>
              <w:jc w:val="center"/>
              <w:rPr>
                <w:szCs w:val="20"/>
                <w:highlight w:val="yellow"/>
              </w:rPr>
            </w:pPr>
          </w:p>
        </w:tc>
        <w:tc>
          <w:tcPr>
            <w:tcW w:w="677" w:type="pct"/>
            <w:shd w:val="clear" w:color="auto" w:fill="EAF1DD" w:themeFill="accent3" w:themeFillTint="33"/>
            <w:vAlign w:val="center"/>
          </w:tcPr>
          <w:p w14:paraId="50EDAE52" w14:textId="77777777" w:rsidR="00761778" w:rsidRPr="002F7E39" w:rsidRDefault="00761778" w:rsidP="00426FB1">
            <w:pPr>
              <w:jc w:val="center"/>
              <w:rPr>
                <w:szCs w:val="20"/>
              </w:rPr>
            </w:pPr>
            <w:r w:rsidRPr="002F7E39">
              <w:rPr>
                <w:szCs w:val="20"/>
              </w:rPr>
              <w:t>36 Monate</w:t>
            </w:r>
          </w:p>
        </w:tc>
        <w:tc>
          <w:tcPr>
            <w:tcW w:w="677" w:type="pct"/>
            <w:shd w:val="clear" w:color="auto" w:fill="EAF1DD" w:themeFill="accent3" w:themeFillTint="33"/>
            <w:vAlign w:val="center"/>
          </w:tcPr>
          <w:p w14:paraId="4BF45896" w14:textId="7FB6FAD9" w:rsidR="00761778" w:rsidRPr="00190112" w:rsidRDefault="00761778" w:rsidP="00761778">
            <w:pPr>
              <w:jc w:val="center"/>
              <w:rPr>
                <w:szCs w:val="20"/>
              </w:rPr>
            </w:pPr>
            <w:r>
              <w:rPr>
                <w:szCs w:val="20"/>
              </w:rPr>
              <w:t>-</w:t>
            </w:r>
          </w:p>
        </w:tc>
        <w:tc>
          <w:tcPr>
            <w:tcW w:w="677" w:type="pct"/>
            <w:shd w:val="clear" w:color="auto" w:fill="F2DBDB" w:themeFill="accent2" w:themeFillTint="33"/>
            <w:vAlign w:val="center"/>
          </w:tcPr>
          <w:p w14:paraId="49454D6A" w14:textId="30B28711" w:rsidR="00761778" w:rsidRPr="00190112" w:rsidRDefault="00761778" w:rsidP="00426FB1">
            <w:pPr>
              <w:jc w:val="center"/>
              <w:rPr>
                <w:szCs w:val="20"/>
              </w:rPr>
            </w:pPr>
            <w:r w:rsidRPr="00190112">
              <w:rPr>
                <w:szCs w:val="20"/>
              </w:rPr>
              <w:t>keine</w:t>
            </w:r>
          </w:p>
        </w:tc>
        <w:tc>
          <w:tcPr>
            <w:tcW w:w="677" w:type="pct"/>
            <w:shd w:val="clear" w:color="auto" w:fill="FFFFCC"/>
            <w:vAlign w:val="center"/>
          </w:tcPr>
          <w:p w14:paraId="02B7BC3F" w14:textId="098C05AA" w:rsidR="00761778" w:rsidRPr="006A15C8" w:rsidRDefault="00761778" w:rsidP="00426FB1">
            <w:pPr>
              <w:jc w:val="center"/>
              <w:rPr>
                <w:szCs w:val="20"/>
              </w:rPr>
            </w:pPr>
            <w:r w:rsidRPr="006A15C8">
              <w:rPr>
                <w:szCs w:val="20"/>
              </w:rPr>
              <w:t>-</w:t>
            </w:r>
          </w:p>
        </w:tc>
        <w:tc>
          <w:tcPr>
            <w:tcW w:w="677" w:type="pct"/>
            <w:shd w:val="clear" w:color="auto" w:fill="DBE5F1" w:themeFill="accent1" w:themeFillTint="33"/>
            <w:vAlign w:val="center"/>
          </w:tcPr>
          <w:p w14:paraId="5DBD5D1B" w14:textId="3CAA90D0" w:rsidR="00761778" w:rsidRPr="004D7750" w:rsidRDefault="00761778" w:rsidP="00426FB1">
            <w:pPr>
              <w:jc w:val="center"/>
              <w:rPr>
                <w:szCs w:val="20"/>
              </w:rPr>
            </w:pPr>
            <w:r w:rsidRPr="004D7750">
              <w:rPr>
                <w:szCs w:val="20"/>
              </w:rPr>
              <w:t>-</w:t>
            </w:r>
          </w:p>
        </w:tc>
      </w:tr>
      <w:tr w:rsidR="00761778" w:rsidRPr="00D01CB5" w14:paraId="4138834C" w14:textId="77777777" w:rsidTr="00761778">
        <w:trPr>
          <w:cantSplit/>
          <w:trHeight w:val="1559"/>
        </w:trPr>
        <w:tc>
          <w:tcPr>
            <w:tcW w:w="314" w:type="pct"/>
            <w:vMerge/>
            <w:textDirection w:val="btLr"/>
          </w:tcPr>
          <w:p w14:paraId="3D3937FF" w14:textId="77777777" w:rsidR="00761778" w:rsidRPr="00D01CB5" w:rsidRDefault="00761778" w:rsidP="00426FB1">
            <w:pPr>
              <w:ind w:left="113" w:right="113"/>
              <w:jc w:val="center"/>
              <w:rPr>
                <w:szCs w:val="22"/>
                <w:highlight w:val="yellow"/>
              </w:rPr>
            </w:pPr>
          </w:p>
        </w:tc>
        <w:tc>
          <w:tcPr>
            <w:tcW w:w="660" w:type="pct"/>
            <w:vAlign w:val="center"/>
          </w:tcPr>
          <w:p w14:paraId="5726099A" w14:textId="77777777" w:rsidR="00761778" w:rsidRPr="004D7750" w:rsidRDefault="00761778" w:rsidP="00426FB1">
            <w:pPr>
              <w:jc w:val="center"/>
              <w:rPr>
                <w:b/>
                <w:szCs w:val="22"/>
              </w:rPr>
            </w:pPr>
            <w:r w:rsidRPr="004D7750">
              <w:rPr>
                <w:b/>
                <w:szCs w:val="22"/>
              </w:rPr>
              <w:t>Sonstige Vorau</w:t>
            </w:r>
            <w:r w:rsidRPr="004D7750">
              <w:rPr>
                <w:b/>
                <w:szCs w:val="22"/>
              </w:rPr>
              <w:t>s</w:t>
            </w:r>
            <w:r w:rsidRPr="004D7750">
              <w:rPr>
                <w:b/>
                <w:szCs w:val="22"/>
              </w:rPr>
              <w:t>setzu</w:t>
            </w:r>
            <w:r w:rsidRPr="004D7750">
              <w:rPr>
                <w:b/>
                <w:szCs w:val="22"/>
              </w:rPr>
              <w:t>n</w:t>
            </w:r>
            <w:r w:rsidRPr="004D7750">
              <w:rPr>
                <w:b/>
                <w:szCs w:val="22"/>
              </w:rPr>
              <w:t>gen</w:t>
            </w:r>
          </w:p>
        </w:tc>
        <w:tc>
          <w:tcPr>
            <w:tcW w:w="640" w:type="pct"/>
            <w:shd w:val="clear" w:color="auto" w:fill="D9D9D9" w:themeFill="background1" w:themeFillShade="D9"/>
            <w:vAlign w:val="center"/>
          </w:tcPr>
          <w:p w14:paraId="694B3C39" w14:textId="77777777" w:rsidR="00761778" w:rsidRPr="00D01CB5" w:rsidRDefault="00761778" w:rsidP="00426FB1">
            <w:pPr>
              <w:jc w:val="center"/>
              <w:rPr>
                <w:szCs w:val="20"/>
                <w:highlight w:val="yellow"/>
              </w:rPr>
            </w:pPr>
          </w:p>
        </w:tc>
        <w:tc>
          <w:tcPr>
            <w:tcW w:w="677" w:type="pct"/>
            <w:shd w:val="clear" w:color="auto" w:fill="EAF1DD" w:themeFill="accent3" w:themeFillTint="33"/>
            <w:vAlign w:val="center"/>
          </w:tcPr>
          <w:p w14:paraId="06524A66" w14:textId="0B0F334E" w:rsidR="00761778" w:rsidRPr="002F7E39" w:rsidRDefault="00761778" w:rsidP="00426FB1">
            <w:pPr>
              <w:jc w:val="center"/>
              <w:rPr>
                <w:szCs w:val="20"/>
              </w:rPr>
            </w:pPr>
            <w:r w:rsidRPr="002F7E39">
              <w:rPr>
                <w:szCs w:val="20"/>
              </w:rPr>
              <w:t>Restliche BZD</w:t>
            </w:r>
            <w:r w:rsidRPr="002F7E39">
              <w:rPr>
                <w:szCs w:val="20"/>
                <w:vertAlign w:val="superscript"/>
              </w:rPr>
              <w:t>1)</w:t>
            </w:r>
            <w:r w:rsidRPr="002F7E39">
              <w:rPr>
                <w:szCs w:val="20"/>
              </w:rPr>
              <w:t xml:space="preserve">  &gt;= 1 Jahr</w:t>
            </w:r>
          </w:p>
        </w:tc>
        <w:tc>
          <w:tcPr>
            <w:tcW w:w="677" w:type="pct"/>
            <w:shd w:val="clear" w:color="auto" w:fill="EAF1DD" w:themeFill="accent3" w:themeFillTint="33"/>
            <w:vAlign w:val="center"/>
          </w:tcPr>
          <w:p w14:paraId="688264A8" w14:textId="29C2414F" w:rsidR="00761778" w:rsidRPr="00190112" w:rsidRDefault="00761778" w:rsidP="00761778">
            <w:pPr>
              <w:jc w:val="center"/>
              <w:rPr>
                <w:szCs w:val="20"/>
              </w:rPr>
            </w:pPr>
            <w:r>
              <w:rPr>
                <w:szCs w:val="20"/>
              </w:rPr>
              <w:t>-</w:t>
            </w:r>
          </w:p>
        </w:tc>
        <w:tc>
          <w:tcPr>
            <w:tcW w:w="677" w:type="pct"/>
            <w:shd w:val="clear" w:color="auto" w:fill="F2DBDB" w:themeFill="accent2" w:themeFillTint="33"/>
            <w:vAlign w:val="center"/>
          </w:tcPr>
          <w:p w14:paraId="1DFCEFEB" w14:textId="77F76248" w:rsidR="00761778" w:rsidRPr="00190112" w:rsidRDefault="00761778" w:rsidP="00426FB1">
            <w:pPr>
              <w:jc w:val="center"/>
              <w:rPr>
                <w:szCs w:val="20"/>
              </w:rPr>
            </w:pPr>
            <w:r w:rsidRPr="00190112">
              <w:rPr>
                <w:szCs w:val="20"/>
              </w:rPr>
              <w:t>keine</w:t>
            </w:r>
          </w:p>
        </w:tc>
        <w:tc>
          <w:tcPr>
            <w:tcW w:w="677" w:type="pct"/>
            <w:shd w:val="clear" w:color="auto" w:fill="FFFFCC"/>
            <w:vAlign w:val="center"/>
          </w:tcPr>
          <w:p w14:paraId="0B8CBB14" w14:textId="5BC200EE" w:rsidR="00761778" w:rsidRPr="006A15C8" w:rsidRDefault="00761778" w:rsidP="00426FB1">
            <w:pPr>
              <w:jc w:val="center"/>
              <w:rPr>
                <w:szCs w:val="20"/>
              </w:rPr>
            </w:pPr>
            <w:r w:rsidRPr="006A15C8">
              <w:rPr>
                <w:szCs w:val="20"/>
              </w:rPr>
              <w:t>-</w:t>
            </w:r>
          </w:p>
        </w:tc>
        <w:tc>
          <w:tcPr>
            <w:tcW w:w="677" w:type="pct"/>
            <w:shd w:val="clear" w:color="auto" w:fill="DBE5F1" w:themeFill="accent1" w:themeFillTint="33"/>
            <w:vAlign w:val="center"/>
          </w:tcPr>
          <w:p w14:paraId="30F1A44A" w14:textId="76825A0B" w:rsidR="00761778" w:rsidRPr="004D7750" w:rsidRDefault="00761778" w:rsidP="00426FB1">
            <w:pPr>
              <w:jc w:val="center"/>
              <w:rPr>
                <w:szCs w:val="20"/>
              </w:rPr>
            </w:pPr>
            <w:r w:rsidRPr="004D7750">
              <w:rPr>
                <w:szCs w:val="20"/>
              </w:rPr>
              <w:t>-</w:t>
            </w:r>
          </w:p>
        </w:tc>
      </w:tr>
    </w:tbl>
    <w:p w14:paraId="3011E156" w14:textId="77777777" w:rsidR="004F07AB" w:rsidRPr="00D01CB5" w:rsidRDefault="004F07AB" w:rsidP="004F07AB">
      <w:pPr>
        <w:rPr>
          <w:highlight w:val="yellow"/>
        </w:rPr>
      </w:pPr>
    </w:p>
    <w:p w14:paraId="38FE7B35" w14:textId="5B846877" w:rsidR="004F07AB" w:rsidRPr="002F7E39" w:rsidRDefault="004F07AB" w:rsidP="00FE47EF">
      <w:pPr>
        <w:pStyle w:val="Listenabsatz"/>
        <w:numPr>
          <w:ilvl w:val="0"/>
          <w:numId w:val="21"/>
        </w:numPr>
        <w:rPr>
          <w:szCs w:val="22"/>
        </w:rPr>
      </w:pPr>
      <w:r w:rsidRPr="002F7E39">
        <w:rPr>
          <w:szCs w:val="22"/>
        </w:rPr>
        <w:t xml:space="preserve">Für eventuell eingeschlossene BUZ muss auch gelten: </w:t>
      </w:r>
      <w:r w:rsidR="004C34BC" w:rsidRPr="002F7E39">
        <w:rPr>
          <w:szCs w:val="22"/>
        </w:rPr>
        <w:t xml:space="preserve">Restliche </w:t>
      </w:r>
      <w:r w:rsidR="00FF105C" w:rsidRPr="002F7E39">
        <w:rPr>
          <w:szCs w:val="22"/>
        </w:rPr>
        <w:t>Versicherungsda</w:t>
      </w:r>
      <w:r w:rsidR="00FF105C" w:rsidRPr="002F7E39">
        <w:rPr>
          <w:szCs w:val="22"/>
        </w:rPr>
        <w:t>u</w:t>
      </w:r>
      <w:r w:rsidR="00FF105C" w:rsidRPr="002F7E39">
        <w:rPr>
          <w:szCs w:val="22"/>
        </w:rPr>
        <w:t>er</w:t>
      </w:r>
      <w:r w:rsidRPr="002F7E39">
        <w:rPr>
          <w:szCs w:val="22"/>
        </w:rPr>
        <w:t>&gt;= 1 Jahr</w:t>
      </w:r>
    </w:p>
    <w:p w14:paraId="681DD3CC" w14:textId="187DDDF3" w:rsidR="00F36688" w:rsidRDefault="004F07AB" w:rsidP="002A7C88">
      <w:pPr>
        <w:pStyle w:val="Listenabsatz"/>
        <w:numPr>
          <w:ilvl w:val="0"/>
          <w:numId w:val="21"/>
        </w:numPr>
        <w:rPr>
          <w:szCs w:val="22"/>
        </w:rPr>
      </w:pPr>
      <w:r w:rsidRPr="002F7E39">
        <w:rPr>
          <w:szCs w:val="22"/>
        </w:rPr>
        <w:t>Falls Freistellung durch Arbeitslosigkeit (bzw. Elternzeit) begründet ist, gilt hier eine Frist von 24 (bzw. 36) Monaten</w:t>
      </w:r>
    </w:p>
    <w:p w14:paraId="2FB8616F" w14:textId="77777777" w:rsidR="002A7C88" w:rsidRPr="002F7E39" w:rsidRDefault="002A7C88" w:rsidP="002A7C88">
      <w:pPr>
        <w:pStyle w:val="Listenabsatz"/>
        <w:rPr>
          <w:szCs w:val="22"/>
        </w:rPr>
      </w:pPr>
    </w:p>
    <w:p w14:paraId="4AE6D4C4" w14:textId="381013AF" w:rsidR="00BE0F27" w:rsidRPr="00D01CB5" w:rsidRDefault="00BE0F27" w:rsidP="00F36688">
      <w:pPr>
        <w:rPr>
          <w:szCs w:val="22"/>
          <w:highlight w:val="yellow"/>
          <w:u w:val="single"/>
        </w:rPr>
      </w:pPr>
      <w:r w:rsidRPr="00D01CB5">
        <w:rPr>
          <w:szCs w:val="22"/>
          <w:highlight w:val="yellow"/>
          <w:u w:val="single"/>
        </w:rPr>
        <w:t>Bemerkung zur steuerlichen Novation (HLV):</w:t>
      </w:r>
    </w:p>
    <w:p w14:paraId="24003C25" w14:textId="5C3B7CE2" w:rsidR="00BE0F27" w:rsidRDefault="00BE0F27" w:rsidP="00F36688">
      <w:pPr>
        <w:rPr>
          <w:szCs w:val="22"/>
        </w:rPr>
      </w:pPr>
      <w:r w:rsidRPr="00D01CB5">
        <w:rPr>
          <w:szCs w:val="22"/>
          <w:highlight w:val="yellow"/>
        </w:rPr>
        <w:t xml:space="preserve">Bei </w:t>
      </w:r>
      <w:proofErr w:type="spellStart"/>
      <w:r w:rsidRPr="00D01CB5">
        <w:rPr>
          <w:szCs w:val="22"/>
          <w:highlight w:val="yellow"/>
        </w:rPr>
        <w:t>TwoTrust</w:t>
      </w:r>
      <w:proofErr w:type="spellEnd"/>
      <w:r w:rsidRPr="00D01CB5">
        <w:rPr>
          <w:szCs w:val="22"/>
          <w:highlight w:val="yellow"/>
        </w:rPr>
        <w:t xml:space="preserve"> </w:t>
      </w:r>
      <w:proofErr w:type="spellStart"/>
      <w:r w:rsidRPr="00D01CB5">
        <w:rPr>
          <w:szCs w:val="22"/>
          <w:highlight w:val="yellow"/>
        </w:rPr>
        <w:t>Selekt</w:t>
      </w:r>
      <w:proofErr w:type="spellEnd"/>
      <w:r w:rsidRPr="00D01CB5">
        <w:rPr>
          <w:szCs w:val="22"/>
          <w:highlight w:val="yellow"/>
        </w:rPr>
        <w:t xml:space="preserve"> ohne BUZ wurde als steuerliche Novation 36 Monate bei der WIK fes</w:t>
      </w:r>
      <w:r w:rsidRPr="00D01CB5">
        <w:rPr>
          <w:szCs w:val="22"/>
          <w:highlight w:val="yellow"/>
        </w:rPr>
        <w:t>t</w:t>
      </w:r>
      <w:r w:rsidRPr="00D01CB5">
        <w:rPr>
          <w:szCs w:val="22"/>
          <w:highlight w:val="yellow"/>
        </w:rPr>
        <w:t xml:space="preserve">gestellt. </w:t>
      </w:r>
      <w:r w:rsidR="00900EBF" w:rsidRPr="00D01CB5">
        <w:rPr>
          <w:szCs w:val="22"/>
          <w:highlight w:val="yellow"/>
        </w:rPr>
        <w:t>Klärungse</w:t>
      </w:r>
      <w:r w:rsidR="00A4356E" w:rsidRPr="00D01CB5">
        <w:rPr>
          <w:szCs w:val="22"/>
          <w:highlight w:val="yellow"/>
        </w:rPr>
        <w:t xml:space="preserve">mail von Fr. </w:t>
      </w:r>
      <w:proofErr w:type="spellStart"/>
      <w:r w:rsidR="00A4356E" w:rsidRPr="00D01CB5">
        <w:rPr>
          <w:szCs w:val="22"/>
          <w:highlight w:val="yellow"/>
        </w:rPr>
        <w:t>Bäckmann</w:t>
      </w:r>
      <w:proofErr w:type="spellEnd"/>
      <w:r w:rsidR="00A4356E" w:rsidRPr="00D01CB5">
        <w:rPr>
          <w:szCs w:val="22"/>
          <w:highlight w:val="yellow"/>
        </w:rPr>
        <w:t xml:space="preserve"> existiert, in der jedoch die 36 Monate nur in Ve</w:t>
      </w:r>
      <w:r w:rsidR="00A4356E" w:rsidRPr="00D01CB5">
        <w:rPr>
          <w:szCs w:val="22"/>
          <w:highlight w:val="yellow"/>
        </w:rPr>
        <w:t>r</w:t>
      </w:r>
      <w:r w:rsidR="00A4356E" w:rsidRPr="00D01CB5">
        <w:rPr>
          <w:szCs w:val="22"/>
          <w:highlight w:val="yellow"/>
        </w:rPr>
        <w:t xml:space="preserve">bindung mit Zahlungsschwierigkeiten (insbesondere </w:t>
      </w:r>
      <w:r w:rsidR="00A4356E" w:rsidRPr="00D01CB5">
        <w:rPr>
          <w:rFonts w:cs="Arial"/>
          <w:sz w:val="20"/>
          <w:szCs w:val="20"/>
          <w:highlight w:val="yellow"/>
        </w:rPr>
        <w:t>durch Arbeitslosigkeit, Kurzarbeit oder A</w:t>
      </w:r>
      <w:r w:rsidR="00A4356E" w:rsidRPr="00D01CB5">
        <w:rPr>
          <w:rFonts w:cs="Arial"/>
          <w:sz w:val="20"/>
          <w:szCs w:val="20"/>
          <w:highlight w:val="yellow"/>
        </w:rPr>
        <w:t>r</w:t>
      </w:r>
      <w:r w:rsidR="00A4356E" w:rsidRPr="00D01CB5">
        <w:rPr>
          <w:rFonts w:cs="Arial"/>
          <w:sz w:val="20"/>
          <w:szCs w:val="20"/>
          <w:highlight w:val="yellow"/>
        </w:rPr>
        <w:t>beitsplatzwechsel)</w:t>
      </w:r>
      <w:r w:rsidR="00B11B83" w:rsidRPr="00D01CB5">
        <w:rPr>
          <w:rFonts w:cs="Arial"/>
          <w:sz w:val="20"/>
          <w:szCs w:val="20"/>
          <w:highlight w:val="yellow"/>
        </w:rPr>
        <w:t xml:space="preserve"> begründet  werden. Dies muss dann evtl. auch in die AVB aufgenommen werden.</w:t>
      </w:r>
    </w:p>
    <w:p w14:paraId="216BD384" w14:textId="77777777" w:rsidR="00F36688" w:rsidRPr="00F36688" w:rsidRDefault="00F36688" w:rsidP="00F36688">
      <w:pPr>
        <w:rPr>
          <w:szCs w:val="22"/>
        </w:rPr>
      </w:pPr>
    </w:p>
    <w:p w14:paraId="6A8F1CB8" w14:textId="77777777" w:rsidR="004F07AB" w:rsidRDefault="004F07AB" w:rsidP="004F07AB">
      <w:pPr>
        <w:pStyle w:val="berschrift4"/>
      </w:pPr>
      <w:r w:rsidRPr="00B11B83">
        <w:t>Empfehlung</w:t>
      </w:r>
    </w:p>
    <w:p w14:paraId="6E3872EC" w14:textId="5299C22E" w:rsidR="00E4026D" w:rsidRPr="00D01CB5" w:rsidRDefault="00E4026D" w:rsidP="009D38C4">
      <w:pPr>
        <w:pStyle w:val="Listenabsatz"/>
        <w:numPr>
          <w:ilvl w:val="0"/>
          <w:numId w:val="6"/>
        </w:numPr>
        <w:rPr>
          <w:highlight w:val="yellow"/>
        </w:rPr>
      </w:pPr>
      <w:r w:rsidRPr="00D01CB5">
        <w:rPr>
          <w:highlight w:val="yellow"/>
        </w:rPr>
        <w:t>WIK ohne Gesundheitsprüfung möglich:</w:t>
      </w:r>
    </w:p>
    <w:p w14:paraId="579269BE" w14:textId="26EF9443" w:rsidR="00E4026D" w:rsidRPr="00D01CB5" w:rsidRDefault="00E4026D" w:rsidP="009D38C4">
      <w:pPr>
        <w:pStyle w:val="Listenabsatz"/>
        <w:numPr>
          <w:ilvl w:val="1"/>
          <w:numId w:val="6"/>
        </w:numPr>
        <w:rPr>
          <w:highlight w:val="yellow"/>
        </w:rPr>
      </w:pPr>
      <w:r w:rsidRPr="00D01CB5">
        <w:rPr>
          <w:highlight w:val="yellow"/>
        </w:rPr>
        <w:t>Möglichkeit der Rückzahlung: ja (kann ausgeschlossen werden)</w:t>
      </w:r>
    </w:p>
    <w:p w14:paraId="0DC70427" w14:textId="2C624DE7" w:rsidR="000D614A" w:rsidRPr="00D01CB5" w:rsidRDefault="00E4026D" w:rsidP="009D38C4">
      <w:pPr>
        <w:pStyle w:val="Listenabsatz"/>
        <w:numPr>
          <w:ilvl w:val="1"/>
          <w:numId w:val="6"/>
        </w:numPr>
        <w:rPr>
          <w:highlight w:val="yellow"/>
        </w:rPr>
      </w:pPr>
      <w:r w:rsidRPr="00D01CB5">
        <w:rPr>
          <w:highlight w:val="yellow"/>
        </w:rPr>
        <w:t xml:space="preserve">Frist zur Rückzahlung: 6 Monate </w:t>
      </w:r>
      <w:r w:rsidR="000D614A" w:rsidRPr="00D01CB5">
        <w:rPr>
          <w:highlight w:val="yellow"/>
        </w:rPr>
        <w:t>für alle Gesellschaften (nicht parametrisie</w:t>
      </w:r>
      <w:r w:rsidR="000D614A" w:rsidRPr="00D01CB5">
        <w:rPr>
          <w:highlight w:val="yellow"/>
        </w:rPr>
        <w:t>r</w:t>
      </w:r>
      <w:r w:rsidR="000D614A" w:rsidRPr="00D01CB5">
        <w:rPr>
          <w:highlight w:val="yellow"/>
        </w:rPr>
        <w:t xml:space="preserve">bar) </w:t>
      </w:r>
    </w:p>
    <w:p w14:paraId="36163E7B" w14:textId="28AE37AC" w:rsidR="000D614A" w:rsidRPr="00D01CB5" w:rsidRDefault="004C34BC" w:rsidP="009D38C4">
      <w:pPr>
        <w:pStyle w:val="Listenabsatz"/>
        <w:numPr>
          <w:ilvl w:val="1"/>
          <w:numId w:val="6"/>
        </w:numPr>
        <w:rPr>
          <w:highlight w:val="yellow"/>
        </w:rPr>
      </w:pPr>
      <w:r w:rsidRPr="00D01CB5">
        <w:rPr>
          <w:highlight w:val="yellow"/>
        </w:rPr>
        <w:t>M</w:t>
      </w:r>
      <w:r w:rsidR="00B11B83" w:rsidRPr="00D01CB5">
        <w:rPr>
          <w:highlight w:val="yellow"/>
        </w:rPr>
        <w:t xml:space="preserve">ax. verstrichene Zeit seit </w:t>
      </w:r>
      <w:proofErr w:type="spellStart"/>
      <w:r w:rsidR="00B11B83" w:rsidRPr="00D01CB5">
        <w:rPr>
          <w:highlight w:val="yellow"/>
        </w:rPr>
        <w:t>Bfr</w:t>
      </w:r>
      <w:proofErr w:type="spellEnd"/>
      <w:r w:rsidR="00B11B83" w:rsidRPr="00D01CB5">
        <w:rPr>
          <w:highlight w:val="yellow"/>
        </w:rPr>
        <w:t xml:space="preserve"> (nicht parametrisierbar)</w:t>
      </w:r>
    </w:p>
    <w:p w14:paraId="67B1BD0B" w14:textId="2D9BC4A0" w:rsidR="00B11B83" w:rsidRPr="00D01CB5" w:rsidRDefault="00B11B83" w:rsidP="00FE47EF">
      <w:pPr>
        <w:pStyle w:val="Listenabsatz"/>
        <w:numPr>
          <w:ilvl w:val="0"/>
          <w:numId w:val="17"/>
        </w:numPr>
        <w:rPr>
          <w:highlight w:val="yellow"/>
        </w:rPr>
      </w:pPr>
      <w:r w:rsidRPr="00D01CB5">
        <w:rPr>
          <w:highlight w:val="yellow"/>
        </w:rPr>
        <w:t>Es ist noch die Rating-Relevanz zu prüfen!</w:t>
      </w:r>
    </w:p>
    <w:p w14:paraId="7C0F9CB7" w14:textId="320FA88F" w:rsidR="00B11B83" w:rsidRPr="00D01CB5" w:rsidRDefault="00B11B83" w:rsidP="004C34BC">
      <w:pPr>
        <w:pStyle w:val="Listenabsatz"/>
        <w:ind w:left="1440"/>
        <w:rPr>
          <w:highlight w:val="yellow"/>
        </w:rPr>
      </w:pPr>
      <w:r w:rsidRPr="00D01CB5">
        <w:rPr>
          <w:highlight w:val="yellow"/>
          <w:u w:val="single"/>
        </w:rPr>
        <w:t>Variante 1</w:t>
      </w:r>
      <w:r w:rsidRPr="00D01CB5">
        <w:rPr>
          <w:highlight w:val="yellow"/>
        </w:rPr>
        <w:t>: 36 Monate (mit genauen Begründungen in den AVB)</w:t>
      </w:r>
    </w:p>
    <w:p w14:paraId="0F00CBF8" w14:textId="118C6966" w:rsidR="007C1959" w:rsidRPr="00D01CB5" w:rsidRDefault="00B11B83" w:rsidP="004C34BC">
      <w:pPr>
        <w:pStyle w:val="Listenabsatz"/>
        <w:ind w:left="1440"/>
        <w:rPr>
          <w:highlight w:val="yellow"/>
        </w:rPr>
      </w:pPr>
      <w:r w:rsidRPr="00D01CB5">
        <w:rPr>
          <w:highlight w:val="yellow"/>
          <w:u w:val="single"/>
        </w:rPr>
        <w:t>Variante 2</w:t>
      </w:r>
      <w:r w:rsidRPr="00D01CB5">
        <w:rPr>
          <w:highlight w:val="yellow"/>
        </w:rPr>
        <w:t>: 24 Monate (keine genauen Begründungen in den AVB)</w:t>
      </w:r>
    </w:p>
    <w:p w14:paraId="0E3E397D" w14:textId="7FE3A16F" w:rsidR="000D614A" w:rsidRPr="00D01CB5" w:rsidRDefault="00B11B83" w:rsidP="009D38C4">
      <w:pPr>
        <w:pStyle w:val="Listenabsatz"/>
        <w:numPr>
          <w:ilvl w:val="1"/>
          <w:numId w:val="6"/>
        </w:numPr>
        <w:rPr>
          <w:highlight w:val="yellow"/>
        </w:rPr>
      </w:pPr>
      <w:r w:rsidRPr="00D01CB5">
        <w:rPr>
          <w:highlight w:val="yellow"/>
        </w:rPr>
        <w:t>Restliche BZD &gt;1 (HLV Regel)</w:t>
      </w:r>
    </w:p>
    <w:p w14:paraId="57431C83" w14:textId="77777777" w:rsidR="004C34BC" w:rsidRPr="00D01CB5" w:rsidRDefault="004C34BC" w:rsidP="004C34BC">
      <w:pPr>
        <w:pStyle w:val="Listenabsatz"/>
        <w:rPr>
          <w:highlight w:val="yellow"/>
        </w:rPr>
      </w:pPr>
    </w:p>
    <w:p w14:paraId="28F73623" w14:textId="3A892425" w:rsidR="004C34BC" w:rsidRPr="00D01CB5" w:rsidRDefault="004C34BC" w:rsidP="009D38C4">
      <w:pPr>
        <w:pStyle w:val="Listenabsatz"/>
        <w:numPr>
          <w:ilvl w:val="0"/>
          <w:numId w:val="6"/>
        </w:numPr>
        <w:rPr>
          <w:highlight w:val="yellow"/>
        </w:rPr>
      </w:pPr>
      <w:r w:rsidRPr="00D01CB5">
        <w:rPr>
          <w:highlight w:val="yellow"/>
        </w:rPr>
        <w:t xml:space="preserve">WIK mit Gesundheitsprüfung möglich im </w:t>
      </w:r>
      <w:proofErr w:type="spellStart"/>
      <w:r w:rsidRPr="00D01CB5">
        <w:rPr>
          <w:highlight w:val="yellow"/>
        </w:rPr>
        <w:t>Zshg</w:t>
      </w:r>
      <w:proofErr w:type="spellEnd"/>
      <w:r w:rsidRPr="00D01CB5">
        <w:rPr>
          <w:highlight w:val="yellow"/>
        </w:rPr>
        <w:t>. mit der BUZ:</w:t>
      </w:r>
    </w:p>
    <w:p w14:paraId="35529C23" w14:textId="525360CC" w:rsidR="00F36688" w:rsidRDefault="004C34BC" w:rsidP="009D38C4">
      <w:pPr>
        <w:pStyle w:val="Listenabsatz"/>
        <w:numPr>
          <w:ilvl w:val="1"/>
          <w:numId w:val="6"/>
        </w:numPr>
        <w:rPr>
          <w:highlight w:val="yellow"/>
        </w:rPr>
      </w:pPr>
      <w:r w:rsidRPr="00D01CB5">
        <w:rPr>
          <w:highlight w:val="yellow"/>
        </w:rPr>
        <w:t>Ausgestaltung im Rahmen der BUZ klären</w:t>
      </w:r>
    </w:p>
    <w:p w14:paraId="335DDDE0" w14:textId="77777777" w:rsidR="00F82C37" w:rsidRPr="00F82C37" w:rsidRDefault="00F82C37" w:rsidP="00F82C37">
      <w:pPr>
        <w:rPr>
          <w:highlight w:val="yellow"/>
        </w:rPr>
      </w:pPr>
    </w:p>
    <w:p w14:paraId="25F030D6" w14:textId="77777777" w:rsidR="004C34BC" w:rsidRDefault="004C34BC" w:rsidP="004C34BC"/>
    <w:p w14:paraId="07049AA0" w14:textId="5724A1BE" w:rsidR="00A840AA" w:rsidRDefault="00A840AA" w:rsidP="004C34BC">
      <w:pPr>
        <w:rPr>
          <w:ins w:id="126" w:author="Wrede, Dominic" w:date="2017-10-26T11:09:00Z"/>
        </w:rPr>
      </w:pPr>
      <w:r w:rsidRPr="0003450D">
        <w:t xml:space="preserve">Die Möglichkeit zur Ausübung </w:t>
      </w:r>
      <w:r>
        <w:t>der WIK</w:t>
      </w:r>
      <w:r w:rsidRPr="0003450D">
        <w:t xml:space="preserve"> kann je nach Gesellschaft an die verbleibende Be</w:t>
      </w:r>
      <w:r w:rsidRPr="0003450D">
        <w:t>i</w:t>
      </w:r>
      <w:r w:rsidRPr="0003450D">
        <w:t>tragszahlungsdauer sowie die abgelaufenen beitragsfreien Monate gekoppelt sein.</w:t>
      </w:r>
      <w:r>
        <w:t xml:space="preserve"> Die </w:t>
      </w:r>
      <w:r w:rsidR="00F82C37">
        <w:t>Rechnung</w:t>
      </w:r>
      <w:r>
        <w:t>sgrundlagen bleiben bei Wiederinkraftsetzung bausteinindividuell erhalten.</w:t>
      </w:r>
    </w:p>
    <w:p w14:paraId="696A6EA5" w14:textId="77777777" w:rsidR="001D1A42" w:rsidRDefault="001D1A42" w:rsidP="004C34BC">
      <w:pPr>
        <w:rPr>
          <w:ins w:id="127" w:author="Wrede, Dominic" w:date="2017-10-26T11:09:00Z"/>
        </w:rPr>
      </w:pPr>
    </w:p>
    <w:p w14:paraId="3323A9ED" w14:textId="6975CAD0" w:rsidR="001D1A42" w:rsidRPr="00E4026D" w:rsidRDefault="001D1A42" w:rsidP="004C34BC">
      <w:ins w:id="128" w:author="Wrede, Dominic" w:date="2017-10-26T11:09:00Z">
        <w:r w:rsidRPr="001D1A42">
          <w:rPr>
            <w:highlight w:val="yellow"/>
            <w:rPrChange w:id="129" w:author="Wrede, Dominic" w:date="2017-10-26T11:09:00Z">
              <w:rPr/>
            </w:rPrChange>
          </w:rPr>
          <w:t>Analog Moderne Klassik</w:t>
        </w:r>
      </w:ins>
      <w:ins w:id="130" w:author="Wrede, Dominic" w:date="2017-10-26T14:57:00Z">
        <w:r w:rsidR="00820A0C">
          <w:rPr>
            <w:highlight w:val="yellow"/>
          </w:rPr>
          <w:t xml:space="preserve">, Nachzahlung von </w:t>
        </w:r>
        <w:r w:rsidR="00820A0C" w:rsidRPr="00820A0C">
          <w:rPr>
            <w:highlight w:val="yellow"/>
          </w:rPr>
          <w:t>Beiträgen</w:t>
        </w:r>
      </w:ins>
      <w:ins w:id="131" w:author="Wrede, Dominic" w:date="2017-10-26T11:09:00Z">
        <w:r w:rsidRPr="00820A0C">
          <w:rPr>
            <w:highlight w:val="yellow"/>
            <w:rPrChange w:id="132" w:author="Wrede, Dominic" w:date="2017-10-26T14:58:00Z">
              <w:rPr/>
            </w:rPrChange>
          </w:rPr>
          <w:t>?</w:t>
        </w:r>
      </w:ins>
      <w:ins w:id="133" w:author="Wrede, Dominic" w:date="2017-10-26T14:57:00Z">
        <w:r w:rsidR="00820A0C" w:rsidRPr="00820A0C">
          <w:rPr>
            <w:highlight w:val="yellow"/>
            <w:rPrChange w:id="134" w:author="Wrede, Dominic" w:date="2017-10-26T14:58:00Z">
              <w:rPr/>
            </w:rPrChange>
          </w:rPr>
          <w:t xml:space="preserve"> K</w:t>
        </w:r>
      </w:ins>
      <w:ins w:id="135" w:author="Wrede, Dominic" w:date="2017-10-26T14:58:00Z">
        <w:r w:rsidR="00820A0C" w:rsidRPr="00820A0C">
          <w:rPr>
            <w:highlight w:val="yellow"/>
            <w:rPrChange w:id="136" w:author="Wrede, Dominic" w:date="2017-10-26T14:58:00Z">
              <w:rPr/>
            </w:rPrChange>
          </w:rPr>
          <w:t>S, Rating?</w:t>
        </w:r>
      </w:ins>
    </w:p>
    <w:p w14:paraId="0F4DB90E" w14:textId="77777777" w:rsidR="004F07AB" w:rsidRDefault="004F07AB" w:rsidP="004F07AB">
      <w:pPr>
        <w:pStyle w:val="berschrift4"/>
      </w:pPr>
      <w:r w:rsidRPr="00B247B6">
        <w:t>Abstimmung mit F1 der Mathematik</w:t>
      </w:r>
    </w:p>
    <w:p w14:paraId="1CB87D63" w14:textId="555F9C6E" w:rsidR="001B59F2" w:rsidRPr="001B59F2" w:rsidRDefault="001B59F2" w:rsidP="009D38C4">
      <w:pPr>
        <w:pStyle w:val="Listenabsatz"/>
        <w:numPr>
          <w:ilvl w:val="0"/>
          <w:numId w:val="6"/>
        </w:numPr>
      </w:pPr>
    </w:p>
    <w:p w14:paraId="3E6F2531" w14:textId="77777777" w:rsidR="001B59F2" w:rsidRPr="001B59F2" w:rsidRDefault="001B59F2" w:rsidP="001B59F2"/>
    <w:p w14:paraId="33C10B61" w14:textId="77777777" w:rsidR="004F07AB" w:rsidRPr="00B247B6" w:rsidRDefault="004F07AB" w:rsidP="004F07AB">
      <w:pPr>
        <w:pStyle w:val="berschrift4"/>
      </w:pPr>
      <w:r w:rsidRPr="00B247B6">
        <w:lastRenderedPageBreak/>
        <w:t>Abstimmung mit Produkttechnik</w:t>
      </w:r>
    </w:p>
    <w:p w14:paraId="0FDE520C" w14:textId="77777777" w:rsidR="004F07AB" w:rsidRPr="00B247B6" w:rsidRDefault="004F07AB" w:rsidP="004F07AB">
      <w:pPr>
        <w:pStyle w:val="berschrift4"/>
      </w:pPr>
      <w:r w:rsidRPr="00B247B6">
        <w:t>Entscheidung</w:t>
      </w:r>
    </w:p>
    <w:p w14:paraId="5EFE469D" w14:textId="77777777" w:rsidR="004F07AB" w:rsidRDefault="004F07AB" w:rsidP="004F07AB">
      <w:pPr>
        <w:pStyle w:val="berschrift4"/>
      </w:pPr>
      <w:r w:rsidRPr="00B247B6">
        <w:t>Folgearbeiten</w:t>
      </w:r>
    </w:p>
    <w:p w14:paraId="7DAF27CA" w14:textId="77777777" w:rsidR="004F07AB" w:rsidRDefault="004F07AB" w:rsidP="004F07AB"/>
    <w:p w14:paraId="3A6F3B21" w14:textId="19DEEB4F" w:rsidR="00DA1CCC" w:rsidRDefault="00DA1CCC" w:rsidP="00DA1CCC">
      <w:pPr>
        <w:pStyle w:val="berschrift3"/>
      </w:pPr>
      <w:bookmarkStart w:id="137" w:name="_Toc496794397"/>
      <w:r>
        <w:t>Befristete Beitragsfreistellung</w:t>
      </w:r>
      <w:bookmarkEnd w:id="137"/>
    </w:p>
    <w:p w14:paraId="7904CD8E" w14:textId="47ABC629" w:rsidR="0085244B" w:rsidRDefault="001B7AA9" w:rsidP="00DA1CCC">
      <w:pPr>
        <w:pStyle w:val="berschrift3"/>
        <w:numPr>
          <w:ilvl w:val="3"/>
          <w:numId w:val="1"/>
        </w:numPr>
      </w:pPr>
      <w:bookmarkStart w:id="138" w:name="_Toc496794398"/>
      <w:r>
        <w:t>Beitragspause</w:t>
      </w:r>
      <w:bookmarkEnd w:id="138"/>
    </w:p>
    <w:p w14:paraId="0AC043A9" w14:textId="77777777" w:rsidR="00A578D8" w:rsidRDefault="00A578D8" w:rsidP="00A578D8">
      <w:pPr>
        <w:pStyle w:val="berschrift4"/>
      </w:pPr>
      <w:r w:rsidRPr="00B247B6">
        <w:t>Aktueller Stand</w:t>
      </w:r>
    </w:p>
    <w:tbl>
      <w:tblPr>
        <w:tblStyle w:val="Tabellenraster"/>
        <w:tblW w:w="5000" w:type="pct"/>
        <w:tblLook w:val="04A0" w:firstRow="1" w:lastRow="0" w:firstColumn="1" w:lastColumn="0" w:noHBand="0" w:noVBand="1"/>
      </w:tblPr>
      <w:tblGrid>
        <w:gridCol w:w="5393"/>
        <w:gridCol w:w="780"/>
        <w:gridCol w:w="780"/>
        <w:gridCol w:w="780"/>
        <w:gridCol w:w="780"/>
        <w:gridCol w:w="775"/>
      </w:tblGrid>
      <w:tr w:rsidR="00A578D8" w:rsidRPr="00796A61" w14:paraId="216EDEDD" w14:textId="77777777" w:rsidTr="008F224C">
        <w:tc>
          <w:tcPr>
            <w:tcW w:w="2903" w:type="pct"/>
            <w:vAlign w:val="center"/>
          </w:tcPr>
          <w:p w14:paraId="2BBB5395" w14:textId="77777777" w:rsidR="00A578D8" w:rsidRPr="003116BA" w:rsidRDefault="00A578D8" w:rsidP="008F224C">
            <w:pPr>
              <w:rPr>
                <w:b/>
              </w:rPr>
            </w:pPr>
          </w:p>
        </w:tc>
        <w:tc>
          <w:tcPr>
            <w:tcW w:w="420" w:type="pct"/>
            <w:shd w:val="clear" w:color="auto" w:fill="808080" w:themeFill="background1" w:themeFillShade="80"/>
          </w:tcPr>
          <w:p w14:paraId="4C824D8D" w14:textId="77777777" w:rsidR="00A578D8" w:rsidRPr="00C6490D" w:rsidRDefault="00A578D8" w:rsidP="008F224C">
            <w:pPr>
              <w:jc w:val="center"/>
              <w:rPr>
                <w:b/>
              </w:rPr>
            </w:pPr>
            <w:r w:rsidRPr="00C6490D">
              <w:rPr>
                <w:b/>
              </w:rPr>
              <w:t>TD</w:t>
            </w:r>
          </w:p>
        </w:tc>
        <w:tc>
          <w:tcPr>
            <w:tcW w:w="420" w:type="pct"/>
            <w:shd w:val="clear" w:color="auto" w:fill="00B050"/>
            <w:vAlign w:val="center"/>
          </w:tcPr>
          <w:p w14:paraId="3DE5EC92" w14:textId="77777777" w:rsidR="00A578D8" w:rsidRPr="00796A61" w:rsidRDefault="00A578D8" w:rsidP="008F224C">
            <w:pPr>
              <w:jc w:val="center"/>
              <w:rPr>
                <w:b/>
              </w:rPr>
            </w:pPr>
            <w:r>
              <w:rPr>
                <w:b/>
              </w:rPr>
              <w:t>HLV</w:t>
            </w:r>
          </w:p>
        </w:tc>
        <w:tc>
          <w:tcPr>
            <w:tcW w:w="420" w:type="pct"/>
            <w:shd w:val="clear" w:color="auto" w:fill="FF0000"/>
            <w:vAlign w:val="center"/>
          </w:tcPr>
          <w:p w14:paraId="38B1686B" w14:textId="77777777" w:rsidR="00A578D8" w:rsidRPr="00796A61" w:rsidRDefault="00A578D8" w:rsidP="008F224C">
            <w:pPr>
              <w:jc w:val="center"/>
              <w:rPr>
                <w:b/>
              </w:rPr>
            </w:pPr>
            <w:r>
              <w:rPr>
                <w:b/>
              </w:rPr>
              <w:t>NL</w:t>
            </w:r>
          </w:p>
        </w:tc>
        <w:tc>
          <w:tcPr>
            <w:tcW w:w="420" w:type="pct"/>
            <w:shd w:val="clear" w:color="auto" w:fill="FFFF00"/>
            <w:vAlign w:val="center"/>
          </w:tcPr>
          <w:p w14:paraId="08FFA060" w14:textId="77777777" w:rsidR="00A578D8" w:rsidRPr="006A15C8" w:rsidRDefault="00A578D8" w:rsidP="008F224C">
            <w:pPr>
              <w:jc w:val="center"/>
              <w:rPr>
                <w:b/>
              </w:rPr>
            </w:pPr>
            <w:r w:rsidRPr="006A15C8">
              <w:rPr>
                <w:b/>
              </w:rPr>
              <w:t>PBL</w:t>
            </w:r>
          </w:p>
        </w:tc>
        <w:tc>
          <w:tcPr>
            <w:tcW w:w="417" w:type="pct"/>
            <w:shd w:val="clear" w:color="auto" w:fill="0070C0"/>
            <w:vAlign w:val="center"/>
          </w:tcPr>
          <w:p w14:paraId="51B82BA3" w14:textId="77777777" w:rsidR="00A578D8" w:rsidRPr="00796A61" w:rsidRDefault="00A578D8" w:rsidP="008F224C">
            <w:pPr>
              <w:jc w:val="center"/>
              <w:rPr>
                <w:b/>
              </w:rPr>
            </w:pPr>
            <w:r w:rsidRPr="00796A61">
              <w:rPr>
                <w:b/>
              </w:rPr>
              <w:t>TAL</w:t>
            </w:r>
          </w:p>
        </w:tc>
      </w:tr>
      <w:tr w:rsidR="00A578D8" w:rsidRPr="00D01CB5" w14:paraId="702685EF" w14:textId="77777777" w:rsidTr="008F224C">
        <w:tc>
          <w:tcPr>
            <w:tcW w:w="2903" w:type="pct"/>
            <w:vAlign w:val="center"/>
          </w:tcPr>
          <w:p w14:paraId="3568852D" w14:textId="77777777" w:rsidR="00A578D8" w:rsidRPr="00D01CB5" w:rsidRDefault="00A578D8" w:rsidP="008F224C">
            <w:pPr>
              <w:rPr>
                <w:highlight w:val="yellow"/>
              </w:rPr>
            </w:pPr>
            <w:r w:rsidRPr="004D7750">
              <w:rPr>
                <w:b/>
              </w:rPr>
              <w:t>Beitragspause möglich?</w:t>
            </w:r>
          </w:p>
        </w:tc>
        <w:tc>
          <w:tcPr>
            <w:tcW w:w="420" w:type="pct"/>
            <w:shd w:val="clear" w:color="auto" w:fill="D9D9D9" w:themeFill="background1" w:themeFillShade="D9"/>
            <w:vAlign w:val="center"/>
          </w:tcPr>
          <w:p w14:paraId="05C9CE5E" w14:textId="54EB63F7" w:rsidR="00A578D8" w:rsidRPr="00D01CB5" w:rsidRDefault="00A840AA" w:rsidP="008F224C">
            <w:pPr>
              <w:jc w:val="center"/>
              <w:rPr>
                <w:b/>
                <w:highlight w:val="yellow"/>
              </w:rPr>
            </w:pPr>
            <w:r w:rsidRPr="00A840AA">
              <w:rPr>
                <w:b/>
              </w:rPr>
              <w:t>X</w:t>
            </w:r>
          </w:p>
        </w:tc>
        <w:tc>
          <w:tcPr>
            <w:tcW w:w="420" w:type="pct"/>
            <w:shd w:val="clear" w:color="auto" w:fill="EAF1DD" w:themeFill="accent3" w:themeFillTint="33"/>
            <w:vAlign w:val="center"/>
          </w:tcPr>
          <w:p w14:paraId="29FE9669" w14:textId="780BC14E" w:rsidR="00A578D8" w:rsidRPr="00D01CB5" w:rsidRDefault="00A578D8" w:rsidP="008F224C">
            <w:pPr>
              <w:jc w:val="center"/>
              <w:rPr>
                <w:highlight w:val="yellow"/>
              </w:rPr>
            </w:pPr>
            <w:r w:rsidRPr="000F60CD">
              <w:t>X</w:t>
            </w:r>
            <w:r w:rsidR="000F60CD" w:rsidRPr="000F60CD">
              <w:rPr>
                <w:vertAlign w:val="superscript"/>
              </w:rPr>
              <w:t>1)</w:t>
            </w:r>
          </w:p>
        </w:tc>
        <w:tc>
          <w:tcPr>
            <w:tcW w:w="420" w:type="pct"/>
            <w:shd w:val="clear" w:color="auto" w:fill="F2DBDB" w:themeFill="accent2" w:themeFillTint="33"/>
            <w:vAlign w:val="center"/>
          </w:tcPr>
          <w:p w14:paraId="26DCFEB5" w14:textId="77777777" w:rsidR="00A578D8" w:rsidRPr="00D01CB5" w:rsidRDefault="00A578D8" w:rsidP="008F224C">
            <w:pPr>
              <w:jc w:val="center"/>
              <w:rPr>
                <w:highlight w:val="yellow"/>
              </w:rPr>
            </w:pPr>
            <w:r w:rsidRPr="00FD69C9">
              <w:t>-</w:t>
            </w:r>
          </w:p>
        </w:tc>
        <w:tc>
          <w:tcPr>
            <w:tcW w:w="420" w:type="pct"/>
            <w:shd w:val="clear" w:color="auto" w:fill="FFFFCC"/>
            <w:vAlign w:val="center"/>
          </w:tcPr>
          <w:p w14:paraId="072420F3" w14:textId="77777777" w:rsidR="00A578D8" w:rsidRPr="006A15C8" w:rsidRDefault="00A578D8" w:rsidP="008F224C">
            <w:pPr>
              <w:jc w:val="center"/>
            </w:pPr>
            <w:r w:rsidRPr="006A15C8">
              <w:t>X</w:t>
            </w:r>
          </w:p>
        </w:tc>
        <w:tc>
          <w:tcPr>
            <w:tcW w:w="417" w:type="pct"/>
            <w:shd w:val="clear" w:color="auto" w:fill="DBE5F1" w:themeFill="accent1" w:themeFillTint="33"/>
            <w:vAlign w:val="center"/>
          </w:tcPr>
          <w:p w14:paraId="1010D0CA" w14:textId="77777777" w:rsidR="00A578D8" w:rsidRPr="00D01CB5" w:rsidRDefault="00A578D8" w:rsidP="008F224C">
            <w:pPr>
              <w:jc w:val="center"/>
              <w:rPr>
                <w:highlight w:val="yellow"/>
              </w:rPr>
            </w:pPr>
            <w:r w:rsidRPr="004D7750">
              <w:t>X</w:t>
            </w:r>
          </w:p>
        </w:tc>
      </w:tr>
    </w:tbl>
    <w:p w14:paraId="43483446" w14:textId="1DBCFFDF" w:rsidR="00A578D8" w:rsidRPr="000F60CD" w:rsidRDefault="000F60CD" w:rsidP="00A578D8">
      <w:r w:rsidRPr="000F60CD">
        <w:t>1) nicht bei FSR</w:t>
      </w:r>
      <w:r>
        <w:t xml:space="preserve"> (obsolet, da beliebig prämienfreigestellt und </w:t>
      </w:r>
      <w:proofErr w:type="spellStart"/>
      <w:r>
        <w:t>wiederinkraftgesetzt</w:t>
      </w:r>
      <w:proofErr w:type="spellEnd"/>
      <w:r>
        <w:t xml:space="preserve"> werden kann</w:t>
      </w:r>
      <w:r w:rsidR="00A840AA">
        <w:t xml:space="preserve"> und keine BUZ </w:t>
      </w:r>
      <w:proofErr w:type="spellStart"/>
      <w:r w:rsidR="00A840AA">
        <w:t>einschließbar</w:t>
      </w:r>
      <w:proofErr w:type="spellEnd"/>
      <w:r w:rsidR="00A840AA">
        <w:t xml:space="preserve"> ist</w:t>
      </w:r>
      <w:r>
        <w:t>)</w:t>
      </w:r>
    </w:p>
    <w:p w14:paraId="7603CC09" w14:textId="77777777" w:rsidR="000F60CD" w:rsidRPr="00D01CB5" w:rsidRDefault="000F60CD" w:rsidP="00A578D8">
      <w:pPr>
        <w:rPr>
          <w:highlight w:val="yellow"/>
        </w:rPr>
      </w:pPr>
    </w:p>
    <w:p w14:paraId="7C47330B" w14:textId="77777777" w:rsidR="00A578D8" w:rsidRPr="000F60CD" w:rsidRDefault="00A578D8" w:rsidP="00A578D8">
      <w:pPr>
        <w:rPr>
          <w:u w:val="single"/>
        </w:rPr>
      </w:pPr>
      <w:r w:rsidRPr="000F60CD">
        <w:rPr>
          <w:u w:val="single"/>
        </w:rPr>
        <w:t>HLV:</w:t>
      </w:r>
    </w:p>
    <w:p w14:paraId="527E155F" w14:textId="338F7577" w:rsidR="00A578D8" w:rsidRPr="000F60CD" w:rsidRDefault="00A578D8" w:rsidP="00A578D8">
      <w:r w:rsidRPr="000F60CD">
        <w:t xml:space="preserve">Auswirkungen auf </w:t>
      </w:r>
      <w:r w:rsidR="000F60CD" w:rsidRPr="000F60CD">
        <w:t xml:space="preserve">das </w:t>
      </w:r>
      <w:proofErr w:type="spellStart"/>
      <w:r w:rsidR="000F60CD" w:rsidRPr="000F60CD">
        <w:t>Leistungssprektrum</w:t>
      </w:r>
      <w:proofErr w:type="spellEnd"/>
      <w:r w:rsidRPr="000F60CD">
        <w:t>:</w:t>
      </w:r>
    </w:p>
    <w:p w14:paraId="4A06B866" w14:textId="2EF46519" w:rsidR="00A578D8" w:rsidRPr="000F60CD" w:rsidRDefault="000F60CD" w:rsidP="00A578D8">
      <w:r w:rsidRPr="000F60CD">
        <w:t>keine; Todesfall- und BU-Leistungen bleiben unverändert.</w:t>
      </w:r>
    </w:p>
    <w:p w14:paraId="66961510" w14:textId="77777777" w:rsidR="00944DBC" w:rsidRPr="000F60CD" w:rsidRDefault="00944DBC" w:rsidP="00A578D8"/>
    <w:p w14:paraId="7EDD078E" w14:textId="70D73A55" w:rsidR="00A578D8" w:rsidRPr="000F60CD" w:rsidRDefault="00A578D8" w:rsidP="00A578D8">
      <w:r w:rsidRPr="000F60CD">
        <w:t>Bedingungen</w:t>
      </w:r>
      <w:r w:rsidR="00944DBC" w:rsidRPr="000F60CD">
        <w:t xml:space="preserve"> für Beitragspause</w:t>
      </w:r>
      <w:r w:rsidRPr="000F60CD">
        <w:t>:</w:t>
      </w:r>
    </w:p>
    <w:p w14:paraId="0077BF03" w14:textId="77777777" w:rsidR="00A578D8" w:rsidRPr="000F60CD" w:rsidRDefault="00A578D8" w:rsidP="009D38C4">
      <w:pPr>
        <w:pStyle w:val="Listenabsatz"/>
        <w:numPr>
          <w:ilvl w:val="0"/>
          <w:numId w:val="5"/>
        </w:numPr>
      </w:pPr>
      <w:r w:rsidRPr="000F60CD">
        <w:t>Erst ab 6. VJ möglich</w:t>
      </w:r>
    </w:p>
    <w:p w14:paraId="0CE78346" w14:textId="77777777" w:rsidR="00A578D8" w:rsidRPr="000F60CD" w:rsidRDefault="00A578D8" w:rsidP="009D38C4">
      <w:pPr>
        <w:pStyle w:val="Listenabsatz"/>
        <w:numPr>
          <w:ilvl w:val="0"/>
          <w:numId w:val="5"/>
        </w:numPr>
      </w:pPr>
      <w:r w:rsidRPr="000F60CD">
        <w:t>Max. Dauer = 24 Monate, aufgrund von Elternzeit maximal 36 Monate</w:t>
      </w:r>
    </w:p>
    <w:p w14:paraId="28A3DC37" w14:textId="77777777" w:rsidR="00A578D8" w:rsidRPr="000F60CD" w:rsidRDefault="00A578D8" w:rsidP="009D38C4">
      <w:pPr>
        <w:pStyle w:val="Listenabsatz"/>
        <w:numPr>
          <w:ilvl w:val="0"/>
          <w:numId w:val="5"/>
        </w:numPr>
      </w:pPr>
      <w:r w:rsidRPr="000F60CD">
        <w:t>Abbruch der Beitragspause jederzeit möglich</w:t>
      </w:r>
    </w:p>
    <w:p w14:paraId="3143E969" w14:textId="77777777" w:rsidR="00A578D8" w:rsidRPr="000F60CD" w:rsidRDefault="00A578D8" w:rsidP="009D38C4">
      <w:pPr>
        <w:pStyle w:val="Listenabsatz"/>
        <w:numPr>
          <w:ilvl w:val="0"/>
          <w:numId w:val="5"/>
        </w:numPr>
      </w:pPr>
      <w:r w:rsidRPr="000F60CD">
        <w:t>Max. 2 Beitragspausen in der Vertragslaufzeit, weitere sind nur mit einer Elternzeit möglich.</w:t>
      </w:r>
    </w:p>
    <w:p w14:paraId="155E1E8D" w14:textId="45D33A44" w:rsidR="00A578D8" w:rsidRPr="000F60CD" w:rsidRDefault="00A578D8" w:rsidP="00F620A3">
      <w:pPr>
        <w:pStyle w:val="Listenabsatz"/>
      </w:pPr>
    </w:p>
    <w:p w14:paraId="4911AAD3" w14:textId="32835CD0" w:rsidR="00F620A3" w:rsidRPr="00D01CB5" w:rsidRDefault="000F60CD" w:rsidP="00F620A3">
      <w:pPr>
        <w:rPr>
          <w:highlight w:val="yellow"/>
        </w:rPr>
      </w:pPr>
      <w:r w:rsidRPr="000F60CD">
        <w:t>FUR: Risikob</w:t>
      </w:r>
      <w:r w:rsidR="00F36688" w:rsidRPr="000F60CD">
        <w:t xml:space="preserve">eiträge für </w:t>
      </w:r>
      <w:r w:rsidRPr="000F60CD">
        <w:t>Todesfall- und BU-Leistungen</w:t>
      </w:r>
      <w:r w:rsidR="00F36688" w:rsidRPr="000F60CD">
        <w:t xml:space="preserve"> werden in voller Höhe dem Guthaben</w:t>
      </w:r>
      <w:r w:rsidR="00A2411D" w:rsidRPr="000F60CD">
        <w:t xml:space="preserve"> entnommen</w:t>
      </w:r>
      <w:r w:rsidR="00A840AA">
        <w:t>.</w:t>
      </w:r>
    </w:p>
    <w:p w14:paraId="5D015DD0" w14:textId="77777777" w:rsidR="00F620A3" w:rsidRPr="00D01CB5" w:rsidRDefault="00F620A3" w:rsidP="00F620A3">
      <w:pPr>
        <w:rPr>
          <w:highlight w:val="yellow"/>
        </w:rPr>
      </w:pPr>
    </w:p>
    <w:p w14:paraId="56C6C84C" w14:textId="76B0C229" w:rsidR="00A578D8" w:rsidRPr="006A15C8" w:rsidRDefault="00A578D8" w:rsidP="00A578D8">
      <w:r w:rsidRPr="006A15C8">
        <w:rPr>
          <w:u w:val="single"/>
        </w:rPr>
        <w:t>PBL</w:t>
      </w:r>
      <w:r w:rsidR="00A840AA">
        <w:rPr>
          <w:u w:val="single"/>
        </w:rPr>
        <w:t>:</w:t>
      </w:r>
    </w:p>
    <w:p w14:paraId="1C3F658D" w14:textId="3AC83128" w:rsidR="00567676" w:rsidRPr="006A15C8" w:rsidRDefault="00567676" w:rsidP="00A578D8">
      <w:r w:rsidRPr="006A15C8">
        <w:t>Wird hier bezeichnet als befristete Beitragsfreistellung</w:t>
      </w:r>
      <w:r w:rsidR="00944DBC" w:rsidRPr="006A15C8">
        <w:t>.</w:t>
      </w:r>
    </w:p>
    <w:p w14:paraId="22FEEF3B" w14:textId="5C18EF83" w:rsidR="00A578D8" w:rsidRPr="006A15C8" w:rsidRDefault="00A578D8" w:rsidP="00A578D8">
      <w:r w:rsidRPr="006A15C8">
        <w:t>Beantragung einer auf bis zu 24 Monate befristeten Beitragsfreistellung möglich</w:t>
      </w:r>
      <w:r w:rsidR="00944DBC" w:rsidRPr="006A15C8">
        <w:t>, falls Ve</w:t>
      </w:r>
      <w:r w:rsidR="00944DBC" w:rsidRPr="006A15C8">
        <w:t>r</w:t>
      </w:r>
      <w:r w:rsidR="00944DBC" w:rsidRPr="006A15C8">
        <w:t>tragsguthaben min. 5.000€.</w:t>
      </w:r>
    </w:p>
    <w:p w14:paraId="2AFEB8B0" w14:textId="022F27A4" w:rsidR="004D7750" w:rsidRDefault="004D7750" w:rsidP="00A578D8"/>
    <w:p w14:paraId="090012C1" w14:textId="340ECDB3" w:rsidR="004D7750" w:rsidRPr="00A840AA" w:rsidRDefault="004D7750" w:rsidP="00A578D8">
      <w:pPr>
        <w:rPr>
          <w:u w:val="single"/>
        </w:rPr>
      </w:pPr>
      <w:r w:rsidRPr="00A840AA">
        <w:rPr>
          <w:u w:val="single"/>
        </w:rPr>
        <w:t>TAL:</w:t>
      </w:r>
    </w:p>
    <w:p w14:paraId="1BDE37C6" w14:textId="77777777" w:rsidR="004D7750" w:rsidRDefault="004D7750" w:rsidP="004D7750">
      <w:r>
        <w:t>Wird hier bezeichnet als befristete Beitragsfreistellung.</w:t>
      </w:r>
    </w:p>
    <w:p w14:paraId="08EDF406" w14:textId="1A289A29" w:rsidR="004D7750" w:rsidRDefault="004D7750" w:rsidP="004D7750">
      <w:r>
        <w:t>Beantragung einer auf bis zu 12 Monate befristeten Beitragsfreistellung möglich, falls fond</w:t>
      </w:r>
      <w:r>
        <w:t>s</w:t>
      </w:r>
      <w:r>
        <w:t>gebundenes DK min. 250€.</w:t>
      </w:r>
    </w:p>
    <w:p w14:paraId="62DC2F48" w14:textId="77777777" w:rsidR="004D7750" w:rsidRDefault="004D7750" w:rsidP="00A578D8"/>
    <w:p w14:paraId="25D678BE" w14:textId="77777777" w:rsidR="0072233A" w:rsidRDefault="0072233A" w:rsidP="00A578D8">
      <w:pPr>
        <w:pStyle w:val="berschrift4"/>
        <w:rPr>
          <w:b w:val="0"/>
          <w:bCs w:val="0"/>
          <w:sz w:val="22"/>
          <w:szCs w:val="24"/>
        </w:rPr>
      </w:pPr>
      <w:r w:rsidRPr="0072233A">
        <w:rPr>
          <w:bCs w:val="0"/>
          <w:sz w:val="22"/>
          <w:szCs w:val="24"/>
        </w:rPr>
        <w:t>Bemerkung</w:t>
      </w:r>
      <w:r w:rsidRPr="0072233A">
        <w:rPr>
          <w:b w:val="0"/>
          <w:bCs w:val="0"/>
          <w:sz w:val="22"/>
          <w:szCs w:val="24"/>
        </w:rPr>
        <w:t>:</w:t>
      </w:r>
    </w:p>
    <w:p w14:paraId="242F86ED" w14:textId="761588EA" w:rsidR="00C85431" w:rsidRPr="00A840AA" w:rsidRDefault="00C85431" w:rsidP="0072233A">
      <w:pPr>
        <w:rPr>
          <w:b/>
          <w:bCs/>
        </w:rPr>
      </w:pPr>
      <w:r w:rsidRPr="00A840AA">
        <w:rPr>
          <w:bCs/>
        </w:rPr>
        <w:t>Ohne</w:t>
      </w:r>
      <w:r w:rsidR="0072233A" w:rsidRPr="00A840AA">
        <w:rPr>
          <w:bCs/>
        </w:rPr>
        <w:t xml:space="preserve"> die</w:t>
      </w:r>
      <w:r w:rsidRPr="00A840AA">
        <w:rPr>
          <w:bCs/>
        </w:rPr>
        <w:t xml:space="preserve"> BUZ </w:t>
      </w:r>
      <w:r w:rsidR="0072233A" w:rsidRPr="00A840AA">
        <w:rPr>
          <w:bCs/>
        </w:rPr>
        <w:t xml:space="preserve">entspricht die </w:t>
      </w:r>
      <w:r w:rsidRPr="00A840AA">
        <w:rPr>
          <w:bCs/>
        </w:rPr>
        <w:t>Beitragspause</w:t>
      </w:r>
      <w:r w:rsidR="00A840AA">
        <w:rPr>
          <w:bCs/>
        </w:rPr>
        <w:t xml:space="preserve"> bis auf die Provision</w:t>
      </w:r>
      <w:r w:rsidRPr="00A840AA">
        <w:rPr>
          <w:bCs/>
        </w:rPr>
        <w:t xml:space="preserve"> </w:t>
      </w:r>
      <w:r w:rsidR="0072233A" w:rsidRPr="00A840AA">
        <w:rPr>
          <w:bCs/>
        </w:rPr>
        <w:t>einer Beitragsfreistellung mit anschließender Wiederinkraftsetzung.</w:t>
      </w:r>
    </w:p>
    <w:p w14:paraId="1342D858" w14:textId="472F8362" w:rsidR="00A578D8" w:rsidRPr="00A840AA" w:rsidRDefault="00A578D8" w:rsidP="00A578D8">
      <w:pPr>
        <w:pStyle w:val="berschrift4"/>
      </w:pPr>
      <w:r w:rsidRPr="00A840AA">
        <w:t>Empfehlung</w:t>
      </w:r>
    </w:p>
    <w:p w14:paraId="649283F3" w14:textId="5CE5F4E4" w:rsidR="00567676" w:rsidRDefault="00E45B65" w:rsidP="009D38C4">
      <w:pPr>
        <w:pStyle w:val="Listenabsatz"/>
        <w:numPr>
          <w:ilvl w:val="0"/>
          <w:numId w:val="5"/>
        </w:numPr>
      </w:pPr>
      <w:r w:rsidRPr="00A840AA">
        <w:t>analog Moderne Klassik</w:t>
      </w:r>
    </w:p>
    <w:p w14:paraId="6DFC5DA4" w14:textId="662369A3" w:rsidR="00C94626" w:rsidRDefault="00C94626" w:rsidP="009D38C4">
      <w:pPr>
        <w:pStyle w:val="Listenabsatz"/>
        <w:numPr>
          <w:ilvl w:val="0"/>
          <w:numId w:val="5"/>
        </w:numPr>
      </w:pPr>
      <w:r w:rsidRPr="00D1055A">
        <w:t xml:space="preserve">Begrenzung </w:t>
      </w:r>
      <w:r w:rsidR="00D1055A" w:rsidRPr="00D1055A">
        <w:t xml:space="preserve">werden von HLV übernommen </w:t>
      </w:r>
      <w:r w:rsidR="004A760B">
        <w:t xml:space="preserve">(auch </w:t>
      </w:r>
      <w:r w:rsidR="00D1055A" w:rsidRPr="00D1055A">
        <w:t>analog MK</w:t>
      </w:r>
      <w:r w:rsidR="004A760B">
        <w:t>)</w:t>
      </w:r>
    </w:p>
    <w:p w14:paraId="658BC8AD" w14:textId="22177EC6" w:rsidR="004A760B" w:rsidRPr="00D1055A" w:rsidRDefault="004A760B" w:rsidP="009D38C4">
      <w:pPr>
        <w:pStyle w:val="Listenabsatz"/>
        <w:numPr>
          <w:ilvl w:val="0"/>
          <w:numId w:val="5"/>
        </w:numPr>
      </w:pPr>
      <w:r>
        <w:t xml:space="preserve">Bei PBL und TAL kein eigener </w:t>
      </w:r>
      <w:proofErr w:type="spellStart"/>
      <w:r>
        <w:t>GeVo</w:t>
      </w:r>
      <w:proofErr w:type="spellEnd"/>
      <w:r>
        <w:t>, sondern über Beitragsfreistellung und Wi</w:t>
      </w:r>
      <w:r>
        <w:t>e</w:t>
      </w:r>
      <w:r>
        <w:t>derinkraftsetzung durchzuführen</w:t>
      </w:r>
    </w:p>
    <w:p w14:paraId="5FD4F180" w14:textId="77F41705" w:rsidR="001B59F2" w:rsidRPr="00D01CB5" w:rsidRDefault="00A578D8" w:rsidP="004B3F17">
      <w:pPr>
        <w:pStyle w:val="berschrift4"/>
      </w:pPr>
      <w:r w:rsidRPr="00B247B6">
        <w:lastRenderedPageBreak/>
        <w:t>Abstimmung mit F1 der Mathematik</w:t>
      </w:r>
    </w:p>
    <w:p w14:paraId="269FAF8D" w14:textId="484C644A" w:rsidR="00A578D8" w:rsidRDefault="00A578D8" w:rsidP="00A578D8">
      <w:pPr>
        <w:pStyle w:val="berschrift4"/>
        <w:rPr>
          <w:ins w:id="139" w:author="Wrede, Dominic" w:date="2017-10-26T11:02:00Z"/>
        </w:rPr>
      </w:pPr>
      <w:r w:rsidRPr="00B247B6">
        <w:t xml:space="preserve">Abstimmung mit </w:t>
      </w:r>
      <w:ins w:id="140" w:author="Wrede, Dominic" w:date="2017-10-26T11:02:00Z">
        <w:r w:rsidR="004B3F17">
          <w:t>KS</w:t>
        </w:r>
      </w:ins>
    </w:p>
    <w:p w14:paraId="533ECC1E" w14:textId="77777777" w:rsidR="004B3F17" w:rsidRDefault="004B3F17" w:rsidP="004B3F17">
      <w:pPr>
        <w:pStyle w:val="Listenabsatz"/>
        <w:numPr>
          <w:ilvl w:val="0"/>
          <w:numId w:val="5"/>
        </w:numPr>
        <w:rPr>
          <w:ins w:id="141" w:author="Wrede, Dominic" w:date="2017-10-26T11:02:00Z"/>
        </w:rPr>
      </w:pPr>
      <w:ins w:id="142" w:author="Wrede, Dominic" w:date="2017-10-26T11:02:00Z">
        <w:r>
          <w:t>In den AVB wird, aufgrund Ratingrelevanz ein Passus aufgenommen, der dem Ku</w:t>
        </w:r>
        <w:r>
          <w:t>n</w:t>
        </w:r>
        <w:r>
          <w:t xml:space="preserve">den das Recht einräumt, eine Beitragsfreistellung mit einer Befristung von max. 2 Jahren durchzuführen. </w:t>
        </w:r>
      </w:ins>
    </w:p>
    <w:p w14:paraId="371F93B4" w14:textId="28B87AD1" w:rsidR="004B3F17" w:rsidRPr="004B3F17" w:rsidRDefault="004B3F17" w:rsidP="004B3F17">
      <w:pPr>
        <w:pStyle w:val="Listenabsatz"/>
        <w:numPr>
          <w:ilvl w:val="0"/>
          <w:numId w:val="5"/>
        </w:numPr>
        <w:rPr>
          <w:ins w:id="143" w:author="Wrede, Dominic" w:date="2017-10-26T10:59:00Z"/>
        </w:rPr>
      </w:pPr>
      <w:ins w:id="144" w:author="Wrede, Dominic" w:date="2017-10-26T11:02:00Z">
        <w:r>
          <w:t>Der Kundenservice legt eine Wiedervorlage an und nimmt den Vorgang nach Ablauf der Befristung wieder auf (</w:t>
        </w:r>
      </w:ins>
      <w:ins w:id="145" w:author="Wrede, Dominic" w:date="2017-10-26T11:03:00Z">
        <w:r>
          <w:t xml:space="preserve">ggf. </w:t>
        </w:r>
      </w:ins>
      <w:ins w:id="146" w:author="Wrede, Dominic" w:date="2017-10-26T11:02:00Z">
        <w:r>
          <w:t>Automatisierung</w:t>
        </w:r>
      </w:ins>
      <w:ins w:id="147" w:author="Wrede, Dominic" w:date="2017-10-26T11:04:00Z">
        <w:r>
          <w:t xml:space="preserve"> bei entsprechender Mengenentwic</w:t>
        </w:r>
        <w:r>
          <w:t>k</w:t>
        </w:r>
        <w:r>
          <w:t>lung</w:t>
        </w:r>
      </w:ins>
      <w:ins w:id="148" w:author="Wrede, Dominic" w:date="2017-10-26T11:02:00Z">
        <w:r>
          <w:t>).</w:t>
        </w:r>
      </w:ins>
    </w:p>
    <w:p w14:paraId="5F7BBE87" w14:textId="0D176E0D" w:rsidR="004B3F17" w:rsidRPr="00B247B6" w:rsidRDefault="004B3F17" w:rsidP="004B3F17">
      <w:pPr>
        <w:pStyle w:val="berschrift4"/>
        <w:rPr>
          <w:ins w:id="149" w:author="Wrede, Dominic" w:date="2017-10-26T10:59:00Z"/>
        </w:rPr>
      </w:pPr>
      <w:ins w:id="150" w:author="Wrede, Dominic" w:date="2017-10-26T10:59:00Z">
        <w:r w:rsidRPr="00B247B6">
          <w:t xml:space="preserve">Abstimmung mit </w:t>
        </w:r>
      </w:ins>
      <w:ins w:id="151" w:author="Wrede, Dominic" w:date="2017-10-26T11:00:00Z">
        <w:r>
          <w:t>PRM</w:t>
        </w:r>
      </w:ins>
    </w:p>
    <w:p w14:paraId="4AF3612E" w14:textId="77777777" w:rsidR="004B3F17" w:rsidRDefault="004B3F17" w:rsidP="004B3F17">
      <w:pPr>
        <w:pStyle w:val="Listenabsatz"/>
        <w:numPr>
          <w:ilvl w:val="0"/>
          <w:numId w:val="5"/>
        </w:numPr>
        <w:rPr>
          <w:ins w:id="152" w:author="Wrede, Dominic" w:date="2017-10-26T11:00:00Z"/>
        </w:rPr>
      </w:pPr>
      <w:ins w:id="153" w:author="Wrede, Dominic" w:date="2017-10-26T11:00:00Z">
        <w:r>
          <w:t>Auf die Beitragspause der HLV kann verzichtet werden.</w:t>
        </w:r>
      </w:ins>
    </w:p>
    <w:p w14:paraId="2C088FA7" w14:textId="75E4079C" w:rsidR="004B3F17" w:rsidRPr="004B3F17" w:rsidRDefault="004B3F17" w:rsidP="004B3F17">
      <w:pPr>
        <w:pStyle w:val="Listenabsatz"/>
        <w:numPr>
          <w:ilvl w:val="0"/>
          <w:numId w:val="5"/>
        </w:numPr>
        <w:rPr>
          <w:highlight w:val="yellow"/>
        </w:rPr>
      </w:pPr>
      <w:ins w:id="154" w:author="Wrede, Dominic" w:date="2017-10-26T11:00:00Z">
        <w:r w:rsidRPr="004B3F17">
          <w:rPr>
            <w:highlight w:val="yellow"/>
          </w:rPr>
          <w:t xml:space="preserve">Die Sonderregeln für Elternzeit und Arbeitslosigkeit in der </w:t>
        </w:r>
        <w:proofErr w:type="spellStart"/>
        <w:r w:rsidRPr="004B3F17">
          <w:rPr>
            <w:highlight w:val="yellow"/>
          </w:rPr>
          <w:t>bAV</w:t>
        </w:r>
        <w:proofErr w:type="spellEnd"/>
        <w:r w:rsidRPr="004B3F17">
          <w:rPr>
            <w:highlight w:val="yellow"/>
          </w:rPr>
          <w:t xml:space="preserve"> müssen nochmal g</w:t>
        </w:r>
        <w:r w:rsidRPr="004B3F17">
          <w:rPr>
            <w:highlight w:val="yellow"/>
          </w:rPr>
          <w:t>e</w:t>
        </w:r>
        <w:r w:rsidRPr="004B3F17">
          <w:rPr>
            <w:highlight w:val="yellow"/>
          </w:rPr>
          <w:t>prüft werden.</w:t>
        </w:r>
      </w:ins>
    </w:p>
    <w:p w14:paraId="6A24018A" w14:textId="025C0C8A" w:rsidR="004B3F17" w:rsidRPr="004B3F17" w:rsidRDefault="00A578D8" w:rsidP="004B3F17">
      <w:pPr>
        <w:pStyle w:val="berschrift4"/>
      </w:pPr>
      <w:r w:rsidRPr="00B247B6">
        <w:t>Entscheidung</w:t>
      </w:r>
    </w:p>
    <w:p w14:paraId="48822166" w14:textId="77777777" w:rsidR="00A578D8" w:rsidRDefault="00A578D8" w:rsidP="00A578D8">
      <w:pPr>
        <w:pStyle w:val="berschrift4"/>
      </w:pPr>
      <w:r w:rsidRPr="00B247B6">
        <w:t>Folgearbeiten</w:t>
      </w:r>
    </w:p>
    <w:p w14:paraId="5680D09D" w14:textId="77777777" w:rsidR="00A578D8" w:rsidRDefault="00A578D8" w:rsidP="000C283A"/>
    <w:p w14:paraId="3333E73B" w14:textId="098CAF77" w:rsidR="00944DBC" w:rsidRDefault="00944DBC">
      <w:pPr>
        <w:pStyle w:val="berschrift3"/>
      </w:pPr>
      <w:bookmarkStart w:id="155" w:name="_Toc496794399"/>
      <w:r>
        <w:t>Stundung</w:t>
      </w:r>
      <w:bookmarkEnd w:id="155"/>
    </w:p>
    <w:p w14:paraId="7B28E735" w14:textId="4B425099" w:rsidR="000C5A9F" w:rsidRPr="000C5A9F" w:rsidRDefault="000C5A9F" w:rsidP="000C5A9F">
      <w:pPr>
        <w:pStyle w:val="berschrift4"/>
      </w:pPr>
      <w:r>
        <w:t>A</w:t>
      </w:r>
      <w:r w:rsidRPr="00177E07">
        <w:t>ktueller</w:t>
      </w:r>
      <w:r>
        <w:t xml:space="preserve"> Stand</w:t>
      </w:r>
    </w:p>
    <w:p w14:paraId="693AA304" w14:textId="484700C8" w:rsidR="00944DBC" w:rsidRPr="00E924F2" w:rsidRDefault="00944DBC" w:rsidP="00944DBC"/>
    <w:tbl>
      <w:tblPr>
        <w:tblStyle w:val="Tabellenraster"/>
        <w:tblW w:w="4913" w:type="pct"/>
        <w:tblLook w:val="04A0" w:firstRow="1" w:lastRow="0" w:firstColumn="1" w:lastColumn="0" w:noHBand="0" w:noVBand="1"/>
      </w:tblPr>
      <w:tblGrid>
        <w:gridCol w:w="5725"/>
        <w:gridCol w:w="681"/>
        <w:gridCol w:w="681"/>
        <w:gridCol w:w="681"/>
        <w:gridCol w:w="681"/>
        <w:gridCol w:w="677"/>
      </w:tblGrid>
      <w:tr w:rsidR="00E924F2" w:rsidRPr="008806AA" w14:paraId="174CD2E4" w14:textId="77777777" w:rsidTr="00E924F2">
        <w:tc>
          <w:tcPr>
            <w:tcW w:w="3137" w:type="pct"/>
            <w:vAlign w:val="center"/>
          </w:tcPr>
          <w:p w14:paraId="3668FED2" w14:textId="66F5CF0C" w:rsidR="00944DBC" w:rsidRPr="00036FE5" w:rsidRDefault="00E924F2" w:rsidP="00150213">
            <w:pPr>
              <w:rPr>
                <w:b/>
              </w:rPr>
            </w:pPr>
            <w:r>
              <w:rPr>
                <w:b/>
              </w:rPr>
              <w:t>Voraussetzungen</w:t>
            </w:r>
          </w:p>
        </w:tc>
        <w:tc>
          <w:tcPr>
            <w:tcW w:w="373" w:type="pct"/>
            <w:shd w:val="clear" w:color="auto" w:fill="808080" w:themeFill="background1" w:themeFillShade="80"/>
          </w:tcPr>
          <w:p w14:paraId="7504A0AB" w14:textId="77777777" w:rsidR="00944DBC" w:rsidRPr="00036FE5" w:rsidRDefault="00944DBC" w:rsidP="00150213">
            <w:pPr>
              <w:jc w:val="center"/>
              <w:rPr>
                <w:b/>
              </w:rPr>
            </w:pPr>
            <w:r w:rsidRPr="00036FE5">
              <w:rPr>
                <w:b/>
              </w:rPr>
              <w:t>TD</w:t>
            </w:r>
          </w:p>
        </w:tc>
        <w:tc>
          <w:tcPr>
            <w:tcW w:w="373" w:type="pct"/>
            <w:shd w:val="clear" w:color="auto" w:fill="00B050"/>
            <w:vAlign w:val="center"/>
          </w:tcPr>
          <w:p w14:paraId="4D94ACEB" w14:textId="77777777" w:rsidR="00944DBC" w:rsidRPr="00036FE5" w:rsidRDefault="00944DBC" w:rsidP="00150213">
            <w:pPr>
              <w:jc w:val="center"/>
              <w:rPr>
                <w:b/>
              </w:rPr>
            </w:pPr>
            <w:r w:rsidRPr="00036FE5">
              <w:rPr>
                <w:b/>
              </w:rPr>
              <w:t>HLV</w:t>
            </w:r>
          </w:p>
        </w:tc>
        <w:tc>
          <w:tcPr>
            <w:tcW w:w="373" w:type="pct"/>
            <w:shd w:val="clear" w:color="auto" w:fill="FF0000"/>
            <w:vAlign w:val="center"/>
          </w:tcPr>
          <w:p w14:paraId="5BBA8351" w14:textId="77777777" w:rsidR="00944DBC" w:rsidRPr="00036FE5" w:rsidRDefault="00944DBC" w:rsidP="00150213">
            <w:pPr>
              <w:jc w:val="center"/>
              <w:rPr>
                <w:b/>
              </w:rPr>
            </w:pPr>
            <w:r w:rsidRPr="00036FE5">
              <w:rPr>
                <w:b/>
              </w:rPr>
              <w:t>NL</w:t>
            </w:r>
          </w:p>
        </w:tc>
        <w:tc>
          <w:tcPr>
            <w:tcW w:w="373" w:type="pct"/>
            <w:shd w:val="clear" w:color="auto" w:fill="FFFF00"/>
            <w:vAlign w:val="center"/>
          </w:tcPr>
          <w:p w14:paraId="1D4CB35D" w14:textId="77777777" w:rsidR="00944DBC" w:rsidRPr="00036FE5" w:rsidRDefault="00944DBC" w:rsidP="00150213">
            <w:pPr>
              <w:jc w:val="center"/>
              <w:rPr>
                <w:b/>
              </w:rPr>
            </w:pPr>
            <w:r w:rsidRPr="00036FE5">
              <w:rPr>
                <w:b/>
              </w:rPr>
              <w:t>PBL</w:t>
            </w:r>
          </w:p>
        </w:tc>
        <w:tc>
          <w:tcPr>
            <w:tcW w:w="373" w:type="pct"/>
            <w:shd w:val="clear" w:color="auto" w:fill="0070C0"/>
            <w:vAlign w:val="center"/>
          </w:tcPr>
          <w:p w14:paraId="2289B0B5" w14:textId="77777777" w:rsidR="00944DBC" w:rsidRPr="00036FE5" w:rsidRDefault="00944DBC" w:rsidP="00150213">
            <w:pPr>
              <w:jc w:val="center"/>
              <w:rPr>
                <w:b/>
              </w:rPr>
            </w:pPr>
            <w:r w:rsidRPr="00036FE5">
              <w:rPr>
                <w:b/>
              </w:rPr>
              <w:t>TAL</w:t>
            </w:r>
          </w:p>
        </w:tc>
      </w:tr>
      <w:tr w:rsidR="00E924F2" w:rsidRPr="0079504D" w14:paraId="4BCA730B" w14:textId="77777777" w:rsidTr="00E924F2">
        <w:tc>
          <w:tcPr>
            <w:tcW w:w="3137" w:type="pct"/>
            <w:vAlign w:val="center"/>
          </w:tcPr>
          <w:p w14:paraId="79434513" w14:textId="760531DB" w:rsidR="00944DBC" w:rsidRPr="0079504D" w:rsidRDefault="00944DBC" w:rsidP="00150213">
            <w:r w:rsidRPr="0079504D">
              <w:t>M</w:t>
            </w:r>
            <w:r w:rsidR="00E924F2" w:rsidRPr="0079504D">
              <w:t>ax.</w:t>
            </w:r>
            <w:r w:rsidRPr="0079504D">
              <w:t xml:space="preserve"> Stundungsdauer in Monaten</w:t>
            </w:r>
          </w:p>
        </w:tc>
        <w:tc>
          <w:tcPr>
            <w:tcW w:w="373" w:type="pct"/>
            <w:shd w:val="clear" w:color="auto" w:fill="D9D9D9" w:themeFill="background1" w:themeFillShade="D9"/>
            <w:vAlign w:val="center"/>
          </w:tcPr>
          <w:p w14:paraId="24BDD859" w14:textId="77777777" w:rsidR="00944DBC" w:rsidRPr="0079504D" w:rsidRDefault="00944DBC" w:rsidP="00150213">
            <w:pPr>
              <w:jc w:val="center"/>
              <w:rPr>
                <w:b/>
              </w:rPr>
            </w:pPr>
          </w:p>
        </w:tc>
        <w:tc>
          <w:tcPr>
            <w:tcW w:w="373" w:type="pct"/>
            <w:shd w:val="clear" w:color="auto" w:fill="EAF1DD" w:themeFill="accent3" w:themeFillTint="33"/>
            <w:vAlign w:val="center"/>
          </w:tcPr>
          <w:p w14:paraId="22219E22" w14:textId="08B586FE" w:rsidR="00944DBC" w:rsidRPr="0079504D" w:rsidRDefault="006733B8" w:rsidP="00150213">
            <w:pPr>
              <w:jc w:val="center"/>
            </w:pPr>
            <w:r w:rsidRPr="0079504D">
              <w:t>-</w:t>
            </w:r>
          </w:p>
        </w:tc>
        <w:tc>
          <w:tcPr>
            <w:tcW w:w="373" w:type="pct"/>
            <w:shd w:val="clear" w:color="auto" w:fill="F2DBDB" w:themeFill="accent2" w:themeFillTint="33"/>
            <w:vAlign w:val="center"/>
          </w:tcPr>
          <w:p w14:paraId="7EBC42FB" w14:textId="33BBB590" w:rsidR="00944DBC" w:rsidRPr="0079504D" w:rsidRDefault="00944DBC" w:rsidP="00150213">
            <w:pPr>
              <w:jc w:val="center"/>
            </w:pPr>
            <w:r w:rsidRPr="0079504D">
              <w:t>24</w:t>
            </w:r>
          </w:p>
        </w:tc>
        <w:tc>
          <w:tcPr>
            <w:tcW w:w="373" w:type="pct"/>
            <w:shd w:val="clear" w:color="auto" w:fill="FFFFCC"/>
            <w:vAlign w:val="center"/>
          </w:tcPr>
          <w:p w14:paraId="1762A613" w14:textId="51E7B175" w:rsidR="00944DBC" w:rsidRPr="0079504D" w:rsidRDefault="00944DBC" w:rsidP="00150213">
            <w:pPr>
              <w:jc w:val="center"/>
            </w:pPr>
            <w:r w:rsidRPr="0079504D">
              <w:t>6</w:t>
            </w:r>
          </w:p>
        </w:tc>
        <w:tc>
          <w:tcPr>
            <w:tcW w:w="373" w:type="pct"/>
            <w:shd w:val="clear" w:color="auto" w:fill="DBE5F1" w:themeFill="accent1" w:themeFillTint="33"/>
            <w:vAlign w:val="center"/>
          </w:tcPr>
          <w:p w14:paraId="3E89E95D" w14:textId="665A3134" w:rsidR="00944DBC" w:rsidRPr="0079504D" w:rsidRDefault="00944DBC" w:rsidP="00150213">
            <w:pPr>
              <w:jc w:val="center"/>
            </w:pPr>
            <w:r w:rsidRPr="0079504D">
              <w:t>3</w:t>
            </w:r>
          </w:p>
        </w:tc>
      </w:tr>
      <w:tr w:rsidR="00E924F2" w:rsidRPr="0079504D" w14:paraId="464B7AFE" w14:textId="77777777" w:rsidTr="00E924F2">
        <w:tc>
          <w:tcPr>
            <w:tcW w:w="3137" w:type="pct"/>
            <w:vAlign w:val="center"/>
          </w:tcPr>
          <w:p w14:paraId="30AC5A2B" w14:textId="033BBBB0" w:rsidR="00944DBC" w:rsidRPr="0079504D" w:rsidRDefault="00E924F2" w:rsidP="00E924F2">
            <w:r w:rsidRPr="0079504D">
              <w:t>Mindest-</w:t>
            </w:r>
            <w:r w:rsidR="00944DBC" w:rsidRPr="0079504D">
              <w:t>BZD nach Ablauf der Stundung</w:t>
            </w:r>
            <w:r w:rsidRPr="0079504D">
              <w:t xml:space="preserve"> in Jahren</w:t>
            </w:r>
          </w:p>
        </w:tc>
        <w:tc>
          <w:tcPr>
            <w:tcW w:w="373" w:type="pct"/>
            <w:shd w:val="clear" w:color="auto" w:fill="D9D9D9" w:themeFill="background1" w:themeFillShade="D9"/>
            <w:vAlign w:val="center"/>
          </w:tcPr>
          <w:p w14:paraId="5F0BF00C" w14:textId="77777777" w:rsidR="00944DBC" w:rsidRPr="0079504D" w:rsidRDefault="00944DBC" w:rsidP="00150213">
            <w:pPr>
              <w:jc w:val="center"/>
              <w:rPr>
                <w:b/>
              </w:rPr>
            </w:pPr>
          </w:p>
        </w:tc>
        <w:tc>
          <w:tcPr>
            <w:tcW w:w="373" w:type="pct"/>
            <w:shd w:val="clear" w:color="auto" w:fill="EAF1DD" w:themeFill="accent3" w:themeFillTint="33"/>
            <w:vAlign w:val="center"/>
          </w:tcPr>
          <w:p w14:paraId="6804E0B0" w14:textId="578E009D" w:rsidR="00944DBC" w:rsidRPr="0079504D" w:rsidRDefault="006733B8" w:rsidP="00E924F2">
            <w:pPr>
              <w:jc w:val="center"/>
            </w:pPr>
            <w:r w:rsidRPr="0079504D">
              <w:t>-</w:t>
            </w:r>
          </w:p>
        </w:tc>
        <w:tc>
          <w:tcPr>
            <w:tcW w:w="373" w:type="pct"/>
            <w:shd w:val="clear" w:color="auto" w:fill="F2DBDB" w:themeFill="accent2" w:themeFillTint="33"/>
            <w:vAlign w:val="center"/>
          </w:tcPr>
          <w:p w14:paraId="1E2CA219" w14:textId="242081C0" w:rsidR="00944DBC" w:rsidRPr="0079504D" w:rsidRDefault="00E924F2" w:rsidP="00150213">
            <w:pPr>
              <w:jc w:val="center"/>
            </w:pPr>
            <w:r w:rsidRPr="0079504D">
              <w:t>-</w:t>
            </w:r>
          </w:p>
        </w:tc>
        <w:tc>
          <w:tcPr>
            <w:tcW w:w="373" w:type="pct"/>
            <w:shd w:val="clear" w:color="auto" w:fill="FFFFCC"/>
            <w:vAlign w:val="center"/>
          </w:tcPr>
          <w:p w14:paraId="31534A9C" w14:textId="3DA517D2" w:rsidR="00944DBC" w:rsidRPr="0079504D" w:rsidRDefault="00E924F2" w:rsidP="00150213">
            <w:pPr>
              <w:jc w:val="center"/>
            </w:pPr>
            <w:r w:rsidRPr="0079504D">
              <w:t>-</w:t>
            </w:r>
          </w:p>
        </w:tc>
        <w:tc>
          <w:tcPr>
            <w:tcW w:w="373" w:type="pct"/>
            <w:shd w:val="clear" w:color="auto" w:fill="DBE5F1" w:themeFill="accent1" w:themeFillTint="33"/>
            <w:vAlign w:val="center"/>
          </w:tcPr>
          <w:p w14:paraId="63621EFB" w14:textId="7D81D8B8" w:rsidR="00944DBC" w:rsidRPr="0079504D" w:rsidRDefault="00E924F2" w:rsidP="00150213">
            <w:pPr>
              <w:jc w:val="center"/>
            </w:pPr>
            <w:r w:rsidRPr="0079504D">
              <w:t>-</w:t>
            </w:r>
          </w:p>
        </w:tc>
      </w:tr>
      <w:tr w:rsidR="00E924F2" w:rsidRPr="0079504D" w14:paraId="27FB829A" w14:textId="77777777" w:rsidTr="00E924F2">
        <w:tc>
          <w:tcPr>
            <w:tcW w:w="3137" w:type="pct"/>
            <w:vAlign w:val="center"/>
          </w:tcPr>
          <w:p w14:paraId="4AEF4CBA" w14:textId="7E671384" w:rsidR="00E924F2" w:rsidRPr="0079504D" w:rsidRDefault="00E924F2" w:rsidP="000C5A9F">
            <w:r w:rsidRPr="0079504D">
              <w:t>Mindestanzahl vergangener Jahre</w:t>
            </w:r>
            <w:r w:rsidR="000C5A9F" w:rsidRPr="0079504D">
              <w:t xml:space="preserve"> bis Stundung möglich</w:t>
            </w:r>
          </w:p>
        </w:tc>
        <w:tc>
          <w:tcPr>
            <w:tcW w:w="373" w:type="pct"/>
            <w:shd w:val="clear" w:color="auto" w:fill="D9D9D9" w:themeFill="background1" w:themeFillShade="D9"/>
            <w:vAlign w:val="center"/>
          </w:tcPr>
          <w:p w14:paraId="595F66B7" w14:textId="77777777" w:rsidR="00E924F2" w:rsidRPr="0079504D" w:rsidRDefault="00E924F2" w:rsidP="00150213">
            <w:pPr>
              <w:jc w:val="center"/>
              <w:rPr>
                <w:b/>
              </w:rPr>
            </w:pPr>
          </w:p>
        </w:tc>
        <w:tc>
          <w:tcPr>
            <w:tcW w:w="373" w:type="pct"/>
            <w:shd w:val="clear" w:color="auto" w:fill="EAF1DD" w:themeFill="accent3" w:themeFillTint="33"/>
            <w:vAlign w:val="center"/>
          </w:tcPr>
          <w:p w14:paraId="3BF470F1" w14:textId="2BBD2015" w:rsidR="00E924F2" w:rsidRPr="0079504D" w:rsidRDefault="00E924F2" w:rsidP="00E924F2">
            <w:pPr>
              <w:jc w:val="center"/>
            </w:pPr>
            <w:r w:rsidRPr="0079504D">
              <w:t>-</w:t>
            </w:r>
          </w:p>
        </w:tc>
        <w:tc>
          <w:tcPr>
            <w:tcW w:w="373" w:type="pct"/>
            <w:shd w:val="clear" w:color="auto" w:fill="F2DBDB" w:themeFill="accent2" w:themeFillTint="33"/>
            <w:vAlign w:val="center"/>
          </w:tcPr>
          <w:p w14:paraId="2B9DAE0F" w14:textId="11849043" w:rsidR="00E924F2" w:rsidRPr="0079504D" w:rsidRDefault="00E924F2" w:rsidP="00150213">
            <w:pPr>
              <w:jc w:val="center"/>
            </w:pPr>
            <w:r w:rsidRPr="0079504D">
              <w:t>1</w:t>
            </w:r>
          </w:p>
        </w:tc>
        <w:tc>
          <w:tcPr>
            <w:tcW w:w="373" w:type="pct"/>
            <w:shd w:val="clear" w:color="auto" w:fill="FFFFCC"/>
            <w:vAlign w:val="center"/>
          </w:tcPr>
          <w:p w14:paraId="5B2B4D7D" w14:textId="259F0A85" w:rsidR="00E924F2" w:rsidRPr="0079504D" w:rsidRDefault="00E924F2" w:rsidP="00150213">
            <w:pPr>
              <w:jc w:val="center"/>
            </w:pPr>
            <w:r w:rsidRPr="0079504D">
              <w:t>1</w:t>
            </w:r>
          </w:p>
        </w:tc>
        <w:tc>
          <w:tcPr>
            <w:tcW w:w="373" w:type="pct"/>
            <w:shd w:val="clear" w:color="auto" w:fill="DBE5F1" w:themeFill="accent1" w:themeFillTint="33"/>
            <w:vAlign w:val="center"/>
          </w:tcPr>
          <w:p w14:paraId="27489EA9" w14:textId="61636249" w:rsidR="00E924F2" w:rsidRPr="0079504D" w:rsidRDefault="00E924F2" w:rsidP="00150213">
            <w:pPr>
              <w:jc w:val="center"/>
            </w:pPr>
            <w:r w:rsidRPr="0079504D">
              <w:t>1</w:t>
            </w:r>
          </w:p>
        </w:tc>
      </w:tr>
    </w:tbl>
    <w:p w14:paraId="00689C76" w14:textId="77777777" w:rsidR="00E924F2" w:rsidRPr="0079504D" w:rsidRDefault="00E924F2" w:rsidP="00944DBC"/>
    <w:tbl>
      <w:tblPr>
        <w:tblStyle w:val="Tabellenraster"/>
        <w:tblW w:w="4913" w:type="pct"/>
        <w:tblLook w:val="04A0" w:firstRow="1" w:lastRow="0" w:firstColumn="1" w:lastColumn="0" w:noHBand="0" w:noVBand="1"/>
      </w:tblPr>
      <w:tblGrid>
        <w:gridCol w:w="5725"/>
        <w:gridCol w:w="681"/>
        <w:gridCol w:w="681"/>
        <w:gridCol w:w="681"/>
        <w:gridCol w:w="681"/>
        <w:gridCol w:w="677"/>
      </w:tblGrid>
      <w:tr w:rsidR="00E924F2" w:rsidRPr="0079504D" w14:paraId="103431BD" w14:textId="77777777" w:rsidTr="00E924F2">
        <w:tc>
          <w:tcPr>
            <w:tcW w:w="3137" w:type="pct"/>
            <w:vAlign w:val="center"/>
          </w:tcPr>
          <w:p w14:paraId="710735CD" w14:textId="77777777" w:rsidR="00E924F2" w:rsidRPr="0079504D" w:rsidRDefault="00E924F2" w:rsidP="00150213">
            <w:pPr>
              <w:rPr>
                <w:b/>
              </w:rPr>
            </w:pPr>
          </w:p>
        </w:tc>
        <w:tc>
          <w:tcPr>
            <w:tcW w:w="373" w:type="pct"/>
            <w:shd w:val="clear" w:color="auto" w:fill="808080" w:themeFill="background1" w:themeFillShade="80"/>
          </w:tcPr>
          <w:p w14:paraId="3CA7FE52" w14:textId="77777777" w:rsidR="00E924F2" w:rsidRPr="0079504D" w:rsidRDefault="00E924F2" w:rsidP="00150213">
            <w:pPr>
              <w:jc w:val="center"/>
              <w:rPr>
                <w:b/>
              </w:rPr>
            </w:pPr>
            <w:r w:rsidRPr="0079504D">
              <w:rPr>
                <w:b/>
              </w:rPr>
              <w:t>TD</w:t>
            </w:r>
          </w:p>
        </w:tc>
        <w:tc>
          <w:tcPr>
            <w:tcW w:w="373" w:type="pct"/>
            <w:shd w:val="clear" w:color="auto" w:fill="00B050"/>
            <w:vAlign w:val="center"/>
          </w:tcPr>
          <w:p w14:paraId="13D46B94" w14:textId="77777777" w:rsidR="00E924F2" w:rsidRPr="0079504D" w:rsidRDefault="00E924F2" w:rsidP="00150213">
            <w:pPr>
              <w:jc w:val="center"/>
              <w:rPr>
                <w:b/>
              </w:rPr>
            </w:pPr>
            <w:r w:rsidRPr="0079504D">
              <w:rPr>
                <w:b/>
              </w:rPr>
              <w:t>HLV</w:t>
            </w:r>
          </w:p>
        </w:tc>
        <w:tc>
          <w:tcPr>
            <w:tcW w:w="373" w:type="pct"/>
            <w:shd w:val="clear" w:color="auto" w:fill="FF0000"/>
            <w:vAlign w:val="center"/>
          </w:tcPr>
          <w:p w14:paraId="572FD3CC" w14:textId="77777777" w:rsidR="00E924F2" w:rsidRPr="0079504D" w:rsidRDefault="00E924F2" w:rsidP="00150213">
            <w:pPr>
              <w:jc w:val="center"/>
              <w:rPr>
                <w:b/>
              </w:rPr>
            </w:pPr>
            <w:r w:rsidRPr="0079504D">
              <w:rPr>
                <w:b/>
              </w:rPr>
              <w:t>NL</w:t>
            </w:r>
          </w:p>
        </w:tc>
        <w:tc>
          <w:tcPr>
            <w:tcW w:w="373" w:type="pct"/>
            <w:shd w:val="clear" w:color="auto" w:fill="FFFF00"/>
            <w:vAlign w:val="center"/>
          </w:tcPr>
          <w:p w14:paraId="60DD1A71" w14:textId="77777777" w:rsidR="00E924F2" w:rsidRPr="0079504D" w:rsidRDefault="00E924F2" w:rsidP="00150213">
            <w:pPr>
              <w:jc w:val="center"/>
              <w:rPr>
                <w:b/>
              </w:rPr>
            </w:pPr>
            <w:r w:rsidRPr="0079504D">
              <w:rPr>
                <w:b/>
              </w:rPr>
              <w:t>PBL</w:t>
            </w:r>
          </w:p>
        </w:tc>
        <w:tc>
          <w:tcPr>
            <w:tcW w:w="371" w:type="pct"/>
            <w:shd w:val="clear" w:color="auto" w:fill="0070C0"/>
            <w:vAlign w:val="center"/>
          </w:tcPr>
          <w:p w14:paraId="1D4C3905" w14:textId="77777777" w:rsidR="00E924F2" w:rsidRPr="0079504D" w:rsidRDefault="00E924F2" w:rsidP="00150213">
            <w:pPr>
              <w:jc w:val="center"/>
              <w:rPr>
                <w:b/>
              </w:rPr>
            </w:pPr>
            <w:r w:rsidRPr="0079504D">
              <w:rPr>
                <w:b/>
              </w:rPr>
              <w:t>TAL</w:t>
            </w:r>
          </w:p>
        </w:tc>
      </w:tr>
      <w:tr w:rsidR="00E924F2" w:rsidRPr="0079504D" w14:paraId="60DDBCDE" w14:textId="77777777" w:rsidTr="00E924F2">
        <w:tc>
          <w:tcPr>
            <w:tcW w:w="3137" w:type="pct"/>
            <w:vAlign w:val="center"/>
          </w:tcPr>
          <w:p w14:paraId="3D64C6A0" w14:textId="1AE5E400" w:rsidR="00E924F2" w:rsidRPr="0079504D" w:rsidRDefault="00E924F2" w:rsidP="00150213">
            <w:r w:rsidRPr="0079504D">
              <w:rPr>
                <w:b/>
              </w:rPr>
              <w:t>Erhebung von Stundungszinsen</w:t>
            </w:r>
          </w:p>
        </w:tc>
        <w:tc>
          <w:tcPr>
            <w:tcW w:w="373" w:type="pct"/>
            <w:shd w:val="clear" w:color="auto" w:fill="D9D9D9" w:themeFill="background1" w:themeFillShade="D9"/>
            <w:vAlign w:val="center"/>
          </w:tcPr>
          <w:p w14:paraId="5E24ACFC" w14:textId="77777777" w:rsidR="00E924F2" w:rsidRPr="0079504D" w:rsidRDefault="00E924F2" w:rsidP="00150213">
            <w:pPr>
              <w:jc w:val="center"/>
              <w:rPr>
                <w:b/>
              </w:rPr>
            </w:pPr>
          </w:p>
        </w:tc>
        <w:tc>
          <w:tcPr>
            <w:tcW w:w="373" w:type="pct"/>
            <w:shd w:val="clear" w:color="auto" w:fill="EAF1DD" w:themeFill="accent3" w:themeFillTint="33"/>
            <w:vAlign w:val="center"/>
          </w:tcPr>
          <w:p w14:paraId="400D169D" w14:textId="1BA8EAD0" w:rsidR="00E924F2" w:rsidRPr="0079504D" w:rsidRDefault="00E924F2" w:rsidP="00150213">
            <w:pPr>
              <w:jc w:val="center"/>
              <w:rPr>
                <w:vertAlign w:val="superscript"/>
              </w:rPr>
            </w:pPr>
            <w:r w:rsidRPr="0079504D">
              <w:t>-</w:t>
            </w:r>
          </w:p>
        </w:tc>
        <w:tc>
          <w:tcPr>
            <w:tcW w:w="373" w:type="pct"/>
            <w:shd w:val="clear" w:color="auto" w:fill="F2DBDB" w:themeFill="accent2" w:themeFillTint="33"/>
            <w:vAlign w:val="center"/>
          </w:tcPr>
          <w:p w14:paraId="5129616C" w14:textId="3840B996" w:rsidR="00E924F2" w:rsidRPr="0079504D" w:rsidRDefault="000C5A9F" w:rsidP="00150213">
            <w:pPr>
              <w:jc w:val="center"/>
              <w:rPr>
                <w:vertAlign w:val="superscript"/>
              </w:rPr>
            </w:pPr>
            <w:r w:rsidRPr="0079504D">
              <w:t>X</w:t>
            </w:r>
            <w:r w:rsidR="006733B8" w:rsidRPr="0079504D">
              <w:rPr>
                <w:vertAlign w:val="superscript"/>
              </w:rPr>
              <w:t>1</w:t>
            </w:r>
            <w:r w:rsidRPr="0079504D">
              <w:rPr>
                <w:vertAlign w:val="superscript"/>
              </w:rPr>
              <w:t>)</w:t>
            </w:r>
          </w:p>
        </w:tc>
        <w:tc>
          <w:tcPr>
            <w:tcW w:w="373" w:type="pct"/>
            <w:shd w:val="clear" w:color="auto" w:fill="FFFFCC"/>
            <w:vAlign w:val="center"/>
          </w:tcPr>
          <w:p w14:paraId="3B8B44A6" w14:textId="7CD643D9" w:rsidR="00E924F2" w:rsidRPr="0079504D" w:rsidRDefault="000C5A9F" w:rsidP="00150213">
            <w:pPr>
              <w:jc w:val="center"/>
            </w:pPr>
            <w:r w:rsidRPr="0079504D">
              <w:t>-</w:t>
            </w:r>
          </w:p>
        </w:tc>
        <w:tc>
          <w:tcPr>
            <w:tcW w:w="371" w:type="pct"/>
            <w:shd w:val="clear" w:color="auto" w:fill="DBE5F1" w:themeFill="accent1" w:themeFillTint="33"/>
            <w:vAlign w:val="center"/>
          </w:tcPr>
          <w:p w14:paraId="68D57B07" w14:textId="42F5E64D" w:rsidR="00E924F2" w:rsidRPr="0079504D" w:rsidRDefault="000C5A9F" w:rsidP="00150213">
            <w:pPr>
              <w:jc w:val="center"/>
            </w:pPr>
            <w:r w:rsidRPr="0079504D">
              <w:t>-</w:t>
            </w:r>
          </w:p>
        </w:tc>
      </w:tr>
    </w:tbl>
    <w:p w14:paraId="020CAA3D" w14:textId="3AEBA2ED" w:rsidR="000C5A9F" w:rsidRPr="0079504D" w:rsidRDefault="000C5A9F" w:rsidP="006C2552">
      <w:pPr>
        <w:pStyle w:val="Listenabsatz"/>
        <w:numPr>
          <w:ilvl w:val="0"/>
          <w:numId w:val="26"/>
        </w:numPr>
      </w:pPr>
      <w:r w:rsidRPr="0079504D">
        <w:t>In welcher Höhe?</w:t>
      </w:r>
    </w:p>
    <w:p w14:paraId="1DD54FE8" w14:textId="77777777" w:rsidR="00E924F2" w:rsidRPr="0079504D" w:rsidRDefault="00E924F2" w:rsidP="00E924F2"/>
    <w:tbl>
      <w:tblPr>
        <w:tblStyle w:val="Tabellenraster"/>
        <w:tblW w:w="4913" w:type="pct"/>
        <w:tblLook w:val="04A0" w:firstRow="1" w:lastRow="0" w:firstColumn="1" w:lastColumn="0" w:noHBand="0" w:noVBand="1"/>
      </w:tblPr>
      <w:tblGrid>
        <w:gridCol w:w="5725"/>
        <w:gridCol w:w="681"/>
        <w:gridCol w:w="681"/>
        <w:gridCol w:w="681"/>
        <w:gridCol w:w="681"/>
        <w:gridCol w:w="677"/>
      </w:tblGrid>
      <w:tr w:rsidR="00E924F2" w:rsidRPr="0079504D" w14:paraId="14601A5C" w14:textId="77777777" w:rsidTr="00E924F2">
        <w:tc>
          <w:tcPr>
            <w:tcW w:w="3137" w:type="pct"/>
            <w:vAlign w:val="center"/>
          </w:tcPr>
          <w:p w14:paraId="3FA26F31" w14:textId="0DC8CD27" w:rsidR="00E924F2" w:rsidRPr="0079504D" w:rsidRDefault="00E924F2" w:rsidP="00150213">
            <w:pPr>
              <w:rPr>
                <w:b/>
              </w:rPr>
            </w:pPr>
            <w:r w:rsidRPr="0079504D">
              <w:rPr>
                <w:b/>
              </w:rPr>
              <w:t>Möglichkeiten zur Rückzahlung</w:t>
            </w:r>
          </w:p>
        </w:tc>
        <w:tc>
          <w:tcPr>
            <w:tcW w:w="373" w:type="pct"/>
            <w:shd w:val="clear" w:color="auto" w:fill="808080" w:themeFill="background1" w:themeFillShade="80"/>
          </w:tcPr>
          <w:p w14:paraId="55907042" w14:textId="77777777" w:rsidR="00E924F2" w:rsidRPr="0079504D" w:rsidRDefault="00E924F2" w:rsidP="00150213">
            <w:pPr>
              <w:jc w:val="center"/>
              <w:rPr>
                <w:b/>
              </w:rPr>
            </w:pPr>
            <w:r w:rsidRPr="0079504D">
              <w:rPr>
                <w:b/>
              </w:rPr>
              <w:t>TD</w:t>
            </w:r>
          </w:p>
        </w:tc>
        <w:tc>
          <w:tcPr>
            <w:tcW w:w="373" w:type="pct"/>
            <w:shd w:val="clear" w:color="auto" w:fill="00B050"/>
            <w:vAlign w:val="center"/>
          </w:tcPr>
          <w:p w14:paraId="212F7C6E" w14:textId="77777777" w:rsidR="00E924F2" w:rsidRPr="0079504D" w:rsidRDefault="00E924F2" w:rsidP="00150213">
            <w:pPr>
              <w:jc w:val="center"/>
              <w:rPr>
                <w:b/>
              </w:rPr>
            </w:pPr>
            <w:r w:rsidRPr="0079504D">
              <w:rPr>
                <w:b/>
              </w:rPr>
              <w:t>HLV</w:t>
            </w:r>
          </w:p>
        </w:tc>
        <w:tc>
          <w:tcPr>
            <w:tcW w:w="373" w:type="pct"/>
            <w:shd w:val="clear" w:color="auto" w:fill="FF0000"/>
            <w:vAlign w:val="center"/>
          </w:tcPr>
          <w:p w14:paraId="35C54361" w14:textId="77777777" w:rsidR="00E924F2" w:rsidRPr="0079504D" w:rsidRDefault="00E924F2" w:rsidP="00150213">
            <w:pPr>
              <w:jc w:val="center"/>
              <w:rPr>
                <w:b/>
              </w:rPr>
            </w:pPr>
            <w:r w:rsidRPr="0079504D">
              <w:rPr>
                <w:b/>
              </w:rPr>
              <w:t>NL</w:t>
            </w:r>
          </w:p>
        </w:tc>
        <w:tc>
          <w:tcPr>
            <w:tcW w:w="373" w:type="pct"/>
            <w:shd w:val="clear" w:color="auto" w:fill="FFFF00"/>
            <w:vAlign w:val="center"/>
          </w:tcPr>
          <w:p w14:paraId="6BB6BBA6" w14:textId="77777777" w:rsidR="00E924F2" w:rsidRPr="0079504D" w:rsidRDefault="00E924F2" w:rsidP="00150213">
            <w:pPr>
              <w:jc w:val="center"/>
              <w:rPr>
                <w:b/>
              </w:rPr>
            </w:pPr>
            <w:r w:rsidRPr="0079504D">
              <w:rPr>
                <w:b/>
              </w:rPr>
              <w:t>PBL</w:t>
            </w:r>
          </w:p>
        </w:tc>
        <w:tc>
          <w:tcPr>
            <w:tcW w:w="371" w:type="pct"/>
            <w:shd w:val="clear" w:color="auto" w:fill="0070C0"/>
            <w:vAlign w:val="center"/>
          </w:tcPr>
          <w:p w14:paraId="5C49C038" w14:textId="77777777" w:rsidR="00E924F2" w:rsidRPr="0079504D" w:rsidRDefault="00E924F2" w:rsidP="00150213">
            <w:pPr>
              <w:jc w:val="center"/>
              <w:rPr>
                <w:b/>
              </w:rPr>
            </w:pPr>
            <w:r w:rsidRPr="0079504D">
              <w:rPr>
                <w:b/>
              </w:rPr>
              <w:t>TAL</w:t>
            </w:r>
          </w:p>
        </w:tc>
      </w:tr>
      <w:tr w:rsidR="00E924F2" w:rsidRPr="0079504D" w14:paraId="02C6835A" w14:textId="77777777" w:rsidTr="00E924F2">
        <w:tc>
          <w:tcPr>
            <w:tcW w:w="3137" w:type="pct"/>
            <w:vAlign w:val="center"/>
          </w:tcPr>
          <w:p w14:paraId="45DFF21F" w14:textId="00B1D248" w:rsidR="00E924F2" w:rsidRPr="0079504D" w:rsidRDefault="00E924F2" w:rsidP="00150213">
            <w:r w:rsidRPr="0079504D">
              <w:t>Einmalbetrag</w:t>
            </w:r>
          </w:p>
        </w:tc>
        <w:tc>
          <w:tcPr>
            <w:tcW w:w="373" w:type="pct"/>
            <w:shd w:val="clear" w:color="auto" w:fill="D9D9D9" w:themeFill="background1" w:themeFillShade="D9"/>
            <w:vAlign w:val="center"/>
          </w:tcPr>
          <w:p w14:paraId="3B5859AB" w14:textId="77777777" w:rsidR="00E924F2" w:rsidRPr="0079504D" w:rsidRDefault="00E924F2" w:rsidP="00150213">
            <w:pPr>
              <w:jc w:val="center"/>
              <w:rPr>
                <w:b/>
              </w:rPr>
            </w:pPr>
          </w:p>
        </w:tc>
        <w:tc>
          <w:tcPr>
            <w:tcW w:w="373" w:type="pct"/>
            <w:shd w:val="clear" w:color="auto" w:fill="EAF1DD" w:themeFill="accent3" w:themeFillTint="33"/>
            <w:vAlign w:val="center"/>
          </w:tcPr>
          <w:p w14:paraId="4774B6C2" w14:textId="217F6B63" w:rsidR="00E924F2" w:rsidRPr="0079504D" w:rsidRDefault="006733B8" w:rsidP="00150213">
            <w:pPr>
              <w:jc w:val="center"/>
            </w:pPr>
            <w:r w:rsidRPr="0079504D">
              <w:t>-</w:t>
            </w:r>
          </w:p>
        </w:tc>
        <w:tc>
          <w:tcPr>
            <w:tcW w:w="373" w:type="pct"/>
            <w:shd w:val="clear" w:color="auto" w:fill="F2DBDB" w:themeFill="accent2" w:themeFillTint="33"/>
            <w:vAlign w:val="center"/>
          </w:tcPr>
          <w:p w14:paraId="63940ECF" w14:textId="02A1942E" w:rsidR="00E924F2" w:rsidRPr="0079504D" w:rsidRDefault="000C5A9F" w:rsidP="00150213">
            <w:pPr>
              <w:jc w:val="center"/>
            </w:pPr>
            <w:r w:rsidRPr="0079504D">
              <w:t>?</w:t>
            </w:r>
          </w:p>
        </w:tc>
        <w:tc>
          <w:tcPr>
            <w:tcW w:w="373" w:type="pct"/>
            <w:shd w:val="clear" w:color="auto" w:fill="FFFFCC"/>
            <w:vAlign w:val="center"/>
          </w:tcPr>
          <w:p w14:paraId="42090F57" w14:textId="0BBE4F74" w:rsidR="00E924F2" w:rsidRPr="0079504D" w:rsidRDefault="000C5A9F" w:rsidP="00150213">
            <w:pPr>
              <w:jc w:val="center"/>
            </w:pPr>
            <w:r w:rsidRPr="0079504D">
              <w:t>X</w:t>
            </w:r>
          </w:p>
        </w:tc>
        <w:tc>
          <w:tcPr>
            <w:tcW w:w="371" w:type="pct"/>
            <w:shd w:val="clear" w:color="auto" w:fill="DBE5F1" w:themeFill="accent1" w:themeFillTint="33"/>
            <w:vAlign w:val="center"/>
          </w:tcPr>
          <w:p w14:paraId="709E44E9" w14:textId="1EFAC519" w:rsidR="00E924F2" w:rsidRPr="0079504D" w:rsidRDefault="000C5A9F" w:rsidP="00150213">
            <w:pPr>
              <w:jc w:val="center"/>
            </w:pPr>
            <w:r w:rsidRPr="0079504D">
              <w:t>X</w:t>
            </w:r>
          </w:p>
        </w:tc>
      </w:tr>
      <w:tr w:rsidR="00E924F2" w:rsidRPr="0079504D" w14:paraId="5272D578" w14:textId="77777777" w:rsidTr="00E924F2">
        <w:tc>
          <w:tcPr>
            <w:tcW w:w="3137" w:type="pct"/>
            <w:vAlign w:val="center"/>
          </w:tcPr>
          <w:p w14:paraId="14A9CBF8" w14:textId="24CD1273" w:rsidR="00E924F2" w:rsidRPr="0079504D" w:rsidRDefault="00E924F2" w:rsidP="00150213">
            <w:pPr>
              <w:rPr>
                <w:highlight w:val="yellow"/>
              </w:rPr>
            </w:pPr>
            <w:r w:rsidRPr="0079504D">
              <w:t>Ratenzahlung</w:t>
            </w:r>
          </w:p>
        </w:tc>
        <w:tc>
          <w:tcPr>
            <w:tcW w:w="373" w:type="pct"/>
            <w:shd w:val="clear" w:color="auto" w:fill="D9D9D9" w:themeFill="background1" w:themeFillShade="D9"/>
            <w:vAlign w:val="center"/>
          </w:tcPr>
          <w:p w14:paraId="5102AC62" w14:textId="77777777" w:rsidR="00E924F2" w:rsidRPr="0079504D" w:rsidRDefault="00E924F2" w:rsidP="00150213">
            <w:pPr>
              <w:jc w:val="center"/>
              <w:rPr>
                <w:b/>
                <w:highlight w:val="yellow"/>
              </w:rPr>
            </w:pPr>
          </w:p>
        </w:tc>
        <w:tc>
          <w:tcPr>
            <w:tcW w:w="373" w:type="pct"/>
            <w:shd w:val="clear" w:color="auto" w:fill="EAF1DD" w:themeFill="accent3" w:themeFillTint="33"/>
            <w:vAlign w:val="center"/>
          </w:tcPr>
          <w:p w14:paraId="6E9BFA6C" w14:textId="41EA11EB" w:rsidR="00E924F2" w:rsidRPr="0079504D" w:rsidRDefault="006733B8" w:rsidP="00150213">
            <w:pPr>
              <w:jc w:val="center"/>
            </w:pPr>
            <w:r w:rsidRPr="0079504D">
              <w:t>-</w:t>
            </w:r>
          </w:p>
        </w:tc>
        <w:tc>
          <w:tcPr>
            <w:tcW w:w="373" w:type="pct"/>
            <w:shd w:val="clear" w:color="auto" w:fill="F2DBDB" w:themeFill="accent2" w:themeFillTint="33"/>
            <w:vAlign w:val="center"/>
          </w:tcPr>
          <w:p w14:paraId="70E304BB" w14:textId="35AE6857" w:rsidR="00E924F2" w:rsidRPr="0079504D" w:rsidRDefault="000C5A9F" w:rsidP="00150213">
            <w:pPr>
              <w:jc w:val="center"/>
            </w:pPr>
            <w:r w:rsidRPr="0079504D">
              <w:t>?</w:t>
            </w:r>
          </w:p>
        </w:tc>
        <w:tc>
          <w:tcPr>
            <w:tcW w:w="373" w:type="pct"/>
            <w:shd w:val="clear" w:color="auto" w:fill="FFFFCC"/>
            <w:vAlign w:val="center"/>
          </w:tcPr>
          <w:p w14:paraId="503971BE" w14:textId="5CA1CC92" w:rsidR="00E924F2" w:rsidRPr="0079504D" w:rsidRDefault="000C5A9F" w:rsidP="00150213">
            <w:pPr>
              <w:jc w:val="center"/>
              <w:rPr>
                <w:vertAlign w:val="superscript"/>
              </w:rPr>
            </w:pPr>
            <w:r w:rsidRPr="0079504D">
              <w:t>X</w:t>
            </w:r>
            <w:r w:rsidR="006733B8" w:rsidRPr="0079504D">
              <w:rPr>
                <w:vertAlign w:val="superscript"/>
              </w:rPr>
              <w:t>1</w:t>
            </w:r>
            <w:r w:rsidRPr="0079504D">
              <w:rPr>
                <w:vertAlign w:val="superscript"/>
              </w:rPr>
              <w:t>)</w:t>
            </w:r>
          </w:p>
        </w:tc>
        <w:tc>
          <w:tcPr>
            <w:tcW w:w="371" w:type="pct"/>
            <w:shd w:val="clear" w:color="auto" w:fill="DBE5F1" w:themeFill="accent1" w:themeFillTint="33"/>
            <w:vAlign w:val="center"/>
          </w:tcPr>
          <w:p w14:paraId="46CD70F2" w14:textId="48CB7F1E" w:rsidR="00E924F2" w:rsidRPr="0079504D" w:rsidRDefault="00614FE3" w:rsidP="00150213">
            <w:pPr>
              <w:jc w:val="center"/>
            </w:pPr>
            <w:r w:rsidRPr="0079504D">
              <w:t>-</w:t>
            </w:r>
          </w:p>
        </w:tc>
      </w:tr>
      <w:tr w:rsidR="00E924F2" w:rsidRPr="0079504D" w14:paraId="3C2E1346" w14:textId="77777777" w:rsidTr="00E924F2">
        <w:tc>
          <w:tcPr>
            <w:tcW w:w="3137" w:type="pct"/>
            <w:vAlign w:val="center"/>
          </w:tcPr>
          <w:p w14:paraId="32FE6D29" w14:textId="6A498876" w:rsidR="00E924F2" w:rsidRPr="0079504D" w:rsidRDefault="00E924F2" w:rsidP="00150213">
            <w:r w:rsidRPr="0079504D">
              <w:t>Verrechnung mit Guthaben</w:t>
            </w:r>
          </w:p>
        </w:tc>
        <w:tc>
          <w:tcPr>
            <w:tcW w:w="373" w:type="pct"/>
            <w:shd w:val="clear" w:color="auto" w:fill="D9D9D9" w:themeFill="background1" w:themeFillShade="D9"/>
            <w:vAlign w:val="center"/>
          </w:tcPr>
          <w:p w14:paraId="65AE7F88" w14:textId="77777777" w:rsidR="00E924F2" w:rsidRPr="0079504D" w:rsidRDefault="00E924F2" w:rsidP="00150213">
            <w:pPr>
              <w:jc w:val="center"/>
              <w:rPr>
                <w:b/>
              </w:rPr>
            </w:pPr>
          </w:p>
        </w:tc>
        <w:tc>
          <w:tcPr>
            <w:tcW w:w="373" w:type="pct"/>
            <w:shd w:val="clear" w:color="auto" w:fill="EAF1DD" w:themeFill="accent3" w:themeFillTint="33"/>
            <w:vAlign w:val="center"/>
          </w:tcPr>
          <w:p w14:paraId="725F62BD" w14:textId="4161477C" w:rsidR="00E924F2" w:rsidRPr="0079504D" w:rsidRDefault="006733B8" w:rsidP="00150213">
            <w:pPr>
              <w:jc w:val="center"/>
            </w:pPr>
            <w:r w:rsidRPr="0079504D">
              <w:t>-</w:t>
            </w:r>
          </w:p>
        </w:tc>
        <w:tc>
          <w:tcPr>
            <w:tcW w:w="373" w:type="pct"/>
            <w:shd w:val="clear" w:color="auto" w:fill="F2DBDB" w:themeFill="accent2" w:themeFillTint="33"/>
            <w:vAlign w:val="center"/>
          </w:tcPr>
          <w:p w14:paraId="505BE0CC" w14:textId="7FB801EA" w:rsidR="00E924F2" w:rsidRPr="0079504D" w:rsidRDefault="000C5A9F" w:rsidP="00150213">
            <w:pPr>
              <w:jc w:val="center"/>
            </w:pPr>
            <w:r w:rsidRPr="0079504D">
              <w:t>X</w:t>
            </w:r>
          </w:p>
        </w:tc>
        <w:tc>
          <w:tcPr>
            <w:tcW w:w="373" w:type="pct"/>
            <w:shd w:val="clear" w:color="auto" w:fill="FFFFCC"/>
            <w:vAlign w:val="center"/>
          </w:tcPr>
          <w:p w14:paraId="6FCBE0C7" w14:textId="512E6A3D" w:rsidR="00E924F2" w:rsidRPr="0079504D" w:rsidRDefault="000C5A9F" w:rsidP="00150213">
            <w:pPr>
              <w:jc w:val="center"/>
            </w:pPr>
            <w:r w:rsidRPr="0079504D">
              <w:t>X</w:t>
            </w:r>
          </w:p>
        </w:tc>
        <w:tc>
          <w:tcPr>
            <w:tcW w:w="371" w:type="pct"/>
            <w:shd w:val="clear" w:color="auto" w:fill="DBE5F1" w:themeFill="accent1" w:themeFillTint="33"/>
            <w:vAlign w:val="center"/>
          </w:tcPr>
          <w:p w14:paraId="7B7B16FE" w14:textId="7CAE9487" w:rsidR="00E924F2" w:rsidRPr="0079504D" w:rsidRDefault="000C5A9F" w:rsidP="00150213">
            <w:pPr>
              <w:jc w:val="center"/>
            </w:pPr>
            <w:r w:rsidRPr="0079504D">
              <w:t>X</w:t>
            </w:r>
          </w:p>
        </w:tc>
      </w:tr>
    </w:tbl>
    <w:p w14:paraId="5701256C" w14:textId="2430D34F" w:rsidR="000C5A9F" w:rsidRPr="0079504D" w:rsidRDefault="000C5A9F" w:rsidP="006C2552">
      <w:pPr>
        <w:pStyle w:val="Listenabsatz"/>
        <w:numPr>
          <w:ilvl w:val="0"/>
          <w:numId w:val="27"/>
        </w:numPr>
      </w:pPr>
      <w:r w:rsidRPr="0079504D">
        <w:t>Rückzahlung innerhalb von 3 Monaten in bis zu 3 Raten</w:t>
      </w:r>
    </w:p>
    <w:p w14:paraId="039D837B" w14:textId="77777777" w:rsidR="000C5A9F" w:rsidRPr="0079504D" w:rsidRDefault="000C5A9F" w:rsidP="000C5A9F">
      <w:pPr>
        <w:pStyle w:val="berschrift4"/>
      </w:pPr>
      <w:r w:rsidRPr="0079504D">
        <w:t>Empfehlung</w:t>
      </w:r>
    </w:p>
    <w:p w14:paraId="58A10F2A" w14:textId="0FE52DCE" w:rsidR="00C85431" w:rsidRPr="009E582A" w:rsidRDefault="004C1E6D" w:rsidP="00C85431">
      <w:r w:rsidRPr="0079504D">
        <w:rPr>
          <w:highlight w:val="yellow"/>
        </w:rPr>
        <w:t>Thema für Kundenservice</w:t>
      </w:r>
      <w:r w:rsidRPr="009E582A">
        <w:t xml:space="preserve"> </w:t>
      </w:r>
    </w:p>
    <w:p w14:paraId="7A84C9CA" w14:textId="1505B922" w:rsidR="000C5A9F" w:rsidRPr="000C5A9F" w:rsidRDefault="000C5A9F" w:rsidP="000C5A9F">
      <w:pPr>
        <w:pStyle w:val="berschrift4"/>
      </w:pPr>
      <w:r w:rsidRPr="00B247B6">
        <w:t>Abstimmung mit F1 der Mathematik</w:t>
      </w:r>
    </w:p>
    <w:p w14:paraId="4CC9A886" w14:textId="77777777" w:rsidR="000C5A9F" w:rsidRDefault="000C5A9F" w:rsidP="000C5A9F">
      <w:pPr>
        <w:pStyle w:val="berschrift4"/>
      </w:pPr>
      <w:r>
        <w:t>Abstimmung mit Produkttechnik</w:t>
      </w:r>
    </w:p>
    <w:p w14:paraId="6F530846" w14:textId="77777777" w:rsidR="000C5A9F" w:rsidRDefault="000C5A9F" w:rsidP="000C5A9F">
      <w:pPr>
        <w:pStyle w:val="berschrift4"/>
      </w:pPr>
      <w:r>
        <w:t>Entscheidung</w:t>
      </w:r>
    </w:p>
    <w:p w14:paraId="556C801E" w14:textId="4A1ACE6E" w:rsidR="000C5A9F" w:rsidRDefault="000C5A9F" w:rsidP="000C5A9F">
      <w:pPr>
        <w:pStyle w:val="berschrift4"/>
      </w:pPr>
      <w:r>
        <w:t>Folgearbeiten</w:t>
      </w:r>
    </w:p>
    <w:p w14:paraId="3DF70267" w14:textId="77777777" w:rsidR="00DA1CCC" w:rsidRPr="00DA1CCC" w:rsidRDefault="00DA1CCC" w:rsidP="00DA1CCC"/>
    <w:p w14:paraId="114F4B3C" w14:textId="2B8AAFC4" w:rsidR="0085244B" w:rsidRPr="00036FE5" w:rsidRDefault="0085244B" w:rsidP="00024238">
      <w:pPr>
        <w:pStyle w:val="berschrift3"/>
      </w:pPr>
      <w:bookmarkStart w:id="156" w:name="_Toc496794400"/>
      <w:r w:rsidRPr="00036FE5">
        <w:lastRenderedPageBreak/>
        <w:t>Teilauszahlung</w:t>
      </w:r>
      <w:bookmarkEnd w:id="156"/>
    </w:p>
    <w:p w14:paraId="06F885DF" w14:textId="77777777" w:rsidR="0070005B" w:rsidRDefault="0070005B" w:rsidP="0070005B">
      <w:pPr>
        <w:pStyle w:val="berschrift4"/>
      </w:pPr>
      <w:r>
        <w:t>A</w:t>
      </w:r>
      <w:r w:rsidRPr="00177E07">
        <w:t>ktueller</w:t>
      </w:r>
      <w:r>
        <w:t xml:space="preserve"> Stand</w:t>
      </w:r>
    </w:p>
    <w:p w14:paraId="5BC3DE75" w14:textId="77777777" w:rsidR="00036FE5" w:rsidRDefault="00036FE5" w:rsidP="00036FE5"/>
    <w:p w14:paraId="5B360414" w14:textId="349A83A7" w:rsidR="00661BE5" w:rsidRPr="002A550F" w:rsidRDefault="00661BE5" w:rsidP="00036FE5">
      <w:pPr>
        <w:rPr>
          <w:b/>
        </w:rPr>
      </w:pPr>
      <w:r w:rsidRPr="002A550F">
        <w:rPr>
          <w:b/>
        </w:rPr>
        <w:t>Definition Teilauszahlung (TAZ):</w:t>
      </w:r>
    </w:p>
    <w:p w14:paraId="48C1244D" w14:textId="789719E7" w:rsidR="00661BE5" w:rsidRDefault="00661BE5" w:rsidP="00036FE5">
      <w:r>
        <w:t xml:space="preserve">Entnahme eines Betrags aus dem Vertrag (Guthaben). Die Beitragszahlung (falls vorhanden) bleibt in voller Höhe bestehen. </w:t>
      </w:r>
    </w:p>
    <w:p w14:paraId="42476A2D" w14:textId="77777777" w:rsidR="00661BE5" w:rsidRDefault="00661BE5" w:rsidP="00036FE5"/>
    <w:tbl>
      <w:tblPr>
        <w:tblStyle w:val="Tabellenraster"/>
        <w:tblW w:w="5000" w:type="pct"/>
        <w:tblLayout w:type="fixed"/>
        <w:tblLook w:val="04A0" w:firstRow="1" w:lastRow="0" w:firstColumn="1" w:lastColumn="0" w:noHBand="0" w:noVBand="1"/>
      </w:tblPr>
      <w:tblGrid>
        <w:gridCol w:w="3371"/>
        <w:gridCol w:w="849"/>
        <w:gridCol w:w="1267"/>
        <w:gridCol w:w="1267"/>
        <w:gridCol w:w="1267"/>
        <w:gridCol w:w="1267"/>
      </w:tblGrid>
      <w:tr w:rsidR="00D72A82" w:rsidRPr="008806AA" w14:paraId="3E0CB4B4" w14:textId="77777777" w:rsidTr="00D72A82">
        <w:tc>
          <w:tcPr>
            <w:tcW w:w="1815" w:type="pct"/>
            <w:vAlign w:val="center"/>
          </w:tcPr>
          <w:p w14:paraId="423F1F8E" w14:textId="77777777" w:rsidR="00036FE5" w:rsidRPr="00036FE5" w:rsidRDefault="00036FE5" w:rsidP="00D72D55">
            <w:pPr>
              <w:rPr>
                <w:b/>
              </w:rPr>
            </w:pPr>
          </w:p>
        </w:tc>
        <w:tc>
          <w:tcPr>
            <w:tcW w:w="457" w:type="pct"/>
            <w:shd w:val="clear" w:color="auto" w:fill="808080" w:themeFill="background1" w:themeFillShade="80"/>
          </w:tcPr>
          <w:p w14:paraId="0AAA5571" w14:textId="77777777" w:rsidR="00036FE5" w:rsidRPr="00036FE5" w:rsidRDefault="00036FE5" w:rsidP="00D72D55">
            <w:pPr>
              <w:jc w:val="center"/>
              <w:rPr>
                <w:b/>
              </w:rPr>
            </w:pPr>
            <w:r w:rsidRPr="00036FE5">
              <w:rPr>
                <w:b/>
              </w:rPr>
              <w:t>TD</w:t>
            </w:r>
          </w:p>
        </w:tc>
        <w:tc>
          <w:tcPr>
            <w:tcW w:w="682" w:type="pct"/>
            <w:shd w:val="clear" w:color="auto" w:fill="00B050"/>
            <w:vAlign w:val="center"/>
          </w:tcPr>
          <w:p w14:paraId="439C9523" w14:textId="77777777" w:rsidR="00036FE5" w:rsidRPr="00036FE5" w:rsidRDefault="00036FE5" w:rsidP="00D72D55">
            <w:pPr>
              <w:jc w:val="center"/>
              <w:rPr>
                <w:b/>
              </w:rPr>
            </w:pPr>
            <w:r w:rsidRPr="00036FE5">
              <w:rPr>
                <w:b/>
              </w:rPr>
              <w:t>HLV</w:t>
            </w:r>
          </w:p>
        </w:tc>
        <w:tc>
          <w:tcPr>
            <w:tcW w:w="682" w:type="pct"/>
            <w:shd w:val="clear" w:color="auto" w:fill="FF0000"/>
            <w:vAlign w:val="center"/>
          </w:tcPr>
          <w:p w14:paraId="69122552" w14:textId="77777777" w:rsidR="00036FE5" w:rsidRPr="00036FE5" w:rsidRDefault="00036FE5" w:rsidP="00D72D55">
            <w:pPr>
              <w:jc w:val="center"/>
              <w:rPr>
                <w:b/>
              </w:rPr>
            </w:pPr>
            <w:r w:rsidRPr="00036FE5">
              <w:rPr>
                <w:b/>
              </w:rPr>
              <w:t>NL</w:t>
            </w:r>
          </w:p>
        </w:tc>
        <w:tc>
          <w:tcPr>
            <w:tcW w:w="682" w:type="pct"/>
            <w:shd w:val="clear" w:color="auto" w:fill="FFFF00"/>
            <w:vAlign w:val="center"/>
          </w:tcPr>
          <w:p w14:paraId="782EB12C" w14:textId="77777777" w:rsidR="00036FE5" w:rsidRPr="008C3BD4" w:rsidRDefault="00036FE5" w:rsidP="00D72D55">
            <w:pPr>
              <w:jc w:val="center"/>
              <w:rPr>
                <w:b/>
              </w:rPr>
            </w:pPr>
            <w:r w:rsidRPr="008C3BD4">
              <w:rPr>
                <w:b/>
              </w:rPr>
              <w:t>PBL</w:t>
            </w:r>
          </w:p>
        </w:tc>
        <w:tc>
          <w:tcPr>
            <w:tcW w:w="682" w:type="pct"/>
            <w:shd w:val="clear" w:color="auto" w:fill="0070C0"/>
            <w:vAlign w:val="center"/>
          </w:tcPr>
          <w:p w14:paraId="324FE4E3" w14:textId="77777777" w:rsidR="00036FE5" w:rsidRPr="00036FE5" w:rsidRDefault="00036FE5" w:rsidP="00D72D55">
            <w:pPr>
              <w:jc w:val="center"/>
              <w:rPr>
                <w:b/>
              </w:rPr>
            </w:pPr>
            <w:r w:rsidRPr="00036FE5">
              <w:rPr>
                <w:b/>
              </w:rPr>
              <w:t>TAL</w:t>
            </w:r>
          </w:p>
        </w:tc>
      </w:tr>
      <w:tr w:rsidR="00D72A82" w:rsidRPr="00D01CB5" w14:paraId="513FC71B" w14:textId="77777777" w:rsidTr="00D72A82">
        <w:tc>
          <w:tcPr>
            <w:tcW w:w="1815" w:type="pct"/>
            <w:vAlign w:val="center"/>
          </w:tcPr>
          <w:p w14:paraId="087D27E0" w14:textId="5849EF18" w:rsidR="00036FE5" w:rsidRPr="008C3BD4" w:rsidRDefault="00036FE5" w:rsidP="00D72D55">
            <w:r w:rsidRPr="008C3BD4">
              <w:rPr>
                <w:b/>
              </w:rPr>
              <w:t>Teilauszahlung möglich</w:t>
            </w:r>
            <w:r w:rsidR="008F224C" w:rsidRPr="008C3BD4">
              <w:rPr>
                <w:b/>
              </w:rPr>
              <w:t>?</w:t>
            </w:r>
          </w:p>
        </w:tc>
        <w:tc>
          <w:tcPr>
            <w:tcW w:w="457" w:type="pct"/>
            <w:shd w:val="clear" w:color="auto" w:fill="D9D9D9" w:themeFill="background1" w:themeFillShade="D9"/>
            <w:vAlign w:val="center"/>
          </w:tcPr>
          <w:p w14:paraId="446F5E9E" w14:textId="36500CD8" w:rsidR="00036FE5" w:rsidRPr="00D01CB5" w:rsidRDefault="00C94626" w:rsidP="00D72D55">
            <w:pPr>
              <w:jc w:val="center"/>
              <w:rPr>
                <w:b/>
                <w:highlight w:val="yellow"/>
              </w:rPr>
            </w:pPr>
            <w:r w:rsidRPr="00C94626">
              <w:rPr>
                <w:b/>
              </w:rPr>
              <w:t>X</w:t>
            </w:r>
          </w:p>
        </w:tc>
        <w:tc>
          <w:tcPr>
            <w:tcW w:w="682" w:type="pct"/>
            <w:shd w:val="clear" w:color="auto" w:fill="EAF1DD" w:themeFill="accent3" w:themeFillTint="33"/>
            <w:vAlign w:val="center"/>
          </w:tcPr>
          <w:p w14:paraId="7F8DAD9C" w14:textId="291FBD18" w:rsidR="00036FE5" w:rsidRPr="009D2142" w:rsidRDefault="0012622B" w:rsidP="00D72D55">
            <w:pPr>
              <w:jc w:val="center"/>
            </w:pPr>
            <w:r w:rsidRPr="009D2142">
              <w:t>X</w:t>
            </w:r>
          </w:p>
        </w:tc>
        <w:tc>
          <w:tcPr>
            <w:tcW w:w="682" w:type="pct"/>
            <w:shd w:val="clear" w:color="auto" w:fill="F2DBDB" w:themeFill="accent2" w:themeFillTint="33"/>
            <w:vAlign w:val="center"/>
          </w:tcPr>
          <w:p w14:paraId="794A2E2F" w14:textId="7B7BDEE5" w:rsidR="00036FE5" w:rsidRPr="00BC48AF" w:rsidRDefault="00036FE5" w:rsidP="00D72D55">
            <w:pPr>
              <w:jc w:val="center"/>
            </w:pPr>
            <w:r w:rsidRPr="00BC48AF">
              <w:t>X</w:t>
            </w:r>
          </w:p>
        </w:tc>
        <w:tc>
          <w:tcPr>
            <w:tcW w:w="682" w:type="pct"/>
            <w:shd w:val="clear" w:color="auto" w:fill="FFFFCC"/>
            <w:vAlign w:val="center"/>
          </w:tcPr>
          <w:p w14:paraId="2DDAAC4C" w14:textId="5446EFF6" w:rsidR="00036FE5" w:rsidRPr="008C3BD4" w:rsidRDefault="00A5233B" w:rsidP="00D72D55">
            <w:pPr>
              <w:jc w:val="center"/>
            </w:pPr>
            <w:r w:rsidRPr="008C3BD4">
              <w:t>X</w:t>
            </w:r>
          </w:p>
        </w:tc>
        <w:tc>
          <w:tcPr>
            <w:tcW w:w="682" w:type="pct"/>
            <w:shd w:val="clear" w:color="auto" w:fill="DBE5F1" w:themeFill="accent1" w:themeFillTint="33"/>
            <w:vAlign w:val="center"/>
          </w:tcPr>
          <w:p w14:paraId="3910B6C0" w14:textId="77777777" w:rsidR="00036FE5" w:rsidRPr="00D01CB5" w:rsidRDefault="00036FE5" w:rsidP="00D72D55">
            <w:pPr>
              <w:jc w:val="center"/>
              <w:rPr>
                <w:highlight w:val="yellow"/>
              </w:rPr>
            </w:pPr>
            <w:r w:rsidRPr="00EE277C">
              <w:t>X</w:t>
            </w:r>
          </w:p>
        </w:tc>
      </w:tr>
      <w:tr w:rsidR="00D72A82" w:rsidRPr="00D01CB5" w14:paraId="3E3560DC" w14:textId="77777777" w:rsidTr="00D72A82">
        <w:tc>
          <w:tcPr>
            <w:tcW w:w="1815" w:type="pct"/>
            <w:vAlign w:val="center"/>
          </w:tcPr>
          <w:p w14:paraId="25939AE9" w14:textId="00DDD99A" w:rsidR="0050494D" w:rsidRPr="008C3BD4" w:rsidRDefault="00D72A82" w:rsidP="00D72A82">
            <w:pPr>
              <w:rPr>
                <w:b/>
              </w:rPr>
            </w:pPr>
            <w:r w:rsidRPr="008C3BD4">
              <w:rPr>
                <w:b/>
              </w:rPr>
              <w:t xml:space="preserve">Fixer </w:t>
            </w:r>
            <w:r w:rsidR="0050494D" w:rsidRPr="008C3BD4">
              <w:rPr>
                <w:b/>
              </w:rPr>
              <w:t>Stornoabschlag</w:t>
            </w:r>
          </w:p>
        </w:tc>
        <w:tc>
          <w:tcPr>
            <w:tcW w:w="457" w:type="pct"/>
            <w:shd w:val="clear" w:color="auto" w:fill="D9D9D9" w:themeFill="background1" w:themeFillShade="D9"/>
            <w:vAlign w:val="center"/>
          </w:tcPr>
          <w:p w14:paraId="2AAA9584" w14:textId="5AD30390" w:rsidR="0050494D" w:rsidRPr="00C94626" w:rsidRDefault="00C94626" w:rsidP="00D72D55">
            <w:pPr>
              <w:jc w:val="center"/>
              <w:rPr>
                <w:b/>
              </w:rPr>
            </w:pPr>
            <w:r w:rsidRPr="00C94626">
              <w:rPr>
                <w:b/>
              </w:rPr>
              <w:t>X</w:t>
            </w:r>
          </w:p>
        </w:tc>
        <w:tc>
          <w:tcPr>
            <w:tcW w:w="682" w:type="pct"/>
            <w:shd w:val="clear" w:color="auto" w:fill="EAF1DD" w:themeFill="accent3" w:themeFillTint="33"/>
            <w:vAlign w:val="center"/>
          </w:tcPr>
          <w:p w14:paraId="6D36BD9F" w14:textId="45898AB9" w:rsidR="0050494D" w:rsidRPr="009D2142" w:rsidRDefault="009D2142" w:rsidP="00D72D55">
            <w:pPr>
              <w:jc w:val="center"/>
            </w:pPr>
            <w:r w:rsidRPr="009D2142">
              <w:t>100 €</w:t>
            </w:r>
          </w:p>
        </w:tc>
        <w:tc>
          <w:tcPr>
            <w:tcW w:w="682" w:type="pct"/>
            <w:shd w:val="clear" w:color="auto" w:fill="F2DBDB" w:themeFill="accent2" w:themeFillTint="33"/>
            <w:vAlign w:val="center"/>
          </w:tcPr>
          <w:p w14:paraId="68156057" w14:textId="22308DC2" w:rsidR="0050494D" w:rsidRPr="00BC48AF" w:rsidRDefault="00D72A82" w:rsidP="00D72D55">
            <w:pPr>
              <w:jc w:val="center"/>
            </w:pPr>
            <w:r w:rsidRPr="00BC48AF">
              <w:t>-</w:t>
            </w:r>
          </w:p>
        </w:tc>
        <w:tc>
          <w:tcPr>
            <w:tcW w:w="682" w:type="pct"/>
            <w:shd w:val="clear" w:color="auto" w:fill="FFFFCC"/>
            <w:vAlign w:val="center"/>
          </w:tcPr>
          <w:p w14:paraId="171DD2E2" w14:textId="661080D0" w:rsidR="0050494D" w:rsidRPr="008C3BD4" w:rsidRDefault="00D72A82" w:rsidP="00D72D55">
            <w:pPr>
              <w:jc w:val="center"/>
              <w:rPr>
                <w:vertAlign w:val="superscript"/>
              </w:rPr>
            </w:pPr>
            <w:r w:rsidRPr="008C3BD4">
              <w:t>entfällt</w:t>
            </w:r>
          </w:p>
        </w:tc>
        <w:tc>
          <w:tcPr>
            <w:tcW w:w="682" w:type="pct"/>
            <w:shd w:val="clear" w:color="auto" w:fill="DBE5F1" w:themeFill="accent1" w:themeFillTint="33"/>
            <w:vAlign w:val="center"/>
          </w:tcPr>
          <w:p w14:paraId="6E2FE371" w14:textId="222A9B49" w:rsidR="0050494D" w:rsidRPr="00D01CB5" w:rsidRDefault="00D72A82" w:rsidP="00D72A82">
            <w:pPr>
              <w:jc w:val="center"/>
              <w:rPr>
                <w:highlight w:val="yellow"/>
                <w:vertAlign w:val="superscript"/>
              </w:rPr>
            </w:pPr>
            <w:r w:rsidRPr="00502A3A">
              <w:t>entfällt</w:t>
            </w:r>
          </w:p>
        </w:tc>
      </w:tr>
      <w:tr w:rsidR="00D72A82" w:rsidRPr="00D01CB5" w14:paraId="3B968F22" w14:textId="77777777" w:rsidTr="00D72A82">
        <w:tc>
          <w:tcPr>
            <w:tcW w:w="1815" w:type="pct"/>
            <w:vAlign w:val="center"/>
          </w:tcPr>
          <w:p w14:paraId="3250CA1B" w14:textId="228FC74F" w:rsidR="00234B5F" w:rsidRPr="008C3BD4" w:rsidRDefault="00D72A82" w:rsidP="00D72A82">
            <w:pPr>
              <w:rPr>
                <w:b/>
              </w:rPr>
            </w:pPr>
            <w:r w:rsidRPr="008C3BD4">
              <w:rPr>
                <w:b/>
              </w:rPr>
              <w:t xml:space="preserve">Prozentualer </w:t>
            </w:r>
            <w:r w:rsidR="00234B5F" w:rsidRPr="008C3BD4">
              <w:rPr>
                <w:b/>
              </w:rPr>
              <w:t>Stornoabschlag</w:t>
            </w:r>
          </w:p>
        </w:tc>
        <w:tc>
          <w:tcPr>
            <w:tcW w:w="457" w:type="pct"/>
            <w:shd w:val="clear" w:color="auto" w:fill="D9D9D9" w:themeFill="background1" w:themeFillShade="D9"/>
            <w:vAlign w:val="center"/>
          </w:tcPr>
          <w:p w14:paraId="60663C08" w14:textId="6C3C890C" w:rsidR="00234B5F" w:rsidRPr="00C94626" w:rsidRDefault="00C94626" w:rsidP="00D72D55">
            <w:pPr>
              <w:jc w:val="center"/>
              <w:rPr>
                <w:b/>
              </w:rPr>
            </w:pPr>
            <w:r w:rsidRPr="00C94626">
              <w:rPr>
                <w:b/>
              </w:rPr>
              <w:t>-</w:t>
            </w:r>
          </w:p>
        </w:tc>
        <w:tc>
          <w:tcPr>
            <w:tcW w:w="682" w:type="pct"/>
            <w:shd w:val="clear" w:color="auto" w:fill="EAF1DD" w:themeFill="accent3" w:themeFillTint="33"/>
            <w:vAlign w:val="center"/>
          </w:tcPr>
          <w:p w14:paraId="4D19F106" w14:textId="2ABE63EB" w:rsidR="00234B5F" w:rsidRPr="009D2142" w:rsidRDefault="00234B5F" w:rsidP="00D72D55">
            <w:pPr>
              <w:jc w:val="center"/>
            </w:pPr>
            <w:r w:rsidRPr="009D2142">
              <w:t>-</w:t>
            </w:r>
          </w:p>
        </w:tc>
        <w:tc>
          <w:tcPr>
            <w:tcW w:w="682" w:type="pct"/>
            <w:shd w:val="clear" w:color="auto" w:fill="F2DBDB" w:themeFill="accent2" w:themeFillTint="33"/>
            <w:vAlign w:val="center"/>
          </w:tcPr>
          <w:p w14:paraId="77403F27" w14:textId="3C2E2397" w:rsidR="00234B5F" w:rsidRPr="00BC48AF" w:rsidRDefault="00D72A82" w:rsidP="00D72D55">
            <w:pPr>
              <w:jc w:val="center"/>
            </w:pPr>
            <w:r w:rsidRPr="00BC48AF">
              <w:t>anteilig reduziert</w:t>
            </w:r>
          </w:p>
        </w:tc>
        <w:tc>
          <w:tcPr>
            <w:tcW w:w="682" w:type="pct"/>
            <w:shd w:val="clear" w:color="auto" w:fill="FFFFCC"/>
            <w:vAlign w:val="center"/>
          </w:tcPr>
          <w:p w14:paraId="76C3C269" w14:textId="6450961D" w:rsidR="00234B5F" w:rsidRPr="008C3BD4" w:rsidRDefault="008C3BD4" w:rsidP="00D72D55">
            <w:pPr>
              <w:jc w:val="center"/>
              <w:rPr>
                <w:vertAlign w:val="superscript"/>
              </w:rPr>
            </w:pPr>
            <w:r>
              <w:t>-</w:t>
            </w:r>
          </w:p>
        </w:tc>
        <w:tc>
          <w:tcPr>
            <w:tcW w:w="682" w:type="pct"/>
            <w:shd w:val="clear" w:color="auto" w:fill="DBE5F1" w:themeFill="accent1" w:themeFillTint="33"/>
            <w:vAlign w:val="center"/>
          </w:tcPr>
          <w:p w14:paraId="4F06311A" w14:textId="272E3FB0" w:rsidR="00234B5F" w:rsidRPr="00EE277C" w:rsidRDefault="00EE277C" w:rsidP="00D72D55">
            <w:pPr>
              <w:jc w:val="center"/>
              <w:rPr>
                <w:highlight w:val="yellow"/>
              </w:rPr>
            </w:pPr>
            <w:r w:rsidRPr="00EE277C">
              <w:t>-</w:t>
            </w:r>
          </w:p>
        </w:tc>
      </w:tr>
    </w:tbl>
    <w:p w14:paraId="043A0E31" w14:textId="77777777" w:rsidR="00036FE5" w:rsidRPr="00D01CB5" w:rsidRDefault="00036FE5" w:rsidP="00036FE5">
      <w:pPr>
        <w:rPr>
          <w:highlight w:val="yellow"/>
        </w:rPr>
      </w:pPr>
    </w:p>
    <w:p w14:paraId="7EC618A0" w14:textId="77777777" w:rsidR="001431CE" w:rsidRDefault="001431CE" w:rsidP="00036FE5"/>
    <w:p w14:paraId="416088B3" w14:textId="77777777" w:rsidR="00081497" w:rsidRDefault="00081497" w:rsidP="005455DF"/>
    <w:p w14:paraId="10011AAE" w14:textId="1AE63A57" w:rsidR="005455DF" w:rsidRPr="00EE277C" w:rsidRDefault="005455DF" w:rsidP="005455DF">
      <w:pPr>
        <w:rPr>
          <w:b/>
        </w:rPr>
      </w:pPr>
      <w:r w:rsidRPr="00EE277C">
        <w:rPr>
          <w:b/>
        </w:rPr>
        <w:t xml:space="preserve">Bedingungen dafür, dass eine TAZ durchgeführt werden kann: </w:t>
      </w:r>
    </w:p>
    <w:p w14:paraId="39B5D6E0" w14:textId="77777777" w:rsidR="005455DF" w:rsidRDefault="005455DF" w:rsidP="00036FE5">
      <w:pPr>
        <w:rPr>
          <w:highlight w:val="yellow"/>
        </w:rPr>
      </w:pPr>
    </w:p>
    <w:p w14:paraId="1F580BA7" w14:textId="651AF5A9" w:rsidR="009177A1" w:rsidRDefault="009177A1" w:rsidP="00036FE5">
      <w:pPr>
        <w:rPr>
          <w:highlight w:val="yellow"/>
        </w:rPr>
      </w:pPr>
      <w:r w:rsidRPr="00B34DCF">
        <w:t>HDI:</w:t>
      </w:r>
    </w:p>
    <w:p w14:paraId="0400F5C3" w14:textId="55FD399B" w:rsidR="009177A1" w:rsidRDefault="009177A1" w:rsidP="009177A1">
      <w:pPr>
        <w:pStyle w:val="Listenabsatz"/>
        <w:numPr>
          <w:ilvl w:val="0"/>
          <w:numId w:val="5"/>
        </w:numPr>
      </w:pPr>
      <w:r>
        <w:t>möglich ab 5. (FUR) bzw. 2. (FRS) Versicherungsjahr</w:t>
      </w:r>
    </w:p>
    <w:p w14:paraId="6E97DE33" w14:textId="283FAE42" w:rsidR="009177A1" w:rsidRDefault="009177A1" w:rsidP="009177A1">
      <w:pPr>
        <w:pStyle w:val="Listenabsatz"/>
        <w:numPr>
          <w:ilvl w:val="0"/>
          <w:numId w:val="5"/>
        </w:numPr>
      </w:pPr>
      <w:r w:rsidRPr="00BC48AF">
        <w:t>Nur möglich, falls TAZ</w:t>
      </w:r>
      <w:r>
        <w:t xml:space="preserve"> </w:t>
      </w:r>
      <w:r w:rsidRPr="00BC48AF">
        <w:t>&gt;=</w:t>
      </w:r>
      <w:r>
        <w:t xml:space="preserve"> </w:t>
      </w:r>
      <w:r w:rsidRPr="00BC48AF">
        <w:t>1</w:t>
      </w:r>
      <w:r>
        <w:t>.</w:t>
      </w:r>
      <w:r w:rsidRPr="00BC48AF">
        <w:t>000 €</w:t>
      </w:r>
    </w:p>
    <w:p w14:paraId="74D86C54" w14:textId="321315B0" w:rsidR="009177A1" w:rsidRDefault="009177A1" w:rsidP="009177A1">
      <w:pPr>
        <w:pStyle w:val="Listenabsatz"/>
        <w:numPr>
          <w:ilvl w:val="0"/>
          <w:numId w:val="5"/>
        </w:numPr>
      </w:pPr>
      <w:r>
        <w:t>FUR: TAZ &lt;= min (80% GH abzgl. nicht getilgte AK</w:t>
      </w:r>
      <w:r w:rsidRPr="00BC48AF">
        <w:t>,</w:t>
      </w:r>
      <w:r>
        <w:t xml:space="preserve"> RKW)</w:t>
      </w:r>
    </w:p>
    <w:p w14:paraId="202B240F" w14:textId="4F8C0CE1" w:rsidR="009177A1" w:rsidRPr="00BC48AF" w:rsidRDefault="009177A1" w:rsidP="009177A1">
      <w:pPr>
        <w:pStyle w:val="Listenabsatz"/>
        <w:numPr>
          <w:ilvl w:val="0"/>
          <w:numId w:val="5"/>
        </w:numPr>
      </w:pPr>
      <w:r>
        <w:t>FRS: TAZ &lt;= min (90% GH abzgl. nicht getilgte AK, RKW)</w:t>
      </w:r>
    </w:p>
    <w:p w14:paraId="0FC3C9A2" w14:textId="0332F3B4" w:rsidR="009177A1" w:rsidRPr="009177A1" w:rsidRDefault="009177A1" w:rsidP="009177A1">
      <w:pPr>
        <w:pStyle w:val="Listenabsatz"/>
        <w:numPr>
          <w:ilvl w:val="0"/>
          <w:numId w:val="5"/>
        </w:numPr>
      </w:pPr>
      <w:r>
        <w:t>Rest-GH &gt;= 1.000 €</w:t>
      </w:r>
      <w:r w:rsidRPr="00BC48AF">
        <w:t xml:space="preserve"> </w:t>
      </w:r>
    </w:p>
    <w:p w14:paraId="091AFF38" w14:textId="6285B0F9" w:rsidR="00036FE5" w:rsidRPr="00BC48AF" w:rsidRDefault="00036FE5" w:rsidP="00036FE5">
      <w:r w:rsidRPr="00BC48AF">
        <w:t>NL</w:t>
      </w:r>
      <w:r w:rsidR="0083222A" w:rsidRPr="00BC48AF">
        <w:t xml:space="preserve"> (AVB)</w:t>
      </w:r>
      <w:r w:rsidRPr="00BC48AF">
        <w:t>:</w:t>
      </w:r>
    </w:p>
    <w:p w14:paraId="6BBDC562" w14:textId="6651AF2B" w:rsidR="00036FE5" w:rsidRPr="00BC48AF" w:rsidRDefault="00036FE5" w:rsidP="009D38C4">
      <w:pPr>
        <w:pStyle w:val="Listenabsatz"/>
        <w:numPr>
          <w:ilvl w:val="0"/>
          <w:numId w:val="5"/>
        </w:numPr>
      </w:pPr>
      <w:r w:rsidRPr="00BC48AF">
        <w:t>Während BZD, frühestens nach 5 Jahren</w:t>
      </w:r>
    </w:p>
    <w:p w14:paraId="2640F98B" w14:textId="77777777" w:rsidR="00BC48AF" w:rsidRPr="00BC48AF" w:rsidRDefault="00036FE5" w:rsidP="009D38C4">
      <w:pPr>
        <w:pStyle w:val="Listenabsatz"/>
        <w:numPr>
          <w:ilvl w:val="0"/>
          <w:numId w:val="5"/>
        </w:numPr>
      </w:pPr>
      <w:r w:rsidRPr="00BC48AF">
        <w:t>Nur möglich</w:t>
      </w:r>
      <w:r w:rsidR="0083222A" w:rsidRPr="00BC48AF">
        <w:t>,</w:t>
      </w:r>
      <w:r w:rsidRPr="00BC48AF">
        <w:t xml:space="preserve"> falls TAZ&gt;=1000 €, Rest-GH &gt;= 1000 €,</w:t>
      </w:r>
    </w:p>
    <w:p w14:paraId="6254892B" w14:textId="275F739D" w:rsidR="00036FE5" w:rsidRPr="00BC48AF" w:rsidRDefault="00BC48AF" w:rsidP="009D38C4">
      <w:pPr>
        <w:pStyle w:val="Listenabsatz"/>
        <w:numPr>
          <w:ilvl w:val="0"/>
          <w:numId w:val="5"/>
        </w:numPr>
      </w:pPr>
      <w:r w:rsidRPr="00BC48AF">
        <w:t xml:space="preserve">Beitrag mind. 360 Euro </w:t>
      </w:r>
      <w:proofErr w:type="spellStart"/>
      <w:r w:rsidRPr="00BC48AF">
        <w:t>jährl</w:t>
      </w:r>
      <w:proofErr w:type="spellEnd"/>
      <w:r w:rsidRPr="00BC48AF">
        <w:t>. bzw. 30 Euro mtl.</w:t>
      </w:r>
      <w:r w:rsidR="00036FE5" w:rsidRPr="00BC48AF">
        <w:t xml:space="preserve"> </w:t>
      </w:r>
    </w:p>
    <w:p w14:paraId="663B82D2" w14:textId="002E2181" w:rsidR="00036FE5" w:rsidRPr="00BC48AF" w:rsidRDefault="00036FE5" w:rsidP="009D38C4">
      <w:pPr>
        <w:pStyle w:val="Listenabsatz"/>
        <w:numPr>
          <w:ilvl w:val="0"/>
          <w:numId w:val="5"/>
        </w:numPr>
      </w:pPr>
      <w:r w:rsidRPr="00BC48AF">
        <w:t xml:space="preserve">Nicht möglich, falls </w:t>
      </w:r>
      <w:proofErr w:type="spellStart"/>
      <w:r w:rsidRPr="00BC48AF">
        <w:t>Policendarlehen</w:t>
      </w:r>
      <w:proofErr w:type="spellEnd"/>
      <w:r w:rsidRPr="00BC48AF">
        <w:t xml:space="preserve"> besteht</w:t>
      </w:r>
    </w:p>
    <w:p w14:paraId="4B6669E2" w14:textId="0210E170" w:rsidR="00036FE5" w:rsidRPr="008C3BD4" w:rsidRDefault="00F62780" w:rsidP="00036FE5">
      <w:r w:rsidRPr="008C3BD4">
        <w:t>PBL (in AVB als Teilkündigung bezeichnet)</w:t>
      </w:r>
    </w:p>
    <w:p w14:paraId="07B2FF7A" w14:textId="1C1261D6" w:rsidR="00036FE5" w:rsidRPr="008C3BD4" w:rsidRDefault="00F62780" w:rsidP="009D38C4">
      <w:pPr>
        <w:pStyle w:val="Listenabsatz"/>
        <w:numPr>
          <w:ilvl w:val="0"/>
          <w:numId w:val="5"/>
        </w:numPr>
      </w:pPr>
      <w:r w:rsidRPr="008C3BD4">
        <w:t>Verbleibende Vertragsguthaben mind. 5000€</w:t>
      </w:r>
    </w:p>
    <w:p w14:paraId="5814FC8B" w14:textId="4707562B" w:rsidR="00036FE5" w:rsidRPr="00EE277C" w:rsidRDefault="00036FE5" w:rsidP="00036FE5">
      <w:r w:rsidRPr="00EE277C">
        <w:t>TAL</w:t>
      </w:r>
      <w:r w:rsidR="0083222A" w:rsidRPr="00EE277C">
        <w:t xml:space="preserve"> (AVB)</w:t>
      </w:r>
      <w:r w:rsidRPr="00EE277C">
        <w:t>:</w:t>
      </w:r>
    </w:p>
    <w:p w14:paraId="38293744" w14:textId="345C2A47" w:rsidR="00036FE5" w:rsidRPr="00EE277C" w:rsidRDefault="00036FE5" w:rsidP="009D38C4">
      <w:pPr>
        <w:pStyle w:val="Listenabsatz"/>
        <w:numPr>
          <w:ilvl w:val="0"/>
          <w:numId w:val="5"/>
        </w:numPr>
      </w:pPr>
      <w:r w:rsidRPr="00EE277C">
        <w:t>TAZ als Form der teilweisen Kündigung</w:t>
      </w:r>
      <w:r w:rsidR="0083222A" w:rsidRPr="00EE277C">
        <w:t xml:space="preserve"> mit unveränderten Beiträgen</w:t>
      </w:r>
    </w:p>
    <w:p w14:paraId="4ECEB60A" w14:textId="66649CF8" w:rsidR="0083222A" w:rsidRDefault="00EE277C" w:rsidP="009D38C4">
      <w:pPr>
        <w:pStyle w:val="Listenabsatz"/>
        <w:numPr>
          <w:ilvl w:val="0"/>
          <w:numId w:val="5"/>
        </w:numPr>
      </w:pPr>
      <w:r>
        <w:t>fondsgebundenes DK min. 2.500 €</w:t>
      </w:r>
    </w:p>
    <w:p w14:paraId="0629323C" w14:textId="4F7745BB" w:rsidR="00EE277C" w:rsidRPr="00EE277C" w:rsidRDefault="00EE277C" w:rsidP="009D38C4">
      <w:pPr>
        <w:pStyle w:val="Listenabsatz"/>
        <w:numPr>
          <w:ilvl w:val="0"/>
          <w:numId w:val="5"/>
        </w:numPr>
      </w:pPr>
      <w:r>
        <w:t>oder Alter VP min. 62 Jahre und frühestens Ende 12. VJ</w:t>
      </w:r>
    </w:p>
    <w:p w14:paraId="0D2B4384" w14:textId="67D18010" w:rsidR="0070005B" w:rsidRDefault="0070005B" w:rsidP="0070005B">
      <w:pPr>
        <w:pStyle w:val="berschrift4"/>
      </w:pPr>
      <w:r>
        <w:t>Empfehlung</w:t>
      </w:r>
    </w:p>
    <w:p w14:paraId="6CE3D9CE" w14:textId="6216A0BC" w:rsidR="0083222A" w:rsidRPr="0047093D" w:rsidRDefault="00C94626" w:rsidP="009D38C4">
      <w:pPr>
        <w:pStyle w:val="Listenabsatz"/>
        <w:numPr>
          <w:ilvl w:val="0"/>
          <w:numId w:val="5"/>
        </w:numPr>
      </w:pPr>
      <w:r w:rsidRPr="0047093D">
        <w:t xml:space="preserve">Stornoabschlag </w:t>
      </w:r>
      <w:r w:rsidR="0047093D" w:rsidRPr="0047093D">
        <w:t xml:space="preserve">gemäß übergreifender Regelung für Storno bei </w:t>
      </w:r>
      <w:proofErr w:type="spellStart"/>
      <w:r w:rsidR="0047093D" w:rsidRPr="0047093D">
        <w:t>GeVos</w:t>
      </w:r>
      <w:proofErr w:type="spellEnd"/>
    </w:p>
    <w:p w14:paraId="24639CBA" w14:textId="7DDE9F4F" w:rsidR="00C94626" w:rsidRDefault="00A34006" w:rsidP="009D38C4">
      <w:pPr>
        <w:pStyle w:val="Listenabsatz"/>
        <w:numPr>
          <w:ilvl w:val="0"/>
          <w:numId w:val="5"/>
        </w:numPr>
      </w:pPr>
      <w:r>
        <w:t>Mindestauszahlbetrag je Gesellschaft parametrisierbar</w:t>
      </w:r>
    </w:p>
    <w:p w14:paraId="6A859111" w14:textId="6B973F48" w:rsidR="00C94626" w:rsidRDefault="00C94626" w:rsidP="009D38C4">
      <w:pPr>
        <w:pStyle w:val="Listenabsatz"/>
        <w:numPr>
          <w:ilvl w:val="0"/>
          <w:numId w:val="5"/>
        </w:numPr>
      </w:pPr>
      <w:r>
        <w:t>Mindestrestguthaben je Gesellschaft parametrisierbar</w:t>
      </w:r>
    </w:p>
    <w:p w14:paraId="609283DF" w14:textId="6FD9EAAF" w:rsidR="00A34006" w:rsidRPr="00C94626" w:rsidRDefault="00A34006" w:rsidP="009D38C4">
      <w:pPr>
        <w:pStyle w:val="Listenabsatz"/>
        <w:numPr>
          <w:ilvl w:val="0"/>
          <w:numId w:val="5"/>
        </w:numPr>
      </w:pPr>
      <w:r>
        <w:t>Höchstauszahlbetrag</w:t>
      </w:r>
    </w:p>
    <w:p w14:paraId="0DE9EF15" w14:textId="1EC2DB16" w:rsidR="0083222A" w:rsidRDefault="0083222A" w:rsidP="0083222A">
      <w:pPr>
        <w:pStyle w:val="berschrift4"/>
      </w:pPr>
      <w:r w:rsidRPr="00B247B6">
        <w:t>Abstimmung mit F1 der Mathematik</w:t>
      </w:r>
      <w:r w:rsidR="000E4307">
        <w:t xml:space="preserve"> (24.05.2017)</w:t>
      </w:r>
    </w:p>
    <w:p w14:paraId="2C729690" w14:textId="793DC57F" w:rsidR="00820A0C" w:rsidRDefault="000E4307" w:rsidP="00820A0C">
      <w:pPr>
        <w:pStyle w:val="Listenabsatz"/>
        <w:numPr>
          <w:ilvl w:val="0"/>
          <w:numId w:val="6"/>
        </w:numPr>
        <w:rPr>
          <w:ins w:id="157" w:author="Wrede, Dominic" w:date="2017-10-26T10:43:00Z"/>
        </w:rPr>
      </w:pPr>
      <w:r>
        <w:t>Der Empfehlung wird gefolgt.</w:t>
      </w:r>
    </w:p>
    <w:p w14:paraId="08B04DF0" w14:textId="2F295637" w:rsidR="0079504D" w:rsidRPr="000E4307" w:rsidRDefault="0079504D" w:rsidP="0079504D">
      <w:pPr>
        <w:pStyle w:val="Listenabsatz"/>
        <w:numPr>
          <w:ilvl w:val="0"/>
          <w:numId w:val="6"/>
        </w:numPr>
        <w:rPr>
          <w:ins w:id="158" w:author="Wrede, Dominic" w:date="2017-10-26T10:43:00Z"/>
        </w:rPr>
      </w:pPr>
      <w:ins w:id="159" w:author="Wrede, Dominic" w:date="2017-10-26T10:43:00Z">
        <w:r>
          <w:t>Nachtrag aus FEK (07.09.2017):</w:t>
        </w:r>
        <w:r>
          <w:br/>
          <w:t xml:space="preserve">Grenzen für Teilauszahlung: </w:t>
        </w:r>
      </w:ins>
      <w:ins w:id="160" w:author="Wrede, Dominic" w:date="2017-10-26T10:44:00Z">
        <w:r>
          <w:t>Guthaben</w:t>
        </w:r>
      </w:ins>
      <w:ins w:id="161" w:author="Wrede, Dominic" w:date="2017-10-26T10:43:00Z">
        <w:r>
          <w:t xml:space="preserve"> (analog zur Modernen Klassik)</w:t>
        </w:r>
      </w:ins>
    </w:p>
    <w:p w14:paraId="728B4CAB" w14:textId="161786F3" w:rsidR="00820A0C" w:rsidRPr="001B59F2" w:rsidRDefault="00820A0C">
      <w:pPr>
        <w:pStyle w:val="berschrift4"/>
        <w:pPrChange w:id="162" w:author="Wrede, Dominic" w:date="2017-10-26T14:53:00Z">
          <w:pPr>
            <w:pStyle w:val="Listenabsatz"/>
          </w:pPr>
        </w:pPrChange>
      </w:pPr>
      <w:ins w:id="163" w:author="Wrede, Dominic" w:date="2017-10-26T14:53:00Z">
        <w:r w:rsidRPr="00B247B6">
          <w:lastRenderedPageBreak/>
          <w:t>Abstimmung mit F1 der Mathematik</w:t>
        </w:r>
        <w:r>
          <w:t xml:space="preserve"> (04.08.2017)</w:t>
        </w:r>
      </w:ins>
    </w:p>
    <w:p w14:paraId="4FC9D61A" w14:textId="77777777" w:rsidR="0070005B" w:rsidRDefault="0070005B" w:rsidP="0070005B">
      <w:pPr>
        <w:pStyle w:val="berschrift4"/>
      </w:pPr>
      <w:r>
        <w:t>Abstimmung mit Produkttechnik</w:t>
      </w:r>
    </w:p>
    <w:p w14:paraId="0D27714D" w14:textId="77777777" w:rsidR="0070005B" w:rsidRDefault="0070005B" w:rsidP="0070005B">
      <w:pPr>
        <w:pStyle w:val="berschrift4"/>
      </w:pPr>
      <w:r>
        <w:t>Entscheidung</w:t>
      </w:r>
    </w:p>
    <w:p w14:paraId="3D323FE2" w14:textId="77777777" w:rsidR="0070005B" w:rsidRPr="00D4268C" w:rsidRDefault="0070005B" w:rsidP="0070005B">
      <w:pPr>
        <w:pStyle w:val="berschrift4"/>
      </w:pPr>
      <w:r>
        <w:t>Folgearbeiten</w:t>
      </w:r>
    </w:p>
    <w:p w14:paraId="77933C8E" w14:textId="77777777" w:rsidR="0070005B" w:rsidRPr="0070005B" w:rsidRDefault="0070005B" w:rsidP="0070005B"/>
    <w:p w14:paraId="56934B4A" w14:textId="3B38ABA8" w:rsidR="00D36004" w:rsidRPr="005455DF" w:rsidRDefault="00D36004" w:rsidP="00024238">
      <w:pPr>
        <w:pStyle w:val="berschrift3"/>
      </w:pPr>
      <w:bookmarkStart w:id="164" w:name="_Toc496794401"/>
      <w:r w:rsidRPr="005455DF">
        <w:t>Teilkündigung</w:t>
      </w:r>
      <w:bookmarkEnd w:id="164"/>
    </w:p>
    <w:p w14:paraId="0A0ADD9C" w14:textId="7190FA27" w:rsidR="00D36004" w:rsidRDefault="00D36004" w:rsidP="00D36004">
      <w:pPr>
        <w:pStyle w:val="berschrift4"/>
      </w:pPr>
      <w:r>
        <w:t>Aktueller Stand</w:t>
      </w:r>
    </w:p>
    <w:p w14:paraId="3488236F" w14:textId="4C6A8424" w:rsidR="0083222A" w:rsidRPr="00F75EEE" w:rsidRDefault="0083222A" w:rsidP="0083222A">
      <w:pPr>
        <w:rPr>
          <w:u w:val="single"/>
        </w:rPr>
      </w:pPr>
      <w:r w:rsidRPr="00F75EEE">
        <w:rPr>
          <w:u w:val="single"/>
        </w:rPr>
        <w:t>Definition Teil</w:t>
      </w:r>
      <w:r>
        <w:rPr>
          <w:u w:val="single"/>
        </w:rPr>
        <w:t>kündigung</w:t>
      </w:r>
      <w:r w:rsidRPr="00F75EEE">
        <w:rPr>
          <w:u w:val="single"/>
        </w:rPr>
        <w:t>:</w:t>
      </w:r>
    </w:p>
    <w:p w14:paraId="333F65DC" w14:textId="7777D3D7" w:rsidR="0083222A" w:rsidRDefault="00A34E6A" w:rsidP="0083222A">
      <w:r>
        <w:t>TAZ mit herabgesetzten Beiträgen.</w:t>
      </w:r>
    </w:p>
    <w:p w14:paraId="2233670A" w14:textId="77777777" w:rsidR="0083222A" w:rsidRPr="0083222A" w:rsidRDefault="0083222A" w:rsidP="0083222A"/>
    <w:tbl>
      <w:tblPr>
        <w:tblStyle w:val="Tabellenraster"/>
        <w:tblW w:w="5000" w:type="pct"/>
        <w:tblLook w:val="04A0" w:firstRow="1" w:lastRow="0" w:firstColumn="1" w:lastColumn="0" w:noHBand="0" w:noVBand="1"/>
      </w:tblPr>
      <w:tblGrid>
        <w:gridCol w:w="5393"/>
        <w:gridCol w:w="780"/>
        <w:gridCol w:w="780"/>
        <w:gridCol w:w="780"/>
        <w:gridCol w:w="780"/>
        <w:gridCol w:w="775"/>
      </w:tblGrid>
      <w:tr w:rsidR="008F224C" w:rsidRPr="008806AA" w14:paraId="1D69D5F0" w14:textId="77777777" w:rsidTr="008F224C">
        <w:tc>
          <w:tcPr>
            <w:tcW w:w="2903" w:type="pct"/>
            <w:vAlign w:val="center"/>
          </w:tcPr>
          <w:p w14:paraId="4BDE4C95" w14:textId="77777777" w:rsidR="008F224C" w:rsidRPr="00036FE5" w:rsidRDefault="008F224C" w:rsidP="008F224C">
            <w:pPr>
              <w:rPr>
                <w:b/>
              </w:rPr>
            </w:pPr>
          </w:p>
        </w:tc>
        <w:tc>
          <w:tcPr>
            <w:tcW w:w="420" w:type="pct"/>
            <w:shd w:val="clear" w:color="auto" w:fill="808080" w:themeFill="background1" w:themeFillShade="80"/>
          </w:tcPr>
          <w:p w14:paraId="2A2CBB49" w14:textId="77777777" w:rsidR="008F224C" w:rsidRPr="00036FE5" w:rsidRDefault="008F224C" w:rsidP="008F224C">
            <w:pPr>
              <w:jc w:val="center"/>
              <w:rPr>
                <w:b/>
              </w:rPr>
            </w:pPr>
            <w:r w:rsidRPr="00036FE5">
              <w:rPr>
                <w:b/>
              </w:rPr>
              <w:t>TD</w:t>
            </w:r>
          </w:p>
        </w:tc>
        <w:tc>
          <w:tcPr>
            <w:tcW w:w="420" w:type="pct"/>
            <w:shd w:val="clear" w:color="auto" w:fill="00B050"/>
            <w:vAlign w:val="center"/>
          </w:tcPr>
          <w:p w14:paraId="11199A1E" w14:textId="77777777" w:rsidR="008F224C" w:rsidRPr="00036FE5" w:rsidRDefault="008F224C" w:rsidP="008F224C">
            <w:pPr>
              <w:jc w:val="center"/>
              <w:rPr>
                <w:b/>
              </w:rPr>
            </w:pPr>
            <w:r w:rsidRPr="00036FE5">
              <w:rPr>
                <w:b/>
              </w:rPr>
              <w:t>HLV</w:t>
            </w:r>
          </w:p>
        </w:tc>
        <w:tc>
          <w:tcPr>
            <w:tcW w:w="420" w:type="pct"/>
            <w:shd w:val="clear" w:color="auto" w:fill="FF0000"/>
            <w:vAlign w:val="center"/>
          </w:tcPr>
          <w:p w14:paraId="1E3A2606" w14:textId="77777777" w:rsidR="008F224C" w:rsidRPr="00036FE5" w:rsidRDefault="008F224C" w:rsidP="008F224C">
            <w:pPr>
              <w:jc w:val="center"/>
              <w:rPr>
                <w:b/>
              </w:rPr>
            </w:pPr>
            <w:r w:rsidRPr="00036FE5">
              <w:rPr>
                <w:b/>
              </w:rPr>
              <w:t>NL</w:t>
            </w:r>
          </w:p>
        </w:tc>
        <w:tc>
          <w:tcPr>
            <w:tcW w:w="420" w:type="pct"/>
            <w:shd w:val="clear" w:color="auto" w:fill="FFFF00"/>
            <w:vAlign w:val="center"/>
          </w:tcPr>
          <w:p w14:paraId="37D185B4" w14:textId="77777777" w:rsidR="008F224C" w:rsidRPr="00055306" w:rsidRDefault="008F224C" w:rsidP="008F224C">
            <w:pPr>
              <w:jc w:val="center"/>
              <w:rPr>
                <w:b/>
              </w:rPr>
            </w:pPr>
            <w:r w:rsidRPr="00055306">
              <w:rPr>
                <w:b/>
              </w:rPr>
              <w:t>PBL</w:t>
            </w:r>
          </w:p>
        </w:tc>
        <w:tc>
          <w:tcPr>
            <w:tcW w:w="417" w:type="pct"/>
            <w:shd w:val="clear" w:color="auto" w:fill="0070C0"/>
            <w:vAlign w:val="center"/>
          </w:tcPr>
          <w:p w14:paraId="7C0315D7" w14:textId="77777777" w:rsidR="008F224C" w:rsidRPr="00036FE5" w:rsidRDefault="008F224C" w:rsidP="008F224C">
            <w:pPr>
              <w:jc w:val="center"/>
              <w:rPr>
                <w:b/>
              </w:rPr>
            </w:pPr>
            <w:r w:rsidRPr="00036FE5">
              <w:rPr>
                <w:b/>
              </w:rPr>
              <w:t>TAL</w:t>
            </w:r>
          </w:p>
        </w:tc>
      </w:tr>
      <w:tr w:rsidR="008F224C" w:rsidRPr="00D01CB5" w14:paraId="03A92348" w14:textId="77777777" w:rsidTr="008F224C">
        <w:tc>
          <w:tcPr>
            <w:tcW w:w="2903" w:type="pct"/>
            <w:vAlign w:val="center"/>
          </w:tcPr>
          <w:p w14:paraId="00412332" w14:textId="0C5C9EEF" w:rsidR="008F224C" w:rsidRPr="00055306" w:rsidRDefault="008F224C" w:rsidP="008F224C">
            <w:r w:rsidRPr="00055306">
              <w:rPr>
                <w:b/>
              </w:rPr>
              <w:t>Teilkündigung möglich?</w:t>
            </w:r>
          </w:p>
        </w:tc>
        <w:tc>
          <w:tcPr>
            <w:tcW w:w="420" w:type="pct"/>
            <w:shd w:val="clear" w:color="auto" w:fill="D9D9D9" w:themeFill="background1" w:themeFillShade="D9"/>
            <w:vAlign w:val="center"/>
          </w:tcPr>
          <w:p w14:paraId="5DEFE1D2" w14:textId="160D3243" w:rsidR="008F224C" w:rsidRPr="00A34006" w:rsidRDefault="00A34006" w:rsidP="008F224C">
            <w:pPr>
              <w:jc w:val="center"/>
              <w:rPr>
                <w:b/>
              </w:rPr>
            </w:pPr>
            <w:r w:rsidRPr="00A34006">
              <w:rPr>
                <w:b/>
              </w:rPr>
              <w:t>X</w:t>
            </w:r>
          </w:p>
        </w:tc>
        <w:tc>
          <w:tcPr>
            <w:tcW w:w="420" w:type="pct"/>
            <w:shd w:val="clear" w:color="auto" w:fill="EAF1DD" w:themeFill="accent3" w:themeFillTint="33"/>
            <w:vAlign w:val="center"/>
          </w:tcPr>
          <w:p w14:paraId="56B71905" w14:textId="222F15BA" w:rsidR="008F224C" w:rsidRPr="00FA275E" w:rsidRDefault="00C94014" w:rsidP="008F224C">
            <w:pPr>
              <w:jc w:val="center"/>
              <w:rPr>
                <w:vertAlign w:val="superscript"/>
              </w:rPr>
            </w:pPr>
            <w:r w:rsidRPr="00FA275E">
              <w:t>X</w:t>
            </w:r>
            <w:r w:rsidR="00FA275E" w:rsidRPr="00FA275E">
              <w:rPr>
                <w:vertAlign w:val="superscript"/>
              </w:rPr>
              <w:t>1)</w:t>
            </w:r>
          </w:p>
        </w:tc>
        <w:tc>
          <w:tcPr>
            <w:tcW w:w="420" w:type="pct"/>
            <w:shd w:val="clear" w:color="auto" w:fill="F2DBDB" w:themeFill="accent2" w:themeFillTint="33"/>
            <w:vAlign w:val="center"/>
          </w:tcPr>
          <w:p w14:paraId="4947B3FA" w14:textId="77777777" w:rsidR="008F224C" w:rsidRPr="00BC48AF" w:rsidRDefault="008F224C" w:rsidP="008F224C">
            <w:pPr>
              <w:jc w:val="center"/>
            </w:pPr>
            <w:r w:rsidRPr="00BC48AF">
              <w:t>X</w:t>
            </w:r>
          </w:p>
        </w:tc>
        <w:tc>
          <w:tcPr>
            <w:tcW w:w="420" w:type="pct"/>
            <w:shd w:val="clear" w:color="auto" w:fill="FFFFCC"/>
            <w:vAlign w:val="center"/>
          </w:tcPr>
          <w:p w14:paraId="5ED04B85" w14:textId="3745D758" w:rsidR="008F224C" w:rsidRPr="00055306" w:rsidRDefault="00D7270A" w:rsidP="008F224C">
            <w:pPr>
              <w:jc w:val="center"/>
            </w:pPr>
            <w:r w:rsidRPr="00055306">
              <w:t>-</w:t>
            </w:r>
          </w:p>
        </w:tc>
        <w:tc>
          <w:tcPr>
            <w:tcW w:w="417" w:type="pct"/>
            <w:shd w:val="clear" w:color="auto" w:fill="DBE5F1" w:themeFill="accent1" w:themeFillTint="33"/>
            <w:vAlign w:val="center"/>
          </w:tcPr>
          <w:p w14:paraId="77EE1504" w14:textId="77777777" w:rsidR="008F224C" w:rsidRPr="00502A3A" w:rsidRDefault="008F224C" w:rsidP="008F224C">
            <w:pPr>
              <w:jc w:val="center"/>
            </w:pPr>
            <w:r w:rsidRPr="00502A3A">
              <w:t>X</w:t>
            </w:r>
          </w:p>
        </w:tc>
      </w:tr>
      <w:tr w:rsidR="00323B7D" w:rsidRPr="00D01CB5" w14:paraId="2B5AF6DC" w14:textId="77777777" w:rsidTr="008F224C">
        <w:tc>
          <w:tcPr>
            <w:tcW w:w="2903" w:type="pct"/>
            <w:vAlign w:val="center"/>
          </w:tcPr>
          <w:p w14:paraId="01D6FEF2" w14:textId="1F280DB9" w:rsidR="00323B7D" w:rsidRPr="00055306" w:rsidRDefault="00323B7D" w:rsidP="008F224C">
            <w:pPr>
              <w:rPr>
                <w:b/>
              </w:rPr>
            </w:pPr>
            <w:r w:rsidRPr="00055306">
              <w:rPr>
                <w:b/>
              </w:rPr>
              <w:t>Stornoabschlag?</w:t>
            </w:r>
          </w:p>
        </w:tc>
        <w:tc>
          <w:tcPr>
            <w:tcW w:w="420" w:type="pct"/>
            <w:shd w:val="clear" w:color="auto" w:fill="D9D9D9" w:themeFill="background1" w:themeFillShade="D9"/>
            <w:vAlign w:val="center"/>
          </w:tcPr>
          <w:p w14:paraId="2FFF487B" w14:textId="134E0364" w:rsidR="00323B7D" w:rsidRPr="00A34006" w:rsidRDefault="00A34006" w:rsidP="008F224C">
            <w:pPr>
              <w:jc w:val="center"/>
              <w:rPr>
                <w:b/>
              </w:rPr>
            </w:pPr>
            <w:r w:rsidRPr="00A34006">
              <w:rPr>
                <w:b/>
              </w:rPr>
              <w:t>X</w:t>
            </w:r>
          </w:p>
        </w:tc>
        <w:tc>
          <w:tcPr>
            <w:tcW w:w="420" w:type="pct"/>
            <w:shd w:val="clear" w:color="auto" w:fill="EAF1DD" w:themeFill="accent3" w:themeFillTint="33"/>
            <w:vAlign w:val="center"/>
          </w:tcPr>
          <w:p w14:paraId="6F8C63DC" w14:textId="4FDDDBB4" w:rsidR="00323B7D" w:rsidRPr="00FA275E" w:rsidRDefault="00FA275E" w:rsidP="008F224C">
            <w:pPr>
              <w:jc w:val="center"/>
              <w:rPr>
                <w:vertAlign w:val="superscript"/>
              </w:rPr>
            </w:pPr>
            <w:r w:rsidRPr="00FA275E">
              <w:t>100€</w:t>
            </w:r>
          </w:p>
        </w:tc>
        <w:tc>
          <w:tcPr>
            <w:tcW w:w="420" w:type="pct"/>
            <w:shd w:val="clear" w:color="auto" w:fill="F2DBDB" w:themeFill="accent2" w:themeFillTint="33"/>
            <w:vAlign w:val="center"/>
          </w:tcPr>
          <w:p w14:paraId="77DFE335" w14:textId="46861A75" w:rsidR="00323B7D" w:rsidRPr="00BC48AF" w:rsidRDefault="00323B7D" w:rsidP="008F224C">
            <w:pPr>
              <w:jc w:val="center"/>
              <w:rPr>
                <w:vertAlign w:val="superscript"/>
              </w:rPr>
            </w:pPr>
            <w:r w:rsidRPr="00BC48AF">
              <w:t>X</w:t>
            </w:r>
            <w:r w:rsidR="00FA275E">
              <w:rPr>
                <w:vertAlign w:val="superscript"/>
              </w:rPr>
              <w:t>2</w:t>
            </w:r>
            <w:r w:rsidR="0025799B" w:rsidRPr="00BC48AF">
              <w:rPr>
                <w:vertAlign w:val="superscript"/>
              </w:rPr>
              <w:t>)</w:t>
            </w:r>
          </w:p>
        </w:tc>
        <w:tc>
          <w:tcPr>
            <w:tcW w:w="420" w:type="pct"/>
            <w:shd w:val="clear" w:color="auto" w:fill="FFFFCC"/>
            <w:vAlign w:val="center"/>
          </w:tcPr>
          <w:p w14:paraId="631C64DC" w14:textId="2E40399E" w:rsidR="00323B7D" w:rsidRPr="00055306" w:rsidRDefault="00D7270A" w:rsidP="008F224C">
            <w:pPr>
              <w:jc w:val="center"/>
            </w:pPr>
            <w:r w:rsidRPr="00055306">
              <w:t>-</w:t>
            </w:r>
          </w:p>
        </w:tc>
        <w:tc>
          <w:tcPr>
            <w:tcW w:w="417" w:type="pct"/>
            <w:shd w:val="clear" w:color="auto" w:fill="DBE5F1" w:themeFill="accent1" w:themeFillTint="33"/>
            <w:vAlign w:val="center"/>
          </w:tcPr>
          <w:p w14:paraId="53562875" w14:textId="7CBE0A0A" w:rsidR="00323B7D" w:rsidRPr="00502A3A" w:rsidRDefault="00502A3A" w:rsidP="008F224C">
            <w:pPr>
              <w:jc w:val="center"/>
              <w:rPr>
                <w:vertAlign w:val="superscript"/>
              </w:rPr>
            </w:pPr>
            <w:r>
              <w:t>-</w:t>
            </w:r>
          </w:p>
        </w:tc>
      </w:tr>
    </w:tbl>
    <w:p w14:paraId="641EFF29" w14:textId="2C5DDEB7" w:rsidR="00A24B76" w:rsidRPr="00D01CB5" w:rsidRDefault="00A24B76" w:rsidP="008A5F8B">
      <w:pPr>
        <w:rPr>
          <w:highlight w:val="yellow"/>
        </w:rPr>
      </w:pPr>
    </w:p>
    <w:p w14:paraId="3EB076D3" w14:textId="023EA41E" w:rsidR="00C56222" w:rsidRPr="00FA275E" w:rsidRDefault="00FA275E" w:rsidP="004D501E">
      <w:pPr>
        <w:pStyle w:val="Listenabsatz"/>
        <w:numPr>
          <w:ilvl w:val="0"/>
          <w:numId w:val="38"/>
        </w:numPr>
      </w:pPr>
      <w:r w:rsidRPr="00FA275E">
        <w:t>nicht bei FSR</w:t>
      </w:r>
    </w:p>
    <w:p w14:paraId="4681942F" w14:textId="3246A631" w:rsidR="0025799B" w:rsidRPr="00BC48AF" w:rsidRDefault="0025799B" w:rsidP="004D501E">
      <w:pPr>
        <w:pStyle w:val="Listenabsatz"/>
        <w:numPr>
          <w:ilvl w:val="0"/>
          <w:numId w:val="38"/>
        </w:numPr>
      </w:pPr>
      <w:r w:rsidRPr="00BC48AF">
        <w:t xml:space="preserve">Stornoabschlagsregelung wie bei Teilauszahlung </w:t>
      </w:r>
    </w:p>
    <w:p w14:paraId="741EA29E" w14:textId="77777777" w:rsidR="0025799B" w:rsidRPr="00A91F67" w:rsidRDefault="0025799B" w:rsidP="008F224C"/>
    <w:p w14:paraId="33DC0D98" w14:textId="3AC002E8" w:rsidR="00A34E6A" w:rsidRPr="00A91F67" w:rsidRDefault="00A34E6A" w:rsidP="008F224C">
      <w:r w:rsidRPr="00A91F67">
        <w:t xml:space="preserve">Bedingungen dafür, dass eine Teilkündigung durchgeführt werden kann: </w:t>
      </w:r>
    </w:p>
    <w:p w14:paraId="0D7B4E7F" w14:textId="77777777" w:rsidR="00C94014" w:rsidRPr="00D01CB5" w:rsidRDefault="00C94014" w:rsidP="00C94014">
      <w:pPr>
        <w:rPr>
          <w:highlight w:val="yellow"/>
        </w:rPr>
      </w:pPr>
    </w:p>
    <w:p w14:paraId="18387DD0" w14:textId="54A5F8EC" w:rsidR="00C94014" w:rsidRPr="00294A3A" w:rsidRDefault="00C94014" w:rsidP="00C94014">
      <w:r w:rsidRPr="00294A3A">
        <w:t>HLV (AVB):</w:t>
      </w:r>
    </w:p>
    <w:p w14:paraId="1FA694C4" w14:textId="2F4FAE56" w:rsidR="00C94014" w:rsidRPr="00294A3A" w:rsidRDefault="00C76AAB" w:rsidP="009D38C4">
      <w:pPr>
        <w:pStyle w:val="Listenabsatz"/>
        <w:numPr>
          <w:ilvl w:val="0"/>
          <w:numId w:val="5"/>
        </w:numPr>
      </w:pPr>
      <w:r w:rsidRPr="00294A3A">
        <w:t>Rest-GH</w:t>
      </w:r>
      <w:r w:rsidR="00C94014" w:rsidRPr="00294A3A">
        <w:t xml:space="preserve"> &gt;= </w:t>
      </w:r>
      <w:r w:rsidRPr="00294A3A">
        <w:t>1.0</w:t>
      </w:r>
      <w:r w:rsidR="00C94014" w:rsidRPr="00294A3A">
        <w:t>00 €</w:t>
      </w:r>
      <w:r w:rsidRPr="00294A3A">
        <w:t>, Rest-Jahresprämie &gt;= 240 €</w:t>
      </w:r>
      <w:r w:rsidR="00294A3A" w:rsidRPr="00294A3A">
        <w:t xml:space="preserve"> (Rest-BU-Rente &gt;= 300 €)</w:t>
      </w:r>
    </w:p>
    <w:p w14:paraId="797313C9" w14:textId="2B37D9BD" w:rsidR="00A34E6A" w:rsidRPr="00BC48AF" w:rsidRDefault="00A34E6A" w:rsidP="008F224C">
      <w:r w:rsidRPr="00BC48AF">
        <w:t>NL (AVB):</w:t>
      </w:r>
    </w:p>
    <w:p w14:paraId="4ECAF12B" w14:textId="733C642E" w:rsidR="00A34E6A" w:rsidRPr="00BC48AF" w:rsidRDefault="00A34E6A" w:rsidP="009D38C4">
      <w:pPr>
        <w:pStyle w:val="Listenabsatz"/>
        <w:numPr>
          <w:ilvl w:val="0"/>
          <w:numId w:val="5"/>
        </w:numPr>
      </w:pPr>
      <w:r w:rsidRPr="00BC48AF">
        <w:t>Auszahlungsbetrag &gt;=1000 €</w:t>
      </w:r>
    </w:p>
    <w:p w14:paraId="46BBF613" w14:textId="11AE38B0" w:rsidR="00A34E6A" w:rsidRPr="00BC48AF" w:rsidRDefault="00A34E6A" w:rsidP="009D38C4">
      <w:pPr>
        <w:pStyle w:val="Listenabsatz"/>
        <w:numPr>
          <w:ilvl w:val="0"/>
          <w:numId w:val="5"/>
        </w:numPr>
      </w:pPr>
      <w:r w:rsidRPr="00BC48AF">
        <w:t>Beitragssumme für den verbleibenden Vertrag &gt;=1000 €</w:t>
      </w:r>
    </w:p>
    <w:p w14:paraId="63C17CCB" w14:textId="2BD068D8" w:rsidR="00A34E6A" w:rsidRPr="00BC48AF" w:rsidRDefault="00A34E6A" w:rsidP="009D38C4">
      <w:pPr>
        <w:pStyle w:val="Listenabsatz"/>
        <w:numPr>
          <w:ilvl w:val="0"/>
          <w:numId w:val="5"/>
        </w:numPr>
      </w:pPr>
      <w:r w:rsidRPr="00BC48AF">
        <w:t>Mindestbetrag &gt;= 3</w:t>
      </w:r>
      <w:r w:rsidR="00BC48AF" w:rsidRPr="00BC48AF">
        <w:t>60</w:t>
      </w:r>
      <w:r w:rsidRPr="00BC48AF">
        <w:t xml:space="preserve"> € p.a. bzw. </w:t>
      </w:r>
      <w:r w:rsidR="00BC48AF" w:rsidRPr="00BC48AF">
        <w:t>30</w:t>
      </w:r>
      <w:r w:rsidRPr="00BC48AF">
        <w:t xml:space="preserve"> € </w:t>
      </w:r>
      <w:proofErr w:type="spellStart"/>
      <w:r w:rsidRPr="00BC48AF">
        <w:t>p.M.</w:t>
      </w:r>
      <w:proofErr w:type="spellEnd"/>
    </w:p>
    <w:p w14:paraId="232F6381" w14:textId="39A10B15" w:rsidR="005E3867" w:rsidRPr="00055306" w:rsidRDefault="005E3867" w:rsidP="005E3867">
      <w:r w:rsidRPr="00055306">
        <w:t>PBL (AVB):</w:t>
      </w:r>
    </w:p>
    <w:p w14:paraId="70EF1EDD" w14:textId="15F72478" w:rsidR="00D7270A" w:rsidRPr="00055306" w:rsidRDefault="00D7270A" w:rsidP="009D38C4">
      <w:pPr>
        <w:pStyle w:val="Listenabsatz"/>
        <w:numPr>
          <w:ilvl w:val="0"/>
          <w:numId w:val="5"/>
        </w:numPr>
      </w:pPr>
      <w:r w:rsidRPr="00055306">
        <w:t>Der in den AVB verwendete Begriff  der Teilkündigung entspricht hier einer Teilau</w:t>
      </w:r>
      <w:r w:rsidRPr="00055306">
        <w:t>s</w:t>
      </w:r>
      <w:r w:rsidRPr="00055306">
        <w:t>zahlung</w:t>
      </w:r>
    </w:p>
    <w:p w14:paraId="2E86C5FD" w14:textId="77777777" w:rsidR="00A34E6A" w:rsidRPr="00A91F67" w:rsidRDefault="00A34E6A" w:rsidP="00A34E6A">
      <w:r w:rsidRPr="00A91F67">
        <w:t>TAL (AVB):</w:t>
      </w:r>
    </w:p>
    <w:p w14:paraId="2FFECDEA" w14:textId="77777777" w:rsidR="00A91F67" w:rsidRDefault="00A91F67" w:rsidP="00A91F67">
      <w:pPr>
        <w:pStyle w:val="Listenabsatz"/>
        <w:numPr>
          <w:ilvl w:val="0"/>
          <w:numId w:val="5"/>
        </w:numPr>
      </w:pPr>
      <w:r>
        <w:t>fondsgebundenes DK min. 2.500 €</w:t>
      </w:r>
    </w:p>
    <w:p w14:paraId="5480529F" w14:textId="77777777" w:rsidR="00A91F67" w:rsidRPr="00EE277C" w:rsidRDefault="00A91F67" w:rsidP="00A91F67">
      <w:pPr>
        <w:pStyle w:val="Listenabsatz"/>
        <w:numPr>
          <w:ilvl w:val="0"/>
          <w:numId w:val="5"/>
        </w:numPr>
      </w:pPr>
      <w:r>
        <w:t>oder Alter VP min. 62 Jahre und frühestens Ende 12. VJ</w:t>
      </w:r>
    </w:p>
    <w:p w14:paraId="3D137546" w14:textId="77777777" w:rsidR="00A34E6A" w:rsidRPr="008F224C" w:rsidRDefault="00A34E6A" w:rsidP="00A34E6A">
      <w:pPr>
        <w:pStyle w:val="Listenabsatz"/>
      </w:pPr>
    </w:p>
    <w:p w14:paraId="403317FB" w14:textId="3C1CE549" w:rsidR="00D36004" w:rsidRDefault="00D36004" w:rsidP="00D36004">
      <w:pPr>
        <w:pStyle w:val="berschrift4"/>
      </w:pPr>
      <w:r>
        <w:t>Empfehlung</w:t>
      </w:r>
    </w:p>
    <w:p w14:paraId="034637D7" w14:textId="2EC4554D" w:rsidR="005455DF" w:rsidRPr="00A34006" w:rsidRDefault="00A34006" w:rsidP="009D38C4">
      <w:pPr>
        <w:pStyle w:val="Listenabsatz"/>
        <w:numPr>
          <w:ilvl w:val="0"/>
          <w:numId w:val="5"/>
        </w:numPr>
      </w:pPr>
      <w:r w:rsidRPr="00A34006">
        <w:t>Durchführung als Teilauszahlung und folgende Herabsetzung, alle dafür festgelegten Grenzen gelten auch hier</w:t>
      </w:r>
    </w:p>
    <w:p w14:paraId="1171AC8E" w14:textId="77777777" w:rsidR="000E4307" w:rsidRDefault="000E4307" w:rsidP="000E4307">
      <w:pPr>
        <w:pStyle w:val="berschrift4"/>
      </w:pPr>
      <w:r w:rsidRPr="00B247B6">
        <w:t>Abstimmung mit F1 der Mathematik</w:t>
      </w:r>
      <w:r>
        <w:t xml:space="preserve"> (24.05.2017)</w:t>
      </w:r>
    </w:p>
    <w:p w14:paraId="50F58AFE" w14:textId="77777777" w:rsidR="000E4307" w:rsidRPr="001B59F2" w:rsidRDefault="000E4307" w:rsidP="000E4307">
      <w:pPr>
        <w:pStyle w:val="Listenabsatz"/>
        <w:numPr>
          <w:ilvl w:val="0"/>
          <w:numId w:val="6"/>
        </w:numPr>
      </w:pPr>
      <w:r>
        <w:t>Der Empfehlung wird gefolgt.</w:t>
      </w:r>
    </w:p>
    <w:p w14:paraId="6A93A369" w14:textId="77777777" w:rsidR="00D36004" w:rsidRDefault="00D36004" w:rsidP="00D36004">
      <w:pPr>
        <w:pStyle w:val="berschrift4"/>
        <w:rPr>
          <w:ins w:id="165" w:author="Wrede, Dominic" w:date="2017-10-26T11:11:00Z"/>
        </w:rPr>
      </w:pPr>
      <w:r w:rsidRPr="00B247B6">
        <w:t>Abstimmung mit Produkttechnik</w:t>
      </w:r>
    </w:p>
    <w:p w14:paraId="0FBF8207" w14:textId="4427E14D" w:rsidR="001D1A42" w:rsidRDefault="001D1A42">
      <w:pPr>
        <w:pStyle w:val="Listenabsatz"/>
        <w:numPr>
          <w:ilvl w:val="0"/>
          <w:numId w:val="6"/>
        </w:numPr>
        <w:rPr>
          <w:ins w:id="166" w:author="Wrede, Dominic" w:date="2017-10-26T11:12:00Z"/>
        </w:rPr>
        <w:pPrChange w:id="167" w:author="Wrede, Dominic" w:date="2017-10-26T11:11:00Z">
          <w:pPr>
            <w:pStyle w:val="berschrift4"/>
          </w:pPr>
        </w:pPrChange>
      </w:pPr>
      <w:ins w:id="168" w:author="Wrede, Dominic" w:date="2017-10-26T11:11:00Z">
        <w:r>
          <w:t xml:space="preserve">Keine eigener </w:t>
        </w:r>
        <w:proofErr w:type="spellStart"/>
        <w:r>
          <w:t>GeVo</w:t>
        </w:r>
        <w:proofErr w:type="spellEnd"/>
        <w:r>
          <w:t xml:space="preserve">, Umsetzung gemäß </w:t>
        </w:r>
        <w:proofErr w:type="spellStart"/>
        <w:r>
          <w:t>Emfehlung</w:t>
        </w:r>
      </w:ins>
      <w:proofErr w:type="spellEnd"/>
    </w:p>
    <w:p w14:paraId="66A5EAF1" w14:textId="51BE6E89" w:rsidR="001D1A42" w:rsidRDefault="001D1A42" w:rsidP="001D1A42">
      <w:pPr>
        <w:pStyle w:val="berschrift4"/>
        <w:rPr>
          <w:ins w:id="169" w:author="Wrede, Dominic" w:date="2017-10-26T11:12:00Z"/>
        </w:rPr>
      </w:pPr>
      <w:ins w:id="170" w:author="Wrede, Dominic" w:date="2017-10-26T11:12:00Z">
        <w:r w:rsidRPr="00B247B6">
          <w:t xml:space="preserve">Abstimmung mit </w:t>
        </w:r>
        <w:r>
          <w:t>PRM</w:t>
        </w:r>
      </w:ins>
    </w:p>
    <w:p w14:paraId="06330C93" w14:textId="54B647CF" w:rsidR="001D1A42" w:rsidRDefault="001D1A42" w:rsidP="001D1A42">
      <w:pPr>
        <w:pStyle w:val="Listenabsatz"/>
        <w:numPr>
          <w:ilvl w:val="0"/>
          <w:numId w:val="6"/>
        </w:numPr>
        <w:rPr>
          <w:ins w:id="171" w:author="Wrede, Dominic" w:date="2017-10-26T11:12:00Z"/>
        </w:rPr>
      </w:pPr>
      <w:ins w:id="172" w:author="Wrede, Dominic" w:date="2017-10-26T11:12:00Z">
        <w:r w:rsidRPr="001D1A42">
          <w:t>Teilkündigung ist aus Rating-Sicht weiterhin erforderlich.</w:t>
        </w:r>
      </w:ins>
    </w:p>
    <w:p w14:paraId="48FB0D55" w14:textId="6F7621E4" w:rsidR="001D1A42" w:rsidRPr="001D1A42" w:rsidDel="001D1A42" w:rsidRDefault="001D1A42">
      <w:pPr>
        <w:pStyle w:val="Listenabsatz"/>
        <w:rPr>
          <w:del w:id="173" w:author="Wrede, Dominic" w:date="2017-10-26T11:12:00Z"/>
        </w:rPr>
        <w:pPrChange w:id="174" w:author="Wrede, Dominic" w:date="2017-10-26T11:12:00Z">
          <w:pPr>
            <w:pStyle w:val="berschrift4"/>
          </w:pPr>
        </w:pPrChange>
      </w:pPr>
    </w:p>
    <w:p w14:paraId="3CF0D201" w14:textId="77777777" w:rsidR="00D36004" w:rsidRPr="00B247B6" w:rsidRDefault="00D36004" w:rsidP="00D36004">
      <w:pPr>
        <w:pStyle w:val="berschrift4"/>
      </w:pPr>
      <w:r w:rsidRPr="00B247B6">
        <w:t>Entscheidung</w:t>
      </w:r>
    </w:p>
    <w:p w14:paraId="7DB5488D" w14:textId="77777777" w:rsidR="00D36004" w:rsidRDefault="00D36004" w:rsidP="00D36004">
      <w:pPr>
        <w:pStyle w:val="berschrift4"/>
      </w:pPr>
      <w:r w:rsidRPr="00B247B6">
        <w:t>Folgearbeiten</w:t>
      </w:r>
    </w:p>
    <w:p w14:paraId="081E231A" w14:textId="77777777" w:rsidR="00D36004" w:rsidRPr="00D36004" w:rsidRDefault="00D36004" w:rsidP="00D36004">
      <w:pPr>
        <w:rPr>
          <w:highlight w:val="yellow"/>
        </w:rPr>
      </w:pPr>
    </w:p>
    <w:p w14:paraId="2D70ABD1" w14:textId="6BBC3018" w:rsidR="004435B3" w:rsidRPr="0083222A" w:rsidRDefault="004435B3" w:rsidP="00024238">
      <w:pPr>
        <w:pStyle w:val="berschrift3"/>
      </w:pPr>
      <w:bookmarkStart w:id="175" w:name="_Toc496794402"/>
      <w:r w:rsidRPr="0083222A">
        <w:t>Teilabruf</w:t>
      </w:r>
      <w:bookmarkEnd w:id="175"/>
    </w:p>
    <w:p w14:paraId="099E937F" w14:textId="77777777" w:rsidR="00D36004" w:rsidRDefault="00D36004" w:rsidP="00D36004">
      <w:pPr>
        <w:pStyle w:val="berschrift4"/>
      </w:pPr>
      <w:r>
        <w:t>Aktueller Stand</w:t>
      </w:r>
    </w:p>
    <w:p w14:paraId="6A97E3F3" w14:textId="77777777" w:rsidR="0083222A" w:rsidRDefault="0083222A" w:rsidP="00D36004"/>
    <w:p w14:paraId="6F56280B" w14:textId="13DED14B" w:rsidR="00771C96" w:rsidRPr="00706C61" w:rsidRDefault="00771C96" w:rsidP="00D36004">
      <w:pPr>
        <w:rPr>
          <w:u w:val="single"/>
        </w:rPr>
      </w:pPr>
      <w:r w:rsidRPr="00706C61">
        <w:rPr>
          <w:u w:val="single"/>
        </w:rPr>
        <w:t>HDI:</w:t>
      </w:r>
    </w:p>
    <w:p w14:paraId="758F41DE" w14:textId="01705467" w:rsidR="00771C96" w:rsidRDefault="00771C96" w:rsidP="00D36004">
      <w:r>
        <w:t>Es gibt die Möglichkeit der teilweise vorgezogenen Altersrente. Dabei wird der Vertrag (g</w:t>
      </w:r>
      <w:r>
        <w:t>e</w:t>
      </w:r>
      <w:r>
        <w:t>danklich) geteilt. Ein Teil wechselt in die Rentenbezugsphase, der andere Teil läuft (prämie</w:t>
      </w:r>
      <w:r>
        <w:t>n</w:t>
      </w:r>
      <w:r>
        <w:t>frei) weiter.</w:t>
      </w:r>
    </w:p>
    <w:p w14:paraId="574B0F1A" w14:textId="77777777" w:rsidR="00771C96" w:rsidRDefault="00771C96" w:rsidP="00D36004"/>
    <w:p w14:paraId="1940FF02" w14:textId="77777777" w:rsidR="0083222A" w:rsidRPr="00BC3401" w:rsidRDefault="00D36004" w:rsidP="00D36004">
      <w:pPr>
        <w:rPr>
          <w:u w:val="single"/>
        </w:rPr>
      </w:pPr>
      <w:r w:rsidRPr="00BC3401">
        <w:rPr>
          <w:u w:val="single"/>
        </w:rPr>
        <w:t xml:space="preserve">NL: </w:t>
      </w:r>
    </w:p>
    <w:p w14:paraId="47B4963E" w14:textId="5BC3F31F" w:rsidR="00D36004" w:rsidRPr="00BC3401" w:rsidRDefault="00D36004" w:rsidP="00D36004">
      <w:pPr>
        <w:rPr>
          <w:rFonts w:cs="Arial"/>
          <w:szCs w:val="22"/>
        </w:rPr>
      </w:pPr>
      <w:r w:rsidRPr="00BC3401">
        <w:rPr>
          <w:rFonts w:cs="Arial"/>
          <w:szCs w:val="22"/>
        </w:rPr>
        <w:t>Ratierliche Kapitalleistung vor Rentenbeginn, wenn die versicherte Person das rechnung</w:t>
      </w:r>
      <w:r w:rsidRPr="00BC3401">
        <w:rPr>
          <w:rFonts w:cs="Arial"/>
          <w:szCs w:val="22"/>
        </w:rPr>
        <w:t>s</w:t>
      </w:r>
      <w:r w:rsidRPr="00BC3401">
        <w:rPr>
          <w:rFonts w:cs="Arial"/>
          <w:szCs w:val="22"/>
        </w:rPr>
        <w:t xml:space="preserve">mäßige Alter von 55 Jahren erreicht hat, jedoch nicht vor Ablauf von </w:t>
      </w:r>
      <w:r w:rsidR="00BC3401" w:rsidRPr="00BC3401">
        <w:rPr>
          <w:rFonts w:cs="Arial"/>
          <w:szCs w:val="22"/>
        </w:rPr>
        <w:t>5</w:t>
      </w:r>
      <w:r w:rsidRPr="00BC3401">
        <w:rPr>
          <w:rFonts w:cs="Arial"/>
          <w:szCs w:val="22"/>
        </w:rPr>
        <w:t xml:space="preserve"> Jahren seit Vertrag</w:t>
      </w:r>
      <w:r w:rsidRPr="00BC3401">
        <w:rPr>
          <w:rFonts w:cs="Arial"/>
          <w:szCs w:val="22"/>
        </w:rPr>
        <w:t>s</w:t>
      </w:r>
      <w:r w:rsidRPr="00BC3401">
        <w:rPr>
          <w:rFonts w:cs="Arial"/>
          <w:szCs w:val="22"/>
        </w:rPr>
        <w:t>abschluss.</w:t>
      </w:r>
      <w:r w:rsidR="00BC3401" w:rsidRPr="00BC3401">
        <w:rPr>
          <w:rFonts w:cs="Arial"/>
          <w:szCs w:val="22"/>
        </w:rPr>
        <w:t xml:space="preserve"> Jeweils mindestens 1.000 Euro Auszahlung und mindestens 2.000 Euro Restbe</w:t>
      </w:r>
      <w:r w:rsidR="00BC3401" w:rsidRPr="00BC3401">
        <w:rPr>
          <w:rFonts w:cs="Arial"/>
          <w:szCs w:val="22"/>
        </w:rPr>
        <w:t>i</w:t>
      </w:r>
      <w:r w:rsidR="00BC3401" w:rsidRPr="00BC3401">
        <w:rPr>
          <w:rFonts w:cs="Arial"/>
          <w:szCs w:val="22"/>
        </w:rPr>
        <w:t>tragssumme. Zukünftige Beiträge werden anteilig gekürzt.</w:t>
      </w:r>
    </w:p>
    <w:p w14:paraId="6010BE43" w14:textId="77777777" w:rsidR="0083222A" w:rsidRPr="00D01CB5" w:rsidRDefault="0083222A" w:rsidP="00D36004">
      <w:pPr>
        <w:rPr>
          <w:rFonts w:cs="Arial"/>
          <w:szCs w:val="22"/>
          <w:highlight w:val="yellow"/>
        </w:rPr>
      </w:pPr>
    </w:p>
    <w:p w14:paraId="7D5FFA23" w14:textId="561E9C11" w:rsidR="0083222A" w:rsidRPr="00D659C3" w:rsidRDefault="0083222A" w:rsidP="00D36004">
      <w:pPr>
        <w:rPr>
          <w:rFonts w:cs="Arial"/>
          <w:szCs w:val="22"/>
          <w:u w:val="single"/>
        </w:rPr>
      </w:pPr>
      <w:r w:rsidRPr="00D659C3">
        <w:rPr>
          <w:rFonts w:cs="Arial"/>
          <w:szCs w:val="22"/>
          <w:u w:val="single"/>
        </w:rPr>
        <w:t>PBL/TAL:</w:t>
      </w:r>
    </w:p>
    <w:p w14:paraId="660BFCD6" w14:textId="78C784DD" w:rsidR="0083222A" w:rsidRPr="004435B3" w:rsidRDefault="0083222A" w:rsidP="00D36004">
      <w:r w:rsidRPr="00D659C3">
        <w:rPr>
          <w:rFonts w:cs="Arial"/>
          <w:szCs w:val="22"/>
        </w:rPr>
        <w:t>Entfällt.</w:t>
      </w:r>
    </w:p>
    <w:p w14:paraId="238D2529" w14:textId="298FA228" w:rsidR="00D36004" w:rsidRDefault="00D36004" w:rsidP="00D36004">
      <w:pPr>
        <w:pStyle w:val="berschrift4"/>
      </w:pPr>
      <w:r>
        <w:t>Empfehlung</w:t>
      </w:r>
    </w:p>
    <w:p w14:paraId="3DE33113" w14:textId="3FB47D82" w:rsidR="0083222A" w:rsidRPr="004A760B" w:rsidRDefault="004A760B" w:rsidP="009D38C4">
      <w:pPr>
        <w:pStyle w:val="Listenabsatz"/>
        <w:numPr>
          <w:ilvl w:val="0"/>
          <w:numId w:val="5"/>
        </w:numPr>
      </w:pPr>
      <w:r w:rsidRPr="004A760B">
        <w:t>Entfällt (im Rahmen von MK/Rentenbezug bereits besprochen)</w:t>
      </w:r>
    </w:p>
    <w:p w14:paraId="78D76E4F" w14:textId="77777777" w:rsidR="00D36004" w:rsidRPr="00B247B6" w:rsidRDefault="00D36004" w:rsidP="00D36004">
      <w:pPr>
        <w:pStyle w:val="berschrift4"/>
      </w:pPr>
      <w:r w:rsidRPr="00B247B6">
        <w:t>Abstimmung mit F1 der Mathematik</w:t>
      </w:r>
    </w:p>
    <w:p w14:paraId="7BAFB36C" w14:textId="77777777" w:rsidR="00D36004" w:rsidRPr="00B247B6" w:rsidRDefault="00D36004" w:rsidP="00D36004">
      <w:pPr>
        <w:pStyle w:val="berschrift4"/>
      </w:pPr>
      <w:r w:rsidRPr="00B247B6">
        <w:t>Abstimmung mit Produkttechnik</w:t>
      </w:r>
    </w:p>
    <w:p w14:paraId="1E8337A3" w14:textId="77777777" w:rsidR="00D36004" w:rsidRPr="00B247B6" w:rsidRDefault="00D36004" w:rsidP="00D36004">
      <w:pPr>
        <w:pStyle w:val="berschrift4"/>
      </w:pPr>
      <w:r w:rsidRPr="00B247B6">
        <w:t>Entscheidung</w:t>
      </w:r>
    </w:p>
    <w:p w14:paraId="2AFA365E" w14:textId="77777777" w:rsidR="00D36004" w:rsidRDefault="00D36004" w:rsidP="00D36004">
      <w:pPr>
        <w:pStyle w:val="berschrift4"/>
      </w:pPr>
      <w:r w:rsidRPr="00B247B6">
        <w:t>Folgearbeiten</w:t>
      </w:r>
    </w:p>
    <w:p w14:paraId="70C67C61" w14:textId="77777777" w:rsidR="00D36004" w:rsidRPr="00D36004" w:rsidRDefault="00D36004" w:rsidP="00D36004">
      <w:pPr>
        <w:rPr>
          <w:highlight w:val="yellow"/>
        </w:rPr>
      </w:pPr>
    </w:p>
    <w:p w14:paraId="3D33F159" w14:textId="11DD3B7C" w:rsidR="00C60872" w:rsidRPr="00361BFC" w:rsidRDefault="00C60872" w:rsidP="00024238">
      <w:pPr>
        <w:pStyle w:val="berschrift3"/>
      </w:pPr>
      <w:bookmarkStart w:id="176" w:name="_Toc496794403"/>
      <w:r w:rsidRPr="00361BFC">
        <w:t>Kapitalwahlrecht</w:t>
      </w:r>
      <w:r w:rsidR="008106C1" w:rsidRPr="00361BFC">
        <w:t>/Kapitalabfindung</w:t>
      </w:r>
      <w:r w:rsidR="00955A4A">
        <w:t xml:space="preserve"> zum Rentenbeginn</w:t>
      </w:r>
      <w:bookmarkEnd w:id="176"/>
    </w:p>
    <w:p w14:paraId="7F0FE1DE" w14:textId="5AE4FB3B" w:rsidR="005455DF" w:rsidRDefault="005455DF" w:rsidP="005455DF">
      <w:pPr>
        <w:pStyle w:val="berschrift4"/>
      </w:pPr>
      <w:r>
        <w:t>Aktueller Stand</w:t>
      </w:r>
    </w:p>
    <w:p w14:paraId="0E2C5866" w14:textId="77777777" w:rsidR="005455DF" w:rsidRDefault="005455DF" w:rsidP="005455DF">
      <w:r>
        <w:t>Volle/teilweise Kapitalleistung bei Erleben des Rentenbeginns. Jeweils Kleinbetragsrente</w:t>
      </w:r>
      <w:r>
        <w:t>n</w:t>
      </w:r>
      <w:r>
        <w:t>klauseln.</w:t>
      </w:r>
    </w:p>
    <w:p w14:paraId="5647F14F" w14:textId="77777777" w:rsidR="005455DF" w:rsidRDefault="005455DF" w:rsidP="005455DF"/>
    <w:tbl>
      <w:tblPr>
        <w:tblStyle w:val="Tabellenraster"/>
        <w:tblW w:w="5000" w:type="pct"/>
        <w:tblLook w:val="04A0" w:firstRow="1" w:lastRow="0" w:firstColumn="1" w:lastColumn="0" w:noHBand="0" w:noVBand="1"/>
      </w:tblPr>
      <w:tblGrid>
        <w:gridCol w:w="5393"/>
        <w:gridCol w:w="780"/>
        <w:gridCol w:w="780"/>
        <w:gridCol w:w="780"/>
        <w:gridCol w:w="780"/>
        <w:gridCol w:w="775"/>
      </w:tblGrid>
      <w:tr w:rsidR="005455DF" w:rsidRPr="00E50ECE" w14:paraId="12AE08BE" w14:textId="77777777" w:rsidTr="00E37584">
        <w:tc>
          <w:tcPr>
            <w:tcW w:w="2903" w:type="pct"/>
            <w:vAlign w:val="center"/>
          </w:tcPr>
          <w:p w14:paraId="21013CA4" w14:textId="77777777" w:rsidR="005455DF" w:rsidRPr="00E50ECE" w:rsidRDefault="005455DF" w:rsidP="00E37584">
            <w:pPr>
              <w:rPr>
                <w:b/>
              </w:rPr>
            </w:pPr>
            <w:r>
              <w:rPr>
                <w:b/>
              </w:rPr>
              <w:t>Kapitalabfindung zum Rentenbeginn</w:t>
            </w:r>
          </w:p>
        </w:tc>
        <w:tc>
          <w:tcPr>
            <w:tcW w:w="420" w:type="pct"/>
            <w:shd w:val="clear" w:color="auto" w:fill="808080" w:themeFill="background1" w:themeFillShade="80"/>
          </w:tcPr>
          <w:p w14:paraId="47802A5B" w14:textId="77777777" w:rsidR="005455DF" w:rsidRPr="004A760B" w:rsidRDefault="005455DF" w:rsidP="00E37584">
            <w:pPr>
              <w:jc w:val="center"/>
              <w:rPr>
                <w:b/>
              </w:rPr>
            </w:pPr>
            <w:r w:rsidRPr="004A760B">
              <w:rPr>
                <w:b/>
              </w:rPr>
              <w:t>TD</w:t>
            </w:r>
          </w:p>
        </w:tc>
        <w:tc>
          <w:tcPr>
            <w:tcW w:w="420" w:type="pct"/>
            <w:shd w:val="clear" w:color="auto" w:fill="00B050"/>
            <w:vAlign w:val="center"/>
          </w:tcPr>
          <w:p w14:paraId="1AE5C98A" w14:textId="77777777" w:rsidR="005455DF" w:rsidRPr="00E50ECE" w:rsidRDefault="005455DF" w:rsidP="00E37584">
            <w:pPr>
              <w:jc w:val="center"/>
              <w:rPr>
                <w:b/>
              </w:rPr>
            </w:pPr>
            <w:r w:rsidRPr="00E50ECE">
              <w:rPr>
                <w:b/>
              </w:rPr>
              <w:t>HLV</w:t>
            </w:r>
          </w:p>
        </w:tc>
        <w:tc>
          <w:tcPr>
            <w:tcW w:w="420" w:type="pct"/>
            <w:shd w:val="clear" w:color="auto" w:fill="FF0000"/>
            <w:vAlign w:val="center"/>
          </w:tcPr>
          <w:p w14:paraId="7C717CDC" w14:textId="77777777" w:rsidR="005455DF" w:rsidRPr="00E50ECE" w:rsidRDefault="005455DF" w:rsidP="00E37584">
            <w:pPr>
              <w:jc w:val="center"/>
              <w:rPr>
                <w:b/>
              </w:rPr>
            </w:pPr>
            <w:r w:rsidRPr="00E50ECE">
              <w:rPr>
                <w:b/>
              </w:rPr>
              <w:t>NL</w:t>
            </w:r>
          </w:p>
        </w:tc>
        <w:tc>
          <w:tcPr>
            <w:tcW w:w="420" w:type="pct"/>
            <w:shd w:val="clear" w:color="auto" w:fill="FFFF00"/>
            <w:vAlign w:val="center"/>
          </w:tcPr>
          <w:p w14:paraId="28CFF9F0" w14:textId="77777777" w:rsidR="005455DF" w:rsidRPr="00055306" w:rsidRDefault="005455DF" w:rsidP="00E37584">
            <w:pPr>
              <w:jc w:val="center"/>
              <w:rPr>
                <w:b/>
              </w:rPr>
            </w:pPr>
            <w:r w:rsidRPr="00055306">
              <w:rPr>
                <w:b/>
              </w:rPr>
              <w:t>PBL</w:t>
            </w:r>
          </w:p>
        </w:tc>
        <w:tc>
          <w:tcPr>
            <w:tcW w:w="417" w:type="pct"/>
            <w:shd w:val="clear" w:color="auto" w:fill="0070C0"/>
            <w:vAlign w:val="center"/>
          </w:tcPr>
          <w:p w14:paraId="4DB422F6" w14:textId="77777777" w:rsidR="005455DF" w:rsidRPr="00E50ECE" w:rsidRDefault="005455DF" w:rsidP="00E37584">
            <w:pPr>
              <w:jc w:val="center"/>
              <w:rPr>
                <w:b/>
              </w:rPr>
            </w:pPr>
            <w:r w:rsidRPr="00E50ECE">
              <w:rPr>
                <w:b/>
              </w:rPr>
              <w:t>TAL</w:t>
            </w:r>
          </w:p>
        </w:tc>
      </w:tr>
      <w:tr w:rsidR="005455DF" w:rsidRPr="00D01CB5" w14:paraId="0F1B9D72" w14:textId="77777777" w:rsidTr="00E37584">
        <w:tc>
          <w:tcPr>
            <w:tcW w:w="2903" w:type="pct"/>
            <w:vAlign w:val="center"/>
          </w:tcPr>
          <w:p w14:paraId="39921E8A" w14:textId="77777777" w:rsidR="005455DF" w:rsidRPr="00055306" w:rsidRDefault="005455DF" w:rsidP="00E37584">
            <w:r w:rsidRPr="00055306">
              <w:t>voll</w:t>
            </w:r>
          </w:p>
        </w:tc>
        <w:tc>
          <w:tcPr>
            <w:tcW w:w="420" w:type="pct"/>
            <w:shd w:val="clear" w:color="auto" w:fill="D9D9D9" w:themeFill="background1" w:themeFillShade="D9"/>
            <w:vAlign w:val="center"/>
          </w:tcPr>
          <w:p w14:paraId="35AA72D8" w14:textId="0A3FAC63" w:rsidR="005455DF" w:rsidRPr="004A760B" w:rsidRDefault="004A760B" w:rsidP="00E37584">
            <w:pPr>
              <w:jc w:val="center"/>
            </w:pPr>
            <w:r w:rsidRPr="004A760B">
              <w:t>X</w:t>
            </w:r>
          </w:p>
        </w:tc>
        <w:tc>
          <w:tcPr>
            <w:tcW w:w="420" w:type="pct"/>
            <w:shd w:val="clear" w:color="auto" w:fill="EAF1DD" w:themeFill="accent3" w:themeFillTint="33"/>
            <w:vAlign w:val="center"/>
          </w:tcPr>
          <w:p w14:paraId="670492B8" w14:textId="77777777" w:rsidR="005455DF" w:rsidRPr="001B2F4F" w:rsidRDefault="005455DF" w:rsidP="00E37584">
            <w:pPr>
              <w:jc w:val="center"/>
            </w:pPr>
            <w:r w:rsidRPr="001B2F4F">
              <w:t>X</w:t>
            </w:r>
          </w:p>
        </w:tc>
        <w:tc>
          <w:tcPr>
            <w:tcW w:w="420" w:type="pct"/>
            <w:shd w:val="clear" w:color="auto" w:fill="F2DBDB" w:themeFill="accent2" w:themeFillTint="33"/>
            <w:vAlign w:val="center"/>
          </w:tcPr>
          <w:p w14:paraId="357D9D46" w14:textId="77777777" w:rsidR="005455DF" w:rsidRPr="00BC3401" w:rsidRDefault="005455DF" w:rsidP="00E37584">
            <w:pPr>
              <w:jc w:val="center"/>
            </w:pPr>
            <w:r w:rsidRPr="00BC3401">
              <w:t>X</w:t>
            </w:r>
          </w:p>
        </w:tc>
        <w:tc>
          <w:tcPr>
            <w:tcW w:w="420" w:type="pct"/>
            <w:shd w:val="clear" w:color="auto" w:fill="FFFFCC"/>
            <w:vAlign w:val="center"/>
          </w:tcPr>
          <w:p w14:paraId="2F0746A5" w14:textId="77777777" w:rsidR="005455DF" w:rsidRPr="00055306" w:rsidRDefault="005455DF" w:rsidP="00E37584">
            <w:pPr>
              <w:jc w:val="center"/>
            </w:pPr>
            <w:r w:rsidRPr="00055306">
              <w:t>X</w:t>
            </w:r>
          </w:p>
        </w:tc>
        <w:tc>
          <w:tcPr>
            <w:tcW w:w="417" w:type="pct"/>
            <w:shd w:val="clear" w:color="auto" w:fill="DBE5F1" w:themeFill="accent1" w:themeFillTint="33"/>
            <w:vAlign w:val="center"/>
          </w:tcPr>
          <w:p w14:paraId="452DF4F8" w14:textId="77777777" w:rsidR="005455DF" w:rsidRPr="00A91F67" w:rsidRDefault="005455DF" w:rsidP="00E37584">
            <w:pPr>
              <w:jc w:val="center"/>
            </w:pPr>
            <w:r w:rsidRPr="00A91F67">
              <w:t>X</w:t>
            </w:r>
          </w:p>
        </w:tc>
      </w:tr>
      <w:tr w:rsidR="005455DF" w:rsidRPr="00D01CB5" w14:paraId="51F523C7" w14:textId="77777777" w:rsidTr="00E37584">
        <w:tc>
          <w:tcPr>
            <w:tcW w:w="2903" w:type="pct"/>
            <w:vAlign w:val="center"/>
          </w:tcPr>
          <w:p w14:paraId="3173DF9A" w14:textId="77777777" w:rsidR="005455DF" w:rsidRPr="00055306" w:rsidRDefault="005455DF" w:rsidP="00E37584">
            <w:r w:rsidRPr="00055306">
              <w:t>teilweise</w:t>
            </w:r>
          </w:p>
        </w:tc>
        <w:tc>
          <w:tcPr>
            <w:tcW w:w="420" w:type="pct"/>
            <w:shd w:val="clear" w:color="auto" w:fill="D9D9D9" w:themeFill="background1" w:themeFillShade="D9"/>
            <w:vAlign w:val="center"/>
          </w:tcPr>
          <w:p w14:paraId="4555F1D5" w14:textId="47C5025E" w:rsidR="005455DF" w:rsidRPr="004A760B" w:rsidRDefault="004A760B" w:rsidP="00E37584">
            <w:pPr>
              <w:jc w:val="center"/>
            </w:pPr>
            <w:r w:rsidRPr="004A760B">
              <w:t>X</w:t>
            </w:r>
          </w:p>
        </w:tc>
        <w:tc>
          <w:tcPr>
            <w:tcW w:w="420" w:type="pct"/>
            <w:shd w:val="clear" w:color="auto" w:fill="EAF1DD" w:themeFill="accent3" w:themeFillTint="33"/>
            <w:vAlign w:val="center"/>
          </w:tcPr>
          <w:p w14:paraId="0D2B5EE2" w14:textId="59FC35FC" w:rsidR="005455DF" w:rsidRPr="001B2F4F" w:rsidRDefault="005455DF" w:rsidP="00E37584">
            <w:pPr>
              <w:jc w:val="center"/>
            </w:pPr>
            <w:r w:rsidRPr="001B2F4F">
              <w:t>X</w:t>
            </w:r>
            <w:r w:rsidRPr="001B2F4F">
              <w:rPr>
                <w:vertAlign w:val="superscript"/>
              </w:rPr>
              <w:t>1)</w:t>
            </w:r>
          </w:p>
        </w:tc>
        <w:tc>
          <w:tcPr>
            <w:tcW w:w="420" w:type="pct"/>
            <w:shd w:val="clear" w:color="auto" w:fill="F2DBDB" w:themeFill="accent2" w:themeFillTint="33"/>
            <w:vAlign w:val="center"/>
          </w:tcPr>
          <w:p w14:paraId="53E3CA29" w14:textId="77777777" w:rsidR="005455DF" w:rsidRPr="00BC3401" w:rsidRDefault="005455DF" w:rsidP="00E37584">
            <w:pPr>
              <w:jc w:val="center"/>
            </w:pPr>
            <w:r w:rsidRPr="00BC3401">
              <w:t>X</w:t>
            </w:r>
          </w:p>
        </w:tc>
        <w:tc>
          <w:tcPr>
            <w:tcW w:w="420" w:type="pct"/>
            <w:shd w:val="clear" w:color="auto" w:fill="FFFFCC"/>
            <w:vAlign w:val="center"/>
          </w:tcPr>
          <w:p w14:paraId="64CF5A5D" w14:textId="77777777" w:rsidR="005455DF" w:rsidRPr="00055306" w:rsidRDefault="005455DF" w:rsidP="00E37584">
            <w:pPr>
              <w:jc w:val="center"/>
            </w:pPr>
            <w:r w:rsidRPr="00055306">
              <w:t>X</w:t>
            </w:r>
          </w:p>
        </w:tc>
        <w:tc>
          <w:tcPr>
            <w:tcW w:w="417" w:type="pct"/>
            <w:shd w:val="clear" w:color="auto" w:fill="DBE5F1" w:themeFill="accent1" w:themeFillTint="33"/>
            <w:vAlign w:val="center"/>
          </w:tcPr>
          <w:p w14:paraId="01CA88F7" w14:textId="77777777" w:rsidR="005455DF" w:rsidRPr="00A91F67" w:rsidRDefault="005455DF" w:rsidP="00E37584">
            <w:pPr>
              <w:jc w:val="center"/>
            </w:pPr>
            <w:r w:rsidRPr="00A91F67">
              <w:t>X</w:t>
            </w:r>
          </w:p>
        </w:tc>
      </w:tr>
    </w:tbl>
    <w:p w14:paraId="446A5E0A" w14:textId="77777777" w:rsidR="005455DF" w:rsidRPr="00D01CB5" w:rsidRDefault="005455DF" w:rsidP="005455DF">
      <w:pPr>
        <w:rPr>
          <w:highlight w:val="yellow"/>
        </w:rPr>
      </w:pPr>
    </w:p>
    <w:p w14:paraId="286E0677" w14:textId="5ECFD630" w:rsidR="00574BDF" w:rsidRPr="007A1A74" w:rsidRDefault="007A1A74" w:rsidP="00574BDF">
      <w:pPr>
        <w:pStyle w:val="Listenabsatz"/>
        <w:numPr>
          <w:ilvl w:val="0"/>
          <w:numId w:val="20"/>
        </w:numPr>
      </w:pPr>
      <w:r w:rsidRPr="007A1A74">
        <w:t>nicht FSR</w:t>
      </w:r>
    </w:p>
    <w:p w14:paraId="71A8D44C" w14:textId="77777777" w:rsidR="005455DF" w:rsidRPr="00D01CB5" w:rsidRDefault="005455DF" w:rsidP="005455DF">
      <w:pPr>
        <w:rPr>
          <w:highlight w:val="yellow"/>
        </w:rPr>
      </w:pPr>
    </w:p>
    <w:p w14:paraId="4C677DDB" w14:textId="22459762" w:rsidR="007F218E" w:rsidRPr="00055306" w:rsidRDefault="007F218E" w:rsidP="005455DF">
      <w:pPr>
        <w:rPr>
          <w:rFonts w:cs="Arial"/>
          <w:szCs w:val="22"/>
        </w:rPr>
      </w:pPr>
      <w:r w:rsidRPr="00055306">
        <w:rPr>
          <w:rFonts w:cs="Arial"/>
          <w:szCs w:val="22"/>
        </w:rPr>
        <w:t>Bedingungen dafür, dass eine teilweise Kapitalauszahlung erfolgen kann:</w:t>
      </w:r>
    </w:p>
    <w:p w14:paraId="0D781C7F" w14:textId="77777777" w:rsidR="007F218E" w:rsidRPr="00D01CB5" w:rsidRDefault="007F218E" w:rsidP="005455DF">
      <w:pPr>
        <w:rPr>
          <w:rFonts w:cs="Arial"/>
          <w:szCs w:val="22"/>
          <w:highlight w:val="yellow"/>
        </w:rPr>
      </w:pPr>
    </w:p>
    <w:p w14:paraId="412ACEA0" w14:textId="6658D81C" w:rsidR="007F218E" w:rsidRPr="007A1A74" w:rsidRDefault="007F218E" w:rsidP="005455DF">
      <w:pPr>
        <w:rPr>
          <w:rFonts w:cs="Arial"/>
          <w:szCs w:val="22"/>
        </w:rPr>
      </w:pPr>
      <w:r w:rsidRPr="007A1A74">
        <w:rPr>
          <w:rFonts w:cs="Arial"/>
          <w:szCs w:val="22"/>
        </w:rPr>
        <w:t>HLV</w:t>
      </w:r>
      <w:r w:rsidR="00574BDF" w:rsidRPr="007A1A74">
        <w:rPr>
          <w:rFonts w:cs="Arial"/>
          <w:szCs w:val="22"/>
        </w:rPr>
        <w:t xml:space="preserve"> </w:t>
      </w:r>
      <w:r w:rsidRPr="007A1A74">
        <w:rPr>
          <w:rFonts w:cs="Arial"/>
          <w:szCs w:val="22"/>
        </w:rPr>
        <w:t>(AVB):</w:t>
      </w:r>
    </w:p>
    <w:p w14:paraId="2578E18E" w14:textId="3C990F3F" w:rsidR="007F218E" w:rsidRPr="007A1A74" w:rsidRDefault="007F218E" w:rsidP="009D38C4">
      <w:pPr>
        <w:pStyle w:val="Listenabsatz"/>
        <w:numPr>
          <w:ilvl w:val="0"/>
          <w:numId w:val="5"/>
        </w:numPr>
        <w:rPr>
          <w:rFonts w:cs="Arial"/>
          <w:szCs w:val="22"/>
        </w:rPr>
      </w:pPr>
      <w:r w:rsidRPr="007A1A74">
        <w:rPr>
          <w:rFonts w:cs="Arial"/>
          <w:szCs w:val="22"/>
        </w:rPr>
        <w:t xml:space="preserve">Verbleibende Rente </w:t>
      </w:r>
      <w:r w:rsidR="007A1A74" w:rsidRPr="007A1A74">
        <w:rPr>
          <w:rFonts w:cs="Arial"/>
          <w:szCs w:val="22"/>
        </w:rPr>
        <w:t>&gt;= 300 € pro Jahr</w:t>
      </w:r>
    </w:p>
    <w:p w14:paraId="1474D645" w14:textId="09563D32" w:rsidR="007F218E" w:rsidRPr="00BC3401" w:rsidRDefault="007F218E" w:rsidP="007F218E">
      <w:pPr>
        <w:rPr>
          <w:rFonts w:cs="Arial"/>
          <w:szCs w:val="22"/>
        </w:rPr>
      </w:pPr>
      <w:r w:rsidRPr="00BC3401">
        <w:rPr>
          <w:rFonts w:cs="Arial"/>
          <w:szCs w:val="22"/>
        </w:rPr>
        <w:t>NL (AVB):</w:t>
      </w:r>
    </w:p>
    <w:p w14:paraId="5BCE0302" w14:textId="01720471" w:rsidR="007F218E" w:rsidRPr="00BC3401" w:rsidRDefault="007F218E" w:rsidP="009D38C4">
      <w:pPr>
        <w:pStyle w:val="Listenabsatz"/>
        <w:numPr>
          <w:ilvl w:val="0"/>
          <w:numId w:val="5"/>
        </w:numPr>
        <w:rPr>
          <w:rFonts w:cs="Arial"/>
          <w:szCs w:val="22"/>
        </w:rPr>
      </w:pPr>
      <w:r w:rsidRPr="00BC3401">
        <w:rPr>
          <w:rFonts w:cs="Arial"/>
          <w:szCs w:val="22"/>
        </w:rPr>
        <w:t>Verbleibende Rente &gt;= 150 € pro Jahr</w:t>
      </w:r>
    </w:p>
    <w:p w14:paraId="68618D2E" w14:textId="1E4A85D6" w:rsidR="007F218E" w:rsidRPr="00055306" w:rsidRDefault="007F218E" w:rsidP="007F218E">
      <w:pPr>
        <w:rPr>
          <w:rFonts w:cs="Arial"/>
          <w:szCs w:val="22"/>
        </w:rPr>
      </w:pPr>
      <w:r w:rsidRPr="00055306">
        <w:rPr>
          <w:rFonts w:cs="Arial"/>
          <w:szCs w:val="22"/>
        </w:rPr>
        <w:t>PBL (AVB):</w:t>
      </w:r>
    </w:p>
    <w:p w14:paraId="09BFCE95" w14:textId="1CD6860D" w:rsidR="007F218E" w:rsidRPr="00055306" w:rsidRDefault="007F218E" w:rsidP="009D38C4">
      <w:pPr>
        <w:pStyle w:val="Listenabsatz"/>
        <w:numPr>
          <w:ilvl w:val="0"/>
          <w:numId w:val="5"/>
        </w:numPr>
        <w:rPr>
          <w:rFonts w:cs="Arial"/>
          <w:szCs w:val="22"/>
        </w:rPr>
      </w:pPr>
      <w:r w:rsidRPr="00055306">
        <w:rPr>
          <w:rFonts w:cs="Arial"/>
          <w:szCs w:val="22"/>
        </w:rPr>
        <w:lastRenderedPageBreak/>
        <w:t>Verbleibende Rente ist keine Kleinbetragsrente</w:t>
      </w:r>
      <w:r w:rsidR="008A5F8B" w:rsidRPr="00055306">
        <w:rPr>
          <w:rFonts w:cs="Arial"/>
          <w:szCs w:val="22"/>
        </w:rPr>
        <w:t xml:space="preserve"> (gemäß EStG §93 (3))</w:t>
      </w:r>
    </w:p>
    <w:p w14:paraId="4D8C66A4" w14:textId="3C9C844A" w:rsidR="007F218E" w:rsidRPr="007D6C66" w:rsidRDefault="007F218E" w:rsidP="007F218E">
      <w:pPr>
        <w:rPr>
          <w:rFonts w:cs="Arial"/>
          <w:szCs w:val="22"/>
        </w:rPr>
      </w:pPr>
      <w:r w:rsidRPr="007D6C66">
        <w:rPr>
          <w:rFonts w:cs="Arial"/>
          <w:szCs w:val="22"/>
        </w:rPr>
        <w:t>TAL (AVB):</w:t>
      </w:r>
    </w:p>
    <w:p w14:paraId="6F842C18" w14:textId="4A47A779" w:rsidR="007F218E" w:rsidRPr="007D6C66" w:rsidRDefault="007F218E" w:rsidP="009D38C4">
      <w:pPr>
        <w:pStyle w:val="Listenabsatz"/>
        <w:numPr>
          <w:ilvl w:val="0"/>
          <w:numId w:val="5"/>
        </w:numPr>
        <w:rPr>
          <w:rFonts w:cs="Arial"/>
          <w:szCs w:val="22"/>
        </w:rPr>
      </w:pPr>
      <w:r w:rsidRPr="007D6C66">
        <w:rPr>
          <w:rFonts w:cs="Arial"/>
          <w:szCs w:val="22"/>
        </w:rPr>
        <w:t xml:space="preserve">Verbleibende Rente &gt;= </w:t>
      </w:r>
      <w:r w:rsidR="007D6C66">
        <w:rPr>
          <w:rFonts w:cs="Arial"/>
          <w:szCs w:val="22"/>
        </w:rPr>
        <w:t>50</w:t>
      </w:r>
      <w:r w:rsidR="007D6C66" w:rsidRPr="007D6C66">
        <w:rPr>
          <w:rFonts w:cs="Arial"/>
          <w:szCs w:val="22"/>
        </w:rPr>
        <w:t xml:space="preserve"> </w:t>
      </w:r>
      <w:r w:rsidRPr="007D6C66">
        <w:rPr>
          <w:rFonts w:cs="Arial"/>
          <w:szCs w:val="22"/>
        </w:rPr>
        <w:t>€ pro Monat</w:t>
      </w:r>
    </w:p>
    <w:p w14:paraId="4F139E3D" w14:textId="77777777" w:rsidR="005455DF" w:rsidRDefault="005455DF" w:rsidP="005455DF">
      <w:pPr>
        <w:pStyle w:val="berschrift4"/>
      </w:pPr>
      <w:r>
        <w:t>Empfehlung</w:t>
      </w:r>
    </w:p>
    <w:p w14:paraId="2C02235F" w14:textId="4A2E4374" w:rsidR="00767A2C" w:rsidRDefault="00767A2C" w:rsidP="009D38C4">
      <w:pPr>
        <w:pStyle w:val="Listenabsatz"/>
        <w:numPr>
          <w:ilvl w:val="0"/>
          <w:numId w:val="5"/>
        </w:numPr>
      </w:pPr>
      <w:r w:rsidRPr="004A760B">
        <w:t>Volle</w:t>
      </w:r>
      <w:r w:rsidR="004A760B" w:rsidRPr="004A760B">
        <w:t xml:space="preserve"> und </w:t>
      </w:r>
      <w:r w:rsidRPr="004A760B">
        <w:t>teil</w:t>
      </w:r>
      <w:r w:rsidR="004A760B">
        <w:t>weise Kapitalabfindung zulassen</w:t>
      </w:r>
    </w:p>
    <w:p w14:paraId="21B613A5" w14:textId="671757BC" w:rsidR="00023C04" w:rsidRPr="004A760B" w:rsidRDefault="00023C04" w:rsidP="009D38C4">
      <w:pPr>
        <w:pStyle w:val="Listenabsatz"/>
        <w:numPr>
          <w:ilvl w:val="0"/>
          <w:numId w:val="5"/>
        </w:numPr>
      </w:pPr>
      <w:r>
        <w:t>Bei teilweiser Kapitalabfindung proportionale Kürzung aller Kapitaltöpfe</w:t>
      </w:r>
    </w:p>
    <w:p w14:paraId="2B5D9391" w14:textId="77777777" w:rsidR="005455DF" w:rsidRDefault="005455DF" w:rsidP="005455DF">
      <w:pPr>
        <w:pStyle w:val="berschrift4"/>
        <w:rPr>
          <w:ins w:id="177" w:author="Wrede, Dominic" w:date="2017-10-26T11:15:00Z"/>
        </w:rPr>
      </w:pPr>
      <w:r w:rsidRPr="00B247B6">
        <w:t>Abstimmung mit F1 der Mathematik</w:t>
      </w:r>
    </w:p>
    <w:p w14:paraId="353859C6" w14:textId="374DFB2C" w:rsidR="0096326C" w:rsidRPr="000E4307" w:rsidRDefault="0096326C" w:rsidP="0096326C">
      <w:pPr>
        <w:pStyle w:val="Listenabsatz"/>
        <w:numPr>
          <w:ilvl w:val="0"/>
          <w:numId w:val="64"/>
        </w:numPr>
        <w:rPr>
          <w:ins w:id="178" w:author="Wrede, Dominic" w:date="2017-10-26T11:15:00Z"/>
        </w:rPr>
      </w:pPr>
      <w:ins w:id="179" w:author="Wrede, Dominic" w:date="2017-10-26T11:15:00Z">
        <w:r>
          <w:t>Nachtrag aus FEK (07.09.2017):</w:t>
        </w:r>
        <w:r>
          <w:br/>
          <w:t xml:space="preserve">Grenze für teilweise Kapitalabfindung: </w:t>
        </w:r>
      </w:ins>
      <w:ins w:id="180" w:author="Wrede, Dominic" w:date="2017-10-26T11:16:00Z">
        <w:r>
          <w:t xml:space="preserve">verbleibende </w:t>
        </w:r>
      </w:ins>
      <w:ins w:id="181" w:author="Wrede, Dominic" w:date="2017-10-26T11:15:00Z">
        <w:r>
          <w:t>garantierte Altersrente (ab Re</w:t>
        </w:r>
        <w:r>
          <w:t>n</w:t>
        </w:r>
        <w:r>
          <w:t>tenbeginn garantierte Rente) (analog zur Modernen Klassik)</w:t>
        </w:r>
      </w:ins>
    </w:p>
    <w:p w14:paraId="6C5FE09A" w14:textId="77777777" w:rsidR="0096326C" w:rsidRPr="0096326C" w:rsidRDefault="0096326C">
      <w:pPr>
        <w:pPrChange w:id="182" w:author="Wrede, Dominic" w:date="2017-10-26T11:15:00Z">
          <w:pPr>
            <w:pStyle w:val="berschrift4"/>
          </w:pPr>
        </w:pPrChange>
      </w:pPr>
    </w:p>
    <w:p w14:paraId="3FF2F991" w14:textId="77777777" w:rsidR="005455DF" w:rsidRPr="00B247B6" w:rsidRDefault="005455DF" w:rsidP="005455DF">
      <w:pPr>
        <w:pStyle w:val="berschrift4"/>
      </w:pPr>
      <w:r w:rsidRPr="00B247B6">
        <w:t>Abstimmung mit Produkttechnik</w:t>
      </w:r>
    </w:p>
    <w:p w14:paraId="675D0BFC" w14:textId="77777777" w:rsidR="005455DF" w:rsidRPr="00B247B6" w:rsidRDefault="005455DF" w:rsidP="005455DF">
      <w:pPr>
        <w:pStyle w:val="berschrift4"/>
      </w:pPr>
      <w:r w:rsidRPr="00B247B6">
        <w:t>Entscheidung</w:t>
      </w:r>
    </w:p>
    <w:p w14:paraId="77A1BA5B" w14:textId="77777777" w:rsidR="005455DF" w:rsidRDefault="005455DF" w:rsidP="005455DF">
      <w:pPr>
        <w:pStyle w:val="berschrift4"/>
      </w:pPr>
      <w:r w:rsidRPr="00B247B6">
        <w:t>Folgearbeiten</w:t>
      </w:r>
    </w:p>
    <w:p w14:paraId="05775C11" w14:textId="77777777" w:rsidR="005455DF" w:rsidRDefault="005455DF" w:rsidP="00361BFC"/>
    <w:p w14:paraId="1393DBC0" w14:textId="6A928F75" w:rsidR="00DF31F1" w:rsidRDefault="00DF31F1">
      <w:pPr>
        <w:pStyle w:val="berschrift3"/>
      </w:pPr>
      <w:bookmarkStart w:id="183" w:name="_Toc496794404"/>
      <w:bookmarkStart w:id="184" w:name="OLE_LINK2"/>
      <w:r>
        <w:t>Zwangsweise Abfindung bei geringer Rentenhöhe</w:t>
      </w:r>
      <w:bookmarkEnd w:id="183"/>
    </w:p>
    <w:bookmarkEnd w:id="184"/>
    <w:p w14:paraId="4B9EC0E4" w14:textId="77777777" w:rsidR="001B525F" w:rsidRDefault="001B525F" w:rsidP="00DF31F1"/>
    <w:p w14:paraId="492386B3" w14:textId="77777777" w:rsidR="001B525F" w:rsidRDefault="001B525F" w:rsidP="001B525F">
      <w:pPr>
        <w:pStyle w:val="berschrift4"/>
      </w:pPr>
      <w:r>
        <w:t>A</w:t>
      </w:r>
      <w:r w:rsidRPr="00177E07">
        <w:t>ktueller</w:t>
      </w:r>
      <w:r>
        <w:t xml:space="preserve"> Stand</w:t>
      </w:r>
    </w:p>
    <w:p w14:paraId="245AC425" w14:textId="77777777" w:rsidR="001B525F" w:rsidRDefault="001B525F" w:rsidP="00DF31F1"/>
    <w:p w14:paraId="657AEEDE" w14:textId="0E79A0E1" w:rsidR="00180744" w:rsidRPr="00180744" w:rsidRDefault="00180744" w:rsidP="00DF31F1">
      <w:r w:rsidRPr="00180744">
        <w:t>HLV:</w:t>
      </w:r>
    </w:p>
    <w:p w14:paraId="5A29B08C" w14:textId="2FEDB5DE" w:rsidR="00180744" w:rsidRDefault="00180744" w:rsidP="00DF31F1">
      <w:r w:rsidRPr="00180744">
        <w:t>Falls bei Rentenbeginn die Rente (ohne Überschüsse) unter 300 € pro Jahr liegt, wird diese abgefunden.</w:t>
      </w:r>
    </w:p>
    <w:p w14:paraId="6DA48C3A" w14:textId="77777777" w:rsidR="00180744" w:rsidRDefault="00180744" w:rsidP="00DF31F1"/>
    <w:p w14:paraId="0EFF1342" w14:textId="382AB9E1" w:rsidR="00DF31F1" w:rsidRPr="00DA3671" w:rsidRDefault="00DF31F1" w:rsidP="00DF31F1">
      <w:r w:rsidRPr="00DA3671">
        <w:t>PBL:</w:t>
      </w:r>
    </w:p>
    <w:p w14:paraId="0F315F23" w14:textId="7622CDF3" w:rsidR="00DF31F1" w:rsidRPr="00DA3671" w:rsidRDefault="00DF31F1" w:rsidP="00943F7C">
      <w:r w:rsidRPr="00DA3671">
        <w:t>Falls bei Rentenbeginn die tatsächlich zu zahlende Rente Kleinbetragsrente gem</w:t>
      </w:r>
      <w:r w:rsidR="00943F7C" w:rsidRPr="00DA3671">
        <w:t>äß EStG §93 (3) ist, kann VU entscheiden, die Rente abzufinden</w:t>
      </w:r>
    </w:p>
    <w:p w14:paraId="3043DA7D" w14:textId="77777777" w:rsidR="00943F7C" w:rsidRPr="008C3BD3" w:rsidRDefault="00943F7C" w:rsidP="00943F7C">
      <w:pPr>
        <w:rPr>
          <w:highlight w:val="yellow"/>
        </w:rPr>
      </w:pPr>
    </w:p>
    <w:p w14:paraId="3621C6F3" w14:textId="761A968F" w:rsidR="00943F7C" w:rsidRPr="00BC3401" w:rsidRDefault="00943F7C" w:rsidP="00943F7C">
      <w:r w:rsidRPr="00BC3401">
        <w:t>NL:</w:t>
      </w:r>
    </w:p>
    <w:p w14:paraId="48DA3470" w14:textId="54DB5FB4" w:rsidR="00943F7C" w:rsidRPr="00BC3401" w:rsidRDefault="00943F7C" w:rsidP="00943F7C">
      <w:r w:rsidRPr="00BC3401">
        <w:t>Falls bei Rentenbeginn die tatsächlich zu zahlende Rente unter 150€ pro Jahr liegt, wird di</w:t>
      </w:r>
      <w:r w:rsidRPr="00BC3401">
        <w:t>e</w:t>
      </w:r>
      <w:r w:rsidRPr="00BC3401">
        <w:t xml:space="preserve">se abgefunden. </w:t>
      </w:r>
    </w:p>
    <w:p w14:paraId="7EF35CBF" w14:textId="77777777" w:rsidR="00943F7C" w:rsidRPr="008C3BD3" w:rsidRDefault="00943F7C" w:rsidP="00943F7C">
      <w:pPr>
        <w:rPr>
          <w:highlight w:val="yellow"/>
        </w:rPr>
      </w:pPr>
    </w:p>
    <w:p w14:paraId="5939FBDA" w14:textId="61DF2443" w:rsidR="00943F7C" w:rsidRPr="00EF2AE4" w:rsidRDefault="00943F7C" w:rsidP="00943F7C">
      <w:r w:rsidRPr="00EF2AE4">
        <w:t>TAL:</w:t>
      </w:r>
    </w:p>
    <w:p w14:paraId="207FCCC3" w14:textId="5AF2227B" w:rsidR="00943F7C" w:rsidRDefault="00EF2AE4" w:rsidP="00943F7C">
      <w:r w:rsidRPr="00BC3401">
        <w:t xml:space="preserve">Falls bei Rentenbeginn die tatsächlich zu zahlende Rente unter 50€ pro </w:t>
      </w:r>
      <w:r>
        <w:t>Monat</w:t>
      </w:r>
      <w:r w:rsidRPr="00BC3401">
        <w:t xml:space="preserve"> liegt, wird diese abgefunden.</w:t>
      </w:r>
    </w:p>
    <w:p w14:paraId="107123C1" w14:textId="77777777" w:rsidR="001B525F" w:rsidRPr="006674EB" w:rsidRDefault="001B525F" w:rsidP="001B525F">
      <w:pPr>
        <w:pStyle w:val="berschrift4"/>
      </w:pPr>
      <w:r w:rsidRPr="006674EB">
        <w:t>Empfehlung</w:t>
      </w:r>
    </w:p>
    <w:p w14:paraId="01931B36" w14:textId="1025E064" w:rsidR="00674684" w:rsidRDefault="00023C04" w:rsidP="00023C04">
      <w:pPr>
        <w:pStyle w:val="Listenabsatz"/>
        <w:numPr>
          <w:ilvl w:val="0"/>
          <w:numId w:val="67"/>
        </w:numPr>
        <w:rPr>
          <w:ins w:id="185" w:author="Wrede, Dominic" w:date="2017-10-26T11:24:00Z"/>
        </w:rPr>
      </w:pPr>
      <w:r w:rsidRPr="00023C04">
        <w:t>Mindestrente je Gesellschaft festlegbar</w:t>
      </w:r>
      <w:r w:rsidR="00AA779A">
        <w:t xml:space="preserve"> (fester Eurobetrag)</w:t>
      </w:r>
    </w:p>
    <w:p w14:paraId="2BC7FC1F" w14:textId="205C9272" w:rsidR="0096326C" w:rsidRPr="00023C04" w:rsidRDefault="0096326C" w:rsidP="00023C04">
      <w:pPr>
        <w:pStyle w:val="Listenabsatz"/>
        <w:numPr>
          <w:ilvl w:val="0"/>
          <w:numId w:val="67"/>
        </w:numPr>
      </w:pPr>
      <w:ins w:id="186" w:author="Wrede, Dominic" w:date="2017-10-26T11:24:00Z">
        <w:r>
          <w:t>Analog Moderne Klassik</w:t>
        </w:r>
      </w:ins>
    </w:p>
    <w:p w14:paraId="6536DCC9" w14:textId="77777777" w:rsidR="001B525F" w:rsidRPr="00B247B6" w:rsidRDefault="001B525F" w:rsidP="001B525F">
      <w:pPr>
        <w:pStyle w:val="berschrift4"/>
      </w:pPr>
      <w:r w:rsidRPr="00B247B6">
        <w:lastRenderedPageBreak/>
        <w:t>Abstimmung mit F1 der Mathematik</w:t>
      </w:r>
    </w:p>
    <w:p w14:paraId="04C106A8" w14:textId="77777777" w:rsidR="001B525F" w:rsidRPr="00B247B6" w:rsidRDefault="001B525F" w:rsidP="001B525F">
      <w:pPr>
        <w:pStyle w:val="berschrift4"/>
      </w:pPr>
      <w:r w:rsidRPr="00B247B6">
        <w:t>Abstimmung mit Produkttechnik</w:t>
      </w:r>
    </w:p>
    <w:p w14:paraId="7C290344" w14:textId="77777777" w:rsidR="001B525F" w:rsidRPr="00B247B6" w:rsidRDefault="001B525F" w:rsidP="001B525F">
      <w:pPr>
        <w:pStyle w:val="berschrift4"/>
      </w:pPr>
      <w:r w:rsidRPr="00B247B6">
        <w:t>Entscheidung</w:t>
      </w:r>
    </w:p>
    <w:p w14:paraId="4C6F364C" w14:textId="77777777" w:rsidR="001B525F" w:rsidRDefault="001B525F" w:rsidP="001B525F">
      <w:pPr>
        <w:pStyle w:val="berschrift4"/>
      </w:pPr>
      <w:r w:rsidRPr="00B247B6">
        <w:t>Folgearbeiten</w:t>
      </w:r>
    </w:p>
    <w:p w14:paraId="2DD64711" w14:textId="77777777" w:rsidR="001B525F" w:rsidRPr="00DF31F1" w:rsidRDefault="001B525F" w:rsidP="00943F7C"/>
    <w:p w14:paraId="499B390F" w14:textId="3BDE586F" w:rsidR="0085244B" w:rsidRDefault="0085244B" w:rsidP="00024238">
      <w:pPr>
        <w:pStyle w:val="berschrift3"/>
      </w:pPr>
      <w:bookmarkStart w:id="187" w:name="_Toc496794405"/>
      <w:r>
        <w:t>Vorgezogener Rentenbeginn</w:t>
      </w:r>
      <w:r w:rsidR="00323B7D">
        <w:t xml:space="preserve"> (=Abrufphase)</w:t>
      </w:r>
      <w:bookmarkEnd w:id="187"/>
    </w:p>
    <w:p w14:paraId="3BFB7175" w14:textId="77777777" w:rsidR="00DA3671" w:rsidRDefault="00DA3671" w:rsidP="00DA3671">
      <w:pPr>
        <w:rPr>
          <w:u w:val="single"/>
        </w:rPr>
      </w:pPr>
    </w:p>
    <w:p w14:paraId="5E5F4303" w14:textId="77777777" w:rsidR="00DA3671" w:rsidRDefault="00DA3671" w:rsidP="00DA3671">
      <w:r w:rsidRPr="00FF2735">
        <w:rPr>
          <w:u w:val="single"/>
        </w:rPr>
        <w:t>Definition Abrufphase</w:t>
      </w:r>
      <w:r>
        <w:t xml:space="preserve"> = Zeitraum zum Ende der Versicherung, in dem die Versicherungslei</w:t>
      </w:r>
      <w:r>
        <w:t>s</w:t>
      </w:r>
      <w:r>
        <w:t>tung vorzeitig in Anspruch genommen werden kann (auch: Vorverlegung Rentenbeginn)</w:t>
      </w:r>
    </w:p>
    <w:p w14:paraId="3185E635" w14:textId="77777777" w:rsidR="00DA3671" w:rsidRDefault="00DA3671" w:rsidP="00E60772"/>
    <w:p w14:paraId="086991E7" w14:textId="77777777" w:rsidR="006C2552" w:rsidRDefault="006C2552" w:rsidP="00E60772">
      <w:r>
        <w:t>HDI:</w:t>
      </w:r>
    </w:p>
    <w:p w14:paraId="3AEEDE1D" w14:textId="3EE8FB7D" w:rsidR="006C2552" w:rsidRDefault="006C2552" w:rsidP="004D501E">
      <w:pPr>
        <w:pStyle w:val="Listenabsatz"/>
        <w:numPr>
          <w:ilvl w:val="0"/>
          <w:numId w:val="57"/>
        </w:numPr>
      </w:pPr>
      <w:r>
        <w:t>Mindestrente 300 € pro Jahr ohne Überschüsse erreicht</w:t>
      </w:r>
    </w:p>
    <w:p w14:paraId="319EEC2C" w14:textId="008EAD77" w:rsidR="006C2552" w:rsidRDefault="006C2552" w:rsidP="004D501E">
      <w:pPr>
        <w:pStyle w:val="Listenabsatz"/>
        <w:numPr>
          <w:ilvl w:val="0"/>
          <w:numId w:val="57"/>
        </w:numPr>
      </w:pPr>
      <w:r>
        <w:t>FUR jederzeit, F</w:t>
      </w:r>
      <w:r w:rsidR="00D33194">
        <w:t>S</w:t>
      </w:r>
      <w:r>
        <w:t>R frühestens nach 10 Jahren</w:t>
      </w:r>
    </w:p>
    <w:p w14:paraId="7CA1593C" w14:textId="54E95D0A" w:rsidR="00D33194" w:rsidRDefault="00D33194" w:rsidP="004D501E">
      <w:pPr>
        <w:pStyle w:val="Listenabsatz"/>
        <w:numPr>
          <w:ilvl w:val="0"/>
          <w:numId w:val="57"/>
        </w:numPr>
      </w:pPr>
      <w:r>
        <w:t>Kein Stornoabschlag (auch nicht bei der SGB)</w:t>
      </w:r>
    </w:p>
    <w:p w14:paraId="4776BF8A" w14:textId="77777777" w:rsidR="006C2552" w:rsidRDefault="006C2552" w:rsidP="00E60772"/>
    <w:p w14:paraId="65CE25F6" w14:textId="0F7EE828" w:rsidR="00E60772" w:rsidRPr="00DA3671" w:rsidRDefault="004B09AA" w:rsidP="00E60772">
      <w:pPr>
        <w:rPr>
          <w:b/>
        </w:rPr>
      </w:pPr>
      <w:r w:rsidRPr="00DA3671">
        <w:rPr>
          <w:b/>
        </w:rPr>
        <w:t>Es wird die Entscheidung der Modernen Klassik übernommen:</w:t>
      </w:r>
    </w:p>
    <w:p w14:paraId="22D9B6AC" w14:textId="5D3BBD84" w:rsidR="001B59F2" w:rsidRPr="004B09AA" w:rsidRDefault="001B59F2" w:rsidP="009D38C4">
      <w:pPr>
        <w:pStyle w:val="Listenabsatz"/>
        <w:numPr>
          <w:ilvl w:val="0"/>
          <w:numId w:val="5"/>
        </w:numPr>
      </w:pPr>
      <w:r w:rsidRPr="004B09AA">
        <w:t>Jederzeitige Verrentung bei Erreichen einer Mindestrente x. Wird diese Mindestrente nicht erreicht, kann nicht vorzeitig verrentet werden. Es bleibt die Möglichkeit des Rückkaufs (inkl. Stornoabschlag)</w:t>
      </w:r>
    </w:p>
    <w:p w14:paraId="54C5D509" w14:textId="12261677" w:rsidR="00E1438F" w:rsidRPr="00E1438F" w:rsidRDefault="0096326C" w:rsidP="00990476">
      <w:pPr>
        <w:pStyle w:val="Listenabsatz"/>
        <w:numPr>
          <w:ilvl w:val="0"/>
          <w:numId w:val="64"/>
        </w:numPr>
      </w:pPr>
      <w:ins w:id="188" w:author="Wrede, Dominic" w:date="2017-10-26T11:26:00Z">
        <w:r>
          <w:t>Nachtrag aus FEK (07.09.2017):</w:t>
        </w:r>
        <w:r>
          <w:br/>
          <w:t xml:space="preserve">Grenze für </w:t>
        </w:r>
      </w:ins>
      <w:ins w:id="189" w:author="Wrede, Dominic" w:date="2017-10-26T11:27:00Z">
        <w:r>
          <w:t>vorgezogenen Rentenbeginn</w:t>
        </w:r>
      </w:ins>
      <w:ins w:id="190" w:author="Wrede, Dominic" w:date="2017-10-26T11:26:00Z">
        <w:r>
          <w:t>: garantierte Altersrente (ab Rentenbeginn garantierte Rente) (analog zur Modernen Klassik)</w:t>
        </w:r>
      </w:ins>
    </w:p>
    <w:p w14:paraId="02FE4A63" w14:textId="56FAFD02" w:rsidR="0085244B" w:rsidRDefault="0085244B" w:rsidP="00024238">
      <w:pPr>
        <w:pStyle w:val="berschrift3"/>
      </w:pPr>
      <w:bookmarkStart w:id="191" w:name="_Toc496794406"/>
      <w:r>
        <w:t>Hinausschieben des Rentenbeginns</w:t>
      </w:r>
      <w:bookmarkEnd w:id="191"/>
    </w:p>
    <w:p w14:paraId="01C223A3" w14:textId="77777777" w:rsidR="006401F4" w:rsidRDefault="006401F4" w:rsidP="006401F4">
      <w:pPr>
        <w:pStyle w:val="berschrift4"/>
      </w:pPr>
      <w:r>
        <w:t>A</w:t>
      </w:r>
      <w:r w:rsidRPr="00177E07">
        <w:t>ktueller</w:t>
      </w:r>
      <w:r>
        <w:t xml:space="preserve"> Stand</w:t>
      </w:r>
    </w:p>
    <w:p w14:paraId="4A62EA2F" w14:textId="53865C58" w:rsidR="00705CD3" w:rsidRPr="00FC5D4B" w:rsidRDefault="00705CD3" w:rsidP="00892F12">
      <w:r w:rsidRPr="00FC5D4B">
        <w:t>HLV</w:t>
      </w:r>
      <w:r w:rsidR="00FC5D4B" w:rsidRPr="00FC5D4B">
        <w:t xml:space="preserve"> FSR</w:t>
      </w:r>
      <w:r w:rsidRPr="00FC5D4B">
        <w:t>:</w:t>
      </w:r>
    </w:p>
    <w:p w14:paraId="2337CBF5" w14:textId="2E984727" w:rsidR="00705CD3" w:rsidRPr="00FC5D4B" w:rsidRDefault="00705CD3" w:rsidP="009D38C4">
      <w:pPr>
        <w:pStyle w:val="Listenabsatz"/>
        <w:numPr>
          <w:ilvl w:val="0"/>
          <w:numId w:val="5"/>
        </w:numPr>
      </w:pPr>
      <w:r w:rsidRPr="00FC5D4B">
        <w:t>Antrag: im letzten VJ, bei beitragspflichtigem Hinausschieben abweichend im letzten Jahre der Beitragszahlung</w:t>
      </w:r>
    </w:p>
    <w:p w14:paraId="6B0F00C5" w14:textId="103A99DA" w:rsidR="00705CD3" w:rsidRPr="00FC5D4B" w:rsidRDefault="006401F4" w:rsidP="009D38C4">
      <w:pPr>
        <w:pStyle w:val="Listenabsatz"/>
        <w:numPr>
          <w:ilvl w:val="0"/>
          <w:numId w:val="5"/>
        </w:numPr>
      </w:pPr>
      <w:r w:rsidRPr="00FC5D4B">
        <w:t>Maximal bis Alter 75</w:t>
      </w:r>
    </w:p>
    <w:p w14:paraId="163368ED" w14:textId="0D6EFA78" w:rsidR="006401F4" w:rsidRPr="00FC5D4B" w:rsidRDefault="006401F4" w:rsidP="009D38C4">
      <w:pPr>
        <w:pStyle w:val="Listenabsatz"/>
        <w:numPr>
          <w:ilvl w:val="0"/>
          <w:numId w:val="5"/>
        </w:numPr>
      </w:pPr>
      <w:r w:rsidRPr="00FC5D4B">
        <w:t>Eine evtl. vereinbarte RGZ wird entsprechend gekürzt</w:t>
      </w:r>
      <w:r w:rsidR="00FC5D4B" w:rsidRPr="00FC5D4B">
        <w:t xml:space="preserve"> (Enddatum bleibt unverändert)</w:t>
      </w:r>
    </w:p>
    <w:p w14:paraId="59F96CC9" w14:textId="77777777" w:rsidR="00FC5D4B" w:rsidRPr="00FC5D4B" w:rsidRDefault="00FC5D4B" w:rsidP="00FC5D4B"/>
    <w:p w14:paraId="160373FC" w14:textId="39B85BBF" w:rsidR="00FC5D4B" w:rsidRPr="00FC5D4B" w:rsidRDefault="00FC5D4B" w:rsidP="00FC5D4B">
      <w:r w:rsidRPr="00FC5D4B">
        <w:t>HLV FUR:</w:t>
      </w:r>
    </w:p>
    <w:p w14:paraId="1D854FEF" w14:textId="1ABEC290" w:rsidR="00FC5D4B" w:rsidRPr="00FC5D4B" w:rsidRDefault="00FC5D4B" w:rsidP="00FC5D4B">
      <w:pPr>
        <w:pStyle w:val="Listenabsatz"/>
        <w:numPr>
          <w:ilvl w:val="0"/>
          <w:numId w:val="5"/>
        </w:numPr>
      </w:pPr>
      <w:r w:rsidRPr="00FC5D4B">
        <w:t>Antrag: 3-jährige Frist vor ursprünglich vereinbarten Rentenbeginn</w:t>
      </w:r>
    </w:p>
    <w:p w14:paraId="1E583EF2" w14:textId="06A3E34A" w:rsidR="00FC5D4B" w:rsidRPr="00FC5D4B" w:rsidRDefault="00FC5D4B" w:rsidP="00FC5D4B">
      <w:pPr>
        <w:pStyle w:val="Listenabsatz"/>
        <w:numPr>
          <w:ilvl w:val="0"/>
          <w:numId w:val="5"/>
        </w:numPr>
      </w:pPr>
      <w:r w:rsidRPr="00FC5D4B">
        <w:t>Maximal bis Alter 87</w:t>
      </w:r>
    </w:p>
    <w:p w14:paraId="7D6D022D" w14:textId="288FB87B" w:rsidR="00FC5D4B" w:rsidRPr="00FC5D4B" w:rsidRDefault="00FC5D4B" w:rsidP="00FC5D4B">
      <w:pPr>
        <w:pStyle w:val="Listenabsatz"/>
        <w:numPr>
          <w:ilvl w:val="0"/>
          <w:numId w:val="5"/>
        </w:numPr>
      </w:pPr>
      <w:r w:rsidRPr="00FC5D4B">
        <w:t>Die Dauer der RGZ bleibt gleich lang, wird aber bei Alter 90 gekappt.</w:t>
      </w:r>
    </w:p>
    <w:p w14:paraId="4FBEF021" w14:textId="77777777" w:rsidR="00705CD3" w:rsidRDefault="00705CD3" w:rsidP="00892F12">
      <w:pPr>
        <w:rPr>
          <w:highlight w:val="yellow"/>
        </w:rPr>
      </w:pPr>
    </w:p>
    <w:p w14:paraId="03BA1D52" w14:textId="77777777" w:rsidR="00FC5D4B" w:rsidRPr="008C3BD3" w:rsidRDefault="00FC5D4B" w:rsidP="00892F12">
      <w:pPr>
        <w:rPr>
          <w:highlight w:val="yellow"/>
        </w:rPr>
      </w:pPr>
    </w:p>
    <w:p w14:paraId="5D1CF41E" w14:textId="552962E7" w:rsidR="00892F12" w:rsidRPr="00F145C6" w:rsidRDefault="004F26C7" w:rsidP="00892F12">
      <w:r w:rsidRPr="00F145C6">
        <w:t>NL:</w:t>
      </w:r>
    </w:p>
    <w:p w14:paraId="4A4F096C" w14:textId="345E5894" w:rsidR="004F26C7" w:rsidRPr="00F145C6" w:rsidRDefault="00893BDC" w:rsidP="009D38C4">
      <w:pPr>
        <w:pStyle w:val="Listenabsatz"/>
        <w:numPr>
          <w:ilvl w:val="0"/>
          <w:numId w:val="5"/>
        </w:numPr>
      </w:pPr>
      <w:r w:rsidRPr="00F145C6">
        <w:t>Antrag</w:t>
      </w:r>
      <w:r w:rsidR="00C148E2" w:rsidRPr="00F145C6">
        <w:t>: s</w:t>
      </w:r>
      <w:r w:rsidR="00DC5C92" w:rsidRPr="00F145C6">
        <w:t>pätestens einen Monat vor dem vereinbarten Rentenbeginn</w:t>
      </w:r>
    </w:p>
    <w:p w14:paraId="33C1D95C" w14:textId="4FFF261B" w:rsidR="00893BDC" w:rsidRPr="00F145C6" w:rsidRDefault="00893BDC" w:rsidP="009D38C4">
      <w:pPr>
        <w:pStyle w:val="Listenabsatz"/>
        <w:numPr>
          <w:ilvl w:val="0"/>
          <w:numId w:val="5"/>
        </w:numPr>
      </w:pPr>
      <w:r w:rsidRPr="00F145C6">
        <w:t>Rentenbeginn kann max. bis zum Alter 85 der VP aufgeschoben werden</w:t>
      </w:r>
    </w:p>
    <w:p w14:paraId="32CDA4AE" w14:textId="77777777" w:rsidR="006401F4" w:rsidRPr="00F145C6" w:rsidRDefault="006401F4" w:rsidP="009D38C4">
      <w:pPr>
        <w:pStyle w:val="Listenabsatz"/>
        <w:numPr>
          <w:ilvl w:val="0"/>
          <w:numId w:val="5"/>
        </w:numPr>
      </w:pPr>
      <w:r w:rsidRPr="00F145C6">
        <w:t>Eine evtl. vereinbarte RGZ wird entsprechend gekürzt</w:t>
      </w:r>
    </w:p>
    <w:p w14:paraId="7D24FC64" w14:textId="4C406C07" w:rsidR="00893BDC" w:rsidRPr="00F145C6" w:rsidRDefault="00893BDC" w:rsidP="009D38C4">
      <w:pPr>
        <w:pStyle w:val="Listenabsatz"/>
        <w:numPr>
          <w:ilvl w:val="0"/>
          <w:numId w:val="5"/>
        </w:numPr>
      </w:pPr>
      <w:r w:rsidRPr="00F145C6">
        <w:t>Vereinbarte Kapitalrückgewähr bleibt erhalten</w:t>
      </w:r>
    </w:p>
    <w:p w14:paraId="2FE05598" w14:textId="03D321CD" w:rsidR="00893BDC" w:rsidRPr="00F145C6" w:rsidRDefault="00893BDC" w:rsidP="009D38C4">
      <w:pPr>
        <w:pStyle w:val="Listenabsatz"/>
        <w:numPr>
          <w:ilvl w:val="0"/>
          <w:numId w:val="5"/>
        </w:numPr>
      </w:pPr>
      <w:r w:rsidRPr="00F145C6">
        <w:t>Dauer einer evtl. eingeschlossenen BUZ bleibt unverändert</w:t>
      </w:r>
    </w:p>
    <w:p w14:paraId="67DE7892" w14:textId="1A478119" w:rsidR="00E50ECE" w:rsidRPr="00D0785E" w:rsidRDefault="00E50ECE" w:rsidP="00E50ECE">
      <w:r w:rsidRPr="00D0785E">
        <w:t>PBL:</w:t>
      </w:r>
    </w:p>
    <w:p w14:paraId="76EDC265" w14:textId="62CB96BD" w:rsidR="00E50ECE" w:rsidRPr="00D0785E" w:rsidRDefault="00E50ECE" w:rsidP="009D38C4">
      <w:pPr>
        <w:pStyle w:val="Listenabsatz"/>
        <w:numPr>
          <w:ilvl w:val="0"/>
          <w:numId w:val="5"/>
        </w:numPr>
      </w:pPr>
      <w:r w:rsidRPr="00D0785E">
        <w:t>Antrag: im letzten VJ</w:t>
      </w:r>
    </w:p>
    <w:p w14:paraId="3762CCBE" w14:textId="5890156C" w:rsidR="00E50ECE" w:rsidRPr="00D0785E" w:rsidRDefault="00E50ECE" w:rsidP="009D38C4">
      <w:pPr>
        <w:pStyle w:val="Listenabsatz"/>
        <w:numPr>
          <w:ilvl w:val="0"/>
          <w:numId w:val="5"/>
        </w:numPr>
      </w:pPr>
      <w:r w:rsidRPr="00D0785E">
        <w:t>Rentenbeginn kann einmalig um bis zu 5 Jahre hinausgeschoben werden, spätester Rentenbeginn mit Alter &lt;80</w:t>
      </w:r>
    </w:p>
    <w:p w14:paraId="21A67B1B" w14:textId="75C6B277" w:rsidR="00D0636B" w:rsidRPr="00D0785E" w:rsidRDefault="00D0636B" w:rsidP="009D38C4">
      <w:pPr>
        <w:pStyle w:val="Listenabsatz"/>
        <w:numPr>
          <w:ilvl w:val="0"/>
          <w:numId w:val="5"/>
        </w:numPr>
      </w:pPr>
      <w:r w:rsidRPr="00D0785E">
        <w:t>Die vereinbarte RGZ gilt weiter, wobei Ende der RGZ max. Alter 90</w:t>
      </w:r>
    </w:p>
    <w:p w14:paraId="5CC46F46" w14:textId="77777777" w:rsidR="00E50ECE" w:rsidRPr="008C3BD3" w:rsidRDefault="00E50ECE" w:rsidP="00E50ECE">
      <w:pPr>
        <w:rPr>
          <w:highlight w:val="yellow"/>
        </w:rPr>
      </w:pPr>
    </w:p>
    <w:p w14:paraId="28415C03" w14:textId="1B398FF1" w:rsidR="00E50ECE" w:rsidRPr="00813BB0" w:rsidRDefault="00E50ECE" w:rsidP="00E50ECE">
      <w:r w:rsidRPr="00813BB0">
        <w:lastRenderedPageBreak/>
        <w:t>TAL:</w:t>
      </w:r>
    </w:p>
    <w:p w14:paraId="382915E4" w14:textId="063D1F4F" w:rsidR="00E50ECE" w:rsidRPr="00813BB0" w:rsidRDefault="00E50ECE" w:rsidP="009D38C4">
      <w:pPr>
        <w:pStyle w:val="Listenabsatz"/>
        <w:numPr>
          <w:ilvl w:val="0"/>
          <w:numId w:val="5"/>
        </w:numPr>
      </w:pPr>
      <w:r w:rsidRPr="00813BB0">
        <w:t>Antrag: im letzten VJ, Kunde wird rechtzeitig darauf hingewiesen</w:t>
      </w:r>
    </w:p>
    <w:p w14:paraId="654AEB98" w14:textId="3BA8280F" w:rsidR="00E50ECE" w:rsidRPr="00813BB0" w:rsidRDefault="00E50ECE" w:rsidP="009D38C4">
      <w:pPr>
        <w:pStyle w:val="Listenabsatz"/>
        <w:numPr>
          <w:ilvl w:val="0"/>
          <w:numId w:val="5"/>
        </w:numPr>
      </w:pPr>
      <w:r w:rsidRPr="00813BB0">
        <w:t>Rentenbeginn kann einmalig um bis zu 5 Jahre hinausgeschoben werden, spätester Rentenbeginn mit Alter &lt;90</w:t>
      </w:r>
    </w:p>
    <w:p w14:paraId="71E6BB30" w14:textId="37A502E1" w:rsidR="00E50ECE" w:rsidRPr="00813BB0" w:rsidRDefault="00E50ECE" w:rsidP="009D38C4">
      <w:pPr>
        <w:pStyle w:val="Listenabsatz"/>
        <w:numPr>
          <w:ilvl w:val="0"/>
          <w:numId w:val="5"/>
        </w:numPr>
      </w:pPr>
      <w:r w:rsidRPr="00813BB0">
        <w:t>Hinausschieben nur um ganze Jahre möglich</w:t>
      </w:r>
    </w:p>
    <w:p w14:paraId="25F29F85" w14:textId="37A8E03D" w:rsidR="00E50ECE" w:rsidRPr="00813BB0" w:rsidRDefault="00E50ECE" w:rsidP="009D38C4">
      <w:pPr>
        <w:pStyle w:val="Listenabsatz"/>
        <w:numPr>
          <w:ilvl w:val="0"/>
          <w:numId w:val="5"/>
        </w:numPr>
      </w:pPr>
      <w:r w:rsidRPr="00813BB0">
        <w:t xml:space="preserve">Eine evtl. vereinbarte RGZ wird </w:t>
      </w:r>
      <w:r w:rsidR="006401F4" w:rsidRPr="00813BB0">
        <w:t>entsprechend</w:t>
      </w:r>
      <w:r w:rsidRPr="00813BB0">
        <w:t xml:space="preserve"> gekürzt</w:t>
      </w:r>
    </w:p>
    <w:p w14:paraId="55C46247" w14:textId="77777777" w:rsidR="00893BDC" w:rsidRDefault="00893BDC" w:rsidP="00893BDC"/>
    <w:tbl>
      <w:tblPr>
        <w:tblStyle w:val="Tabellenraster"/>
        <w:tblW w:w="5000" w:type="pct"/>
        <w:tblLook w:val="04A0" w:firstRow="1" w:lastRow="0" w:firstColumn="1" w:lastColumn="0" w:noHBand="0" w:noVBand="1"/>
      </w:tblPr>
      <w:tblGrid>
        <w:gridCol w:w="5393"/>
        <w:gridCol w:w="780"/>
        <w:gridCol w:w="780"/>
        <w:gridCol w:w="780"/>
        <w:gridCol w:w="780"/>
        <w:gridCol w:w="775"/>
      </w:tblGrid>
      <w:tr w:rsidR="00893BDC" w:rsidRPr="00E50ECE" w14:paraId="5F44C34E" w14:textId="77777777" w:rsidTr="003F5B4F">
        <w:tc>
          <w:tcPr>
            <w:tcW w:w="2903" w:type="pct"/>
            <w:vAlign w:val="center"/>
          </w:tcPr>
          <w:p w14:paraId="2EE82DB3" w14:textId="5811209C" w:rsidR="00893BDC" w:rsidRPr="00E50ECE" w:rsidRDefault="00E50ECE" w:rsidP="003F5B4F">
            <w:pPr>
              <w:rPr>
                <w:b/>
              </w:rPr>
            </w:pPr>
            <w:r w:rsidRPr="00E50ECE">
              <w:rPr>
                <w:b/>
              </w:rPr>
              <w:t>Hinausschieben</w:t>
            </w:r>
          </w:p>
        </w:tc>
        <w:tc>
          <w:tcPr>
            <w:tcW w:w="420" w:type="pct"/>
            <w:shd w:val="clear" w:color="auto" w:fill="808080" w:themeFill="background1" w:themeFillShade="80"/>
          </w:tcPr>
          <w:p w14:paraId="1C2DF7A2" w14:textId="77777777" w:rsidR="00893BDC" w:rsidRPr="00E50ECE" w:rsidRDefault="00893BDC" w:rsidP="003F5B4F">
            <w:pPr>
              <w:jc w:val="center"/>
              <w:rPr>
                <w:b/>
              </w:rPr>
            </w:pPr>
            <w:r w:rsidRPr="00E50ECE">
              <w:rPr>
                <w:b/>
              </w:rPr>
              <w:t>TD</w:t>
            </w:r>
          </w:p>
        </w:tc>
        <w:tc>
          <w:tcPr>
            <w:tcW w:w="420" w:type="pct"/>
            <w:shd w:val="clear" w:color="auto" w:fill="00B050"/>
            <w:vAlign w:val="center"/>
          </w:tcPr>
          <w:p w14:paraId="2A81BFE5" w14:textId="77777777" w:rsidR="00893BDC" w:rsidRPr="00E50ECE" w:rsidRDefault="00893BDC" w:rsidP="003F5B4F">
            <w:pPr>
              <w:jc w:val="center"/>
              <w:rPr>
                <w:b/>
              </w:rPr>
            </w:pPr>
            <w:r w:rsidRPr="00E50ECE">
              <w:rPr>
                <w:b/>
              </w:rPr>
              <w:t>HLV</w:t>
            </w:r>
          </w:p>
        </w:tc>
        <w:tc>
          <w:tcPr>
            <w:tcW w:w="420" w:type="pct"/>
            <w:shd w:val="clear" w:color="auto" w:fill="FF0000"/>
            <w:vAlign w:val="center"/>
          </w:tcPr>
          <w:p w14:paraId="4EAB76F4" w14:textId="77777777" w:rsidR="00893BDC" w:rsidRPr="00E50ECE" w:rsidRDefault="00893BDC" w:rsidP="003F5B4F">
            <w:pPr>
              <w:jc w:val="center"/>
              <w:rPr>
                <w:b/>
              </w:rPr>
            </w:pPr>
            <w:r w:rsidRPr="00E50ECE">
              <w:rPr>
                <w:b/>
              </w:rPr>
              <w:t>NL</w:t>
            </w:r>
          </w:p>
        </w:tc>
        <w:tc>
          <w:tcPr>
            <w:tcW w:w="420" w:type="pct"/>
            <w:shd w:val="clear" w:color="auto" w:fill="FFFF00"/>
            <w:vAlign w:val="center"/>
          </w:tcPr>
          <w:p w14:paraId="22FF426A" w14:textId="77777777" w:rsidR="00893BDC" w:rsidRPr="00D0785E" w:rsidRDefault="00893BDC" w:rsidP="003F5B4F">
            <w:pPr>
              <w:jc w:val="center"/>
              <w:rPr>
                <w:b/>
              </w:rPr>
            </w:pPr>
            <w:r w:rsidRPr="00D0785E">
              <w:rPr>
                <w:b/>
              </w:rPr>
              <w:t>PBL</w:t>
            </w:r>
          </w:p>
        </w:tc>
        <w:tc>
          <w:tcPr>
            <w:tcW w:w="417" w:type="pct"/>
            <w:shd w:val="clear" w:color="auto" w:fill="0070C0"/>
            <w:vAlign w:val="center"/>
          </w:tcPr>
          <w:p w14:paraId="35A392D5" w14:textId="77777777" w:rsidR="00893BDC" w:rsidRPr="00E50ECE" w:rsidRDefault="00893BDC" w:rsidP="003F5B4F">
            <w:pPr>
              <w:jc w:val="center"/>
              <w:rPr>
                <w:b/>
              </w:rPr>
            </w:pPr>
            <w:r w:rsidRPr="00E50ECE">
              <w:rPr>
                <w:b/>
              </w:rPr>
              <w:t>TAL</w:t>
            </w:r>
          </w:p>
        </w:tc>
      </w:tr>
      <w:tr w:rsidR="00893BDC" w:rsidRPr="008C3BD3" w14:paraId="5BCB0E3A" w14:textId="77777777" w:rsidTr="003F5B4F">
        <w:tc>
          <w:tcPr>
            <w:tcW w:w="2903" w:type="pct"/>
            <w:vAlign w:val="center"/>
          </w:tcPr>
          <w:p w14:paraId="6C055D93" w14:textId="3B5054A6" w:rsidR="00893BDC" w:rsidRPr="00D0785E" w:rsidRDefault="00E50ECE" w:rsidP="003F5B4F">
            <w:r w:rsidRPr="00D0785E">
              <w:t>beitragsfrei</w:t>
            </w:r>
          </w:p>
        </w:tc>
        <w:tc>
          <w:tcPr>
            <w:tcW w:w="420" w:type="pct"/>
            <w:shd w:val="clear" w:color="auto" w:fill="D9D9D9" w:themeFill="background1" w:themeFillShade="D9"/>
            <w:vAlign w:val="center"/>
          </w:tcPr>
          <w:p w14:paraId="24E3D33B" w14:textId="7E10B20A" w:rsidR="00893BDC" w:rsidRPr="00023C04" w:rsidRDefault="00023C04" w:rsidP="003F5B4F">
            <w:pPr>
              <w:jc w:val="center"/>
            </w:pPr>
            <w:r w:rsidRPr="00023C04">
              <w:t>X</w:t>
            </w:r>
          </w:p>
        </w:tc>
        <w:tc>
          <w:tcPr>
            <w:tcW w:w="420" w:type="pct"/>
            <w:shd w:val="clear" w:color="auto" w:fill="EAF1DD" w:themeFill="accent3" w:themeFillTint="33"/>
            <w:vAlign w:val="center"/>
          </w:tcPr>
          <w:p w14:paraId="532B3774" w14:textId="43203B6C" w:rsidR="00893BDC" w:rsidRPr="003D238F" w:rsidRDefault="00E50ECE" w:rsidP="003D238F">
            <w:pPr>
              <w:jc w:val="center"/>
              <w:rPr>
                <w:vertAlign w:val="superscript"/>
              </w:rPr>
            </w:pPr>
            <w:r w:rsidRPr="003D238F">
              <w:t>X</w:t>
            </w:r>
          </w:p>
        </w:tc>
        <w:tc>
          <w:tcPr>
            <w:tcW w:w="420" w:type="pct"/>
            <w:shd w:val="clear" w:color="auto" w:fill="F2DBDB" w:themeFill="accent2" w:themeFillTint="33"/>
            <w:vAlign w:val="center"/>
          </w:tcPr>
          <w:p w14:paraId="3BFB3FBF" w14:textId="56EF22B2" w:rsidR="00893BDC" w:rsidRPr="00F145C6" w:rsidRDefault="00E50ECE" w:rsidP="003F5B4F">
            <w:pPr>
              <w:jc w:val="center"/>
            </w:pPr>
            <w:r w:rsidRPr="00F145C6">
              <w:t>X</w:t>
            </w:r>
          </w:p>
        </w:tc>
        <w:tc>
          <w:tcPr>
            <w:tcW w:w="420" w:type="pct"/>
            <w:shd w:val="clear" w:color="auto" w:fill="FFFFCC"/>
            <w:vAlign w:val="center"/>
          </w:tcPr>
          <w:p w14:paraId="30C95DBA" w14:textId="793D7482" w:rsidR="00893BDC" w:rsidRPr="00D0785E" w:rsidRDefault="00E50ECE" w:rsidP="003F5B4F">
            <w:pPr>
              <w:jc w:val="center"/>
            </w:pPr>
            <w:r w:rsidRPr="00D0785E">
              <w:t>X</w:t>
            </w:r>
          </w:p>
        </w:tc>
        <w:tc>
          <w:tcPr>
            <w:tcW w:w="417" w:type="pct"/>
            <w:shd w:val="clear" w:color="auto" w:fill="DBE5F1" w:themeFill="accent1" w:themeFillTint="33"/>
            <w:vAlign w:val="center"/>
          </w:tcPr>
          <w:p w14:paraId="381D6C28" w14:textId="506C3A1F" w:rsidR="00893BDC" w:rsidRPr="00813BB0" w:rsidRDefault="00E50ECE" w:rsidP="003F5B4F">
            <w:pPr>
              <w:jc w:val="center"/>
            </w:pPr>
            <w:r w:rsidRPr="00813BB0">
              <w:t>X</w:t>
            </w:r>
          </w:p>
        </w:tc>
      </w:tr>
      <w:tr w:rsidR="00E50ECE" w:rsidRPr="008C3BD3" w14:paraId="47E610A6" w14:textId="77777777" w:rsidTr="003F5B4F">
        <w:tc>
          <w:tcPr>
            <w:tcW w:w="2903" w:type="pct"/>
            <w:vAlign w:val="center"/>
          </w:tcPr>
          <w:p w14:paraId="1C296387" w14:textId="601997DB" w:rsidR="00E50ECE" w:rsidRPr="00D0785E" w:rsidRDefault="00E50ECE" w:rsidP="003F5B4F">
            <w:r w:rsidRPr="00D0785E">
              <w:t>beitragspflichtig</w:t>
            </w:r>
          </w:p>
        </w:tc>
        <w:tc>
          <w:tcPr>
            <w:tcW w:w="420" w:type="pct"/>
            <w:shd w:val="clear" w:color="auto" w:fill="D9D9D9" w:themeFill="background1" w:themeFillShade="D9"/>
            <w:vAlign w:val="center"/>
          </w:tcPr>
          <w:p w14:paraId="7ADBFF97" w14:textId="618B33CD" w:rsidR="00E50ECE" w:rsidRPr="00023C04" w:rsidRDefault="00023C04" w:rsidP="003F5B4F">
            <w:pPr>
              <w:jc w:val="center"/>
            </w:pPr>
            <w:r w:rsidRPr="00023C04">
              <w:t>X</w:t>
            </w:r>
          </w:p>
        </w:tc>
        <w:tc>
          <w:tcPr>
            <w:tcW w:w="420" w:type="pct"/>
            <w:shd w:val="clear" w:color="auto" w:fill="EAF1DD" w:themeFill="accent3" w:themeFillTint="33"/>
            <w:vAlign w:val="center"/>
          </w:tcPr>
          <w:p w14:paraId="64E943FB" w14:textId="469489AE" w:rsidR="00E50ECE" w:rsidRPr="003D238F" w:rsidRDefault="00E50ECE" w:rsidP="003F5B4F">
            <w:pPr>
              <w:jc w:val="center"/>
            </w:pPr>
            <w:r w:rsidRPr="003D238F">
              <w:t>X</w:t>
            </w:r>
            <w:r w:rsidR="003D238F" w:rsidRPr="003D238F">
              <w:rPr>
                <w:vertAlign w:val="superscript"/>
              </w:rPr>
              <w:t>1)</w:t>
            </w:r>
          </w:p>
        </w:tc>
        <w:tc>
          <w:tcPr>
            <w:tcW w:w="420" w:type="pct"/>
            <w:shd w:val="clear" w:color="auto" w:fill="F2DBDB" w:themeFill="accent2" w:themeFillTint="33"/>
            <w:vAlign w:val="center"/>
          </w:tcPr>
          <w:p w14:paraId="63E1E540" w14:textId="2F12EBBE" w:rsidR="00E50ECE" w:rsidRPr="00F145C6" w:rsidRDefault="00E50ECE" w:rsidP="003F5B4F">
            <w:pPr>
              <w:jc w:val="center"/>
            </w:pPr>
            <w:r w:rsidRPr="00F145C6">
              <w:t>X</w:t>
            </w:r>
          </w:p>
        </w:tc>
        <w:tc>
          <w:tcPr>
            <w:tcW w:w="420" w:type="pct"/>
            <w:shd w:val="clear" w:color="auto" w:fill="FFFFCC"/>
            <w:vAlign w:val="center"/>
          </w:tcPr>
          <w:p w14:paraId="6C24A5C2" w14:textId="45ABA4C0" w:rsidR="00E50ECE" w:rsidRPr="00D0785E" w:rsidRDefault="00E50ECE" w:rsidP="003F5B4F">
            <w:pPr>
              <w:jc w:val="center"/>
            </w:pPr>
            <w:r w:rsidRPr="00D0785E">
              <w:t>X</w:t>
            </w:r>
          </w:p>
        </w:tc>
        <w:tc>
          <w:tcPr>
            <w:tcW w:w="417" w:type="pct"/>
            <w:shd w:val="clear" w:color="auto" w:fill="DBE5F1" w:themeFill="accent1" w:themeFillTint="33"/>
            <w:vAlign w:val="center"/>
          </w:tcPr>
          <w:p w14:paraId="54F7F7B0" w14:textId="62FE8808" w:rsidR="00E50ECE" w:rsidRPr="00813BB0" w:rsidRDefault="00E50ECE" w:rsidP="003F5B4F">
            <w:pPr>
              <w:jc w:val="center"/>
            </w:pPr>
            <w:r w:rsidRPr="00813BB0">
              <w:t>X</w:t>
            </w:r>
          </w:p>
        </w:tc>
      </w:tr>
    </w:tbl>
    <w:p w14:paraId="014EEA3C" w14:textId="77777777" w:rsidR="00893BDC" w:rsidRPr="008C3BD3" w:rsidRDefault="00893BDC" w:rsidP="00893BDC">
      <w:pPr>
        <w:rPr>
          <w:highlight w:val="yellow"/>
        </w:rPr>
      </w:pPr>
    </w:p>
    <w:p w14:paraId="44D58CAE" w14:textId="7F9C42DC" w:rsidR="002648AD" w:rsidRPr="003D238F" w:rsidRDefault="002648AD" w:rsidP="006C2552">
      <w:pPr>
        <w:pStyle w:val="Listenabsatz"/>
        <w:numPr>
          <w:ilvl w:val="0"/>
          <w:numId w:val="25"/>
        </w:numPr>
      </w:pPr>
      <w:r w:rsidRPr="003D238F">
        <w:t xml:space="preserve">Nur bei </w:t>
      </w:r>
      <w:r w:rsidR="003D238F" w:rsidRPr="003D238F">
        <w:t>FSR</w:t>
      </w:r>
    </w:p>
    <w:p w14:paraId="5CAB1F59" w14:textId="77777777" w:rsidR="006401F4" w:rsidRDefault="006401F4" w:rsidP="006401F4">
      <w:pPr>
        <w:pStyle w:val="berschrift4"/>
      </w:pPr>
      <w:commentRangeStart w:id="192"/>
      <w:r w:rsidRPr="008954F4">
        <w:t>Empfehlung</w:t>
      </w:r>
      <w:commentRangeEnd w:id="192"/>
      <w:r w:rsidR="00F907BA">
        <w:rPr>
          <w:rStyle w:val="Kommentarzeichen"/>
          <w:b w:val="0"/>
          <w:bCs w:val="0"/>
        </w:rPr>
        <w:commentReference w:id="192"/>
      </w:r>
    </w:p>
    <w:p w14:paraId="2E066B2F" w14:textId="5B7FB089" w:rsidR="008954F4" w:rsidRPr="00023C04" w:rsidRDefault="008954F4" w:rsidP="009D38C4">
      <w:pPr>
        <w:pStyle w:val="Listenabsatz"/>
        <w:numPr>
          <w:ilvl w:val="0"/>
          <w:numId w:val="5"/>
        </w:numPr>
      </w:pPr>
      <w:r w:rsidRPr="00023C04">
        <w:t>Beitragsfrei und beitragspflichtiges Hinausschieben ist grundsätzlich möglich</w:t>
      </w:r>
    </w:p>
    <w:p w14:paraId="2828A86A" w14:textId="0D641487" w:rsidR="008954F4" w:rsidRPr="00023C04" w:rsidRDefault="008954F4" w:rsidP="009D38C4">
      <w:pPr>
        <w:pStyle w:val="Listenabsatz"/>
        <w:numPr>
          <w:ilvl w:val="0"/>
          <w:numId w:val="5"/>
        </w:numPr>
      </w:pPr>
      <w:r w:rsidRPr="00023C04">
        <w:t xml:space="preserve">Eine evtl. vereinbarte RGZ wird entsprechend gekürzt, </w:t>
      </w:r>
      <w:proofErr w:type="spellStart"/>
      <w:r w:rsidRPr="00023C04">
        <w:t>Endalter</w:t>
      </w:r>
      <w:proofErr w:type="spellEnd"/>
      <w:r w:rsidRPr="00023C04">
        <w:t xml:space="preserve"> für RGZ?</w:t>
      </w:r>
    </w:p>
    <w:p w14:paraId="344740FD" w14:textId="12FF43B8" w:rsidR="008954F4" w:rsidRPr="00023C04" w:rsidRDefault="008954F4" w:rsidP="009D38C4">
      <w:pPr>
        <w:pStyle w:val="Listenabsatz"/>
        <w:numPr>
          <w:ilvl w:val="0"/>
          <w:numId w:val="5"/>
        </w:numPr>
      </w:pPr>
      <w:r w:rsidRPr="00023C04">
        <w:t>Antrag: im letzten VJ, bei beitragspflichtigem Hinausschieben abweichend im letzten Jahr der Beitragszahlung</w:t>
      </w:r>
    </w:p>
    <w:p w14:paraId="6C088396" w14:textId="76681BCB" w:rsidR="008954F4" w:rsidRPr="00023C04" w:rsidRDefault="008954F4" w:rsidP="009D38C4">
      <w:pPr>
        <w:pStyle w:val="Listenabsatz"/>
        <w:numPr>
          <w:ilvl w:val="0"/>
          <w:numId w:val="5"/>
        </w:numPr>
      </w:pPr>
      <w:r w:rsidRPr="00023C04">
        <w:t>Maximalalter bis zu dem hinausgeschoben werden darf ist parametrisierbar</w:t>
      </w:r>
    </w:p>
    <w:p w14:paraId="49D0A2F6" w14:textId="189E086C" w:rsidR="008954F4" w:rsidRPr="00023C04" w:rsidRDefault="008954F4" w:rsidP="009D38C4">
      <w:pPr>
        <w:pStyle w:val="Listenabsatz"/>
        <w:numPr>
          <w:ilvl w:val="0"/>
          <w:numId w:val="5"/>
        </w:numPr>
      </w:pPr>
      <w:r w:rsidRPr="00023C04">
        <w:t>Versicherungsdauer und Leistungsdauer einer BUZ bleiben unverändert</w:t>
      </w:r>
    </w:p>
    <w:p w14:paraId="2BDDBD7A" w14:textId="77777777" w:rsidR="00767A2C" w:rsidRPr="00B247B6" w:rsidRDefault="00767A2C" w:rsidP="00767A2C">
      <w:pPr>
        <w:pStyle w:val="berschrift4"/>
      </w:pPr>
      <w:r w:rsidRPr="00B247B6">
        <w:t>Abstimmung mit F1 der Mathematik</w:t>
      </w:r>
    </w:p>
    <w:p w14:paraId="2BDE927E" w14:textId="77777777" w:rsidR="006401F4" w:rsidRDefault="006401F4" w:rsidP="006401F4">
      <w:pPr>
        <w:pStyle w:val="berschrift4"/>
      </w:pPr>
      <w:r>
        <w:t>Abstimmung mit Produkttechnik</w:t>
      </w:r>
    </w:p>
    <w:p w14:paraId="14A6BA9A" w14:textId="77777777" w:rsidR="006401F4" w:rsidRDefault="006401F4" w:rsidP="006401F4">
      <w:pPr>
        <w:pStyle w:val="berschrift4"/>
      </w:pPr>
      <w:r>
        <w:t>Entscheidung</w:t>
      </w:r>
    </w:p>
    <w:p w14:paraId="5B515CB7" w14:textId="77777777" w:rsidR="006401F4" w:rsidRPr="00D4268C" w:rsidRDefault="006401F4" w:rsidP="006401F4">
      <w:pPr>
        <w:pStyle w:val="berschrift4"/>
      </w:pPr>
      <w:r>
        <w:t>Folgearbeiten</w:t>
      </w:r>
    </w:p>
    <w:p w14:paraId="6BE8CA70" w14:textId="77777777" w:rsidR="006401F4" w:rsidRDefault="006401F4" w:rsidP="00893BDC"/>
    <w:p w14:paraId="0DD89D2B" w14:textId="0D84FD0D" w:rsidR="005D72CA" w:rsidRDefault="005D72CA" w:rsidP="00C74B2E">
      <w:pPr>
        <w:pStyle w:val="berschrift3"/>
      </w:pPr>
      <w:bookmarkStart w:id="193" w:name="_Toc496794407"/>
      <w:r>
        <w:t>Änderung der Rentenzahlweise</w:t>
      </w:r>
      <w:bookmarkEnd w:id="193"/>
    </w:p>
    <w:p w14:paraId="0F164759" w14:textId="77777777" w:rsidR="005D72CA" w:rsidRDefault="005D72CA" w:rsidP="005D72CA">
      <w:pPr>
        <w:pStyle w:val="berschrift4"/>
      </w:pPr>
      <w:r>
        <w:t>A</w:t>
      </w:r>
      <w:r w:rsidRPr="00177E07">
        <w:t>ktueller</w:t>
      </w:r>
      <w:r>
        <w:t xml:space="preserve"> Stand </w:t>
      </w:r>
    </w:p>
    <w:p w14:paraId="659809C1" w14:textId="65D59ED1" w:rsidR="005F1AB8" w:rsidRDefault="008322ED" w:rsidP="005D72CA">
      <w:pPr>
        <w:rPr>
          <w:u w:val="single"/>
        </w:rPr>
      </w:pPr>
      <w:r w:rsidRPr="005F1AB8">
        <w:rPr>
          <w:u w:val="single"/>
        </w:rPr>
        <w:t>HLV</w:t>
      </w:r>
      <w:r w:rsidR="003D28A2">
        <w:rPr>
          <w:u w:val="single"/>
        </w:rPr>
        <w:t>/PBL/TAL</w:t>
      </w:r>
      <w:r w:rsidRPr="005F1AB8">
        <w:rPr>
          <w:u w:val="single"/>
        </w:rPr>
        <w:t>:</w:t>
      </w:r>
    </w:p>
    <w:p w14:paraId="0DCA21DE" w14:textId="14BB1572" w:rsidR="005D72CA" w:rsidRDefault="008322ED" w:rsidP="005D72CA">
      <w:r>
        <w:t>nicht relevant, da nur mtl. Rente</w:t>
      </w:r>
    </w:p>
    <w:p w14:paraId="535E134E" w14:textId="77777777" w:rsidR="005F1AB8" w:rsidRDefault="005F1AB8" w:rsidP="005D72CA"/>
    <w:p w14:paraId="5B177598" w14:textId="72543324" w:rsidR="005F1AB8" w:rsidRPr="005F1AB8" w:rsidRDefault="005F1AB8" w:rsidP="005D72CA">
      <w:pPr>
        <w:rPr>
          <w:u w:val="single"/>
        </w:rPr>
      </w:pPr>
      <w:r w:rsidRPr="005F1AB8">
        <w:rPr>
          <w:u w:val="single"/>
        </w:rPr>
        <w:t>NL:</w:t>
      </w:r>
    </w:p>
    <w:p w14:paraId="68327234" w14:textId="1B1A6FB3" w:rsidR="005F1AB8" w:rsidRDefault="005F1AB8" w:rsidP="005D72CA">
      <w:r>
        <w:t>Möglich, aber nicht in AVB geregelt</w:t>
      </w:r>
    </w:p>
    <w:p w14:paraId="1E81EA69" w14:textId="77777777" w:rsidR="005D72CA" w:rsidDel="00990476" w:rsidRDefault="005D72CA" w:rsidP="005D72CA">
      <w:pPr>
        <w:pStyle w:val="berschrift4"/>
        <w:rPr>
          <w:del w:id="194" w:author="Wrede, Dominic" w:date="2017-10-26T11:28:00Z"/>
        </w:rPr>
      </w:pPr>
      <w:r w:rsidRPr="005D72CA">
        <w:t>Empfehlung</w:t>
      </w:r>
    </w:p>
    <w:p w14:paraId="4F3AA1E0" w14:textId="2C5F9F66" w:rsidR="003D28A2" w:rsidRPr="001F3F21" w:rsidRDefault="00B12CF8">
      <w:pPr>
        <w:pStyle w:val="berschrift4"/>
        <w:rPr>
          <w:highlight w:val="yellow"/>
        </w:rPr>
        <w:pPrChange w:id="195" w:author="Wrede, Dominic" w:date="2017-10-26T11:28:00Z">
          <w:pPr>
            <w:pStyle w:val="Listenabsatz"/>
            <w:numPr>
              <w:numId w:val="67"/>
            </w:numPr>
            <w:ind w:hanging="360"/>
          </w:pPr>
        </w:pPrChange>
      </w:pPr>
      <w:del w:id="196" w:author="Markus Düben" w:date="2017-07-28T09:45:00Z">
        <w:r w:rsidRPr="00990476" w:rsidDel="00661F23">
          <w:rPr>
            <w:highlight w:val="yellow"/>
          </w:rPr>
          <w:delText>über universelle Ände</w:delText>
        </w:r>
        <w:r w:rsidRPr="00AB6EE2" w:rsidDel="00661F23">
          <w:rPr>
            <w:highlight w:val="yellow"/>
          </w:rPr>
          <w:delText>rung darstellbar? --&gt; mit PRT klären</w:delText>
        </w:r>
      </w:del>
    </w:p>
    <w:p w14:paraId="1CEE6A99" w14:textId="67354A07" w:rsidR="003D28A2" w:rsidRPr="003D28A2" w:rsidRDefault="00661F23" w:rsidP="003D28A2">
      <w:pPr>
        <w:pStyle w:val="Listenabsatz"/>
        <w:numPr>
          <w:ilvl w:val="0"/>
          <w:numId w:val="67"/>
        </w:numPr>
        <w:rPr>
          <w:highlight w:val="yellow"/>
        </w:rPr>
      </w:pPr>
      <w:ins w:id="197" w:author="Markus Düben" w:date="2017-07-28T09:46:00Z">
        <w:r>
          <w:rPr>
            <w:highlight w:val="yellow"/>
          </w:rPr>
          <w:t xml:space="preserve">Möglich, aber </w:t>
        </w:r>
      </w:ins>
      <w:del w:id="198" w:author="Markus Düben" w:date="2017-07-28T09:46:00Z">
        <w:r w:rsidR="00B12CF8" w:rsidDel="00661F23">
          <w:rPr>
            <w:highlight w:val="yellow"/>
          </w:rPr>
          <w:delText>N</w:delText>
        </w:r>
      </w:del>
      <w:ins w:id="199" w:author="Markus Düben" w:date="2017-07-28T09:46:00Z">
        <w:r>
          <w:rPr>
            <w:highlight w:val="yellow"/>
          </w:rPr>
          <w:t>n</w:t>
        </w:r>
      </w:ins>
      <w:r w:rsidR="00B12CF8">
        <w:rPr>
          <w:highlight w:val="yellow"/>
        </w:rPr>
        <w:t>icht i</w:t>
      </w:r>
      <w:r w:rsidR="003D28A2" w:rsidRPr="003D28A2">
        <w:rPr>
          <w:highlight w:val="yellow"/>
        </w:rPr>
        <w:t>n AVB regeln</w:t>
      </w:r>
    </w:p>
    <w:p w14:paraId="790A90CA" w14:textId="77777777" w:rsidR="005D72CA" w:rsidRPr="00B247B6" w:rsidRDefault="005D72CA" w:rsidP="005D72CA">
      <w:pPr>
        <w:pStyle w:val="berschrift4"/>
      </w:pPr>
      <w:r w:rsidRPr="00B247B6">
        <w:t>Abstimmung mit F1 der Mathematik</w:t>
      </w:r>
    </w:p>
    <w:p w14:paraId="25617CA3" w14:textId="77777777" w:rsidR="005D72CA" w:rsidRDefault="005D72CA" w:rsidP="005D72CA">
      <w:pPr>
        <w:pStyle w:val="berschrift4"/>
        <w:rPr>
          <w:ins w:id="200" w:author="Markus Düben" w:date="2017-07-28T09:46:00Z"/>
        </w:rPr>
      </w:pPr>
      <w:r>
        <w:t>Abstimmung mit Produkttechnik</w:t>
      </w:r>
    </w:p>
    <w:p w14:paraId="2D1C0B37" w14:textId="19D5BA76" w:rsidR="00661F23" w:rsidRPr="00661F23" w:rsidRDefault="00661F23" w:rsidP="00661F23">
      <w:ins w:id="201" w:author="Markus Düben" w:date="2017-07-28T09:46:00Z">
        <w:r>
          <w:t xml:space="preserve">Laut PRT </w:t>
        </w:r>
        <w:proofErr w:type="spellStart"/>
        <w:r>
          <w:t>GeVo</w:t>
        </w:r>
        <w:proofErr w:type="spellEnd"/>
        <w:r>
          <w:t xml:space="preserve"> zum merken des Verrentungswunsches vorhanden, Anwendung aber erst bei Verrenten, d.h. </w:t>
        </w:r>
      </w:ins>
      <w:ins w:id="202" w:author="Markus Düben" w:date="2017-07-28T09:47:00Z">
        <w:r>
          <w:t>entsprechende Werte erhält Kunde erst bei Verrentung</w:t>
        </w:r>
      </w:ins>
    </w:p>
    <w:p w14:paraId="27F7383B" w14:textId="77777777" w:rsidR="005D72CA" w:rsidRDefault="005D72CA" w:rsidP="005D72CA">
      <w:pPr>
        <w:pStyle w:val="berschrift4"/>
      </w:pPr>
      <w:r>
        <w:t>Entscheidung</w:t>
      </w:r>
    </w:p>
    <w:p w14:paraId="4EB4EA15" w14:textId="5235000E" w:rsidR="005D72CA" w:rsidRPr="005D72CA" w:rsidRDefault="005D72CA" w:rsidP="005D72CA">
      <w:r>
        <w:t>Folgearbeiten</w:t>
      </w:r>
    </w:p>
    <w:p w14:paraId="73B923E7" w14:textId="77777777" w:rsidR="00C74B2E" w:rsidRPr="002A0ED8" w:rsidRDefault="00C74B2E" w:rsidP="00C74B2E">
      <w:pPr>
        <w:pStyle w:val="berschrift3"/>
      </w:pPr>
      <w:bookmarkStart w:id="203" w:name="_Toc496794408"/>
      <w:r w:rsidRPr="002A0ED8">
        <w:lastRenderedPageBreak/>
        <w:t>Neufestlegung der Rentengarantiezeit</w:t>
      </w:r>
      <w:bookmarkEnd w:id="203"/>
    </w:p>
    <w:p w14:paraId="20A353EC" w14:textId="77777777" w:rsidR="00C74B2E" w:rsidRDefault="00C74B2E" w:rsidP="00C74B2E">
      <w:pPr>
        <w:pStyle w:val="berschrift4"/>
      </w:pPr>
      <w:r>
        <w:t>A</w:t>
      </w:r>
      <w:r w:rsidRPr="00177E07">
        <w:t>ktueller</w:t>
      </w:r>
      <w:r>
        <w:t xml:space="preserve"> Stand </w:t>
      </w:r>
    </w:p>
    <w:p w14:paraId="34D75A14" w14:textId="77777777" w:rsidR="00C74B2E" w:rsidRPr="00133E82" w:rsidRDefault="00C74B2E" w:rsidP="00C74B2E">
      <w:r w:rsidRPr="00133E82">
        <w:t xml:space="preserve">HLV: </w:t>
      </w:r>
    </w:p>
    <w:p w14:paraId="44A786D5" w14:textId="77777777" w:rsidR="00C74B2E" w:rsidRPr="00133E82" w:rsidRDefault="00C74B2E" w:rsidP="009D38C4">
      <w:pPr>
        <w:pStyle w:val="Listenabsatz"/>
        <w:numPr>
          <w:ilvl w:val="0"/>
          <w:numId w:val="5"/>
        </w:numPr>
      </w:pPr>
      <w:r w:rsidRPr="00133E82">
        <w:t>Rentengarantiezeit muss bei Vertragsabschluss vereinbart worden sein</w:t>
      </w:r>
    </w:p>
    <w:p w14:paraId="69EC83DA" w14:textId="77777777" w:rsidR="00C74B2E" w:rsidRPr="00133E82" w:rsidRDefault="00C74B2E" w:rsidP="009D38C4">
      <w:pPr>
        <w:pStyle w:val="Listenabsatz"/>
        <w:numPr>
          <w:ilvl w:val="0"/>
          <w:numId w:val="5"/>
        </w:numPr>
      </w:pPr>
      <w:r w:rsidRPr="00133E82">
        <w:t>Antrag erfolgt bis 1 Monat vor Rentenbeginn</w:t>
      </w:r>
    </w:p>
    <w:p w14:paraId="318B204E" w14:textId="77777777" w:rsidR="00C74B2E" w:rsidRPr="00133E82" w:rsidRDefault="00C74B2E" w:rsidP="009D38C4">
      <w:pPr>
        <w:pStyle w:val="Listenabsatz"/>
        <w:numPr>
          <w:ilvl w:val="0"/>
          <w:numId w:val="5"/>
        </w:numPr>
      </w:pPr>
      <w:r w:rsidRPr="00133E82">
        <w:t>Rentengarantiezeit nach Neufestlegung muss min. 5 Jahre betragen</w:t>
      </w:r>
    </w:p>
    <w:p w14:paraId="41632F92" w14:textId="77777777" w:rsidR="00C74B2E" w:rsidRPr="00133E82" w:rsidRDefault="00C74B2E" w:rsidP="009D38C4">
      <w:pPr>
        <w:pStyle w:val="Listenabsatz"/>
        <w:numPr>
          <w:ilvl w:val="0"/>
          <w:numId w:val="5"/>
        </w:numPr>
      </w:pPr>
      <w:r w:rsidRPr="00133E82">
        <w:t>Maximales Ende der Rentengarantiezeit ist das Jahr, in dem VN 90 Jahre alt wird</w:t>
      </w:r>
    </w:p>
    <w:p w14:paraId="1524C8B6" w14:textId="77777777" w:rsidR="00C74B2E" w:rsidRPr="00133E82" w:rsidRDefault="00C74B2E" w:rsidP="00C74B2E">
      <w:pPr>
        <w:pStyle w:val="Listenabsatz"/>
      </w:pPr>
    </w:p>
    <w:p w14:paraId="599E6B01" w14:textId="0C430188" w:rsidR="00C74B2E" w:rsidRDefault="003D28A2" w:rsidP="00C74B2E">
      <w:r>
        <w:t xml:space="preserve">NL, </w:t>
      </w:r>
      <w:r w:rsidR="00C74B2E" w:rsidRPr="00B51FD1">
        <w:t>PBL, TAL: nicht in den AVB vereinbart, aber möglich</w:t>
      </w:r>
    </w:p>
    <w:p w14:paraId="2D7BDDEE" w14:textId="77777777" w:rsidR="00C74B2E" w:rsidRDefault="00C74B2E" w:rsidP="00C74B2E">
      <w:pPr>
        <w:pStyle w:val="berschrift4"/>
      </w:pPr>
      <w:r w:rsidRPr="003D28A2">
        <w:t>Empfehlung</w:t>
      </w:r>
    </w:p>
    <w:p w14:paraId="019E6406" w14:textId="716906F0" w:rsidR="003D28A2" w:rsidRDefault="003D28A2" w:rsidP="003D28A2">
      <w:pPr>
        <w:pStyle w:val="Listenabsatz"/>
        <w:numPr>
          <w:ilvl w:val="0"/>
          <w:numId w:val="68"/>
        </w:numPr>
      </w:pPr>
      <w:r>
        <w:t>HLV-Regelung wird übernommen</w:t>
      </w:r>
    </w:p>
    <w:p w14:paraId="6A0232F0" w14:textId="653C18A6" w:rsidR="003D28A2" w:rsidRPr="003D28A2" w:rsidRDefault="003D28A2" w:rsidP="003D28A2">
      <w:pPr>
        <w:pStyle w:val="Listenabsatz"/>
        <w:numPr>
          <w:ilvl w:val="0"/>
          <w:numId w:val="68"/>
        </w:numPr>
      </w:pPr>
      <w:r>
        <w:t>Grenzen orientieren sich an sonstigen Garantiezeitbegrenzungen</w:t>
      </w:r>
    </w:p>
    <w:p w14:paraId="03FDC1C4" w14:textId="77777777" w:rsidR="00C74B2E" w:rsidRPr="00B247B6" w:rsidRDefault="00C74B2E" w:rsidP="00C74B2E">
      <w:pPr>
        <w:pStyle w:val="berschrift4"/>
      </w:pPr>
      <w:r w:rsidRPr="00B247B6">
        <w:t>Abstimmung mit F1 der Mathematik</w:t>
      </w:r>
    </w:p>
    <w:p w14:paraId="38FF2890" w14:textId="77777777" w:rsidR="00C74B2E" w:rsidRDefault="00C74B2E" w:rsidP="00C74B2E">
      <w:pPr>
        <w:pStyle w:val="berschrift4"/>
        <w:rPr>
          <w:ins w:id="204" w:author="Markus Düben" w:date="2017-07-28T09:47:00Z"/>
        </w:rPr>
      </w:pPr>
      <w:r>
        <w:t>Abstimmung mit Produkttechnik</w:t>
      </w:r>
    </w:p>
    <w:p w14:paraId="375EF83E" w14:textId="4D591FFA" w:rsidR="00661F23" w:rsidRPr="00661F23" w:rsidRDefault="00661F23" w:rsidP="00661F23">
      <w:ins w:id="205" w:author="Markus Düben" w:date="2017-07-28T09:47:00Z">
        <w:r>
          <w:t>Siehe Änderung Rentengarantiezeit</w:t>
        </w:r>
      </w:ins>
    </w:p>
    <w:p w14:paraId="2FC3E42C" w14:textId="77777777" w:rsidR="00C74B2E" w:rsidRDefault="00C74B2E" w:rsidP="00C74B2E">
      <w:pPr>
        <w:pStyle w:val="berschrift4"/>
      </w:pPr>
      <w:r>
        <w:t>Entscheidung</w:t>
      </w:r>
    </w:p>
    <w:p w14:paraId="091526E2" w14:textId="77777777" w:rsidR="00C74B2E" w:rsidRPr="00D4268C" w:rsidRDefault="00C74B2E" w:rsidP="00C74B2E">
      <w:pPr>
        <w:pStyle w:val="berschrift4"/>
      </w:pPr>
      <w:r>
        <w:t>Folgearbeiten</w:t>
      </w:r>
    </w:p>
    <w:p w14:paraId="7B011615" w14:textId="77777777" w:rsidR="00C74B2E" w:rsidRPr="00892F12" w:rsidRDefault="00C74B2E" w:rsidP="00893BDC"/>
    <w:p w14:paraId="72BFBCA1" w14:textId="6F9AA623" w:rsidR="00D36004" w:rsidRPr="00B06875" w:rsidRDefault="00D36004" w:rsidP="00D36004">
      <w:pPr>
        <w:pStyle w:val="berschrift3"/>
      </w:pPr>
      <w:bookmarkStart w:id="206" w:name="_Toc496794409"/>
      <w:r w:rsidRPr="00B06875">
        <w:t>Verrentungsform</w:t>
      </w:r>
      <w:r w:rsidR="000D753D" w:rsidRPr="00B06875">
        <w:t>en</w:t>
      </w:r>
      <w:bookmarkEnd w:id="206"/>
    </w:p>
    <w:p w14:paraId="5F5C0456" w14:textId="77777777" w:rsidR="00345474" w:rsidRDefault="00345474" w:rsidP="00345474">
      <w:pPr>
        <w:pStyle w:val="berschrift4"/>
      </w:pPr>
      <w:r>
        <w:t>Aktueller Stand</w:t>
      </w:r>
    </w:p>
    <w:p w14:paraId="71ECFC68" w14:textId="77777777" w:rsidR="000736B2" w:rsidRPr="00ED75A8" w:rsidRDefault="00345474" w:rsidP="00345474">
      <w:r w:rsidRPr="00ED75A8">
        <w:t xml:space="preserve">HLV: </w:t>
      </w:r>
    </w:p>
    <w:p w14:paraId="4BC783F7" w14:textId="10A17E50" w:rsidR="00345474" w:rsidRPr="00ED75A8" w:rsidRDefault="00ED75A8" w:rsidP="009D38C4">
      <w:pPr>
        <w:pStyle w:val="Listenabsatz"/>
        <w:numPr>
          <w:ilvl w:val="0"/>
          <w:numId w:val="5"/>
        </w:numPr>
      </w:pPr>
      <w:r w:rsidRPr="00ED75A8">
        <w:t xml:space="preserve">W (dynamisch), </w:t>
      </w:r>
      <w:r w:rsidR="00345474" w:rsidRPr="00ED75A8">
        <w:t>S (teildynamisch)</w:t>
      </w:r>
      <w:r w:rsidRPr="00ED75A8">
        <w:t xml:space="preserve"> und H (fallend</w:t>
      </w:r>
      <w:r>
        <w:t>, nur FUR</w:t>
      </w:r>
      <w:r w:rsidRPr="00ED75A8">
        <w:t>)</w:t>
      </w:r>
    </w:p>
    <w:p w14:paraId="7669210B" w14:textId="17D63AFB" w:rsidR="008F671C" w:rsidRPr="00ED75A8" w:rsidRDefault="008F671C" w:rsidP="009D38C4">
      <w:pPr>
        <w:pStyle w:val="Listenabsatz"/>
        <w:numPr>
          <w:ilvl w:val="0"/>
          <w:numId w:val="5"/>
        </w:numPr>
      </w:pPr>
      <w:r w:rsidRPr="00ED75A8">
        <w:t xml:space="preserve">Falls keine Wahl getroffen: </w:t>
      </w:r>
      <w:r w:rsidR="00ED75A8" w:rsidRPr="00ED75A8">
        <w:t>S</w:t>
      </w:r>
    </w:p>
    <w:p w14:paraId="456C4A8C" w14:textId="77777777" w:rsidR="000736B2" w:rsidRPr="008C3BD3" w:rsidRDefault="000736B2" w:rsidP="000736B2">
      <w:pPr>
        <w:pStyle w:val="Listenabsatz"/>
        <w:rPr>
          <w:highlight w:val="yellow"/>
        </w:rPr>
      </w:pPr>
    </w:p>
    <w:p w14:paraId="60A29717" w14:textId="77777777" w:rsidR="000736B2" w:rsidRPr="00F145C6" w:rsidRDefault="00477795" w:rsidP="00345474">
      <w:r w:rsidRPr="00F145C6">
        <w:t xml:space="preserve">NL: </w:t>
      </w:r>
    </w:p>
    <w:p w14:paraId="543EEEBC" w14:textId="70A24B12" w:rsidR="00477795" w:rsidRPr="00F145C6" w:rsidRDefault="00477795" w:rsidP="009D38C4">
      <w:pPr>
        <w:pStyle w:val="Listenabsatz"/>
        <w:numPr>
          <w:ilvl w:val="0"/>
          <w:numId w:val="5"/>
        </w:numPr>
      </w:pPr>
      <w:r w:rsidRPr="00F145C6">
        <w:t>Volldynamisch und Teildynamisch</w:t>
      </w:r>
    </w:p>
    <w:p w14:paraId="09EAB986" w14:textId="0CDC0E64" w:rsidR="008F671C" w:rsidRPr="00F145C6" w:rsidRDefault="008F671C" w:rsidP="009D38C4">
      <w:pPr>
        <w:pStyle w:val="Listenabsatz"/>
        <w:numPr>
          <w:ilvl w:val="0"/>
          <w:numId w:val="5"/>
        </w:numPr>
      </w:pPr>
      <w:r w:rsidRPr="00F145C6">
        <w:t>Falls keine Wahl getroffen: volldynamisch</w:t>
      </w:r>
    </w:p>
    <w:p w14:paraId="6674A6E3" w14:textId="77777777" w:rsidR="000736B2" w:rsidRPr="00F145C6" w:rsidRDefault="000736B2" w:rsidP="000736B2">
      <w:pPr>
        <w:pStyle w:val="Listenabsatz"/>
      </w:pPr>
    </w:p>
    <w:p w14:paraId="6489D2C6" w14:textId="77777777" w:rsidR="00D659C3" w:rsidRPr="00D659C3" w:rsidRDefault="00391858" w:rsidP="00D659C3">
      <w:r w:rsidRPr="00D659C3">
        <w:t xml:space="preserve">PBL: </w:t>
      </w:r>
    </w:p>
    <w:p w14:paraId="1667D2FE" w14:textId="77777777" w:rsidR="00D659C3" w:rsidRPr="006D0C83" w:rsidRDefault="00D659C3" w:rsidP="00D659C3">
      <w:pPr>
        <w:pStyle w:val="Listenabsatz"/>
        <w:numPr>
          <w:ilvl w:val="0"/>
          <w:numId w:val="5"/>
        </w:numPr>
      </w:pPr>
      <w:r>
        <w:t>Nur Teildynamik</w:t>
      </w:r>
    </w:p>
    <w:p w14:paraId="091A1416" w14:textId="5F769D9F" w:rsidR="000736B2" w:rsidRPr="008C3BD3" w:rsidRDefault="000736B2" w:rsidP="00D659C3">
      <w:pPr>
        <w:rPr>
          <w:highlight w:val="yellow"/>
        </w:rPr>
      </w:pPr>
    </w:p>
    <w:p w14:paraId="342CF90A" w14:textId="21BEAE94" w:rsidR="000736B2" w:rsidRPr="00D659C3" w:rsidRDefault="003138C1" w:rsidP="000736B2">
      <w:r w:rsidRPr="00D659C3">
        <w:t xml:space="preserve">TAL: </w:t>
      </w:r>
    </w:p>
    <w:p w14:paraId="2BD97422" w14:textId="4726E5D4" w:rsidR="000736B2" w:rsidRPr="006D0C83" w:rsidRDefault="00D659C3" w:rsidP="00D659C3">
      <w:pPr>
        <w:pStyle w:val="Listenabsatz"/>
        <w:numPr>
          <w:ilvl w:val="0"/>
          <w:numId w:val="5"/>
        </w:numPr>
      </w:pPr>
      <w:r>
        <w:t>Nur Teildynamik</w:t>
      </w:r>
    </w:p>
    <w:p w14:paraId="186D57A7" w14:textId="35C854D8" w:rsidR="00345474" w:rsidRDefault="00345474" w:rsidP="00345474">
      <w:pPr>
        <w:pStyle w:val="berschrift4"/>
      </w:pPr>
      <w:r w:rsidRPr="00BC48AF">
        <w:t>Empfehlung</w:t>
      </w:r>
    </w:p>
    <w:p w14:paraId="02306BDC" w14:textId="161F5E2A" w:rsidR="003D28A2" w:rsidRDefault="003D28A2" w:rsidP="003D28A2">
      <w:pPr>
        <w:pStyle w:val="Listenabsatz"/>
        <w:numPr>
          <w:ilvl w:val="0"/>
          <w:numId w:val="69"/>
        </w:numPr>
      </w:pPr>
      <w:r>
        <w:t>Orientiert sich an Festlegung für Rentenbezug</w:t>
      </w:r>
    </w:p>
    <w:p w14:paraId="69B06CA7" w14:textId="6712D102" w:rsidR="00B12CF8" w:rsidRPr="003D28A2" w:rsidRDefault="00B12CF8" w:rsidP="003D28A2">
      <w:pPr>
        <w:pStyle w:val="Listenabsatz"/>
        <w:numPr>
          <w:ilvl w:val="0"/>
          <w:numId w:val="69"/>
        </w:numPr>
      </w:pPr>
      <w:r>
        <w:t>Standardbelegung KS</w:t>
      </w:r>
    </w:p>
    <w:p w14:paraId="4D6E50FA" w14:textId="60562C70" w:rsidR="00C57362" w:rsidRDefault="00345474" w:rsidP="00C57362">
      <w:pPr>
        <w:pStyle w:val="berschrift4"/>
        <w:rPr>
          <w:ins w:id="207" w:author="Wrede, Dominic" w:date="2017-11-30T12:13:00Z"/>
        </w:rPr>
      </w:pPr>
      <w:r w:rsidRPr="00B247B6">
        <w:t>Abstimmung mit F1 der Mathematik</w:t>
      </w:r>
      <w:ins w:id="208" w:author="Wrede, Dominic" w:date="2017-11-30T12:13:00Z">
        <w:r w:rsidR="00C57362">
          <w:t xml:space="preserve"> (10.11.2017)</w:t>
        </w:r>
      </w:ins>
    </w:p>
    <w:p w14:paraId="64F3A2CC" w14:textId="790B0A8A" w:rsidR="00C57362" w:rsidRPr="00C57362" w:rsidRDefault="00C57362">
      <w:pPr>
        <w:pPrChange w:id="209" w:author="Wrede, Dominic" w:date="2017-11-30T12:13:00Z">
          <w:pPr>
            <w:pStyle w:val="berschrift4"/>
          </w:pPr>
        </w:pPrChange>
      </w:pPr>
      <w:ins w:id="210" w:author="Wrede, Dominic" w:date="2017-11-30T12:14:00Z">
        <w:r>
          <w:t xml:space="preserve">Für die PBL: </w:t>
        </w:r>
        <w:r w:rsidRPr="00C57362">
          <w:t>Standardmäßig soll zu Vertragsbeginn die Teildynamik vereinbart sein. Zu Re</w:t>
        </w:r>
        <w:r w:rsidRPr="00C57362">
          <w:t>n</w:t>
        </w:r>
        <w:r w:rsidRPr="00C57362">
          <w:t>tenbeginn soll die Möglichkeit zum Wechsel der Verrentungsform in eine volldynamische Rente vorgesehen werden (Schriftgut, Technik).</w:t>
        </w:r>
        <w:r>
          <w:t xml:space="preserve"> </w:t>
        </w:r>
        <w:r w:rsidRPr="00C57362">
          <w:t>Es soll lediglich jene Gesamtrente ausg</w:t>
        </w:r>
        <w:r w:rsidRPr="00C57362">
          <w:t>e</w:t>
        </w:r>
        <w:r w:rsidRPr="00C57362">
          <w:t>wiesen werden, welche der Kunde vereinbart hat bzw. welche zu Vertragsbeginn festgelegt ist.</w:t>
        </w:r>
      </w:ins>
    </w:p>
    <w:p w14:paraId="7B8D3570" w14:textId="77777777" w:rsidR="00345474" w:rsidRPr="00B247B6" w:rsidRDefault="00345474" w:rsidP="00345474">
      <w:pPr>
        <w:pStyle w:val="berschrift4"/>
      </w:pPr>
      <w:r w:rsidRPr="00B247B6">
        <w:lastRenderedPageBreak/>
        <w:t>Abstimmung mit Produkttechnik</w:t>
      </w:r>
    </w:p>
    <w:p w14:paraId="7348077D" w14:textId="77777777" w:rsidR="00345474" w:rsidRDefault="00345474" w:rsidP="00345474">
      <w:pPr>
        <w:pStyle w:val="berschrift4"/>
        <w:rPr>
          <w:ins w:id="211" w:author="Wrede, Dominic" w:date="2017-11-30T12:11:00Z"/>
        </w:rPr>
      </w:pPr>
      <w:r w:rsidRPr="00B247B6">
        <w:t>Entscheidung</w:t>
      </w:r>
    </w:p>
    <w:p w14:paraId="6AC8BAE2" w14:textId="77777777" w:rsidR="00C57362" w:rsidRPr="00C57362" w:rsidRDefault="00C57362">
      <w:pPr>
        <w:pPrChange w:id="212" w:author="Wrede, Dominic" w:date="2017-11-30T12:11:00Z">
          <w:pPr>
            <w:pStyle w:val="berschrift4"/>
          </w:pPr>
        </w:pPrChange>
      </w:pPr>
    </w:p>
    <w:p w14:paraId="2D5445B7" w14:textId="77777777" w:rsidR="00345474" w:rsidRDefault="00345474" w:rsidP="00345474">
      <w:pPr>
        <w:pStyle w:val="berschrift4"/>
      </w:pPr>
      <w:r w:rsidRPr="00B247B6">
        <w:t>Folgearbeiten</w:t>
      </w:r>
    </w:p>
    <w:p w14:paraId="6DF69DEB" w14:textId="77777777" w:rsidR="00345474" w:rsidRDefault="00345474" w:rsidP="00D36004"/>
    <w:p w14:paraId="641F5B07" w14:textId="77777777" w:rsidR="00D36004" w:rsidRPr="00E532E5" w:rsidRDefault="00D36004" w:rsidP="00D36004">
      <w:pPr>
        <w:pStyle w:val="berschrift3"/>
      </w:pPr>
      <w:bookmarkStart w:id="213" w:name="_Toc496794410"/>
      <w:r w:rsidRPr="00E532E5">
        <w:t>Garantierte Rentensteigerung im Rentenbezug</w:t>
      </w:r>
      <w:bookmarkEnd w:id="213"/>
    </w:p>
    <w:p w14:paraId="58D490F4" w14:textId="77777777" w:rsidR="00345474" w:rsidRDefault="00345474" w:rsidP="00345474">
      <w:pPr>
        <w:pStyle w:val="berschrift4"/>
      </w:pPr>
      <w:r>
        <w:t>Aktueller Stand</w:t>
      </w:r>
    </w:p>
    <w:p w14:paraId="614F6777" w14:textId="0EE19F33" w:rsidR="00345474" w:rsidRDefault="00E45B65" w:rsidP="00345474">
      <w:r w:rsidRPr="005443D5">
        <w:t>HLV,</w:t>
      </w:r>
      <w:r w:rsidRPr="00E45B65">
        <w:t xml:space="preserve"> </w:t>
      </w:r>
      <w:r w:rsidR="00345474" w:rsidRPr="00E45B65">
        <w:t>NL</w:t>
      </w:r>
      <w:r w:rsidR="00614FE3" w:rsidRPr="00E45B65">
        <w:t xml:space="preserve">, </w:t>
      </w:r>
      <w:r w:rsidR="00614FE3" w:rsidRPr="00D0785E">
        <w:t>PBL</w:t>
      </w:r>
      <w:r w:rsidR="00614FE3" w:rsidRPr="00813BB0">
        <w:t>, TAL</w:t>
      </w:r>
      <w:r w:rsidR="00345474" w:rsidRPr="00813BB0">
        <w:t>: Nicht</w:t>
      </w:r>
      <w:r w:rsidR="00345474" w:rsidRPr="00D0785E">
        <w:t xml:space="preserve"> vorhanden</w:t>
      </w:r>
    </w:p>
    <w:p w14:paraId="6DC9C052" w14:textId="77777777" w:rsidR="00345474" w:rsidRDefault="00345474" w:rsidP="00345474">
      <w:pPr>
        <w:pStyle w:val="berschrift4"/>
      </w:pPr>
      <w:r w:rsidRPr="00BC48AF">
        <w:t>Empfehlung</w:t>
      </w:r>
    </w:p>
    <w:p w14:paraId="1C9F06A1" w14:textId="4AC8605C" w:rsidR="00F145C6" w:rsidRPr="00F145C6" w:rsidRDefault="00F145C6" w:rsidP="00F145C6">
      <w:pPr>
        <w:pStyle w:val="Listenabsatz"/>
        <w:numPr>
          <w:ilvl w:val="0"/>
          <w:numId w:val="6"/>
        </w:numPr>
      </w:pPr>
      <w:r>
        <w:t>Nicht möglich</w:t>
      </w:r>
    </w:p>
    <w:p w14:paraId="6FE40844" w14:textId="598FDF5A" w:rsidR="00345474" w:rsidRDefault="00345474" w:rsidP="00345474">
      <w:pPr>
        <w:pStyle w:val="berschrift4"/>
      </w:pPr>
      <w:r w:rsidRPr="00B247B6">
        <w:t>Abstimmung mit F1 der Mathematik</w:t>
      </w:r>
      <w:r w:rsidR="000E4307">
        <w:t xml:space="preserve"> (24.05.2017)</w:t>
      </w:r>
    </w:p>
    <w:p w14:paraId="76E21015" w14:textId="4D5A7BCF" w:rsidR="000E4307" w:rsidRPr="000E4307" w:rsidRDefault="000E4307" w:rsidP="000E4307">
      <w:pPr>
        <w:pStyle w:val="Listenabsatz"/>
        <w:numPr>
          <w:ilvl w:val="0"/>
          <w:numId w:val="6"/>
        </w:numPr>
      </w:pPr>
      <w:r>
        <w:t>Der Empfehlung wird gefolgt.</w:t>
      </w:r>
    </w:p>
    <w:p w14:paraId="1A1E09EC" w14:textId="77777777" w:rsidR="00345474" w:rsidRPr="00B247B6" w:rsidRDefault="00345474" w:rsidP="00345474">
      <w:pPr>
        <w:pStyle w:val="berschrift4"/>
      </w:pPr>
      <w:r w:rsidRPr="00B247B6">
        <w:t>Abstimmung mit Produkttechnik</w:t>
      </w:r>
    </w:p>
    <w:p w14:paraId="0D6F67E6" w14:textId="77777777" w:rsidR="00345474" w:rsidRPr="00B247B6" w:rsidRDefault="00345474" w:rsidP="00345474">
      <w:pPr>
        <w:pStyle w:val="berschrift4"/>
      </w:pPr>
      <w:r w:rsidRPr="00B247B6">
        <w:t>Entscheidung</w:t>
      </w:r>
    </w:p>
    <w:p w14:paraId="05F188C6" w14:textId="77777777" w:rsidR="00345474" w:rsidRDefault="00345474" w:rsidP="00345474">
      <w:pPr>
        <w:pStyle w:val="berschrift4"/>
      </w:pPr>
      <w:r w:rsidRPr="00B247B6">
        <w:t>Folgearbeiten</w:t>
      </w:r>
    </w:p>
    <w:p w14:paraId="1E18B979" w14:textId="77777777" w:rsidR="00345474" w:rsidRDefault="00345474" w:rsidP="00345474"/>
    <w:p w14:paraId="1CB24B6F" w14:textId="77777777" w:rsidR="00345474" w:rsidRPr="006D0C83" w:rsidRDefault="00345474" w:rsidP="00D36004"/>
    <w:p w14:paraId="486D5E81" w14:textId="4E4C11C1" w:rsidR="00361BFC" w:rsidRPr="00B06875" w:rsidRDefault="00361BFC" w:rsidP="00024238">
      <w:pPr>
        <w:pStyle w:val="berschrift3"/>
      </w:pPr>
      <w:bookmarkStart w:id="214" w:name="_Toc496794411"/>
      <w:r w:rsidRPr="00B06875">
        <w:t>Kapitalleistungen</w:t>
      </w:r>
      <w:r w:rsidR="00F63470" w:rsidRPr="00B06875">
        <w:t>/Kapitalwahlrecht</w:t>
      </w:r>
      <w:r w:rsidRPr="00B06875">
        <w:t xml:space="preserve"> nach Rentenbeginn</w:t>
      </w:r>
      <w:bookmarkEnd w:id="214"/>
    </w:p>
    <w:p w14:paraId="457733B6" w14:textId="765C6A40" w:rsidR="00345474" w:rsidRPr="00E45B65" w:rsidRDefault="00E45B65" w:rsidP="00345474">
      <w:pPr>
        <w:pStyle w:val="berschrift4"/>
        <w:rPr>
          <w:b w:val="0"/>
        </w:rPr>
      </w:pPr>
      <w:r w:rsidRPr="00E45B65">
        <w:rPr>
          <w:b w:val="0"/>
        </w:rPr>
        <w:t>siehe Tarifplan Rentenbezug</w:t>
      </w:r>
    </w:p>
    <w:p w14:paraId="0907A6BC" w14:textId="77777777" w:rsidR="00345474" w:rsidRDefault="00345474" w:rsidP="00345474"/>
    <w:p w14:paraId="5299D443" w14:textId="45281F69" w:rsidR="00574944" w:rsidRPr="002A0ED8" w:rsidRDefault="00C60872" w:rsidP="00574944">
      <w:pPr>
        <w:pStyle w:val="berschrift3"/>
      </w:pPr>
      <w:bookmarkStart w:id="215" w:name="_Toc496794412"/>
      <w:r w:rsidRPr="002A0ED8">
        <w:t>Erhöhte Rente bei Pflegebedürftigkeit</w:t>
      </w:r>
      <w:bookmarkEnd w:id="215"/>
    </w:p>
    <w:p w14:paraId="477BDC2B" w14:textId="04257DB8" w:rsidR="00E45B65" w:rsidRPr="00E45B65" w:rsidRDefault="00E45B65" w:rsidP="00E45B65">
      <w:pPr>
        <w:pStyle w:val="berschrift4"/>
        <w:rPr>
          <w:b w:val="0"/>
        </w:rPr>
      </w:pPr>
      <w:r w:rsidRPr="00E45B65">
        <w:rPr>
          <w:b w:val="0"/>
        </w:rPr>
        <w:t>siehe Tarifplan Rentenbezug</w:t>
      </w:r>
    </w:p>
    <w:p w14:paraId="0867C0E8" w14:textId="07526B64" w:rsidR="00024238" w:rsidRPr="002A0ED8" w:rsidRDefault="00024238" w:rsidP="00024238">
      <w:pPr>
        <w:pStyle w:val="berschrift3"/>
      </w:pPr>
      <w:bookmarkStart w:id="216" w:name="_Toc496794413"/>
      <w:r w:rsidRPr="002A0ED8">
        <w:t xml:space="preserve">Einschluss einer </w:t>
      </w:r>
      <w:ins w:id="217" w:author="Wrede, Dominic" w:date="2017-10-26T11:40:00Z">
        <w:r w:rsidR="00E405C6">
          <w:t>Hinterbliebenenrente</w:t>
        </w:r>
      </w:ins>
      <w:del w:id="218" w:author="Wrede, Dominic" w:date="2017-10-26T11:40:00Z">
        <w:r w:rsidRPr="002A0ED8" w:rsidDel="00E405C6">
          <w:delText>Überlebensrente</w:delText>
        </w:r>
      </w:del>
      <w:r w:rsidRPr="002A0ED8">
        <w:t xml:space="preserve"> zum Rentenbeginn</w:t>
      </w:r>
      <w:bookmarkEnd w:id="216"/>
    </w:p>
    <w:p w14:paraId="454F619A" w14:textId="77777777" w:rsidR="00340400" w:rsidRDefault="00340400" w:rsidP="00340400">
      <w:pPr>
        <w:pStyle w:val="berschrift4"/>
      </w:pPr>
      <w:r>
        <w:t>A</w:t>
      </w:r>
      <w:r w:rsidRPr="00177E07">
        <w:t>ktueller</w:t>
      </w:r>
      <w:r>
        <w:t xml:space="preserve"> Stand</w:t>
      </w:r>
    </w:p>
    <w:p w14:paraId="33ECACB1" w14:textId="7FEE93BF" w:rsidR="00C60872" w:rsidRPr="005443D5" w:rsidRDefault="00AA5189" w:rsidP="00C60872">
      <w:r w:rsidRPr="005443D5">
        <w:t>HLV:</w:t>
      </w:r>
      <w:ins w:id="219" w:author="Wrede, Dominic" w:date="2017-10-26T11:40:00Z">
        <w:r w:rsidR="00E405C6">
          <w:t xml:space="preserve"> (hier Überlebensrente)</w:t>
        </w:r>
      </w:ins>
    </w:p>
    <w:p w14:paraId="1F7D1B10" w14:textId="1EB36E80" w:rsidR="00AA5189" w:rsidRPr="005443D5" w:rsidRDefault="00AA5189" w:rsidP="009D38C4">
      <w:pPr>
        <w:pStyle w:val="Listenabsatz"/>
        <w:numPr>
          <w:ilvl w:val="0"/>
          <w:numId w:val="5"/>
        </w:numPr>
      </w:pPr>
      <w:r w:rsidRPr="005443D5">
        <w:t>Auf Antrag des VN</w:t>
      </w:r>
      <w:r w:rsidR="00340400" w:rsidRPr="005443D5">
        <w:t xml:space="preserve"> (Frist: im letzten Jahr der </w:t>
      </w:r>
      <w:proofErr w:type="spellStart"/>
      <w:r w:rsidR="00340400" w:rsidRPr="005443D5">
        <w:t>Aufschubzeit</w:t>
      </w:r>
      <w:proofErr w:type="spellEnd"/>
      <w:r w:rsidR="00340400" w:rsidRPr="005443D5">
        <w:t xml:space="preserve"> bis einen Monat vor Re</w:t>
      </w:r>
      <w:r w:rsidR="00340400" w:rsidRPr="005443D5">
        <w:t>n</w:t>
      </w:r>
      <w:r w:rsidR="00340400" w:rsidRPr="005443D5">
        <w:t>tenbeginn)</w:t>
      </w:r>
      <w:r w:rsidRPr="005443D5">
        <w:t xml:space="preserve">, </w:t>
      </w:r>
    </w:p>
    <w:p w14:paraId="6867B112" w14:textId="77777777" w:rsidR="00AA5189" w:rsidRPr="005443D5" w:rsidRDefault="00AA5189" w:rsidP="009D38C4">
      <w:pPr>
        <w:pStyle w:val="Listenabsatz"/>
        <w:numPr>
          <w:ilvl w:val="0"/>
          <w:numId w:val="5"/>
        </w:numPr>
      </w:pPr>
      <w:r w:rsidRPr="005443D5">
        <w:t xml:space="preserve">ohne Gesundheitsprüfung, </w:t>
      </w:r>
    </w:p>
    <w:p w14:paraId="44406A16" w14:textId="6D00E969" w:rsidR="00AA5189" w:rsidRPr="005443D5" w:rsidRDefault="00AA5189" w:rsidP="009D38C4">
      <w:pPr>
        <w:pStyle w:val="Listenabsatz"/>
        <w:numPr>
          <w:ilvl w:val="0"/>
          <w:numId w:val="5"/>
        </w:numPr>
      </w:pPr>
      <w:r w:rsidRPr="005443D5">
        <w:t xml:space="preserve">individuelle Anwartschaft auf eine lebenslänglich zahlbare </w:t>
      </w:r>
      <w:proofErr w:type="spellStart"/>
      <w:r w:rsidRPr="005443D5">
        <w:t>ÜRente</w:t>
      </w:r>
      <w:proofErr w:type="spellEnd"/>
      <w:r w:rsidRPr="005443D5">
        <w:t xml:space="preserve"> für eine mitvers</w:t>
      </w:r>
      <w:r w:rsidRPr="005443D5">
        <w:t>i</w:t>
      </w:r>
      <w:r w:rsidRPr="005443D5">
        <w:t>cherte Person ab Altersrentenbeginn</w:t>
      </w:r>
    </w:p>
    <w:p w14:paraId="64A2E7DC" w14:textId="760ADF5E" w:rsidR="00340400" w:rsidRPr="005443D5" w:rsidRDefault="005443D5" w:rsidP="009D38C4">
      <w:pPr>
        <w:pStyle w:val="Listenabsatz"/>
        <w:numPr>
          <w:ilvl w:val="0"/>
          <w:numId w:val="5"/>
        </w:numPr>
      </w:pPr>
      <w:r w:rsidRPr="005443D5">
        <w:t xml:space="preserve">Fakultativer Wegfall der RGZ bei Einschluss einer </w:t>
      </w:r>
      <w:proofErr w:type="spellStart"/>
      <w:r w:rsidRPr="005443D5">
        <w:t>ÜRente</w:t>
      </w:r>
      <w:proofErr w:type="spellEnd"/>
    </w:p>
    <w:p w14:paraId="379E9207" w14:textId="43FBC85D" w:rsidR="00340400" w:rsidRPr="005443D5" w:rsidRDefault="00340400" w:rsidP="009D38C4">
      <w:pPr>
        <w:pStyle w:val="Listenabsatz"/>
        <w:numPr>
          <w:ilvl w:val="0"/>
          <w:numId w:val="5"/>
        </w:numPr>
      </w:pPr>
      <w:r w:rsidRPr="005443D5">
        <w:t>Kalkulation mit zum Rentenbeginn gültigen Kalkulationsgrundlagen</w:t>
      </w:r>
    </w:p>
    <w:p w14:paraId="2399B569" w14:textId="0BBB2D67" w:rsidR="00BF269A" w:rsidRPr="008C3BD3" w:rsidRDefault="00BF269A" w:rsidP="005443D5">
      <w:pPr>
        <w:pStyle w:val="Listenabsatz"/>
        <w:rPr>
          <w:highlight w:val="yellow"/>
        </w:rPr>
      </w:pPr>
    </w:p>
    <w:p w14:paraId="65047431" w14:textId="77777777" w:rsidR="00767A2C" w:rsidRPr="008C3BD3" w:rsidRDefault="00767A2C" w:rsidP="00767A2C">
      <w:pPr>
        <w:rPr>
          <w:highlight w:val="yellow"/>
        </w:rPr>
      </w:pPr>
    </w:p>
    <w:p w14:paraId="5AB980C4" w14:textId="6F17549C" w:rsidR="00767A2C" w:rsidRPr="00E45B65" w:rsidRDefault="00767A2C" w:rsidP="00767A2C">
      <w:r w:rsidRPr="00E45B65">
        <w:t>NL/PBL/TAL:</w:t>
      </w:r>
    </w:p>
    <w:p w14:paraId="198DC6FB" w14:textId="023B2843" w:rsidR="00767A2C" w:rsidRPr="00E45B65" w:rsidRDefault="00767A2C" w:rsidP="00767A2C">
      <w:r w:rsidRPr="00E45B65">
        <w:t>Entfällt.</w:t>
      </w:r>
    </w:p>
    <w:p w14:paraId="0E260E6F" w14:textId="77777777" w:rsidR="00767A2C" w:rsidRPr="003D28A2" w:rsidRDefault="00767A2C" w:rsidP="00767A2C">
      <w:pPr>
        <w:pStyle w:val="berschrift4"/>
      </w:pPr>
      <w:r w:rsidRPr="003D28A2">
        <w:lastRenderedPageBreak/>
        <w:t>Empfehlung</w:t>
      </w:r>
    </w:p>
    <w:p w14:paraId="4D3C154B" w14:textId="74BD1B6E" w:rsidR="00D42A4B" w:rsidRPr="00E405C6" w:rsidRDefault="00D42A4B" w:rsidP="009D38C4">
      <w:pPr>
        <w:pStyle w:val="Listenabsatz"/>
        <w:numPr>
          <w:ilvl w:val="0"/>
          <w:numId w:val="5"/>
        </w:numPr>
      </w:pPr>
      <w:r w:rsidRPr="00E405C6">
        <w:t>Option des Einschlusses weiterhin möglich (HLV).</w:t>
      </w:r>
    </w:p>
    <w:p w14:paraId="355A035A" w14:textId="1F7DD6CC" w:rsidR="00D42A4B" w:rsidRPr="003D28A2" w:rsidRDefault="00D42A4B" w:rsidP="009D38C4">
      <w:pPr>
        <w:pStyle w:val="Listenabsatz"/>
        <w:numPr>
          <w:ilvl w:val="0"/>
          <w:numId w:val="5"/>
        </w:numPr>
      </w:pPr>
      <w:del w:id="220" w:author="Wrede, Dominic" w:date="2017-10-26T11:42:00Z">
        <w:r w:rsidRPr="003D28A2" w:rsidDel="00E405C6">
          <w:delText>Hat Auswirkungen auf den Rentenbezug und muss da noch behandelt werden</w:delText>
        </w:r>
      </w:del>
      <w:ins w:id="221" w:author="Wrede, Dominic" w:date="2017-10-26T11:42:00Z">
        <w:r w:rsidR="00E405C6">
          <w:t>Thema für den Rentenbezug</w:t>
        </w:r>
      </w:ins>
      <w:r w:rsidRPr="003D28A2">
        <w:t>.</w:t>
      </w:r>
    </w:p>
    <w:p w14:paraId="38596BE2" w14:textId="77777777" w:rsidR="00767A2C" w:rsidRPr="00B247B6" w:rsidRDefault="00767A2C" w:rsidP="00767A2C">
      <w:pPr>
        <w:pStyle w:val="berschrift4"/>
      </w:pPr>
      <w:r w:rsidRPr="00B247B6">
        <w:t>Abstimmung mit F1 der Mathematik</w:t>
      </w:r>
    </w:p>
    <w:p w14:paraId="7E59621D" w14:textId="77777777" w:rsidR="00340400" w:rsidRDefault="00340400" w:rsidP="00340400">
      <w:pPr>
        <w:pStyle w:val="berschrift4"/>
      </w:pPr>
      <w:r>
        <w:t>Abstimmung mit Produkttechnik</w:t>
      </w:r>
    </w:p>
    <w:p w14:paraId="4615F61C" w14:textId="77777777" w:rsidR="00340400" w:rsidRDefault="00340400" w:rsidP="00340400">
      <w:pPr>
        <w:pStyle w:val="berschrift4"/>
      </w:pPr>
      <w:r>
        <w:t>Entscheidung</w:t>
      </w:r>
    </w:p>
    <w:p w14:paraId="538F6883" w14:textId="77777777" w:rsidR="00340400" w:rsidRPr="00D4268C" w:rsidRDefault="00340400" w:rsidP="00340400">
      <w:pPr>
        <w:pStyle w:val="berschrift4"/>
      </w:pPr>
      <w:r>
        <w:t>Folgearbeiten</w:t>
      </w:r>
    </w:p>
    <w:p w14:paraId="7FA78EEF" w14:textId="66C2A91F" w:rsidR="00E53B8E" w:rsidRPr="00E45B65" w:rsidRDefault="00A6690B" w:rsidP="00E53B8E">
      <w:pPr>
        <w:pStyle w:val="berschrift3"/>
      </w:pPr>
      <w:bookmarkStart w:id="222" w:name="_Toc496794414"/>
      <w:r w:rsidRPr="00E45B65">
        <w:t>Kapital-Management</w:t>
      </w:r>
      <w:bookmarkEnd w:id="222"/>
    </w:p>
    <w:p w14:paraId="39743EF7" w14:textId="77777777" w:rsidR="00D8293A" w:rsidRPr="00E45B65" w:rsidRDefault="00D8293A" w:rsidP="00D8293A">
      <w:pPr>
        <w:pStyle w:val="berschrift4"/>
      </w:pPr>
      <w:r w:rsidRPr="00E45B65">
        <w:t>Aktueller Stand</w:t>
      </w:r>
    </w:p>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D8293A" w:rsidRPr="00796A61" w14:paraId="1CDBB99F" w14:textId="77777777" w:rsidTr="00FD69C9">
        <w:tc>
          <w:tcPr>
            <w:tcW w:w="1127" w:type="pct"/>
            <w:vAlign w:val="center"/>
          </w:tcPr>
          <w:p w14:paraId="5E2AFAE6" w14:textId="3C829F9D" w:rsidR="00D8293A" w:rsidRPr="003116BA" w:rsidRDefault="00D8293A" w:rsidP="00FD69C9">
            <w:pPr>
              <w:rPr>
                <w:b/>
              </w:rPr>
            </w:pPr>
          </w:p>
        </w:tc>
        <w:tc>
          <w:tcPr>
            <w:tcW w:w="774" w:type="pct"/>
            <w:shd w:val="clear" w:color="auto" w:fill="808080" w:themeFill="background1" w:themeFillShade="80"/>
            <w:vAlign w:val="center"/>
          </w:tcPr>
          <w:p w14:paraId="31E82A83" w14:textId="77777777" w:rsidR="00D8293A" w:rsidRPr="00654F35" w:rsidRDefault="00D8293A" w:rsidP="00FD69C9">
            <w:pPr>
              <w:jc w:val="center"/>
              <w:rPr>
                <w:b/>
              </w:rPr>
            </w:pPr>
            <w:r w:rsidRPr="00654F35">
              <w:rPr>
                <w:b/>
              </w:rPr>
              <w:t>TD</w:t>
            </w:r>
          </w:p>
        </w:tc>
        <w:tc>
          <w:tcPr>
            <w:tcW w:w="775" w:type="pct"/>
            <w:shd w:val="clear" w:color="auto" w:fill="00B050"/>
            <w:vAlign w:val="center"/>
          </w:tcPr>
          <w:p w14:paraId="32B3BF14" w14:textId="77777777" w:rsidR="00D8293A" w:rsidRPr="00796A61" w:rsidRDefault="00D8293A" w:rsidP="00FD69C9">
            <w:pPr>
              <w:jc w:val="center"/>
              <w:rPr>
                <w:b/>
              </w:rPr>
            </w:pPr>
            <w:r>
              <w:rPr>
                <w:b/>
              </w:rPr>
              <w:t>HLV</w:t>
            </w:r>
          </w:p>
        </w:tc>
        <w:tc>
          <w:tcPr>
            <w:tcW w:w="775" w:type="pct"/>
            <w:shd w:val="clear" w:color="auto" w:fill="FF0000"/>
            <w:vAlign w:val="center"/>
          </w:tcPr>
          <w:p w14:paraId="34B633CA" w14:textId="77777777" w:rsidR="00D8293A" w:rsidRPr="00796A61" w:rsidRDefault="00D8293A" w:rsidP="00FD69C9">
            <w:pPr>
              <w:jc w:val="center"/>
              <w:rPr>
                <w:b/>
              </w:rPr>
            </w:pPr>
            <w:r>
              <w:rPr>
                <w:b/>
              </w:rPr>
              <w:t>NL</w:t>
            </w:r>
          </w:p>
        </w:tc>
        <w:tc>
          <w:tcPr>
            <w:tcW w:w="775" w:type="pct"/>
            <w:shd w:val="clear" w:color="auto" w:fill="FFFF00"/>
            <w:vAlign w:val="center"/>
          </w:tcPr>
          <w:p w14:paraId="4CED97D6" w14:textId="77777777" w:rsidR="00D8293A" w:rsidRPr="00796A61" w:rsidRDefault="00D8293A" w:rsidP="00FD69C9">
            <w:pPr>
              <w:jc w:val="center"/>
              <w:rPr>
                <w:b/>
              </w:rPr>
            </w:pPr>
            <w:r>
              <w:rPr>
                <w:b/>
              </w:rPr>
              <w:t>PBL</w:t>
            </w:r>
          </w:p>
        </w:tc>
        <w:tc>
          <w:tcPr>
            <w:tcW w:w="774" w:type="pct"/>
            <w:shd w:val="clear" w:color="auto" w:fill="0070C0"/>
            <w:vAlign w:val="center"/>
          </w:tcPr>
          <w:p w14:paraId="51E6C335" w14:textId="77777777" w:rsidR="00D8293A" w:rsidRPr="00796A61" w:rsidRDefault="00D8293A" w:rsidP="00FD69C9">
            <w:pPr>
              <w:jc w:val="center"/>
              <w:rPr>
                <w:b/>
              </w:rPr>
            </w:pPr>
            <w:r w:rsidRPr="00796A61">
              <w:rPr>
                <w:b/>
              </w:rPr>
              <w:t>TAL</w:t>
            </w:r>
          </w:p>
        </w:tc>
      </w:tr>
      <w:tr w:rsidR="00D8293A" w:rsidRPr="005A7D12" w14:paraId="7433FB4D" w14:textId="77777777" w:rsidTr="00FD69C9">
        <w:tc>
          <w:tcPr>
            <w:tcW w:w="1127" w:type="pct"/>
            <w:vAlign w:val="center"/>
          </w:tcPr>
          <w:p w14:paraId="346CDBC9" w14:textId="06CF5B61" w:rsidR="00D8293A" w:rsidRPr="00D8293A" w:rsidRDefault="00D8293A" w:rsidP="00FD69C9">
            <w:r w:rsidRPr="00D8293A">
              <w:t>Anlaufmanag</w:t>
            </w:r>
            <w:r w:rsidRPr="00D8293A">
              <w:t>e</w:t>
            </w:r>
            <w:r w:rsidRPr="00D8293A">
              <w:t>ment</w:t>
            </w:r>
          </w:p>
        </w:tc>
        <w:tc>
          <w:tcPr>
            <w:tcW w:w="774" w:type="pct"/>
            <w:shd w:val="clear" w:color="auto" w:fill="D9D9D9" w:themeFill="background1" w:themeFillShade="D9"/>
            <w:vAlign w:val="center"/>
          </w:tcPr>
          <w:p w14:paraId="4F386B63" w14:textId="4C6C3105" w:rsidR="00D8293A" w:rsidRPr="003D364E" w:rsidRDefault="003D28A2" w:rsidP="00FD69C9">
            <w:pPr>
              <w:jc w:val="center"/>
              <w:rPr>
                <w:b/>
                <w:sz w:val="20"/>
                <w:szCs w:val="20"/>
              </w:rPr>
            </w:pPr>
            <w:r>
              <w:rPr>
                <w:b/>
                <w:sz w:val="20"/>
                <w:szCs w:val="20"/>
              </w:rPr>
              <w:t>X</w:t>
            </w:r>
          </w:p>
        </w:tc>
        <w:tc>
          <w:tcPr>
            <w:tcW w:w="775" w:type="pct"/>
            <w:shd w:val="clear" w:color="auto" w:fill="EAF1DD" w:themeFill="accent3" w:themeFillTint="33"/>
            <w:vAlign w:val="center"/>
          </w:tcPr>
          <w:p w14:paraId="427C85BD" w14:textId="1F435228" w:rsidR="00D8293A" w:rsidRPr="0046645F" w:rsidRDefault="0046645F" w:rsidP="00FD69C9">
            <w:pPr>
              <w:jc w:val="center"/>
              <w:rPr>
                <w:sz w:val="20"/>
                <w:szCs w:val="20"/>
              </w:rPr>
            </w:pPr>
            <w:r w:rsidRPr="0046645F">
              <w:rPr>
                <w:sz w:val="20"/>
                <w:szCs w:val="20"/>
              </w:rPr>
              <w:t>X</w:t>
            </w:r>
            <w:r w:rsidRPr="0046645F">
              <w:rPr>
                <w:sz w:val="20"/>
                <w:szCs w:val="20"/>
                <w:vertAlign w:val="superscript"/>
              </w:rPr>
              <w:t>1)</w:t>
            </w:r>
          </w:p>
        </w:tc>
        <w:tc>
          <w:tcPr>
            <w:tcW w:w="775" w:type="pct"/>
            <w:shd w:val="clear" w:color="auto" w:fill="F2DBDB" w:themeFill="accent2" w:themeFillTint="33"/>
            <w:vAlign w:val="center"/>
          </w:tcPr>
          <w:p w14:paraId="3E237628" w14:textId="4BA1C6CF" w:rsidR="00D8293A" w:rsidRPr="005A7D12" w:rsidRDefault="00D8293A" w:rsidP="00FD69C9">
            <w:pPr>
              <w:jc w:val="center"/>
              <w:rPr>
                <w:b/>
                <w:sz w:val="20"/>
                <w:szCs w:val="20"/>
              </w:rPr>
            </w:pPr>
            <w:r>
              <w:rPr>
                <w:b/>
                <w:sz w:val="20"/>
                <w:szCs w:val="20"/>
              </w:rPr>
              <w:t>X</w:t>
            </w:r>
          </w:p>
        </w:tc>
        <w:tc>
          <w:tcPr>
            <w:tcW w:w="775" w:type="pct"/>
            <w:shd w:val="clear" w:color="auto" w:fill="FFFFCC"/>
            <w:vAlign w:val="center"/>
          </w:tcPr>
          <w:p w14:paraId="7178B5D8" w14:textId="178FA584" w:rsidR="00D8293A" w:rsidRPr="005A7D12" w:rsidRDefault="00EA507D" w:rsidP="00FD69C9">
            <w:pPr>
              <w:jc w:val="center"/>
              <w:rPr>
                <w:b/>
                <w:sz w:val="20"/>
                <w:szCs w:val="20"/>
              </w:rPr>
            </w:pPr>
            <w:r>
              <w:rPr>
                <w:b/>
                <w:sz w:val="20"/>
                <w:szCs w:val="20"/>
              </w:rPr>
              <w:t>-</w:t>
            </w:r>
          </w:p>
        </w:tc>
        <w:tc>
          <w:tcPr>
            <w:tcW w:w="774" w:type="pct"/>
            <w:shd w:val="clear" w:color="auto" w:fill="DBE5F1" w:themeFill="accent1" w:themeFillTint="33"/>
            <w:vAlign w:val="center"/>
          </w:tcPr>
          <w:p w14:paraId="3EE50D17" w14:textId="625BF118" w:rsidR="00D8293A" w:rsidRPr="005A7D12" w:rsidRDefault="00E45B65" w:rsidP="00FD69C9">
            <w:pPr>
              <w:jc w:val="center"/>
              <w:rPr>
                <w:b/>
                <w:sz w:val="20"/>
                <w:szCs w:val="20"/>
              </w:rPr>
            </w:pPr>
            <w:r>
              <w:rPr>
                <w:b/>
                <w:sz w:val="20"/>
                <w:szCs w:val="20"/>
              </w:rPr>
              <w:t>-</w:t>
            </w:r>
          </w:p>
        </w:tc>
      </w:tr>
      <w:tr w:rsidR="00D8293A" w:rsidRPr="005A7D12" w14:paraId="6E1F04E0" w14:textId="77777777" w:rsidTr="00FD69C9">
        <w:tc>
          <w:tcPr>
            <w:tcW w:w="1127" w:type="pct"/>
            <w:vAlign w:val="center"/>
          </w:tcPr>
          <w:p w14:paraId="093CB1E9" w14:textId="7A3219D5" w:rsidR="00D8293A" w:rsidRPr="00796A61" w:rsidRDefault="00D8293A" w:rsidP="00FD69C9">
            <w:r>
              <w:t>Ablaufmanag</w:t>
            </w:r>
            <w:r>
              <w:t>e</w:t>
            </w:r>
            <w:r>
              <w:t>ment</w:t>
            </w:r>
          </w:p>
        </w:tc>
        <w:tc>
          <w:tcPr>
            <w:tcW w:w="774" w:type="pct"/>
            <w:shd w:val="clear" w:color="auto" w:fill="D9D9D9" w:themeFill="background1" w:themeFillShade="D9"/>
            <w:vAlign w:val="center"/>
          </w:tcPr>
          <w:p w14:paraId="7881F1B6" w14:textId="6DA17CC2" w:rsidR="00D8293A" w:rsidRPr="003D364E" w:rsidRDefault="003D28A2" w:rsidP="00FD69C9">
            <w:pPr>
              <w:jc w:val="center"/>
              <w:rPr>
                <w:b/>
                <w:sz w:val="20"/>
                <w:szCs w:val="20"/>
              </w:rPr>
            </w:pPr>
            <w:r>
              <w:rPr>
                <w:b/>
                <w:sz w:val="20"/>
                <w:szCs w:val="20"/>
              </w:rPr>
              <w:t>X</w:t>
            </w:r>
          </w:p>
        </w:tc>
        <w:tc>
          <w:tcPr>
            <w:tcW w:w="775" w:type="pct"/>
            <w:shd w:val="clear" w:color="auto" w:fill="EAF1DD" w:themeFill="accent3" w:themeFillTint="33"/>
            <w:vAlign w:val="center"/>
          </w:tcPr>
          <w:p w14:paraId="2C22CA8E" w14:textId="36003F32" w:rsidR="00D8293A" w:rsidRPr="0046645F" w:rsidRDefault="0046645F" w:rsidP="00FD69C9">
            <w:pPr>
              <w:jc w:val="center"/>
              <w:rPr>
                <w:sz w:val="20"/>
                <w:szCs w:val="20"/>
              </w:rPr>
            </w:pPr>
            <w:r w:rsidRPr="0046645F">
              <w:rPr>
                <w:sz w:val="20"/>
                <w:szCs w:val="20"/>
              </w:rPr>
              <w:t>X</w:t>
            </w:r>
          </w:p>
        </w:tc>
        <w:tc>
          <w:tcPr>
            <w:tcW w:w="775" w:type="pct"/>
            <w:shd w:val="clear" w:color="auto" w:fill="F2DBDB" w:themeFill="accent2" w:themeFillTint="33"/>
            <w:vAlign w:val="center"/>
          </w:tcPr>
          <w:p w14:paraId="4DC171BE" w14:textId="6F15EB60" w:rsidR="00D8293A" w:rsidRPr="005A7D12" w:rsidRDefault="00D8293A" w:rsidP="00FD69C9">
            <w:pPr>
              <w:jc w:val="center"/>
              <w:rPr>
                <w:b/>
                <w:sz w:val="20"/>
                <w:szCs w:val="20"/>
              </w:rPr>
            </w:pPr>
            <w:r>
              <w:rPr>
                <w:b/>
                <w:sz w:val="20"/>
                <w:szCs w:val="20"/>
              </w:rPr>
              <w:t>X</w:t>
            </w:r>
          </w:p>
        </w:tc>
        <w:tc>
          <w:tcPr>
            <w:tcW w:w="775" w:type="pct"/>
            <w:shd w:val="clear" w:color="auto" w:fill="FFFFCC"/>
            <w:vAlign w:val="center"/>
          </w:tcPr>
          <w:p w14:paraId="11355CCB" w14:textId="7CCD81B5" w:rsidR="00D8293A" w:rsidRPr="005A7D12" w:rsidRDefault="00EA507D" w:rsidP="00FD69C9">
            <w:pPr>
              <w:jc w:val="center"/>
              <w:rPr>
                <w:b/>
                <w:sz w:val="20"/>
                <w:szCs w:val="20"/>
              </w:rPr>
            </w:pPr>
            <w:r>
              <w:rPr>
                <w:b/>
                <w:sz w:val="20"/>
                <w:szCs w:val="20"/>
              </w:rPr>
              <w:t>X</w:t>
            </w:r>
          </w:p>
        </w:tc>
        <w:tc>
          <w:tcPr>
            <w:tcW w:w="774" w:type="pct"/>
            <w:shd w:val="clear" w:color="auto" w:fill="DBE5F1" w:themeFill="accent1" w:themeFillTint="33"/>
            <w:vAlign w:val="center"/>
          </w:tcPr>
          <w:p w14:paraId="47359842" w14:textId="2D243D99" w:rsidR="00D8293A" w:rsidRPr="005A7D12" w:rsidRDefault="00E45B65" w:rsidP="00FD69C9">
            <w:pPr>
              <w:jc w:val="center"/>
              <w:rPr>
                <w:b/>
                <w:sz w:val="20"/>
                <w:szCs w:val="20"/>
              </w:rPr>
            </w:pPr>
            <w:r>
              <w:rPr>
                <w:b/>
                <w:sz w:val="20"/>
                <w:szCs w:val="20"/>
              </w:rPr>
              <w:t>X</w:t>
            </w:r>
          </w:p>
        </w:tc>
      </w:tr>
    </w:tbl>
    <w:p w14:paraId="1729DBC7" w14:textId="25332431" w:rsidR="00D8293A" w:rsidRDefault="0046645F" w:rsidP="00D8293A">
      <w:r>
        <w:t>1) Nur FUR</w:t>
      </w:r>
    </w:p>
    <w:p w14:paraId="74B37F9A" w14:textId="77777777" w:rsidR="0046645F" w:rsidRDefault="0046645F" w:rsidP="00D8293A"/>
    <w:p w14:paraId="36F3AA67" w14:textId="0384DD01" w:rsidR="00D8293A" w:rsidRDefault="00D8293A" w:rsidP="00D8293A">
      <w:pPr>
        <w:rPr>
          <w:b/>
        </w:rPr>
      </w:pPr>
      <w:r w:rsidRPr="00D8293A">
        <w:rPr>
          <w:b/>
        </w:rPr>
        <w:t>Anlaufmanagement</w:t>
      </w:r>
    </w:p>
    <w:p w14:paraId="4285415F" w14:textId="77777777" w:rsidR="0046645F" w:rsidRDefault="0046645F" w:rsidP="00D8293A">
      <w:pPr>
        <w:rPr>
          <w:b/>
        </w:rPr>
      </w:pPr>
    </w:p>
    <w:p w14:paraId="0D29BC0C" w14:textId="35DE63E1" w:rsidR="0046645F" w:rsidRDefault="0046645F" w:rsidP="00D8293A">
      <w:r w:rsidRPr="0046645F">
        <w:t>HDI</w:t>
      </w:r>
      <w:r>
        <w:t>:</w:t>
      </w:r>
    </w:p>
    <w:p w14:paraId="7F09CBDA" w14:textId="62AD97DF" w:rsidR="0046645F" w:rsidRPr="0046645F" w:rsidRDefault="0046645F" w:rsidP="00D8293A">
      <w:r>
        <w:t>Monatsgenau zwischen 2 und 7 Jahren wählbar. Als Quellfonds ist nur ISP Smart zugela</w:t>
      </w:r>
      <w:r>
        <w:t>s</w:t>
      </w:r>
      <w:r>
        <w:t>sen. Umgeschichtet wird 1/(Zahl der Monate bis zum Ende der Kapital-Startmanagement-Phase) des Guthabens im Quellfonds.</w:t>
      </w:r>
    </w:p>
    <w:p w14:paraId="3CDCF3E1" w14:textId="77777777" w:rsidR="00D8293A" w:rsidRPr="0046645F" w:rsidRDefault="00D8293A" w:rsidP="00D8293A"/>
    <w:p w14:paraId="1B1F0FCF" w14:textId="658B9274" w:rsidR="00D8293A" w:rsidRDefault="00D8293A" w:rsidP="00D8293A">
      <w:r>
        <w:t>NL:</w:t>
      </w:r>
    </w:p>
    <w:p w14:paraId="11AE44A1" w14:textId="62700494" w:rsidR="00D8293A" w:rsidRDefault="00477528" w:rsidP="00D8293A">
      <w:r>
        <w:t xml:space="preserve">5 Jahre zu Vertragsbeginn. Anlage zunächst komplett in Rentenfonds und dann monatlich Umschichtung von 1/(60 - </w:t>
      </w:r>
      <w:proofErr w:type="spellStart"/>
      <w:r>
        <w:t>abgel</w:t>
      </w:r>
      <w:proofErr w:type="spellEnd"/>
      <w:r>
        <w:t>. Monate – 1) des Guthabens im Rentenfonds. Kann wä</w:t>
      </w:r>
      <w:r>
        <w:t>h</w:t>
      </w:r>
      <w:r>
        <w:t>rend dieser Zeit abgewählt werden, dann Umschichtung in vom Kunden gewählte Aufteilung.</w:t>
      </w:r>
    </w:p>
    <w:p w14:paraId="3BE127E1" w14:textId="77777777" w:rsidR="00D8293A" w:rsidRDefault="00D8293A" w:rsidP="00D8293A"/>
    <w:p w14:paraId="7FA94FC2" w14:textId="26BC532B" w:rsidR="00477528" w:rsidRPr="00D8293A" w:rsidRDefault="00477528" w:rsidP="00477528">
      <w:pPr>
        <w:rPr>
          <w:b/>
        </w:rPr>
      </w:pPr>
      <w:r>
        <w:rPr>
          <w:b/>
        </w:rPr>
        <w:t>Ab</w:t>
      </w:r>
      <w:r w:rsidRPr="00D8293A">
        <w:rPr>
          <w:b/>
        </w:rPr>
        <w:t>laufmanagement</w:t>
      </w:r>
    </w:p>
    <w:p w14:paraId="1D65B6FF" w14:textId="77777777" w:rsidR="00477528" w:rsidRDefault="00477528" w:rsidP="00477528"/>
    <w:p w14:paraId="2EFAA094" w14:textId="722315C2" w:rsidR="0046645F" w:rsidRDefault="0046645F" w:rsidP="00477528">
      <w:r>
        <w:t>HDI:</w:t>
      </w:r>
    </w:p>
    <w:p w14:paraId="4706A298" w14:textId="1A032242" w:rsidR="0046645F" w:rsidRDefault="0046645F" w:rsidP="00477528">
      <w:r>
        <w:t>Monatsgenau zwischen 2 und 7 Jahren wählbar. Als Zielfonds können die ISP Smart und Komfort gewählt werden.</w:t>
      </w:r>
      <w:r w:rsidR="001E560C" w:rsidRPr="001E560C">
        <w:t xml:space="preserve"> </w:t>
      </w:r>
      <w:r w:rsidR="001E560C">
        <w:t>Umgeschichtet wird 1/(Zahl der Monate bis zum Ende der Kapital-Ablaufmanagement-Phase) des Guthabens, das nicht in den Zielfonds ist.</w:t>
      </w:r>
    </w:p>
    <w:p w14:paraId="5FEF15C5" w14:textId="77777777" w:rsidR="0046645F" w:rsidRDefault="0046645F" w:rsidP="00477528"/>
    <w:p w14:paraId="622A0F4E" w14:textId="77777777" w:rsidR="00477528" w:rsidRDefault="00477528" w:rsidP="00477528">
      <w:r>
        <w:t>NL:</w:t>
      </w:r>
    </w:p>
    <w:p w14:paraId="029A05CC" w14:textId="43C14636" w:rsidR="00477528" w:rsidRDefault="00477528" w:rsidP="00477528">
      <w:r>
        <w:t>Mindestens 5.000 € Fondsguthaben bei Beginn. 5 Jahre vor Ablauf Umschichtung von 1/48 des FGH in risikoärmere Anlagen, im nächsten Monat 1/47…</w:t>
      </w:r>
    </w:p>
    <w:p w14:paraId="69DD0A25" w14:textId="31CE3AE4" w:rsidR="00477528" w:rsidRDefault="00477528" w:rsidP="00477528">
      <w:r>
        <w:t>Ein Jahr vor Ablauf Umschichtung in Geldmarktfonds (1/12, 1/11,…). Kann vom Kunden während der Laufzeit gestoppt werden.</w:t>
      </w:r>
    </w:p>
    <w:p w14:paraId="10CBD4B1" w14:textId="77777777" w:rsidR="006C4C38" w:rsidRDefault="006C4C38" w:rsidP="00477528"/>
    <w:p w14:paraId="76AB4A10" w14:textId="72F5E4E7" w:rsidR="006C4C38" w:rsidRDefault="00EA507D" w:rsidP="00477528">
      <w:r>
        <w:t>PBL/</w:t>
      </w:r>
      <w:r w:rsidR="006C4C38">
        <w:t>TAL:</w:t>
      </w:r>
    </w:p>
    <w:p w14:paraId="77AD88BF" w14:textId="30B83DE1" w:rsidR="006C4C38" w:rsidRDefault="006C4C38" w:rsidP="00477528">
      <w:r>
        <w:t>Innerhalb der letzten 5 Jahr vor dem vereinbarten Rentenbeginn.</w:t>
      </w:r>
    </w:p>
    <w:p w14:paraId="5763F4EE" w14:textId="7D7481B2" w:rsidR="006C4C38" w:rsidRDefault="006C4C38" w:rsidP="00477528">
      <w:r>
        <w:t>Es wird jeweils ein der monatlichen Restlaufzeit bis zum vereinbarten Rentenbeginn en</w:t>
      </w:r>
      <w:r>
        <w:t>t</w:t>
      </w:r>
      <w:r>
        <w:t xml:space="preserve">sprechender Bruchteil in </w:t>
      </w:r>
      <w:r w:rsidR="00EA507D">
        <w:t>einen risikoärmeren Fonds</w:t>
      </w:r>
      <w:r>
        <w:t xml:space="preserve"> umgeschichtet.</w:t>
      </w:r>
    </w:p>
    <w:p w14:paraId="1A9DC894" w14:textId="38E90B30" w:rsidR="006C4C38" w:rsidRDefault="006C4C38" w:rsidP="00477528">
      <w:r>
        <w:t>Neue Beiträge fließen ebenfalls automatisch in diesen Fonds.</w:t>
      </w:r>
    </w:p>
    <w:p w14:paraId="414CC331" w14:textId="5F5F08DA" w:rsidR="006C4C38" w:rsidRDefault="006C4C38" w:rsidP="00477528">
      <w:r>
        <w:t>Das Ablaufmanagement kann jederzeit deaktiviert und wieder aktiviert werden.</w:t>
      </w:r>
    </w:p>
    <w:p w14:paraId="6845E4D1" w14:textId="77777777" w:rsidR="00F145C6" w:rsidRPr="00F145C6" w:rsidRDefault="00F145C6" w:rsidP="00F145C6">
      <w:pPr>
        <w:pStyle w:val="berschrift4"/>
      </w:pPr>
      <w:r w:rsidRPr="00F145C6">
        <w:lastRenderedPageBreak/>
        <w:t>Empfehlung</w:t>
      </w:r>
    </w:p>
    <w:p w14:paraId="20132E1D" w14:textId="04D4349B" w:rsidR="00F145C6" w:rsidRDefault="003D28A2" w:rsidP="00F145C6">
      <w:pPr>
        <w:pStyle w:val="Listenabsatz"/>
        <w:numPr>
          <w:ilvl w:val="0"/>
          <w:numId w:val="5"/>
        </w:numPr>
      </w:pPr>
      <w:r>
        <w:t>An- und Ablaufmanagement sollen erhalten bleiben</w:t>
      </w:r>
    </w:p>
    <w:p w14:paraId="04B70627" w14:textId="04FC7DAC" w:rsidR="00B72905" w:rsidRPr="004C0A90" w:rsidRDefault="00B72905" w:rsidP="00F145C6">
      <w:pPr>
        <w:pStyle w:val="Listenabsatz"/>
        <w:numPr>
          <w:ilvl w:val="0"/>
          <w:numId w:val="5"/>
        </w:numPr>
      </w:pPr>
      <w:r w:rsidRPr="004C0A90">
        <w:t>Anlaufmanagement nach HLV-Verfahren, Quellfonds und Grenzen für Dauer gesel</w:t>
      </w:r>
      <w:r w:rsidRPr="004C0A90">
        <w:t>l</w:t>
      </w:r>
      <w:r w:rsidRPr="004C0A90">
        <w:t>schaftsspezifisch festlegbar</w:t>
      </w:r>
    </w:p>
    <w:p w14:paraId="42023C0D" w14:textId="102FB007" w:rsidR="00B72905" w:rsidRPr="004C0A90" w:rsidRDefault="00B72905" w:rsidP="00B72905">
      <w:pPr>
        <w:pStyle w:val="Listenabsatz"/>
        <w:numPr>
          <w:ilvl w:val="0"/>
          <w:numId w:val="5"/>
        </w:numPr>
      </w:pPr>
      <w:r w:rsidRPr="004C0A90">
        <w:t>Ablaufmanagement nach HLV-Verfahren</w:t>
      </w:r>
      <w:r w:rsidR="00F82C37" w:rsidRPr="004C0A90">
        <w:t xml:space="preserve"> (unterscheidet sich vom 2-Phasen-Modell der </w:t>
      </w:r>
      <w:proofErr w:type="spellStart"/>
      <w:r w:rsidR="00F82C37" w:rsidRPr="004C0A90">
        <w:t>nl</w:t>
      </w:r>
      <w:proofErr w:type="spellEnd"/>
      <w:r w:rsidR="00F82C37" w:rsidRPr="004C0A90">
        <w:t>)</w:t>
      </w:r>
      <w:r w:rsidRPr="004C0A90">
        <w:t>, Zielfonds und Grenzen für Dauer gesellschaftsspezifisch festlegbar</w:t>
      </w:r>
      <w:r w:rsidR="00F82C37" w:rsidRPr="004C0A90">
        <w:t>, Aktivi</w:t>
      </w:r>
      <w:r w:rsidR="00F82C37" w:rsidRPr="004C0A90">
        <w:t>e</w:t>
      </w:r>
      <w:r w:rsidR="00F82C37" w:rsidRPr="004C0A90">
        <w:t>rung und Deaktivierung jederzeit möglich</w:t>
      </w:r>
      <w:r w:rsidR="00F82C37" w:rsidRPr="002D0034">
        <w:t xml:space="preserve">, Beiträge fließen </w:t>
      </w:r>
      <w:r w:rsidR="002D0034" w:rsidRPr="002D0034">
        <w:t>weiterhin</w:t>
      </w:r>
      <w:r w:rsidR="002D0034">
        <w:t xml:space="preserve"> gemäß Festl</w:t>
      </w:r>
      <w:r w:rsidR="002D0034">
        <w:t>e</w:t>
      </w:r>
      <w:r w:rsidR="002D0034">
        <w:t>gung des Kunden und werden dann umgeschichtet</w:t>
      </w:r>
    </w:p>
    <w:p w14:paraId="1ADCD9D7" w14:textId="77777777" w:rsidR="00F145C6" w:rsidRPr="00B247B6" w:rsidRDefault="00F145C6" w:rsidP="00F145C6">
      <w:pPr>
        <w:pStyle w:val="berschrift4"/>
      </w:pPr>
      <w:r w:rsidRPr="00B247B6">
        <w:t>Abstimmung mit F1 der Mathematik</w:t>
      </w:r>
    </w:p>
    <w:p w14:paraId="259DD5A3" w14:textId="77777777" w:rsidR="00F145C6" w:rsidRDefault="00F145C6" w:rsidP="00F145C6">
      <w:pPr>
        <w:pStyle w:val="berschrift4"/>
      </w:pPr>
      <w:r>
        <w:t>Abstimmung mit Produkttechnik</w:t>
      </w:r>
    </w:p>
    <w:p w14:paraId="3319A176" w14:textId="77777777" w:rsidR="00F145C6" w:rsidRDefault="00F145C6" w:rsidP="00F145C6">
      <w:pPr>
        <w:pStyle w:val="berschrift4"/>
      </w:pPr>
      <w:r>
        <w:t>Entscheidung</w:t>
      </w:r>
    </w:p>
    <w:p w14:paraId="6D8AC4B5" w14:textId="7953FE23" w:rsidR="00477528" w:rsidRDefault="00F145C6" w:rsidP="00F145C6">
      <w:pPr>
        <w:pStyle w:val="berschrift4"/>
      </w:pPr>
      <w:r>
        <w:t>Folgearbeiten</w:t>
      </w:r>
    </w:p>
    <w:p w14:paraId="304C9864" w14:textId="77777777" w:rsidR="00A6690B" w:rsidRDefault="00A6690B" w:rsidP="00A6690B">
      <w:pPr>
        <w:rPr>
          <w:highlight w:val="yellow"/>
        </w:rPr>
      </w:pPr>
    </w:p>
    <w:p w14:paraId="76E1F2B2" w14:textId="70AD149F" w:rsidR="00A6690B" w:rsidRPr="00FA5941" w:rsidRDefault="00A6690B" w:rsidP="00A6690B">
      <w:pPr>
        <w:pStyle w:val="berschrift3"/>
      </w:pPr>
      <w:bookmarkStart w:id="223" w:name="_Toc496794415"/>
      <w:r w:rsidRPr="00FA5941">
        <w:t>Leistung in Fondsanteilen</w:t>
      </w:r>
      <w:bookmarkEnd w:id="223"/>
    </w:p>
    <w:p w14:paraId="03279234" w14:textId="77777777" w:rsidR="005D10FF" w:rsidRPr="00E45B65" w:rsidRDefault="005D10FF" w:rsidP="005D10FF">
      <w:pPr>
        <w:pStyle w:val="berschrift4"/>
      </w:pPr>
      <w:r w:rsidRPr="00E45B65">
        <w:t>Aktueller Stand</w:t>
      </w:r>
    </w:p>
    <w:p w14:paraId="31B3764E" w14:textId="7DED64FC" w:rsidR="00FA5941" w:rsidRDefault="00FA5941" w:rsidP="00D06BD8">
      <w:r w:rsidRPr="00FC0D2A">
        <w:t>HLV:</w:t>
      </w:r>
    </w:p>
    <w:p w14:paraId="4CCE6853" w14:textId="04CB0F3C" w:rsidR="00FA5941" w:rsidRDefault="00F85FDE" w:rsidP="00D06BD8">
      <w:r>
        <w:t>Mit Meldung des Leistungsfalls (Tod, Kapitalwahlrecht, Teilauszahlung, Kündigung) kann die Leistung in Fondsanteilen beantragt werden. Mindestbetrag 500 Euro. Entgeltpflichtig.</w:t>
      </w:r>
    </w:p>
    <w:p w14:paraId="258517C3" w14:textId="77777777" w:rsidR="00FA5941" w:rsidRDefault="00FA5941" w:rsidP="00D06BD8"/>
    <w:p w14:paraId="6AEAC382" w14:textId="36C832F3" w:rsidR="00FA5941" w:rsidRDefault="00FA5941" w:rsidP="00D06BD8">
      <w:r>
        <w:t>NL:</w:t>
      </w:r>
    </w:p>
    <w:p w14:paraId="045472E3" w14:textId="5B4CF081" w:rsidR="00FA5941" w:rsidRDefault="00FA5941" w:rsidP="00D06BD8">
      <w:r>
        <w:t>Im Leistungsfall (Kapitalabfindung, Todesfallleistung, Rückkaufswert) besteht die Wahlmö</w:t>
      </w:r>
      <w:r>
        <w:t>g</w:t>
      </w:r>
      <w:r>
        <w:t>lichkeit zwischen der Auszahlung als Geldleistung oder als Fondsanteile. Nur Übertragung voller Anteileinheiten möglich. Bruchstücke und Werte unter 1.000 Euro werden immer in Geld geleistet. Übertragungskosten werden verrechnet. Nicht für US-Bürger möglich.</w:t>
      </w:r>
    </w:p>
    <w:p w14:paraId="4B5B3030" w14:textId="77777777" w:rsidR="00FA5941" w:rsidRDefault="00FA5941" w:rsidP="00D06BD8"/>
    <w:p w14:paraId="29CCECE0" w14:textId="4258C4C7" w:rsidR="001E5F02" w:rsidRDefault="001E5F02" w:rsidP="00D06BD8">
      <w:r>
        <w:t>PBL:</w:t>
      </w:r>
    </w:p>
    <w:p w14:paraId="0A5D8F8D" w14:textId="18878D72" w:rsidR="001E5F02" w:rsidRDefault="001E5F02" w:rsidP="00D06BD8">
      <w:r>
        <w:t>Nur Geldleistung möglich.</w:t>
      </w:r>
    </w:p>
    <w:p w14:paraId="35A80892" w14:textId="77777777" w:rsidR="001E5F02" w:rsidRDefault="001E5F02" w:rsidP="00D06BD8"/>
    <w:p w14:paraId="28AD3919" w14:textId="0AEA0425" w:rsidR="005D10FF" w:rsidRDefault="005D10FF" w:rsidP="00D06BD8">
      <w:r>
        <w:t>TAL:</w:t>
      </w:r>
    </w:p>
    <w:p w14:paraId="16A31F07" w14:textId="629F3819" w:rsidR="005D10FF" w:rsidRDefault="005D10FF" w:rsidP="00D06BD8">
      <w:r>
        <w:t>Im Leistungsfall (Kapitalabfindung, Todesfallleistung, Rückkaufswert) besteht die Wahlmö</w:t>
      </w:r>
      <w:r>
        <w:t>g</w:t>
      </w:r>
      <w:r>
        <w:t>lichkeit zwischen der Auszahlung als Geldleistung oder als Fondsanteile</w:t>
      </w:r>
      <w:r w:rsidR="00B26F23">
        <w:t>.</w:t>
      </w:r>
    </w:p>
    <w:p w14:paraId="1AFC3CF2" w14:textId="77777777" w:rsidR="00F145C6" w:rsidRPr="00F145C6" w:rsidRDefault="00F145C6" w:rsidP="00F145C6">
      <w:pPr>
        <w:pStyle w:val="berschrift4"/>
      </w:pPr>
      <w:r w:rsidRPr="00F145C6">
        <w:t>Empfehlung</w:t>
      </w:r>
    </w:p>
    <w:p w14:paraId="59BACA95" w14:textId="66B64108" w:rsidR="00F145C6" w:rsidRDefault="004C0A90" w:rsidP="00F145C6">
      <w:pPr>
        <w:pStyle w:val="Listenabsatz"/>
        <w:numPr>
          <w:ilvl w:val="0"/>
          <w:numId w:val="5"/>
        </w:numPr>
      </w:pPr>
      <w:r>
        <w:t>Möglich im Leistungsfall (Tod, Kapitalwahlrecht, Teilauszahlung, Kündigung)</w:t>
      </w:r>
    </w:p>
    <w:p w14:paraId="7B2F755C" w14:textId="3A3B325E" w:rsidR="004C0A90" w:rsidRDefault="004C0A90" w:rsidP="00F145C6">
      <w:pPr>
        <w:pStyle w:val="Listenabsatz"/>
        <w:numPr>
          <w:ilvl w:val="0"/>
          <w:numId w:val="5"/>
        </w:numPr>
      </w:pPr>
      <w:r>
        <w:t>Einheitlicher Mindestbetrag</w:t>
      </w:r>
    </w:p>
    <w:p w14:paraId="78E9BE6C" w14:textId="0C0800D1" w:rsidR="004C0A90" w:rsidRDefault="004C0A90" w:rsidP="00F145C6">
      <w:pPr>
        <w:pStyle w:val="Listenabsatz"/>
        <w:numPr>
          <w:ilvl w:val="0"/>
          <w:numId w:val="5"/>
        </w:numPr>
      </w:pPr>
      <w:r>
        <w:t>Kunde hat kein Recht, Bruchstücke von Anteilseinheiten übertragen zu bekommen</w:t>
      </w:r>
    </w:p>
    <w:p w14:paraId="2A13FC0A" w14:textId="35005EF5" w:rsidR="004C0A90" w:rsidRPr="004C0A90" w:rsidRDefault="00C90A23" w:rsidP="00F145C6">
      <w:pPr>
        <w:pStyle w:val="Listenabsatz"/>
        <w:numPr>
          <w:ilvl w:val="0"/>
          <w:numId w:val="5"/>
        </w:numPr>
        <w:rPr>
          <w:highlight w:val="yellow"/>
        </w:rPr>
      </w:pPr>
      <w:r>
        <w:rPr>
          <w:highlight w:val="yellow"/>
        </w:rPr>
        <w:t>G</w:t>
      </w:r>
      <w:r w:rsidR="004C0A90" w:rsidRPr="004C0A90">
        <w:rPr>
          <w:highlight w:val="yellow"/>
        </w:rPr>
        <w:t>esellschaftsspezifisch</w:t>
      </w:r>
      <w:r>
        <w:rPr>
          <w:highlight w:val="yellow"/>
        </w:rPr>
        <w:t>/fondsspezifisch</w:t>
      </w:r>
      <w:r w:rsidR="004C0A90" w:rsidRPr="004C0A90">
        <w:rPr>
          <w:highlight w:val="yellow"/>
        </w:rPr>
        <w:t xml:space="preserve"> abschaltbar sein </w:t>
      </w:r>
      <w:r>
        <w:rPr>
          <w:highlight w:val="yellow"/>
        </w:rPr>
        <w:t>oder Hinweis in AVB, dass die Auszahlung in Fondsanteilen bei Fondskategorien nicht möglich ist</w:t>
      </w:r>
      <w:r w:rsidR="004C0A90" w:rsidRPr="004C0A90">
        <w:rPr>
          <w:highlight w:val="yellow"/>
        </w:rPr>
        <w:t>?</w:t>
      </w:r>
    </w:p>
    <w:p w14:paraId="6DFA9895" w14:textId="1B7FBCD7" w:rsidR="00F145C6" w:rsidRDefault="00F145C6" w:rsidP="00F145C6">
      <w:pPr>
        <w:pStyle w:val="berschrift4"/>
        <w:rPr>
          <w:ins w:id="224" w:author="Wrede, Dominic" w:date="2017-12-05T09:52:00Z"/>
        </w:rPr>
      </w:pPr>
      <w:r w:rsidRPr="00B247B6">
        <w:t>Abstimmung mit F1 der Mathematik</w:t>
      </w:r>
      <w:ins w:id="225" w:author="Wrede, Dominic" w:date="2017-12-05T09:52:00Z">
        <w:r w:rsidR="00A6506C">
          <w:t xml:space="preserve"> (28.11.2017)</w:t>
        </w:r>
      </w:ins>
    </w:p>
    <w:p w14:paraId="0E7C3C01" w14:textId="6161F697" w:rsidR="00A6506C" w:rsidRPr="00A6506C" w:rsidRDefault="00A6506C" w:rsidP="00A6506C">
      <w:ins w:id="226" w:author="Wrede, Dominic" w:date="2017-12-05T09:55:00Z">
        <w:r>
          <w:t xml:space="preserve">Depotübertragung vor </w:t>
        </w:r>
      </w:ins>
      <w:ins w:id="227" w:author="Wrede, Dominic" w:date="2017-12-05T09:56:00Z">
        <w:r w:rsidRPr="00A6506C">
          <w:t xml:space="preserve">Rentenübergang </w:t>
        </w:r>
        <w:r>
          <w:t xml:space="preserve">hat </w:t>
        </w:r>
        <w:r w:rsidRPr="00A6506C">
          <w:t>keine Ratingrelevanz</w:t>
        </w:r>
        <w:r>
          <w:t>, daher soll dies nur zum Rentenübergang möglich sein</w:t>
        </w:r>
      </w:ins>
    </w:p>
    <w:p w14:paraId="41BC7FE5" w14:textId="77777777" w:rsidR="00F145C6" w:rsidRDefault="00F145C6" w:rsidP="00F145C6">
      <w:pPr>
        <w:pStyle w:val="berschrift4"/>
      </w:pPr>
      <w:r>
        <w:lastRenderedPageBreak/>
        <w:t>Abstimmung mit Produkttechnik</w:t>
      </w:r>
    </w:p>
    <w:p w14:paraId="77834017" w14:textId="77777777" w:rsidR="00F145C6" w:rsidRDefault="00F145C6" w:rsidP="00F145C6">
      <w:pPr>
        <w:pStyle w:val="berschrift4"/>
      </w:pPr>
      <w:r>
        <w:t>Entscheidung</w:t>
      </w:r>
    </w:p>
    <w:p w14:paraId="013EB2A3" w14:textId="77777777" w:rsidR="00F145C6" w:rsidRDefault="00F145C6" w:rsidP="00F145C6">
      <w:pPr>
        <w:pStyle w:val="berschrift4"/>
      </w:pPr>
      <w:r>
        <w:t>Folgearbeiten</w:t>
      </w:r>
    </w:p>
    <w:p w14:paraId="5D57C97E" w14:textId="77777777" w:rsidR="00F145C6" w:rsidRDefault="00F145C6" w:rsidP="00F145C6">
      <w:pPr>
        <w:rPr>
          <w:highlight w:val="yellow"/>
        </w:rPr>
      </w:pPr>
    </w:p>
    <w:p w14:paraId="49173941" w14:textId="77777777" w:rsidR="00F145C6" w:rsidRDefault="00F145C6" w:rsidP="00D06BD8"/>
    <w:p w14:paraId="38E7F129" w14:textId="77777777" w:rsidR="00BD55CA" w:rsidRPr="00207D56" w:rsidRDefault="00BD55CA" w:rsidP="00BD55CA">
      <w:pPr>
        <w:pStyle w:val="berschrift3"/>
      </w:pPr>
      <w:bookmarkStart w:id="228" w:name="_Toc496794416"/>
      <w:r w:rsidRPr="00207D56">
        <w:t>Wechseloptionen</w:t>
      </w:r>
      <w:bookmarkEnd w:id="228"/>
    </w:p>
    <w:p w14:paraId="70AC73BB" w14:textId="25F0E077" w:rsidR="0032372B" w:rsidRPr="00024238" w:rsidRDefault="0032372B" w:rsidP="00BD55CA">
      <w:r>
        <w:t>Nur für Basisversorgung relevant. Entfällt daher hier.</w:t>
      </w:r>
    </w:p>
    <w:p w14:paraId="6C88D09A" w14:textId="77777777" w:rsidR="00BD55CA" w:rsidRDefault="00BD55CA" w:rsidP="00D06BD8"/>
    <w:p w14:paraId="6D703D43" w14:textId="261D8A4E" w:rsidR="00BD55CA" w:rsidRPr="0014764C" w:rsidRDefault="00BD55CA" w:rsidP="00BD55CA">
      <w:pPr>
        <w:pStyle w:val="berschrift3"/>
      </w:pPr>
      <w:bookmarkStart w:id="229" w:name="_Toc496794417"/>
      <w:r w:rsidRPr="0014764C">
        <w:t>Umtauschrecht</w:t>
      </w:r>
      <w:r w:rsidR="0014764C" w:rsidRPr="0014764C">
        <w:t xml:space="preserve"> in klassische Rente</w:t>
      </w:r>
      <w:bookmarkEnd w:id="229"/>
    </w:p>
    <w:p w14:paraId="05EB2469" w14:textId="77777777" w:rsidR="00BD55CA" w:rsidRPr="0014764C" w:rsidRDefault="00BD55CA" w:rsidP="00BD55CA">
      <w:pPr>
        <w:pStyle w:val="berschrift4"/>
      </w:pPr>
      <w:r w:rsidRPr="0014764C">
        <w:t>Aktueller Stand</w:t>
      </w:r>
    </w:p>
    <w:p w14:paraId="24DFFED0" w14:textId="43FBA294" w:rsidR="0032372B" w:rsidRPr="0014764C" w:rsidRDefault="0014764C" w:rsidP="00BD55CA">
      <w:pPr>
        <w:rPr>
          <w:u w:val="single"/>
        </w:rPr>
      </w:pPr>
      <w:r w:rsidRPr="0014764C">
        <w:rPr>
          <w:u w:val="single"/>
        </w:rPr>
        <w:t>HLV</w:t>
      </w:r>
      <w:r w:rsidR="007B298A">
        <w:rPr>
          <w:u w:val="single"/>
        </w:rPr>
        <w:t>/PBL/TAL</w:t>
      </w:r>
      <w:r w:rsidRPr="0014764C">
        <w:rPr>
          <w:u w:val="single"/>
        </w:rPr>
        <w:t>:</w:t>
      </w:r>
    </w:p>
    <w:p w14:paraId="3DDABD71" w14:textId="729062A5" w:rsidR="0014764C" w:rsidRDefault="0014764C" w:rsidP="00BD55CA">
      <w:r w:rsidRPr="0014764C">
        <w:t>Nein</w:t>
      </w:r>
    </w:p>
    <w:p w14:paraId="603BF0A7" w14:textId="77777777" w:rsidR="005F1AB8" w:rsidRDefault="005F1AB8" w:rsidP="00BD55CA"/>
    <w:p w14:paraId="768C3392" w14:textId="45B511ED" w:rsidR="005F1AB8" w:rsidRPr="005F1AB8" w:rsidRDefault="005F1AB8" w:rsidP="00BD55CA">
      <w:pPr>
        <w:rPr>
          <w:u w:val="single"/>
        </w:rPr>
      </w:pPr>
      <w:r w:rsidRPr="005F1AB8">
        <w:rPr>
          <w:u w:val="single"/>
        </w:rPr>
        <w:t>NL:</w:t>
      </w:r>
    </w:p>
    <w:p w14:paraId="7BA3605F" w14:textId="6F8694B4" w:rsidR="005F1AB8" w:rsidRDefault="005F1AB8" w:rsidP="005F1AB8">
      <w:pPr>
        <w:pStyle w:val="Listenabsatz"/>
        <w:numPr>
          <w:ilvl w:val="0"/>
          <w:numId w:val="6"/>
        </w:numPr>
      </w:pPr>
      <w:r>
        <w:t>Möglich ab Ende des 5. Versicherungsjahres mit Frist 1 Monat vor Ende Versich</w:t>
      </w:r>
      <w:r>
        <w:t>e</w:t>
      </w:r>
      <w:r>
        <w:t>rungsperiode zu beantragen</w:t>
      </w:r>
    </w:p>
    <w:p w14:paraId="7587A309" w14:textId="3CF81FB6" w:rsidR="005F1AB8" w:rsidRDefault="005F1AB8" w:rsidP="005F1AB8">
      <w:pPr>
        <w:pStyle w:val="Listenabsatz"/>
        <w:numPr>
          <w:ilvl w:val="0"/>
          <w:numId w:val="6"/>
        </w:numPr>
      </w:pPr>
      <w:r>
        <w:t>Zahlweise, Beitragshöhe, Rentenbeginn bleiben erhalten</w:t>
      </w:r>
    </w:p>
    <w:p w14:paraId="1903AC5D" w14:textId="7AF5AB78" w:rsidR="005F1AB8" w:rsidRPr="0014764C" w:rsidRDefault="005F1AB8" w:rsidP="005F1AB8">
      <w:pPr>
        <w:pStyle w:val="Listenabsatz"/>
        <w:numPr>
          <w:ilvl w:val="0"/>
          <w:numId w:val="6"/>
        </w:numPr>
      </w:pPr>
      <w:r>
        <w:t>Im neuen Tarif wird gelten die RGL des Neugeschäfts</w:t>
      </w:r>
    </w:p>
    <w:p w14:paraId="468626A9" w14:textId="77777777" w:rsidR="0014764C" w:rsidRPr="00F145C6" w:rsidRDefault="0014764C" w:rsidP="0014764C">
      <w:pPr>
        <w:pStyle w:val="berschrift4"/>
      </w:pPr>
      <w:r w:rsidRPr="0014764C">
        <w:t>Empfehlung</w:t>
      </w:r>
    </w:p>
    <w:p w14:paraId="2385F444" w14:textId="2ACD58A2" w:rsidR="0014764C" w:rsidRDefault="007B298A" w:rsidP="0014764C">
      <w:pPr>
        <w:pStyle w:val="Listenabsatz"/>
        <w:numPr>
          <w:ilvl w:val="0"/>
          <w:numId w:val="5"/>
        </w:numPr>
        <w:rPr>
          <w:ins w:id="230" w:author="Wrede, Dominic" w:date="2017-11-30T13:09:00Z"/>
        </w:rPr>
      </w:pPr>
      <w:r>
        <w:t>Rating? Sonst Nein</w:t>
      </w:r>
    </w:p>
    <w:p w14:paraId="26B93A58" w14:textId="2B000807" w:rsidR="0087456E" w:rsidRPr="00F145C6" w:rsidRDefault="0087456E" w:rsidP="0014764C">
      <w:pPr>
        <w:pStyle w:val="Listenabsatz"/>
        <w:numPr>
          <w:ilvl w:val="0"/>
          <w:numId w:val="5"/>
        </w:numPr>
      </w:pPr>
      <w:ins w:id="231" w:author="Wrede, Dominic" w:date="2017-11-30T13:09:00Z">
        <w:r>
          <w:t>entfällt</w:t>
        </w:r>
      </w:ins>
    </w:p>
    <w:p w14:paraId="64F8AA7E" w14:textId="77777777" w:rsidR="0014764C" w:rsidRPr="00B247B6" w:rsidRDefault="0014764C" w:rsidP="0014764C">
      <w:pPr>
        <w:pStyle w:val="berschrift4"/>
      </w:pPr>
      <w:r w:rsidRPr="00B247B6">
        <w:t>Abstimmung mit F1 der Mathematik</w:t>
      </w:r>
    </w:p>
    <w:p w14:paraId="32B1A327" w14:textId="35A8A9DA" w:rsidR="0014764C" w:rsidRDefault="0014764C" w:rsidP="0014764C">
      <w:pPr>
        <w:pStyle w:val="berschrift4"/>
        <w:rPr>
          <w:ins w:id="232" w:author="Wrede, Dominic" w:date="2017-11-30T13:12:00Z"/>
        </w:rPr>
      </w:pPr>
      <w:r>
        <w:t xml:space="preserve">Abstimmung mit </w:t>
      </w:r>
      <w:ins w:id="233" w:author="Wrede, Dominic" w:date="2017-11-30T13:09:00Z">
        <w:r w:rsidR="0087456E">
          <w:t>PRM</w:t>
        </w:r>
      </w:ins>
    </w:p>
    <w:p w14:paraId="1A6EC345" w14:textId="6631C92D" w:rsidR="0087456E" w:rsidRDefault="0087456E" w:rsidP="0087456E">
      <w:pPr>
        <w:rPr>
          <w:ins w:id="234" w:author="Wrede, Dominic" w:date="2017-11-30T13:12:00Z"/>
        </w:rPr>
      </w:pPr>
      <w:ins w:id="235" w:author="Wrede, Dominic" w:date="2017-11-30T13:12:00Z">
        <w:r>
          <w:t>Nicht ratingrelevant</w:t>
        </w:r>
      </w:ins>
    </w:p>
    <w:p w14:paraId="2EE9E3C2" w14:textId="665C37D9" w:rsidR="0087456E" w:rsidRPr="0087456E" w:rsidRDefault="0087456E" w:rsidP="0087456E">
      <w:ins w:id="236" w:author="Wrede, Dominic" w:date="2017-11-30T13:12:00Z">
        <w:r w:rsidRPr="0087456E">
          <w:object w:dxaOrig="5925" w:dyaOrig="765" w14:anchorId="70AF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3pt;height:38.25pt" o:ole="">
              <v:imagedata r:id="rId16" o:title=""/>
            </v:shape>
            <o:OLEObject Type="Embed" ProgID="Package" ShapeID="_x0000_i1025" DrawAspect="Content" ObjectID="_1573974585" r:id="rId17"/>
          </w:object>
        </w:r>
      </w:ins>
    </w:p>
    <w:p w14:paraId="63CCE0EA" w14:textId="77777777" w:rsidR="0014764C" w:rsidRDefault="0014764C" w:rsidP="0014764C">
      <w:pPr>
        <w:pStyle w:val="berschrift4"/>
      </w:pPr>
      <w:r w:rsidRPr="0087456E">
        <w:t>Entscheidung</w:t>
      </w:r>
    </w:p>
    <w:p w14:paraId="45DD515E" w14:textId="77777777" w:rsidR="0014764C" w:rsidRDefault="0014764C" w:rsidP="0014764C">
      <w:pPr>
        <w:pStyle w:val="berschrift4"/>
      </w:pPr>
      <w:r>
        <w:t>Folgearbeiten</w:t>
      </w:r>
    </w:p>
    <w:p w14:paraId="48B5F5F8" w14:textId="77777777" w:rsidR="00BD55CA" w:rsidRPr="008C3BD3" w:rsidRDefault="00BD55CA" w:rsidP="00BD55CA">
      <w:pPr>
        <w:rPr>
          <w:highlight w:val="yellow"/>
        </w:rPr>
      </w:pPr>
    </w:p>
    <w:p w14:paraId="07A9F640" w14:textId="77777777" w:rsidR="00BD55CA" w:rsidRPr="0014764C" w:rsidRDefault="00BD55CA" w:rsidP="00BD55CA">
      <w:pPr>
        <w:pStyle w:val="berschrift3"/>
      </w:pPr>
      <w:bookmarkStart w:id="237" w:name="_Toc496794418"/>
      <w:r w:rsidRPr="0014764C">
        <w:t>Nachversicherungs-Option</w:t>
      </w:r>
      <w:bookmarkEnd w:id="237"/>
    </w:p>
    <w:p w14:paraId="43D1E285" w14:textId="77777777" w:rsidR="0014764C" w:rsidRPr="0014764C" w:rsidRDefault="0014764C" w:rsidP="0014764C">
      <w:pPr>
        <w:pStyle w:val="berschrift4"/>
      </w:pPr>
      <w:r w:rsidRPr="0014764C">
        <w:t>Aktueller Stand</w:t>
      </w:r>
    </w:p>
    <w:p w14:paraId="212DBABE" w14:textId="2F4456AE" w:rsidR="001B0E25" w:rsidRDefault="001B0E25" w:rsidP="0014764C">
      <w:pPr>
        <w:rPr>
          <w:u w:val="single"/>
        </w:rPr>
      </w:pPr>
      <w:r>
        <w:rPr>
          <w:u w:val="single"/>
        </w:rPr>
        <w:t>HLV</w:t>
      </w:r>
      <w:r w:rsidR="0014764C" w:rsidRPr="0014764C">
        <w:rPr>
          <w:u w:val="single"/>
        </w:rPr>
        <w:t xml:space="preserve"> </w:t>
      </w:r>
    </w:p>
    <w:p w14:paraId="43AFFA0B" w14:textId="7476C2B7" w:rsidR="001B0E25" w:rsidRPr="001B0E25" w:rsidRDefault="001B0E25" w:rsidP="0014764C">
      <w:r w:rsidRPr="001B0E25">
        <w:t>bei Einschluss BU gibt es da</w:t>
      </w:r>
      <w:r>
        <w:t>zu</w:t>
      </w:r>
      <w:r w:rsidRPr="001B0E25">
        <w:t xml:space="preserve"> eine</w:t>
      </w:r>
      <w:r>
        <w:t xml:space="preserve"> obligatorische</w:t>
      </w:r>
      <w:r w:rsidRPr="001B0E25">
        <w:t xml:space="preserve"> Nachversicherungsgarantie</w:t>
      </w:r>
      <w:r>
        <w:t xml:space="preserve"> ohne Zusat</w:t>
      </w:r>
      <w:r>
        <w:t>z</w:t>
      </w:r>
      <w:r>
        <w:t>beitrag</w:t>
      </w:r>
    </w:p>
    <w:p w14:paraId="6BBE1C23" w14:textId="77777777" w:rsidR="001B0E25" w:rsidRDefault="001B0E25" w:rsidP="0014764C">
      <w:pPr>
        <w:rPr>
          <w:u w:val="single"/>
        </w:rPr>
      </w:pPr>
    </w:p>
    <w:p w14:paraId="65EBDDA8" w14:textId="7261DAD2" w:rsidR="0014764C" w:rsidRPr="0014764C" w:rsidRDefault="0014764C" w:rsidP="0014764C">
      <w:pPr>
        <w:rPr>
          <w:u w:val="single"/>
        </w:rPr>
      </w:pPr>
      <w:r w:rsidRPr="0014764C">
        <w:rPr>
          <w:u w:val="single"/>
        </w:rPr>
        <w:t>NL</w:t>
      </w:r>
      <w:r w:rsidR="007B298A">
        <w:rPr>
          <w:u w:val="single"/>
        </w:rPr>
        <w:t>, PBL, TAL</w:t>
      </w:r>
      <w:r w:rsidRPr="0014764C">
        <w:rPr>
          <w:u w:val="single"/>
        </w:rPr>
        <w:t>:</w:t>
      </w:r>
    </w:p>
    <w:p w14:paraId="24A371F7" w14:textId="56C795AE" w:rsidR="0014764C" w:rsidRPr="0014764C" w:rsidRDefault="0014764C" w:rsidP="0014764C">
      <w:r>
        <w:t>keine</w:t>
      </w:r>
    </w:p>
    <w:p w14:paraId="2D57D4D7" w14:textId="77777777" w:rsidR="0014764C" w:rsidRPr="00F145C6" w:rsidRDefault="0014764C" w:rsidP="0014764C">
      <w:pPr>
        <w:pStyle w:val="berschrift4"/>
      </w:pPr>
      <w:r w:rsidRPr="0014764C">
        <w:t>Empfehlung</w:t>
      </w:r>
    </w:p>
    <w:p w14:paraId="1D8D1A38" w14:textId="28CE29E1" w:rsidR="0014764C" w:rsidRPr="00F145C6" w:rsidRDefault="007B298A" w:rsidP="00FE2D5A">
      <w:del w:id="238" w:author="Markus Düben" w:date="2017-07-28T11:08:00Z">
        <w:r w:rsidDel="00BD246D">
          <w:delText>Ggf. für hohe gar. Todesfal</w:delText>
        </w:r>
        <w:r w:rsidDel="00BD246D">
          <w:delText>l</w:delText>
        </w:r>
        <w:r w:rsidDel="00BD246D">
          <w:delText>leistung zu bestimmten Ereignissen Verzicht auf erneute Gesundheitspr</w:delText>
        </w:r>
        <w:r w:rsidDel="00BD246D">
          <w:delText>ü</w:delText>
        </w:r>
        <w:r w:rsidDel="00BD246D">
          <w:delText>fung</w:delText>
        </w:r>
      </w:del>
      <w:ins w:id="239" w:author="Markus Düben" w:date="2017-07-28T11:08:00Z">
        <w:r w:rsidR="00BD246D">
          <w:t>keine</w:t>
        </w:r>
      </w:ins>
      <w:ins w:id="240" w:author="Wrede, Dominic" w:date="2017-10-26T12:59:00Z">
        <w:r w:rsidR="00FE2D5A">
          <w:t xml:space="preserve"> Nachversicherungs-Option</w:t>
        </w:r>
      </w:ins>
    </w:p>
    <w:p w14:paraId="49338F37" w14:textId="77777777" w:rsidR="0014764C" w:rsidRPr="00B247B6" w:rsidRDefault="0014764C" w:rsidP="0014764C">
      <w:pPr>
        <w:pStyle w:val="berschrift4"/>
      </w:pPr>
      <w:r w:rsidRPr="00B247B6">
        <w:lastRenderedPageBreak/>
        <w:t>Abstimmung mit F1 der Mathematik</w:t>
      </w:r>
    </w:p>
    <w:p w14:paraId="5A0A05A6" w14:textId="77777777" w:rsidR="0014764C" w:rsidRDefault="0014764C" w:rsidP="0014764C">
      <w:pPr>
        <w:pStyle w:val="berschrift4"/>
      </w:pPr>
      <w:r>
        <w:t>Abstimmung mit Produkttechnik</w:t>
      </w:r>
    </w:p>
    <w:p w14:paraId="4D8794E2" w14:textId="77777777" w:rsidR="0014764C" w:rsidRDefault="0014764C" w:rsidP="0014764C">
      <w:pPr>
        <w:pStyle w:val="berschrift4"/>
      </w:pPr>
      <w:r w:rsidRPr="00E31B6B">
        <w:rPr>
          <w:highlight w:val="yellow"/>
          <w:rPrChange w:id="241" w:author="Wrede, Dominic" w:date="2017-10-26T13:01:00Z">
            <w:rPr/>
          </w:rPrChange>
        </w:rPr>
        <w:t>Entscheidung</w:t>
      </w:r>
    </w:p>
    <w:p w14:paraId="65678B4D" w14:textId="77777777" w:rsidR="0014764C" w:rsidRDefault="0014764C" w:rsidP="0014764C">
      <w:pPr>
        <w:pStyle w:val="berschrift4"/>
      </w:pPr>
      <w:r>
        <w:t>Folgearbeiten</w:t>
      </w:r>
    </w:p>
    <w:p w14:paraId="51C1F63B" w14:textId="77777777" w:rsidR="00DA1CCC" w:rsidRPr="007B298A" w:rsidRDefault="00DA1CCC" w:rsidP="00DA1CCC">
      <w:pPr>
        <w:pStyle w:val="berschrift3"/>
      </w:pPr>
      <w:bookmarkStart w:id="242" w:name="_Toc496794419"/>
      <w:r w:rsidRPr="007B298A">
        <w:t>Umwandlung in eine abgekürzte Altersrente</w:t>
      </w:r>
      <w:bookmarkEnd w:id="242"/>
    </w:p>
    <w:p w14:paraId="2832C8E4" w14:textId="77777777" w:rsidR="0014764C" w:rsidRPr="0014764C" w:rsidRDefault="0014764C" w:rsidP="0014764C">
      <w:pPr>
        <w:pStyle w:val="berschrift4"/>
      </w:pPr>
      <w:r w:rsidRPr="0014764C">
        <w:t>Aktueller Stand</w:t>
      </w:r>
    </w:p>
    <w:p w14:paraId="3F518D0C" w14:textId="027A0940" w:rsidR="0014764C" w:rsidRPr="0014764C" w:rsidRDefault="0014764C" w:rsidP="0014764C">
      <w:pPr>
        <w:rPr>
          <w:u w:val="single"/>
        </w:rPr>
      </w:pPr>
      <w:r w:rsidRPr="0014764C">
        <w:rPr>
          <w:u w:val="single"/>
        </w:rPr>
        <w:t>HLV:</w:t>
      </w:r>
    </w:p>
    <w:p w14:paraId="369CE45F" w14:textId="33033B26" w:rsidR="0014764C" w:rsidRDefault="0014764C" w:rsidP="0014764C">
      <w:r>
        <w:t>Kunde hat die Option, statt einer lebenslangen eine abgekürzte Altersrente zu vereinbaren.</w:t>
      </w:r>
    </w:p>
    <w:p w14:paraId="020FCB9F" w14:textId="77777777" w:rsidR="0014764C" w:rsidRDefault="0014764C" w:rsidP="0014764C"/>
    <w:p w14:paraId="1E00F6FA" w14:textId="7458D7AC" w:rsidR="0014764C" w:rsidRDefault="0014764C" w:rsidP="0014764C">
      <w:pPr>
        <w:rPr>
          <w:u w:val="single"/>
        </w:rPr>
      </w:pPr>
      <w:r w:rsidRPr="0014764C">
        <w:rPr>
          <w:u w:val="single"/>
        </w:rPr>
        <w:t>NL</w:t>
      </w:r>
      <w:r w:rsidR="007B298A">
        <w:rPr>
          <w:u w:val="single"/>
        </w:rPr>
        <w:t>, PBL, TAL</w:t>
      </w:r>
      <w:r w:rsidRPr="0014764C">
        <w:rPr>
          <w:u w:val="single"/>
        </w:rPr>
        <w:t>:</w:t>
      </w:r>
    </w:p>
    <w:p w14:paraId="3FB85D14" w14:textId="5CF40711" w:rsidR="0014764C" w:rsidRPr="0014764C" w:rsidRDefault="0014764C" w:rsidP="0014764C">
      <w:r>
        <w:t>Nicht vorhanden</w:t>
      </w:r>
    </w:p>
    <w:p w14:paraId="3BF1D047" w14:textId="77777777" w:rsidR="0014764C" w:rsidRPr="00F145C6" w:rsidRDefault="0014764C" w:rsidP="0014764C">
      <w:pPr>
        <w:pStyle w:val="berschrift4"/>
      </w:pPr>
      <w:r w:rsidRPr="0014764C">
        <w:t>Empfehlung</w:t>
      </w:r>
    </w:p>
    <w:p w14:paraId="46CFFD5F" w14:textId="0A7FE61A" w:rsidR="0014764C" w:rsidRPr="00F145C6" w:rsidRDefault="00E31B6B" w:rsidP="00E31B6B">
      <w:r>
        <w:t>entfällt</w:t>
      </w:r>
    </w:p>
    <w:p w14:paraId="34380D97" w14:textId="77777777" w:rsidR="0014764C" w:rsidRPr="00B247B6" w:rsidRDefault="0014764C" w:rsidP="0014764C">
      <w:pPr>
        <w:pStyle w:val="berschrift4"/>
      </w:pPr>
      <w:r w:rsidRPr="00B247B6">
        <w:t>Abstimmung mit F1 der Mathematik</w:t>
      </w:r>
    </w:p>
    <w:p w14:paraId="656E18CB" w14:textId="77777777" w:rsidR="0014764C" w:rsidRDefault="0014764C" w:rsidP="0014764C">
      <w:pPr>
        <w:pStyle w:val="berschrift4"/>
      </w:pPr>
      <w:r>
        <w:t>Abstimmung mit Produkttechnik</w:t>
      </w:r>
    </w:p>
    <w:p w14:paraId="4BBA13C3" w14:textId="77777777" w:rsidR="0014764C" w:rsidRDefault="0014764C" w:rsidP="0014764C">
      <w:pPr>
        <w:pStyle w:val="berschrift4"/>
      </w:pPr>
      <w:r>
        <w:t>Entscheidung</w:t>
      </w:r>
    </w:p>
    <w:p w14:paraId="71DCDA28" w14:textId="77777777" w:rsidR="00E31B6B" w:rsidRPr="00F145C6" w:rsidRDefault="00E31B6B" w:rsidP="00E31B6B">
      <w:r>
        <w:t xml:space="preserve">keine abgekürzte Altersrente (siehe Entscheidung Workshop </w:t>
      </w:r>
      <w:r w:rsidRPr="00E31B6B">
        <w:t>im November 2016</w:t>
      </w:r>
      <w:r>
        <w:t>)</w:t>
      </w:r>
    </w:p>
    <w:p w14:paraId="3C950EE2" w14:textId="77777777" w:rsidR="0014764C" w:rsidRDefault="0014764C" w:rsidP="0014764C">
      <w:pPr>
        <w:pStyle w:val="berschrift4"/>
      </w:pPr>
      <w:r>
        <w:t>Folgearbeiten</w:t>
      </w:r>
    </w:p>
    <w:p w14:paraId="17E1C535" w14:textId="77777777" w:rsidR="00DA1CCC" w:rsidRPr="00452BAA" w:rsidRDefault="00DA1CCC" w:rsidP="00DA1CCC">
      <w:pPr>
        <w:pStyle w:val="berschrift3"/>
      </w:pPr>
      <w:bookmarkStart w:id="243" w:name="_Toc496794420"/>
      <w:r w:rsidRPr="00452BAA">
        <w:t>Vorruhestandsregelung</w:t>
      </w:r>
      <w:bookmarkEnd w:id="243"/>
    </w:p>
    <w:p w14:paraId="1ABC28C4" w14:textId="77777777" w:rsidR="0014764C" w:rsidRPr="0014764C" w:rsidRDefault="0014764C" w:rsidP="0014764C">
      <w:pPr>
        <w:pStyle w:val="berschrift4"/>
      </w:pPr>
      <w:r w:rsidRPr="0014764C">
        <w:t>Aktueller Stand</w:t>
      </w:r>
    </w:p>
    <w:p w14:paraId="3F74A47F" w14:textId="77777777" w:rsidR="0014764C" w:rsidRPr="0014764C" w:rsidRDefault="0014764C" w:rsidP="0014764C">
      <w:pPr>
        <w:rPr>
          <w:u w:val="single"/>
        </w:rPr>
      </w:pPr>
      <w:r w:rsidRPr="0014764C">
        <w:rPr>
          <w:u w:val="single"/>
        </w:rPr>
        <w:t>HLV:</w:t>
      </w:r>
    </w:p>
    <w:p w14:paraId="7D6980F9" w14:textId="77777777" w:rsidR="00452BAA" w:rsidRDefault="0014764C" w:rsidP="0014764C">
      <w:r>
        <w:t xml:space="preserve">Kunde hat die Option, </w:t>
      </w:r>
      <w:r w:rsidR="00452BAA">
        <w:t>einen Teil seines Kapitals vorzeitig als eine abgekürzte Altersrente zu Verrenten. Die abgekürzte Altersrente wird bis zum ursprünglich vereinbarten Rentenbeginn gezahlt.</w:t>
      </w:r>
    </w:p>
    <w:p w14:paraId="7A6EA52A" w14:textId="5385D4A1" w:rsidR="0014764C" w:rsidRDefault="00452BAA" w:rsidP="0014764C">
      <w:r>
        <w:t xml:space="preserve"> </w:t>
      </w:r>
    </w:p>
    <w:p w14:paraId="01C33B91" w14:textId="25E8438C" w:rsidR="0014764C" w:rsidRDefault="0014764C" w:rsidP="0014764C">
      <w:pPr>
        <w:rPr>
          <w:u w:val="single"/>
        </w:rPr>
      </w:pPr>
      <w:r w:rsidRPr="0014764C">
        <w:rPr>
          <w:u w:val="single"/>
        </w:rPr>
        <w:t>NL</w:t>
      </w:r>
      <w:r w:rsidR="00694C5F">
        <w:rPr>
          <w:u w:val="single"/>
        </w:rPr>
        <w:t>, PBL, TAL</w:t>
      </w:r>
      <w:r w:rsidRPr="0014764C">
        <w:rPr>
          <w:u w:val="single"/>
        </w:rPr>
        <w:t>:</w:t>
      </w:r>
    </w:p>
    <w:p w14:paraId="39D0CE2B" w14:textId="77777777" w:rsidR="0014764C" w:rsidRPr="0014764C" w:rsidRDefault="0014764C" w:rsidP="0014764C">
      <w:r>
        <w:t>Nicht vorhanden</w:t>
      </w:r>
    </w:p>
    <w:p w14:paraId="1A820CB6" w14:textId="77777777" w:rsidR="0014764C" w:rsidRPr="00F145C6" w:rsidRDefault="0014764C" w:rsidP="0014764C">
      <w:pPr>
        <w:pStyle w:val="berschrift4"/>
      </w:pPr>
      <w:r w:rsidRPr="0014764C">
        <w:t>Empfehlung</w:t>
      </w:r>
    </w:p>
    <w:p w14:paraId="0A2E585E" w14:textId="12BC3C92" w:rsidR="0014764C" w:rsidRPr="00F145C6" w:rsidRDefault="00694C5F" w:rsidP="0014764C">
      <w:pPr>
        <w:pStyle w:val="Listenabsatz"/>
        <w:numPr>
          <w:ilvl w:val="0"/>
          <w:numId w:val="5"/>
        </w:numPr>
      </w:pPr>
      <w:r>
        <w:t>Entfällt zusammen mit abgekürzter Altersrente</w:t>
      </w:r>
    </w:p>
    <w:p w14:paraId="2F00D51B" w14:textId="77777777" w:rsidR="0014764C" w:rsidRPr="00B247B6" w:rsidRDefault="0014764C" w:rsidP="0014764C">
      <w:pPr>
        <w:pStyle w:val="berschrift4"/>
      </w:pPr>
      <w:r w:rsidRPr="00B247B6">
        <w:t>Abstimmung mit F1 der Mathematik</w:t>
      </w:r>
    </w:p>
    <w:p w14:paraId="4DFC472C" w14:textId="77777777" w:rsidR="0014764C" w:rsidRDefault="0014764C" w:rsidP="0014764C">
      <w:pPr>
        <w:pStyle w:val="berschrift4"/>
      </w:pPr>
      <w:r>
        <w:t>Abstimmung mit Produkttechnik</w:t>
      </w:r>
    </w:p>
    <w:p w14:paraId="62433F12" w14:textId="77777777" w:rsidR="0014764C" w:rsidRDefault="0014764C" w:rsidP="0014764C">
      <w:pPr>
        <w:pStyle w:val="berschrift4"/>
      </w:pPr>
      <w:r>
        <w:t>Entscheidung</w:t>
      </w:r>
    </w:p>
    <w:p w14:paraId="48D77872" w14:textId="77777777" w:rsidR="0014764C" w:rsidRDefault="0014764C" w:rsidP="0014764C">
      <w:pPr>
        <w:pStyle w:val="berschrift4"/>
      </w:pPr>
      <w:r>
        <w:t>Folgearbeiten</w:t>
      </w:r>
    </w:p>
    <w:p w14:paraId="62A623E6" w14:textId="77777777" w:rsidR="0014764C" w:rsidRPr="00C70B51" w:rsidRDefault="0014764C" w:rsidP="00DA1CCC"/>
    <w:p w14:paraId="1983B981" w14:textId="77777777" w:rsidR="00BD55CA" w:rsidRDefault="00BD55CA" w:rsidP="00D06BD8"/>
    <w:p w14:paraId="704E5D35" w14:textId="52759428" w:rsidR="004F086D" w:rsidRDefault="004F086D">
      <w:pPr>
        <w:pStyle w:val="berschrift3"/>
      </w:pPr>
      <w:bookmarkStart w:id="244" w:name="_Toc496794421"/>
      <w:bookmarkStart w:id="245" w:name="_Ref446431459"/>
      <w:r>
        <w:lastRenderedPageBreak/>
        <w:t xml:space="preserve">Gewährung eines </w:t>
      </w:r>
      <w:proofErr w:type="spellStart"/>
      <w:r>
        <w:t>Policendarlehens</w:t>
      </w:r>
      <w:proofErr w:type="spellEnd"/>
      <w:r>
        <w:t xml:space="preserve"> (AVB)</w:t>
      </w:r>
      <w:bookmarkEnd w:id="244"/>
    </w:p>
    <w:p w14:paraId="0481235B" w14:textId="76D5AFE2" w:rsidR="006D5E97" w:rsidRDefault="006D5E97" w:rsidP="006D5E97">
      <w:pPr>
        <w:pStyle w:val="berschrift4"/>
        <w:rPr>
          <w:u w:val="single"/>
        </w:rPr>
      </w:pPr>
      <w:r>
        <w:t>Aktueller Stand</w:t>
      </w:r>
    </w:p>
    <w:p w14:paraId="5C355169" w14:textId="78F40ECB" w:rsidR="006D5E97" w:rsidRDefault="00A45AB1" w:rsidP="004F086D">
      <w:pPr>
        <w:rPr>
          <w:u w:val="single"/>
        </w:rPr>
      </w:pPr>
      <w:r>
        <w:rPr>
          <w:u w:val="single"/>
        </w:rPr>
        <w:t>HLV:</w:t>
      </w:r>
    </w:p>
    <w:p w14:paraId="5B4C364E" w14:textId="16459BB2" w:rsidR="00A45AB1" w:rsidRPr="00A45AB1" w:rsidRDefault="00A45AB1" w:rsidP="004F086D">
      <w:r>
        <w:t>Nicht in AVB geregelt, aber per Vereinbarung möglich. Bei Rückzahlung muss die gleiche Anzahl Fondsanteile mit dem dann aktuellen Kurs wieder erreicht werden. Ein Darlehenszins wird nicht angesetzt.</w:t>
      </w:r>
    </w:p>
    <w:p w14:paraId="15CC4121" w14:textId="77777777" w:rsidR="00A45AB1" w:rsidRDefault="00A45AB1" w:rsidP="004F086D">
      <w:pPr>
        <w:rPr>
          <w:u w:val="single"/>
        </w:rPr>
      </w:pPr>
    </w:p>
    <w:p w14:paraId="630D9AEA" w14:textId="5BE58B83" w:rsidR="004F086D" w:rsidRPr="00FA5941" w:rsidRDefault="004F086D" w:rsidP="004F086D">
      <w:pPr>
        <w:rPr>
          <w:u w:val="single"/>
        </w:rPr>
      </w:pPr>
      <w:r w:rsidRPr="00FA5941">
        <w:rPr>
          <w:u w:val="single"/>
        </w:rPr>
        <w:t>NL:</w:t>
      </w:r>
    </w:p>
    <w:p w14:paraId="31747627" w14:textId="3808D88B" w:rsidR="004F086D" w:rsidRPr="00FA5941" w:rsidRDefault="004F086D" w:rsidP="004F086D">
      <w:r w:rsidRPr="00FA5941">
        <w:t>Voraussetzungen:</w:t>
      </w:r>
    </w:p>
    <w:p w14:paraId="4A8DABE9" w14:textId="1476EE9E" w:rsidR="004F086D" w:rsidRPr="00FA5941" w:rsidRDefault="004F086D" w:rsidP="009D38C4">
      <w:pPr>
        <w:pStyle w:val="Listenabsatz"/>
        <w:numPr>
          <w:ilvl w:val="0"/>
          <w:numId w:val="5"/>
        </w:numPr>
      </w:pPr>
      <w:r w:rsidRPr="00FA5941">
        <w:t xml:space="preserve">Darlehenshöhe max. </w:t>
      </w:r>
      <w:r w:rsidR="00FA5941" w:rsidRPr="00FA5941">
        <w:t>3</w:t>
      </w:r>
      <w:r w:rsidRPr="00FA5941">
        <w:t xml:space="preserve">0% des </w:t>
      </w:r>
      <w:r w:rsidR="00FA5941" w:rsidRPr="00FA5941">
        <w:t>Deckungskapitals</w:t>
      </w:r>
      <w:r w:rsidRPr="00FA5941">
        <w:t xml:space="preserve"> </w:t>
      </w:r>
    </w:p>
    <w:p w14:paraId="2C518BFF" w14:textId="1897A7A7" w:rsidR="004F086D" w:rsidRPr="00FA5941" w:rsidRDefault="004F086D" w:rsidP="009D38C4">
      <w:pPr>
        <w:pStyle w:val="Listenabsatz"/>
        <w:numPr>
          <w:ilvl w:val="0"/>
          <w:numId w:val="5"/>
        </w:numPr>
      </w:pPr>
      <w:r w:rsidRPr="00FA5941">
        <w:t>Antragsstellung vor Rentenbeginn</w:t>
      </w:r>
    </w:p>
    <w:p w14:paraId="17E71EDC" w14:textId="77777777" w:rsidR="004F086D" w:rsidRPr="00FA5941" w:rsidRDefault="004F086D" w:rsidP="004F086D"/>
    <w:p w14:paraId="6E305CE7" w14:textId="56AAF957" w:rsidR="004F086D" w:rsidRPr="00FA5941" w:rsidRDefault="004F086D" w:rsidP="004F086D">
      <w:r w:rsidRPr="00FA5941">
        <w:t>Dann:</w:t>
      </w:r>
    </w:p>
    <w:p w14:paraId="1031843E" w14:textId="3633F4CC" w:rsidR="004F086D" w:rsidRPr="00FA5941" w:rsidRDefault="004F086D" w:rsidP="009D38C4">
      <w:pPr>
        <w:pStyle w:val="Listenabsatz"/>
        <w:numPr>
          <w:ilvl w:val="0"/>
          <w:numId w:val="5"/>
        </w:numPr>
      </w:pPr>
      <w:r w:rsidRPr="00FA5941">
        <w:t>Gewährung eines Darlehens mit Versicherungspolice als Sicherheit</w:t>
      </w:r>
    </w:p>
    <w:p w14:paraId="7445D61C" w14:textId="1936C9C1" w:rsidR="004F086D" w:rsidRPr="00FA5941" w:rsidRDefault="004F086D" w:rsidP="009D38C4">
      <w:pPr>
        <w:pStyle w:val="Listenabsatz"/>
        <w:numPr>
          <w:ilvl w:val="0"/>
          <w:numId w:val="5"/>
        </w:numPr>
      </w:pPr>
      <w:r w:rsidRPr="00FA5941">
        <w:t>Teilauszahlungen während Kreditlaufzeit nicht möglich</w:t>
      </w:r>
    </w:p>
    <w:p w14:paraId="7C6B64D0" w14:textId="4FED6DC9" w:rsidR="004F086D" w:rsidRPr="00FA5941" w:rsidRDefault="004F086D" w:rsidP="009D38C4">
      <w:pPr>
        <w:pStyle w:val="Listenabsatz"/>
        <w:numPr>
          <w:ilvl w:val="0"/>
          <w:numId w:val="5"/>
        </w:numPr>
      </w:pPr>
      <w:r w:rsidRPr="00FA5941">
        <w:t>Zinszahlungen zu dann gültigen Konditionen sind zu leisten</w:t>
      </w:r>
    </w:p>
    <w:p w14:paraId="1E4B68E2" w14:textId="2887A6CC" w:rsidR="004F086D" w:rsidRPr="00FA5941" w:rsidRDefault="004F086D" w:rsidP="009D38C4">
      <w:pPr>
        <w:pStyle w:val="Listenabsatz"/>
        <w:numPr>
          <w:ilvl w:val="0"/>
          <w:numId w:val="5"/>
        </w:numPr>
      </w:pPr>
      <w:r w:rsidRPr="00FA5941">
        <w:t xml:space="preserve">Rückzahlung: </w:t>
      </w:r>
    </w:p>
    <w:p w14:paraId="1405407D" w14:textId="1037A97E" w:rsidR="004F086D" w:rsidRPr="00FA5941" w:rsidRDefault="004F086D" w:rsidP="009D38C4">
      <w:pPr>
        <w:pStyle w:val="Listenabsatz"/>
        <w:numPr>
          <w:ilvl w:val="1"/>
          <w:numId w:val="5"/>
        </w:numPr>
      </w:pPr>
      <w:r w:rsidRPr="00FA5941">
        <w:t>Vollständige oder teilweise Rückzahlung jederzeit möglich</w:t>
      </w:r>
    </w:p>
    <w:p w14:paraId="566C34EF" w14:textId="5F25BEEA" w:rsidR="004F086D" w:rsidRDefault="004F086D" w:rsidP="009D38C4">
      <w:pPr>
        <w:pStyle w:val="Listenabsatz"/>
        <w:numPr>
          <w:ilvl w:val="1"/>
          <w:numId w:val="5"/>
        </w:numPr>
      </w:pPr>
      <w:r w:rsidRPr="00FA5941">
        <w:t>Bei Nichtrückzahlung erfolgt Verrechnung mit (Teil-)Kapital- oder Todesfal</w:t>
      </w:r>
      <w:r w:rsidRPr="00FA5941">
        <w:t>l</w:t>
      </w:r>
      <w:r w:rsidRPr="00FA5941">
        <w:t>leistung</w:t>
      </w:r>
    </w:p>
    <w:p w14:paraId="1C6CEF4D" w14:textId="77777777" w:rsidR="00694C5F" w:rsidRDefault="00694C5F" w:rsidP="00694C5F"/>
    <w:p w14:paraId="31227409" w14:textId="11CA4760" w:rsidR="00694C5F" w:rsidRDefault="00694C5F" w:rsidP="00694C5F">
      <w:pPr>
        <w:rPr>
          <w:u w:val="single"/>
        </w:rPr>
      </w:pPr>
      <w:r w:rsidRPr="00694C5F">
        <w:rPr>
          <w:u w:val="single"/>
        </w:rPr>
        <w:t>PBL, TAL:</w:t>
      </w:r>
    </w:p>
    <w:p w14:paraId="1820FA01" w14:textId="5ACC4793" w:rsidR="00694C5F" w:rsidRPr="00694C5F" w:rsidRDefault="00694C5F" w:rsidP="00694C5F">
      <w:r>
        <w:t>Nicht in AVB geregelt.</w:t>
      </w:r>
    </w:p>
    <w:p w14:paraId="70D5C28F" w14:textId="77777777" w:rsidR="006D5E97" w:rsidRDefault="006D5E97" w:rsidP="006D5E97">
      <w:pPr>
        <w:pStyle w:val="berschrift4"/>
        <w:rPr>
          <w:ins w:id="246" w:author="Wrede, Dominic" w:date="2017-10-26T13:18:00Z"/>
        </w:rPr>
      </w:pPr>
      <w:r w:rsidRPr="00694C5F">
        <w:t>Empfehlung</w:t>
      </w:r>
    </w:p>
    <w:p w14:paraId="0A420A50" w14:textId="30E6D6E1" w:rsidR="00AB6EE2" w:rsidRPr="00AB6EE2" w:rsidRDefault="00AB6EE2" w:rsidP="00AB6EE2">
      <w:pPr>
        <w:pStyle w:val="Listenabsatz"/>
        <w:numPr>
          <w:ilvl w:val="0"/>
          <w:numId w:val="5"/>
        </w:numPr>
      </w:pPr>
      <w:ins w:id="247" w:author="Wrede, Dominic" w:date="2017-10-26T13:18:00Z">
        <w:r>
          <w:t>Thema für Kundenservice</w:t>
        </w:r>
      </w:ins>
    </w:p>
    <w:p w14:paraId="37378617" w14:textId="5FCCD291" w:rsidR="006D5E97" w:rsidRPr="00694C5F" w:rsidRDefault="00694C5F" w:rsidP="00AB6EE2">
      <w:pPr>
        <w:pStyle w:val="Listenabsatz"/>
        <w:numPr>
          <w:ilvl w:val="0"/>
          <w:numId w:val="5"/>
        </w:numPr>
      </w:pPr>
      <w:r w:rsidRPr="00694C5F">
        <w:t>Entfällt</w:t>
      </w:r>
      <w:ins w:id="248" w:author="Wrede, Dominic" w:date="2017-10-26T13:06:00Z">
        <w:r w:rsidR="00E31B6B">
          <w:t xml:space="preserve"> (analog zur Modernen Klassik)</w:t>
        </w:r>
      </w:ins>
    </w:p>
    <w:p w14:paraId="681FF76C" w14:textId="77777777" w:rsidR="006D5E97" w:rsidRPr="00B247B6" w:rsidRDefault="006D5E97" w:rsidP="006D5E97">
      <w:pPr>
        <w:pStyle w:val="berschrift4"/>
      </w:pPr>
      <w:r w:rsidRPr="00614FE3">
        <w:t>Abstimmung mit F1 der Mathematik</w:t>
      </w:r>
    </w:p>
    <w:p w14:paraId="2D63C69F" w14:textId="77777777" w:rsidR="006D5E97" w:rsidRDefault="006D5E97" w:rsidP="006D5E97">
      <w:pPr>
        <w:pStyle w:val="berschrift4"/>
      </w:pPr>
      <w:r>
        <w:t>Abstimmung mit Produkttechnik</w:t>
      </w:r>
    </w:p>
    <w:p w14:paraId="67C79A2D" w14:textId="77777777" w:rsidR="006D5E97" w:rsidRDefault="006D5E97" w:rsidP="006D5E97">
      <w:pPr>
        <w:pStyle w:val="berschrift4"/>
      </w:pPr>
      <w:r w:rsidRPr="0087456E">
        <w:t>Entscheidung</w:t>
      </w:r>
    </w:p>
    <w:p w14:paraId="6F729712" w14:textId="77777777" w:rsidR="006D5E97" w:rsidRPr="00D4268C" w:rsidRDefault="006D5E97" w:rsidP="006D5E97">
      <w:pPr>
        <w:pStyle w:val="berschrift4"/>
      </w:pPr>
      <w:r>
        <w:t>Folgearbeiten</w:t>
      </w:r>
    </w:p>
    <w:p w14:paraId="5B723F6E" w14:textId="77777777" w:rsidR="006D5E97" w:rsidRPr="004F086D" w:rsidRDefault="006D5E97" w:rsidP="006D5E97"/>
    <w:p w14:paraId="56D29635" w14:textId="44B210C4" w:rsidR="00CB79B5" w:rsidRDefault="00CB79B5" w:rsidP="00CB79B5">
      <w:pPr>
        <w:pStyle w:val="berschrift1"/>
      </w:pPr>
      <w:bookmarkStart w:id="249" w:name="_Toc496794422"/>
      <w:bookmarkEnd w:id="245"/>
      <w:r w:rsidRPr="00FC6359">
        <w:t>Rechnungsgrundlagen</w:t>
      </w:r>
      <w:bookmarkEnd w:id="249"/>
    </w:p>
    <w:p w14:paraId="4F9DF74D" w14:textId="1D159611" w:rsidR="0005560A" w:rsidRDefault="00A7688E" w:rsidP="008A251C">
      <w:pPr>
        <w:pStyle w:val="berschrift2"/>
      </w:pPr>
      <w:bookmarkStart w:id="250" w:name="_Toc496794423"/>
      <w:r>
        <w:t>Biometrische Rechnungsgrundlagen</w:t>
      </w:r>
      <w:bookmarkEnd w:id="250"/>
    </w:p>
    <w:p w14:paraId="7F89B454" w14:textId="0F092AED" w:rsidR="00262622" w:rsidRPr="00B247B6" w:rsidRDefault="00262622" w:rsidP="00262622">
      <w:pPr>
        <w:pStyle w:val="berschrift4"/>
      </w:pPr>
      <w:r w:rsidRPr="00B247B6">
        <w:t>A</w:t>
      </w:r>
      <w:r>
        <w:t>ktueller Stand</w:t>
      </w:r>
    </w:p>
    <w:p w14:paraId="7A32879E" w14:textId="77777777" w:rsidR="00262622" w:rsidRDefault="00262622" w:rsidP="00172491">
      <w:pPr>
        <w:rPr>
          <w:b/>
          <w:u w:val="single"/>
        </w:rPr>
      </w:pPr>
    </w:p>
    <w:p w14:paraId="10C7DBB6" w14:textId="5E447FC0" w:rsidR="00172491" w:rsidRDefault="00172491" w:rsidP="00172491">
      <w:pPr>
        <w:rPr>
          <w:b/>
          <w:u w:val="single"/>
        </w:rPr>
      </w:pPr>
      <w:r w:rsidRPr="00172491">
        <w:rPr>
          <w:b/>
          <w:u w:val="single"/>
        </w:rPr>
        <w:t>Vor Rentenbeginn:</w:t>
      </w:r>
    </w:p>
    <w:p w14:paraId="4028712E" w14:textId="77777777" w:rsidR="00A26E01" w:rsidRDefault="00A26E01" w:rsidP="00172491">
      <w:pPr>
        <w:rPr>
          <w:b/>
          <w:u w:val="single"/>
        </w:rPr>
      </w:pPr>
    </w:p>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4D0DEC" w:rsidRPr="00796A61" w14:paraId="34A7AD20" w14:textId="77777777" w:rsidTr="001A778D">
        <w:tc>
          <w:tcPr>
            <w:tcW w:w="1127" w:type="pct"/>
            <w:vAlign w:val="center"/>
          </w:tcPr>
          <w:p w14:paraId="2DDDA305" w14:textId="1E801609" w:rsidR="004D0DEC" w:rsidRPr="003116BA" w:rsidRDefault="004D0DEC" w:rsidP="001A778D">
            <w:pPr>
              <w:rPr>
                <w:b/>
              </w:rPr>
            </w:pPr>
          </w:p>
        </w:tc>
        <w:tc>
          <w:tcPr>
            <w:tcW w:w="774" w:type="pct"/>
            <w:shd w:val="clear" w:color="auto" w:fill="808080" w:themeFill="background1" w:themeFillShade="80"/>
            <w:vAlign w:val="center"/>
          </w:tcPr>
          <w:p w14:paraId="2AC3B5C2" w14:textId="77777777" w:rsidR="004D0DEC" w:rsidRPr="00654F35" w:rsidRDefault="004D0DEC" w:rsidP="001A778D">
            <w:pPr>
              <w:jc w:val="center"/>
              <w:rPr>
                <w:b/>
              </w:rPr>
            </w:pPr>
            <w:r w:rsidRPr="00654F35">
              <w:rPr>
                <w:b/>
              </w:rPr>
              <w:t>TD</w:t>
            </w:r>
          </w:p>
        </w:tc>
        <w:tc>
          <w:tcPr>
            <w:tcW w:w="775" w:type="pct"/>
            <w:shd w:val="clear" w:color="auto" w:fill="00B050"/>
            <w:vAlign w:val="center"/>
          </w:tcPr>
          <w:p w14:paraId="31209D22" w14:textId="77777777" w:rsidR="004D0DEC" w:rsidRPr="00796A61" w:rsidRDefault="004D0DEC" w:rsidP="001A778D">
            <w:pPr>
              <w:jc w:val="center"/>
              <w:rPr>
                <w:b/>
              </w:rPr>
            </w:pPr>
            <w:r>
              <w:rPr>
                <w:b/>
              </w:rPr>
              <w:t>HLV</w:t>
            </w:r>
          </w:p>
        </w:tc>
        <w:tc>
          <w:tcPr>
            <w:tcW w:w="775" w:type="pct"/>
            <w:shd w:val="clear" w:color="auto" w:fill="FF0000"/>
            <w:vAlign w:val="center"/>
          </w:tcPr>
          <w:p w14:paraId="4B38EA08" w14:textId="77777777" w:rsidR="004D0DEC" w:rsidRPr="00796A61" w:rsidRDefault="004D0DEC" w:rsidP="001A778D">
            <w:pPr>
              <w:jc w:val="center"/>
              <w:rPr>
                <w:b/>
              </w:rPr>
            </w:pPr>
            <w:r>
              <w:rPr>
                <w:b/>
              </w:rPr>
              <w:t>NL</w:t>
            </w:r>
          </w:p>
        </w:tc>
        <w:tc>
          <w:tcPr>
            <w:tcW w:w="775" w:type="pct"/>
            <w:shd w:val="clear" w:color="auto" w:fill="FFFF00"/>
            <w:vAlign w:val="center"/>
          </w:tcPr>
          <w:p w14:paraId="61771616" w14:textId="0002C8B6" w:rsidR="004D0DEC" w:rsidRPr="006E1DA5" w:rsidRDefault="004D0DEC" w:rsidP="006E1DA5">
            <w:pPr>
              <w:jc w:val="center"/>
              <w:rPr>
                <w:b/>
                <w:vertAlign w:val="superscript"/>
              </w:rPr>
            </w:pPr>
            <w:r>
              <w:rPr>
                <w:b/>
              </w:rPr>
              <w:t>PBL</w:t>
            </w:r>
          </w:p>
        </w:tc>
        <w:tc>
          <w:tcPr>
            <w:tcW w:w="774" w:type="pct"/>
            <w:shd w:val="clear" w:color="auto" w:fill="0070C0"/>
            <w:vAlign w:val="center"/>
          </w:tcPr>
          <w:p w14:paraId="30973A63" w14:textId="77777777" w:rsidR="004D0DEC" w:rsidRPr="00796A61" w:rsidRDefault="004D0DEC" w:rsidP="001A778D">
            <w:pPr>
              <w:jc w:val="center"/>
              <w:rPr>
                <w:b/>
              </w:rPr>
            </w:pPr>
            <w:r w:rsidRPr="00796A61">
              <w:rPr>
                <w:b/>
              </w:rPr>
              <w:t>TAL</w:t>
            </w:r>
          </w:p>
        </w:tc>
      </w:tr>
      <w:tr w:rsidR="004D0DEC" w:rsidRPr="00796A61" w14:paraId="689B3687" w14:textId="77777777" w:rsidTr="0068434C">
        <w:tc>
          <w:tcPr>
            <w:tcW w:w="1127" w:type="pct"/>
            <w:vAlign w:val="center"/>
          </w:tcPr>
          <w:p w14:paraId="1FA97134" w14:textId="77777777" w:rsidR="004D0DEC" w:rsidRPr="00C46541" w:rsidRDefault="004D0DEC" w:rsidP="001A778D">
            <w:r w:rsidRPr="00C46541">
              <w:t>Ausscheideor</w:t>
            </w:r>
            <w:r w:rsidRPr="00C46541">
              <w:t>d</w:t>
            </w:r>
            <w:r w:rsidRPr="00C46541">
              <w:t>nung</w:t>
            </w:r>
          </w:p>
        </w:tc>
        <w:tc>
          <w:tcPr>
            <w:tcW w:w="774" w:type="pct"/>
            <w:shd w:val="clear" w:color="auto" w:fill="D9D9D9" w:themeFill="background1" w:themeFillShade="D9"/>
            <w:vAlign w:val="center"/>
          </w:tcPr>
          <w:p w14:paraId="4268A3CB" w14:textId="15EF8714" w:rsidR="004D0DEC" w:rsidRPr="0068434C" w:rsidRDefault="0068434C" w:rsidP="0068434C">
            <w:pPr>
              <w:jc w:val="center"/>
              <w:rPr>
                <w:b/>
                <w:sz w:val="20"/>
                <w:szCs w:val="20"/>
              </w:rPr>
            </w:pPr>
            <w:r w:rsidRPr="0068434C">
              <w:rPr>
                <w:b/>
                <w:sz w:val="20"/>
                <w:szCs w:val="20"/>
              </w:rPr>
              <w:t>X</w:t>
            </w:r>
          </w:p>
        </w:tc>
        <w:tc>
          <w:tcPr>
            <w:tcW w:w="775" w:type="pct"/>
            <w:shd w:val="clear" w:color="auto" w:fill="EAF1DD" w:themeFill="accent3" w:themeFillTint="33"/>
            <w:vAlign w:val="center"/>
          </w:tcPr>
          <w:p w14:paraId="43607CA9" w14:textId="3437D259" w:rsidR="004D0DEC" w:rsidRPr="0093336F" w:rsidRDefault="0020714B" w:rsidP="001A778D">
            <w:pPr>
              <w:jc w:val="center"/>
              <w:rPr>
                <w:sz w:val="20"/>
                <w:szCs w:val="20"/>
                <w:highlight w:val="yellow"/>
              </w:rPr>
            </w:pPr>
            <w:r>
              <w:rPr>
                <w:sz w:val="20"/>
                <w:szCs w:val="20"/>
              </w:rPr>
              <w:t xml:space="preserve">Unisex-Tafel auf Basis </w:t>
            </w:r>
            <w:proofErr w:type="spellStart"/>
            <w:r w:rsidRPr="0020714B">
              <w:rPr>
                <w:sz w:val="20"/>
                <w:szCs w:val="20"/>
              </w:rPr>
              <w:t>GSt</w:t>
            </w:r>
            <w:proofErr w:type="spellEnd"/>
            <w:r w:rsidRPr="0020714B">
              <w:rPr>
                <w:sz w:val="20"/>
                <w:szCs w:val="20"/>
              </w:rPr>
              <w:t xml:space="preserve"> 87/93 </w:t>
            </w:r>
            <w:proofErr w:type="spellStart"/>
            <w:r w:rsidRPr="0020714B">
              <w:rPr>
                <w:sz w:val="20"/>
                <w:szCs w:val="20"/>
              </w:rPr>
              <w:t>mod</w:t>
            </w:r>
            <w:proofErr w:type="spellEnd"/>
          </w:p>
        </w:tc>
        <w:tc>
          <w:tcPr>
            <w:tcW w:w="775" w:type="pct"/>
            <w:shd w:val="clear" w:color="auto" w:fill="F2DBDB" w:themeFill="accent2" w:themeFillTint="33"/>
            <w:vAlign w:val="center"/>
          </w:tcPr>
          <w:p w14:paraId="679B3808" w14:textId="4DBD2BAF" w:rsidR="004D0DEC" w:rsidRPr="00C46541" w:rsidRDefault="004D0DEC" w:rsidP="00C46541">
            <w:pPr>
              <w:jc w:val="center"/>
              <w:rPr>
                <w:sz w:val="20"/>
                <w:szCs w:val="20"/>
              </w:rPr>
            </w:pPr>
            <w:r w:rsidRPr="00C46541">
              <w:rPr>
                <w:sz w:val="20"/>
                <w:szCs w:val="20"/>
              </w:rPr>
              <w:t>Unisex-Tafel auf Basis DAV 200</w:t>
            </w:r>
            <w:r w:rsidR="00C46541" w:rsidRPr="00C46541">
              <w:rPr>
                <w:sz w:val="20"/>
                <w:szCs w:val="20"/>
              </w:rPr>
              <w:t>8</w:t>
            </w:r>
            <w:r w:rsidRPr="00C46541">
              <w:rPr>
                <w:sz w:val="20"/>
                <w:szCs w:val="20"/>
              </w:rPr>
              <w:t xml:space="preserve"> </w:t>
            </w:r>
            <w:r w:rsidR="00C46541" w:rsidRPr="00C46541">
              <w:rPr>
                <w:sz w:val="20"/>
                <w:szCs w:val="20"/>
              </w:rPr>
              <w:t>T</w:t>
            </w:r>
            <w:r w:rsidRPr="00C46541">
              <w:rPr>
                <w:sz w:val="20"/>
                <w:szCs w:val="20"/>
              </w:rPr>
              <w:t xml:space="preserve"> M/F</w:t>
            </w:r>
          </w:p>
        </w:tc>
        <w:tc>
          <w:tcPr>
            <w:tcW w:w="775" w:type="pct"/>
            <w:shd w:val="clear" w:color="auto" w:fill="FFFFCC"/>
            <w:vAlign w:val="center"/>
          </w:tcPr>
          <w:p w14:paraId="48C1868A" w14:textId="7533FAF5" w:rsidR="004D0DEC" w:rsidRPr="00C46541" w:rsidRDefault="0093336F" w:rsidP="006E1DA5">
            <w:pPr>
              <w:jc w:val="center"/>
              <w:rPr>
                <w:sz w:val="20"/>
                <w:szCs w:val="20"/>
              </w:rPr>
            </w:pPr>
            <w:r>
              <w:rPr>
                <w:sz w:val="20"/>
                <w:szCs w:val="20"/>
              </w:rPr>
              <w:t>-</w:t>
            </w:r>
          </w:p>
        </w:tc>
        <w:tc>
          <w:tcPr>
            <w:tcW w:w="774" w:type="pct"/>
            <w:shd w:val="clear" w:color="auto" w:fill="DBE5F1" w:themeFill="accent1" w:themeFillTint="33"/>
          </w:tcPr>
          <w:p w14:paraId="73DA825A" w14:textId="77777777" w:rsidR="004D0DEC" w:rsidRPr="004D0DEC" w:rsidRDefault="004D0DEC" w:rsidP="004D0DEC">
            <w:pPr>
              <w:jc w:val="center"/>
              <w:rPr>
                <w:sz w:val="20"/>
                <w:szCs w:val="20"/>
              </w:rPr>
            </w:pPr>
            <w:r w:rsidRPr="004D0DEC">
              <w:rPr>
                <w:sz w:val="20"/>
                <w:szCs w:val="20"/>
              </w:rPr>
              <w:t xml:space="preserve">Unisex-Tafel auf Basis DAV 1994 T M/F mit </w:t>
            </w:r>
            <w:proofErr w:type="spellStart"/>
            <w:r w:rsidRPr="004D0DEC">
              <w:rPr>
                <w:sz w:val="20"/>
                <w:szCs w:val="20"/>
              </w:rPr>
              <w:t>q</w:t>
            </w:r>
            <w:r w:rsidRPr="004D0DEC">
              <w:rPr>
                <w:sz w:val="20"/>
                <w:szCs w:val="20"/>
                <w:vertAlign w:val="subscript"/>
              </w:rPr>
              <w:t>x</w:t>
            </w:r>
            <w:r w:rsidRPr="004D0DEC">
              <w:rPr>
                <w:sz w:val="20"/>
                <w:szCs w:val="20"/>
                <w:vertAlign w:val="superscript"/>
              </w:rPr>
              <w:t>M</w:t>
            </w:r>
            <w:proofErr w:type="spellEnd"/>
            <w:r w:rsidRPr="004D0DEC">
              <w:rPr>
                <w:sz w:val="20"/>
                <w:szCs w:val="20"/>
              </w:rPr>
              <w:t>=0,340‰</w:t>
            </w:r>
          </w:p>
          <w:p w14:paraId="43532ABC" w14:textId="244E0B25" w:rsidR="004D0DEC" w:rsidRPr="004D0DEC" w:rsidRDefault="004D0DEC" w:rsidP="004D0DEC">
            <w:pPr>
              <w:jc w:val="center"/>
              <w:rPr>
                <w:sz w:val="20"/>
                <w:szCs w:val="20"/>
              </w:rPr>
            </w:pPr>
            <w:proofErr w:type="spellStart"/>
            <w:r w:rsidRPr="004D0DEC">
              <w:rPr>
                <w:sz w:val="20"/>
                <w:szCs w:val="20"/>
              </w:rPr>
              <w:t>q</w:t>
            </w:r>
            <w:r w:rsidRPr="004D0DEC">
              <w:rPr>
                <w:sz w:val="20"/>
                <w:szCs w:val="20"/>
                <w:vertAlign w:val="subscript"/>
              </w:rPr>
              <w:t>x</w:t>
            </w:r>
            <w:r w:rsidRPr="004D0DEC">
              <w:rPr>
                <w:sz w:val="20"/>
                <w:szCs w:val="20"/>
                <w:vertAlign w:val="superscript"/>
              </w:rPr>
              <w:t>F</w:t>
            </w:r>
            <w:proofErr w:type="spellEnd"/>
            <w:r w:rsidRPr="004D0DEC">
              <w:rPr>
                <w:sz w:val="20"/>
                <w:szCs w:val="20"/>
              </w:rPr>
              <w:t>=0,267‰ für x&lt;13</w:t>
            </w:r>
          </w:p>
        </w:tc>
      </w:tr>
      <w:tr w:rsidR="004D0DEC" w:rsidRPr="00796A61" w14:paraId="08C481EB" w14:textId="77777777" w:rsidTr="001A778D">
        <w:tc>
          <w:tcPr>
            <w:tcW w:w="1127" w:type="pct"/>
            <w:vAlign w:val="center"/>
          </w:tcPr>
          <w:p w14:paraId="2587B6C8" w14:textId="77777777" w:rsidR="004D0DEC" w:rsidRPr="00C46541" w:rsidRDefault="004D0DEC" w:rsidP="001A778D">
            <w:r w:rsidRPr="00C46541">
              <w:lastRenderedPageBreak/>
              <w:t>Männeranteile</w:t>
            </w:r>
          </w:p>
        </w:tc>
        <w:tc>
          <w:tcPr>
            <w:tcW w:w="774" w:type="pct"/>
            <w:shd w:val="clear" w:color="auto" w:fill="D9D9D9" w:themeFill="background1" w:themeFillShade="D9"/>
          </w:tcPr>
          <w:p w14:paraId="627BD30C" w14:textId="5B5E259E" w:rsidR="004D0DEC" w:rsidRPr="0068434C" w:rsidRDefault="0068434C" w:rsidP="001A778D">
            <w:pPr>
              <w:jc w:val="center"/>
              <w:rPr>
                <w:b/>
                <w:sz w:val="20"/>
                <w:szCs w:val="20"/>
              </w:rPr>
            </w:pPr>
            <w:r w:rsidRPr="0068434C">
              <w:rPr>
                <w:b/>
                <w:sz w:val="20"/>
                <w:szCs w:val="20"/>
              </w:rPr>
              <w:t>X</w:t>
            </w:r>
          </w:p>
        </w:tc>
        <w:tc>
          <w:tcPr>
            <w:tcW w:w="775" w:type="pct"/>
            <w:shd w:val="clear" w:color="auto" w:fill="EAF1DD" w:themeFill="accent3" w:themeFillTint="33"/>
            <w:vAlign w:val="center"/>
          </w:tcPr>
          <w:p w14:paraId="33020665" w14:textId="75A4A2E3" w:rsidR="004D0DEC" w:rsidRPr="0093336F" w:rsidRDefault="0020714B" w:rsidP="001A778D">
            <w:pPr>
              <w:jc w:val="center"/>
              <w:rPr>
                <w:sz w:val="20"/>
                <w:szCs w:val="20"/>
                <w:highlight w:val="yellow"/>
              </w:rPr>
            </w:pPr>
            <w:r w:rsidRPr="0020714B">
              <w:rPr>
                <w:sz w:val="20"/>
                <w:szCs w:val="20"/>
              </w:rPr>
              <w:t>75%</w:t>
            </w:r>
          </w:p>
        </w:tc>
        <w:tc>
          <w:tcPr>
            <w:tcW w:w="775" w:type="pct"/>
            <w:shd w:val="clear" w:color="auto" w:fill="F2DBDB" w:themeFill="accent2" w:themeFillTint="33"/>
            <w:vAlign w:val="center"/>
          </w:tcPr>
          <w:p w14:paraId="6FBC1F5D" w14:textId="0F715B23" w:rsidR="004D0DEC" w:rsidRPr="00C46541" w:rsidRDefault="00C46541" w:rsidP="001A778D">
            <w:pPr>
              <w:jc w:val="center"/>
              <w:rPr>
                <w:sz w:val="20"/>
                <w:szCs w:val="20"/>
              </w:rPr>
            </w:pPr>
            <w:r w:rsidRPr="00C46541">
              <w:rPr>
                <w:sz w:val="20"/>
                <w:szCs w:val="20"/>
              </w:rPr>
              <w:t>80</w:t>
            </w:r>
            <w:r w:rsidR="004D0DEC" w:rsidRPr="00C46541">
              <w:rPr>
                <w:sz w:val="20"/>
                <w:szCs w:val="20"/>
              </w:rPr>
              <w:t>%</w:t>
            </w:r>
          </w:p>
        </w:tc>
        <w:tc>
          <w:tcPr>
            <w:tcW w:w="775" w:type="pct"/>
            <w:shd w:val="clear" w:color="auto" w:fill="FFFFCC"/>
            <w:vAlign w:val="center"/>
          </w:tcPr>
          <w:p w14:paraId="1F0C285A" w14:textId="662F756C" w:rsidR="004D0DEC" w:rsidRPr="00C46541" w:rsidRDefault="0093336F" w:rsidP="001A778D">
            <w:pPr>
              <w:jc w:val="center"/>
              <w:rPr>
                <w:sz w:val="20"/>
                <w:szCs w:val="20"/>
              </w:rPr>
            </w:pPr>
            <w:r>
              <w:rPr>
                <w:sz w:val="20"/>
                <w:szCs w:val="20"/>
              </w:rPr>
              <w:t>-</w:t>
            </w:r>
          </w:p>
        </w:tc>
        <w:tc>
          <w:tcPr>
            <w:tcW w:w="774" w:type="pct"/>
            <w:shd w:val="clear" w:color="auto" w:fill="DBE5F1" w:themeFill="accent1" w:themeFillTint="33"/>
            <w:vAlign w:val="center"/>
          </w:tcPr>
          <w:p w14:paraId="3074B806" w14:textId="7C10BF07" w:rsidR="004D0DEC" w:rsidRPr="004D0DEC" w:rsidRDefault="004D0DEC" w:rsidP="001A778D">
            <w:pPr>
              <w:jc w:val="center"/>
              <w:rPr>
                <w:sz w:val="20"/>
                <w:szCs w:val="20"/>
              </w:rPr>
            </w:pPr>
            <w:r w:rsidRPr="004D0DEC">
              <w:rPr>
                <w:sz w:val="20"/>
                <w:szCs w:val="20"/>
              </w:rPr>
              <w:t>70%</w:t>
            </w:r>
          </w:p>
        </w:tc>
      </w:tr>
    </w:tbl>
    <w:p w14:paraId="57306A70" w14:textId="77777777" w:rsidR="007F1D70" w:rsidRDefault="007F1D70" w:rsidP="00172491">
      <w:pPr>
        <w:rPr>
          <w:b/>
          <w:u w:val="single"/>
        </w:rPr>
      </w:pPr>
    </w:p>
    <w:p w14:paraId="652D04B8" w14:textId="17DB67F9" w:rsidR="00A26E01" w:rsidRDefault="00A26E01" w:rsidP="00172491">
      <w:pPr>
        <w:rPr>
          <w:b/>
          <w:u w:val="single"/>
        </w:rPr>
      </w:pPr>
      <w:r w:rsidRPr="00A26E01">
        <w:rPr>
          <w:b/>
          <w:u w:val="single"/>
        </w:rPr>
        <w:t>Nach Rentenübergang:</w:t>
      </w:r>
    </w:p>
    <w:p w14:paraId="27F3C953" w14:textId="77777777" w:rsidR="00A26E01" w:rsidRDefault="00A26E01" w:rsidP="00172491"/>
    <w:tbl>
      <w:tblPr>
        <w:tblStyle w:val="Tabellenraster"/>
        <w:tblW w:w="5000" w:type="pct"/>
        <w:tblLayout w:type="fixed"/>
        <w:tblLook w:val="04A0" w:firstRow="1" w:lastRow="0" w:firstColumn="1" w:lastColumn="0" w:noHBand="0" w:noVBand="1"/>
      </w:tblPr>
      <w:tblGrid>
        <w:gridCol w:w="2093"/>
        <w:gridCol w:w="1437"/>
        <w:gridCol w:w="1440"/>
        <w:gridCol w:w="1440"/>
        <w:gridCol w:w="1440"/>
        <w:gridCol w:w="1438"/>
      </w:tblGrid>
      <w:tr w:rsidR="00A26E01" w:rsidRPr="00796A61" w14:paraId="49D9D96E" w14:textId="77777777" w:rsidTr="004651B1">
        <w:tc>
          <w:tcPr>
            <w:tcW w:w="1127" w:type="pct"/>
            <w:vAlign w:val="center"/>
          </w:tcPr>
          <w:p w14:paraId="08E60C86" w14:textId="0C1D4E86" w:rsidR="00A26E01" w:rsidRPr="003116BA" w:rsidRDefault="004D0DEC" w:rsidP="004651B1">
            <w:pPr>
              <w:rPr>
                <w:b/>
              </w:rPr>
            </w:pPr>
            <w:r>
              <w:rPr>
                <w:b/>
              </w:rPr>
              <w:t>Garantierter Re</w:t>
            </w:r>
            <w:r>
              <w:rPr>
                <w:b/>
              </w:rPr>
              <w:t>n</w:t>
            </w:r>
            <w:r>
              <w:rPr>
                <w:b/>
              </w:rPr>
              <w:t>tenfaktor</w:t>
            </w:r>
          </w:p>
        </w:tc>
        <w:tc>
          <w:tcPr>
            <w:tcW w:w="774" w:type="pct"/>
            <w:shd w:val="clear" w:color="auto" w:fill="808080" w:themeFill="background1" w:themeFillShade="80"/>
            <w:vAlign w:val="center"/>
          </w:tcPr>
          <w:p w14:paraId="7C7B2B0C" w14:textId="77777777" w:rsidR="00A26E01" w:rsidRPr="00654F35" w:rsidRDefault="00A26E01" w:rsidP="004651B1">
            <w:pPr>
              <w:jc w:val="center"/>
              <w:rPr>
                <w:b/>
              </w:rPr>
            </w:pPr>
            <w:r w:rsidRPr="00654F35">
              <w:rPr>
                <w:b/>
              </w:rPr>
              <w:t>TD</w:t>
            </w:r>
          </w:p>
        </w:tc>
        <w:tc>
          <w:tcPr>
            <w:tcW w:w="775" w:type="pct"/>
            <w:shd w:val="clear" w:color="auto" w:fill="00B050"/>
            <w:vAlign w:val="center"/>
          </w:tcPr>
          <w:p w14:paraId="1C2F584F" w14:textId="77777777" w:rsidR="00A26E01" w:rsidRPr="00796A61" w:rsidRDefault="00A26E01" w:rsidP="004651B1">
            <w:pPr>
              <w:jc w:val="center"/>
              <w:rPr>
                <w:b/>
              </w:rPr>
            </w:pPr>
            <w:r>
              <w:rPr>
                <w:b/>
              </w:rPr>
              <w:t>HLV</w:t>
            </w:r>
          </w:p>
        </w:tc>
        <w:tc>
          <w:tcPr>
            <w:tcW w:w="775" w:type="pct"/>
            <w:shd w:val="clear" w:color="auto" w:fill="FF0000"/>
            <w:vAlign w:val="center"/>
          </w:tcPr>
          <w:p w14:paraId="5F5B8638" w14:textId="77777777" w:rsidR="00A26E01" w:rsidRPr="00796A61" w:rsidRDefault="00A26E01" w:rsidP="004651B1">
            <w:pPr>
              <w:jc w:val="center"/>
              <w:rPr>
                <w:b/>
              </w:rPr>
            </w:pPr>
            <w:r>
              <w:rPr>
                <w:b/>
              </w:rPr>
              <w:t>NL</w:t>
            </w:r>
          </w:p>
        </w:tc>
        <w:tc>
          <w:tcPr>
            <w:tcW w:w="775" w:type="pct"/>
            <w:shd w:val="clear" w:color="auto" w:fill="FFFF00"/>
            <w:vAlign w:val="center"/>
          </w:tcPr>
          <w:p w14:paraId="55390309" w14:textId="77777777" w:rsidR="00A26E01" w:rsidRPr="00796A61" w:rsidRDefault="00A26E01" w:rsidP="004651B1">
            <w:pPr>
              <w:jc w:val="center"/>
              <w:rPr>
                <w:b/>
              </w:rPr>
            </w:pPr>
            <w:r>
              <w:rPr>
                <w:b/>
              </w:rPr>
              <w:t>PBL</w:t>
            </w:r>
          </w:p>
        </w:tc>
        <w:tc>
          <w:tcPr>
            <w:tcW w:w="774" w:type="pct"/>
            <w:shd w:val="clear" w:color="auto" w:fill="0070C0"/>
            <w:vAlign w:val="center"/>
          </w:tcPr>
          <w:p w14:paraId="0736514E" w14:textId="77777777" w:rsidR="00A26E01" w:rsidRPr="00796A61" w:rsidRDefault="00A26E01" w:rsidP="004651B1">
            <w:pPr>
              <w:jc w:val="center"/>
              <w:rPr>
                <w:b/>
              </w:rPr>
            </w:pPr>
            <w:r w:rsidRPr="00796A61">
              <w:rPr>
                <w:b/>
              </w:rPr>
              <w:t>TAL</w:t>
            </w:r>
          </w:p>
        </w:tc>
      </w:tr>
      <w:tr w:rsidR="0020714B" w:rsidRPr="00796A61" w14:paraId="67EC2C52" w14:textId="77777777" w:rsidTr="0068434C">
        <w:tc>
          <w:tcPr>
            <w:tcW w:w="1127" w:type="pct"/>
            <w:vAlign w:val="center"/>
          </w:tcPr>
          <w:p w14:paraId="2F63EEC7" w14:textId="77777777" w:rsidR="0020714B" w:rsidRPr="00C46541" w:rsidRDefault="0020714B" w:rsidP="004651B1">
            <w:r w:rsidRPr="00C46541">
              <w:t>Ausscheideor</w:t>
            </w:r>
            <w:r w:rsidRPr="00C46541">
              <w:t>d</w:t>
            </w:r>
            <w:r w:rsidRPr="00C46541">
              <w:t>nung</w:t>
            </w:r>
          </w:p>
        </w:tc>
        <w:tc>
          <w:tcPr>
            <w:tcW w:w="774" w:type="pct"/>
            <w:shd w:val="clear" w:color="auto" w:fill="D9D9D9" w:themeFill="background1" w:themeFillShade="D9"/>
            <w:vAlign w:val="center"/>
          </w:tcPr>
          <w:p w14:paraId="27CC2176" w14:textId="4D153471" w:rsidR="0020714B" w:rsidRPr="0068434C" w:rsidRDefault="0068434C" w:rsidP="0068434C">
            <w:pPr>
              <w:jc w:val="center"/>
              <w:rPr>
                <w:b/>
                <w:sz w:val="20"/>
                <w:szCs w:val="20"/>
              </w:rPr>
            </w:pPr>
            <w:r w:rsidRPr="0068434C">
              <w:rPr>
                <w:b/>
                <w:sz w:val="20"/>
                <w:szCs w:val="20"/>
              </w:rPr>
              <w:t>X</w:t>
            </w:r>
          </w:p>
        </w:tc>
        <w:tc>
          <w:tcPr>
            <w:tcW w:w="775" w:type="pct"/>
            <w:shd w:val="clear" w:color="auto" w:fill="EAF1DD" w:themeFill="accent3" w:themeFillTint="33"/>
            <w:vAlign w:val="center"/>
          </w:tcPr>
          <w:p w14:paraId="5D2C6530" w14:textId="0F549433" w:rsidR="0020714B" w:rsidRPr="0093336F" w:rsidRDefault="0020714B" w:rsidP="00A26E01">
            <w:pPr>
              <w:jc w:val="center"/>
              <w:rPr>
                <w:sz w:val="20"/>
                <w:szCs w:val="20"/>
                <w:highlight w:val="yellow"/>
              </w:rPr>
            </w:pPr>
            <w:r w:rsidRPr="00C46541">
              <w:rPr>
                <w:sz w:val="20"/>
                <w:szCs w:val="20"/>
              </w:rPr>
              <w:t>Unisex-Tafel auf Basis DAV 2004 R M/F</w:t>
            </w:r>
          </w:p>
        </w:tc>
        <w:tc>
          <w:tcPr>
            <w:tcW w:w="775" w:type="pct"/>
            <w:shd w:val="clear" w:color="auto" w:fill="F2DBDB" w:themeFill="accent2" w:themeFillTint="33"/>
            <w:vAlign w:val="center"/>
          </w:tcPr>
          <w:p w14:paraId="0B32BA8F" w14:textId="0832118D" w:rsidR="0020714B" w:rsidRPr="00C46541" w:rsidRDefault="0020714B" w:rsidP="004651B1">
            <w:pPr>
              <w:jc w:val="center"/>
              <w:rPr>
                <w:sz w:val="20"/>
                <w:szCs w:val="20"/>
              </w:rPr>
            </w:pPr>
            <w:r w:rsidRPr="00C46541">
              <w:rPr>
                <w:sz w:val="20"/>
                <w:szCs w:val="20"/>
              </w:rPr>
              <w:t>Unisex-Tafel auf Basis DAV 2004 R M/F</w:t>
            </w:r>
          </w:p>
        </w:tc>
        <w:tc>
          <w:tcPr>
            <w:tcW w:w="775" w:type="pct"/>
            <w:shd w:val="clear" w:color="auto" w:fill="FFFFCC"/>
          </w:tcPr>
          <w:p w14:paraId="342BA471" w14:textId="0A71200E" w:rsidR="0020714B" w:rsidRPr="00C46541" w:rsidRDefault="0020714B" w:rsidP="004651B1">
            <w:pPr>
              <w:jc w:val="center"/>
              <w:rPr>
                <w:sz w:val="20"/>
                <w:szCs w:val="20"/>
              </w:rPr>
            </w:pPr>
            <w:r w:rsidRPr="0093336F">
              <w:rPr>
                <w:sz w:val="20"/>
                <w:szCs w:val="20"/>
              </w:rPr>
              <w:t>Unisex-Tafel auf Basis DAV 2004 R M/F</w:t>
            </w:r>
          </w:p>
        </w:tc>
        <w:tc>
          <w:tcPr>
            <w:tcW w:w="774" w:type="pct"/>
            <w:shd w:val="clear" w:color="auto" w:fill="DBE5F1" w:themeFill="accent1" w:themeFillTint="33"/>
          </w:tcPr>
          <w:p w14:paraId="09504823" w14:textId="19BC332C" w:rsidR="0020714B" w:rsidRPr="004D0DEC" w:rsidRDefault="0020714B" w:rsidP="004651B1">
            <w:pPr>
              <w:jc w:val="center"/>
              <w:rPr>
                <w:sz w:val="20"/>
                <w:szCs w:val="20"/>
              </w:rPr>
            </w:pPr>
            <w:r w:rsidRPr="004D0DEC">
              <w:rPr>
                <w:sz w:val="20"/>
                <w:szCs w:val="20"/>
              </w:rPr>
              <w:t xml:space="preserve">Unisex-Tafel auf Basis DAV 2004 R M/F </w:t>
            </w:r>
          </w:p>
        </w:tc>
      </w:tr>
      <w:tr w:rsidR="0020714B" w:rsidRPr="00796A61" w14:paraId="22B4E9D2" w14:textId="77777777" w:rsidTr="004651B1">
        <w:tc>
          <w:tcPr>
            <w:tcW w:w="1127" w:type="pct"/>
            <w:vAlign w:val="center"/>
          </w:tcPr>
          <w:p w14:paraId="6A6D3C2C" w14:textId="02A267CA" w:rsidR="0020714B" w:rsidRPr="00C46541" w:rsidRDefault="0020714B" w:rsidP="004651B1">
            <w:r w:rsidRPr="00C46541">
              <w:t>Männeranteile</w:t>
            </w:r>
          </w:p>
        </w:tc>
        <w:tc>
          <w:tcPr>
            <w:tcW w:w="774" w:type="pct"/>
            <w:shd w:val="clear" w:color="auto" w:fill="D9D9D9" w:themeFill="background1" w:themeFillShade="D9"/>
          </w:tcPr>
          <w:p w14:paraId="7BAA63E2" w14:textId="4189B7D4" w:rsidR="0020714B" w:rsidRPr="0068434C" w:rsidRDefault="0068434C" w:rsidP="004651B1">
            <w:pPr>
              <w:jc w:val="center"/>
              <w:rPr>
                <w:b/>
                <w:sz w:val="20"/>
                <w:szCs w:val="20"/>
              </w:rPr>
            </w:pPr>
            <w:r w:rsidRPr="0068434C">
              <w:rPr>
                <w:b/>
                <w:sz w:val="20"/>
                <w:szCs w:val="20"/>
              </w:rPr>
              <w:t>X</w:t>
            </w:r>
          </w:p>
        </w:tc>
        <w:tc>
          <w:tcPr>
            <w:tcW w:w="775" w:type="pct"/>
            <w:shd w:val="clear" w:color="auto" w:fill="EAF1DD" w:themeFill="accent3" w:themeFillTint="33"/>
            <w:vAlign w:val="center"/>
          </w:tcPr>
          <w:p w14:paraId="52C6D7A0" w14:textId="04FB2178" w:rsidR="0020714B" w:rsidRPr="0093336F" w:rsidRDefault="0020714B" w:rsidP="004651B1">
            <w:pPr>
              <w:jc w:val="center"/>
              <w:rPr>
                <w:sz w:val="20"/>
                <w:szCs w:val="20"/>
                <w:highlight w:val="yellow"/>
              </w:rPr>
            </w:pPr>
            <w:r>
              <w:rPr>
                <w:sz w:val="20"/>
                <w:szCs w:val="20"/>
              </w:rPr>
              <w:t>3</w:t>
            </w:r>
            <w:r w:rsidRPr="00C46541">
              <w:rPr>
                <w:sz w:val="20"/>
                <w:szCs w:val="20"/>
              </w:rPr>
              <w:t>0%</w:t>
            </w:r>
          </w:p>
        </w:tc>
        <w:tc>
          <w:tcPr>
            <w:tcW w:w="775" w:type="pct"/>
            <w:shd w:val="clear" w:color="auto" w:fill="F2DBDB" w:themeFill="accent2" w:themeFillTint="33"/>
            <w:vAlign w:val="center"/>
          </w:tcPr>
          <w:p w14:paraId="314AFF00" w14:textId="07B1CC23" w:rsidR="0020714B" w:rsidRPr="00C46541" w:rsidRDefault="0020714B" w:rsidP="004651B1">
            <w:pPr>
              <w:jc w:val="center"/>
              <w:rPr>
                <w:sz w:val="20"/>
                <w:szCs w:val="20"/>
              </w:rPr>
            </w:pPr>
            <w:r w:rsidRPr="00C46541">
              <w:rPr>
                <w:sz w:val="20"/>
                <w:szCs w:val="20"/>
              </w:rPr>
              <w:t>40%</w:t>
            </w:r>
          </w:p>
        </w:tc>
        <w:tc>
          <w:tcPr>
            <w:tcW w:w="775" w:type="pct"/>
            <w:shd w:val="clear" w:color="auto" w:fill="FFFFCC"/>
            <w:vAlign w:val="center"/>
          </w:tcPr>
          <w:p w14:paraId="25256FBB" w14:textId="30E768BE" w:rsidR="0020714B" w:rsidRPr="00C46541" w:rsidRDefault="0020714B" w:rsidP="004651B1">
            <w:pPr>
              <w:jc w:val="center"/>
              <w:rPr>
                <w:sz w:val="20"/>
                <w:szCs w:val="20"/>
              </w:rPr>
            </w:pPr>
            <w:r>
              <w:rPr>
                <w:sz w:val="20"/>
                <w:szCs w:val="20"/>
              </w:rPr>
              <w:t>20%</w:t>
            </w:r>
          </w:p>
        </w:tc>
        <w:tc>
          <w:tcPr>
            <w:tcW w:w="774" w:type="pct"/>
            <w:shd w:val="clear" w:color="auto" w:fill="DBE5F1" w:themeFill="accent1" w:themeFillTint="33"/>
            <w:vAlign w:val="center"/>
          </w:tcPr>
          <w:p w14:paraId="283C0C69" w14:textId="2C85A7B8" w:rsidR="0020714B" w:rsidRPr="004D0DEC" w:rsidRDefault="0020714B" w:rsidP="004651B1">
            <w:pPr>
              <w:jc w:val="center"/>
              <w:rPr>
                <w:sz w:val="20"/>
                <w:szCs w:val="20"/>
              </w:rPr>
            </w:pPr>
            <w:r w:rsidRPr="004D0DEC">
              <w:rPr>
                <w:sz w:val="20"/>
                <w:szCs w:val="20"/>
              </w:rPr>
              <w:t>35%</w:t>
            </w:r>
          </w:p>
        </w:tc>
      </w:tr>
    </w:tbl>
    <w:p w14:paraId="0DE161CB" w14:textId="77777777" w:rsidR="00262622" w:rsidRDefault="00262622" w:rsidP="00172491"/>
    <w:p w14:paraId="0B057BB5" w14:textId="77777777" w:rsidR="00262622" w:rsidRDefault="00262622" w:rsidP="00262622">
      <w:pPr>
        <w:pStyle w:val="berschrift4"/>
      </w:pPr>
      <w:r w:rsidRPr="007F1D70">
        <w:t>Empfehlung</w:t>
      </w:r>
    </w:p>
    <w:p w14:paraId="003AC602" w14:textId="286EDA95" w:rsidR="007F1D70" w:rsidRDefault="007F1D70" w:rsidP="004D501E">
      <w:pPr>
        <w:pStyle w:val="Listenabsatz"/>
        <w:numPr>
          <w:ilvl w:val="0"/>
          <w:numId w:val="53"/>
        </w:numPr>
      </w:pPr>
      <w:r>
        <w:t>Tafel und Mischungsverhältnis parametrisierbar.</w:t>
      </w:r>
    </w:p>
    <w:p w14:paraId="69CAE98E" w14:textId="7F32F547" w:rsidR="007F1D70" w:rsidRPr="007F1D70" w:rsidRDefault="007F1D70" w:rsidP="004D501E">
      <w:pPr>
        <w:pStyle w:val="Listenabsatz"/>
        <w:numPr>
          <w:ilvl w:val="0"/>
          <w:numId w:val="53"/>
        </w:numPr>
      </w:pPr>
      <w:r>
        <w:t>Trennung vor und nach Rentenbeginn beibehalten.</w:t>
      </w:r>
    </w:p>
    <w:p w14:paraId="6C6793E9" w14:textId="49231C20" w:rsidR="00262622" w:rsidRDefault="00262622" w:rsidP="00262622">
      <w:pPr>
        <w:pStyle w:val="berschrift4"/>
      </w:pPr>
      <w:r w:rsidRPr="00B247B6">
        <w:t>Abstimmung mit F1 der Mathematik</w:t>
      </w:r>
      <w:r w:rsidR="000E4307">
        <w:t xml:space="preserve"> (24.05.2017)</w:t>
      </w:r>
    </w:p>
    <w:p w14:paraId="234C81FA" w14:textId="6F6BDFD5" w:rsidR="000E4307" w:rsidRPr="000E4307" w:rsidRDefault="000E4307" w:rsidP="004D501E">
      <w:pPr>
        <w:pStyle w:val="Listenabsatz"/>
        <w:numPr>
          <w:ilvl w:val="0"/>
          <w:numId w:val="65"/>
        </w:numPr>
      </w:pPr>
      <w:r>
        <w:t>Der Empfehlung wird gefolgt.</w:t>
      </w:r>
    </w:p>
    <w:p w14:paraId="5CA24495" w14:textId="77777777" w:rsidR="00262622" w:rsidRDefault="00262622" w:rsidP="00262622">
      <w:pPr>
        <w:pStyle w:val="berschrift4"/>
      </w:pPr>
      <w:r>
        <w:t>Abstimmung mit Produkttechnik</w:t>
      </w:r>
    </w:p>
    <w:p w14:paraId="582DFA65" w14:textId="77777777" w:rsidR="00262622" w:rsidRDefault="00262622" w:rsidP="00262622">
      <w:pPr>
        <w:pStyle w:val="berschrift4"/>
      </w:pPr>
      <w:r>
        <w:t>Entscheidung</w:t>
      </w:r>
    </w:p>
    <w:p w14:paraId="76EBCE9A" w14:textId="77777777" w:rsidR="00262622" w:rsidRPr="00D4268C" w:rsidRDefault="00262622" w:rsidP="00262622">
      <w:pPr>
        <w:pStyle w:val="berschrift4"/>
      </w:pPr>
      <w:r>
        <w:t>Folgearbeiten</w:t>
      </w:r>
    </w:p>
    <w:p w14:paraId="1A716391" w14:textId="77777777" w:rsidR="00262622" w:rsidRPr="00A26E01" w:rsidRDefault="00262622" w:rsidP="00172491"/>
    <w:p w14:paraId="278B0E0F" w14:textId="3F8F3B35" w:rsidR="0005560A" w:rsidRDefault="00A7688E" w:rsidP="008A251C">
      <w:pPr>
        <w:pStyle w:val="berschrift2"/>
      </w:pPr>
      <w:bookmarkStart w:id="251" w:name="_Toc496794424"/>
      <w:r w:rsidRPr="00FC6359">
        <w:t>Rechnungszins</w:t>
      </w:r>
      <w:bookmarkEnd w:id="251"/>
    </w:p>
    <w:p w14:paraId="79CBB715" w14:textId="4968F9AA" w:rsidR="004A61BE" w:rsidRDefault="004A61BE" w:rsidP="004A61BE">
      <w:pPr>
        <w:pStyle w:val="berschrift4"/>
      </w:pPr>
      <w:r>
        <w:t>Aktueller Stand</w:t>
      </w:r>
    </w:p>
    <w:p w14:paraId="5CE289C2" w14:textId="77777777" w:rsidR="004A61BE" w:rsidRDefault="004A61BE" w:rsidP="00A26E01">
      <w:pPr>
        <w:rPr>
          <w:b/>
          <w:u w:val="single"/>
        </w:rPr>
      </w:pPr>
    </w:p>
    <w:p w14:paraId="0889119F" w14:textId="77777777" w:rsidR="00A26E01" w:rsidRDefault="00A26E01" w:rsidP="00A26E01">
      <w:pPr>
        <w:rPr>
          <w:b/>
          <w:u w:val="single"/>
        </w:rPr>
      </w:pPr>
      <w:r w:rsidRPr="00172491">
        <w:rPr>
          <w:b/>
          <w:u w:val="single"/>
        </w:rPr>
        <w:t>Vor Rentenbeginn:</w:t>
      </w:r>
    </w:p>
    <w:p w14:paraId="0D75B8A9" w14:textId="77777777" w:rsidR="00A26E01" w:rsidRDefault="00A26E01" w:rsidP="00A26E01">
      <w:pPr>
        <w:rPr>
          <w:b/>
          <w:u w:val="single"/>
        </w:rPr>
      </w:pPr>
    </w:p>
    <w:p w14:paraId="4F890431" w14:textId="199A381F" w:rsidR="00262622" w:rsidRDefault="00C46541" w:rsidP="00262622">
      <w:pPr>
        <w:rPr>
          <w:u w:val="single"/>
        </w:rPr>
      </w:pPr>
      <w:r w:rsidRPr="00C46541">
        <w:rPr>
          <w:u w:val="single"/>
        </w:rPr>
        <w:t>NL,</w:t>
      </w:r>
      <w:r w:rsidR="0093336F">
        <w:rPr>
          <w:u w:val="single"/>
        </w:rPr>
        <w:t xml:space="preserve"> PBL,</w:t>
      </w:r>
      <w:r w:rsidRPr="00C46541">
        <w:rPr>
          <w:u w:val="single"/>
        </w:rPr>
        <w:t xml:space="preserve"> TAL:</w:t>
      </w:r>
    </w:p>
    <w:p w14:paraId="62D57AC1" w14:textId="4111D05F" w:rsidR="00C46541" w:rsidRDefault="007F1D70" w:rsidP="00262622">
      <w:r w:rsidRPr="00C46541">
        <w:t>K</w:t>
      </w:r>
      <w:r w:rsidR="00C46541" w:rsidRPr="00C46541">
        <w:t>einer</w:t>
      </w:r>
    </w:p>
    <w:p w14:paraId="2DE88558" w14:textId="77777777" w:rsidR="007F1D70" w:rsidRDefault="007F1D70" w:rsidP="00262622"/>
    <w:p w14:paraId="68038DE1" w14:textId="284B8D81" w:rsidR="007F1D70" w:rsidRDefault="007F1D70" w:rsidP="007F1D70">
      <w:pPr>
        <w:rPr>
          <w:u w:val="single"/>
        </w:rPr>
      </w:pPr>
      <w:r>
        <w:rPr>
          <w:u w:val="single"/>
        </w:rPr>
        <w:t>HLV</w:t>
      </w:r>
      <w:r w:rsidRPr="00C46541">
        <w:rPr>
          <w:u w:val="single"/>
        </w:rPr>
        <w:t>:</w:t>
      </w:r>
    </w:p>
    <w:p w14:paraId="6373AEBE" w14:textId="3BBB61DB" w:rsidR="007F1D70" w:rsidRPr="00C46541" w:rsidRDefault="007F1D70" w:rsidP="007F1D70">
      <w:r>
        <w:t>Zins für Abschlusskostenkonto, derzeit aber 0%</w:t>
      </w:r>
      <w:r w:rsidR="00B460B6">
        <w:t>, Zins für Amortisationskostenverteilung 10 %</w:t>
      </w:r>
    </w:p>
    <w:p w14:paraId="71B808F4" w14:textId="77777777" w:rsidR="00A26E01" w:rsidRDefault="00A26E01" w:rsidP="00A26E01"/>
    <w:p w14:paraId="3C3C7B51" w14:textId="715D4FC9" w:rsidR="00A26E01" w:rsidRDefault="00A26E01" w:rsidP="00A26E01">
      <w:pPr>
        <w:rPr>
          <w:b/>
          <w:u w:val="single"/>
        </w:rPr>
      </w:pPr>
      <w:r w:rsidRPr="00A26E01">
        <w:rPr>
          <w:b/>
          <w:u w:val="single"/>
        </w:rPr>
        <w:t>Nach Rentenübergang:</w:t>
      </w:r>
    </w:p>
    <w:p w14:paraId="4E7F403B" w14:textId="77777777" w:rsidR="00A26E01" w:rsidRDefault="00A26E01" w:rsidP="00A26E01"/>
    <w:p w14:paraId="78F60C5B" w14:textId="0285E88D" w:rsidR="00A26E01" w:rsidRDefault="00AB3D32" w:rsidP="00A26E01">
      <w:r>
        <w:t>Siehe Rentenfaktoren</w:t>
      </w:r>
    </w:p>
    <w:p w14:paraId="42AE4064" w14:textId="77777777" w:rsidR="004A61BE" w:rsidRDefault="004A61BE" w:rsidP="004A61BE">
      <w:pPr>
        <w:pStyle w:val="berschrift4"/>
      </w:pPr>
      <w:r w:rsidRPr="004A61BE">
        <w:t>Empfehlung</w:t>
      </w:r>
    </w:p>
    <w:p w14:paraId="5D837322" w14:textId="3BBD203B" w:rsidR="004A61BE" w:rsidRPr="004A61BE" w:rsidRDefault="00AB3D32" w:rsidP="009D38C4">
      <w:pPr>
        <w:pStyle w:val="Listenabsatz"/>
        <w:numPr>
          <w:ilvl w:val="0"/>
          <w:numId w:val="8"/>
        </w:numPr>
      </w:pPr>
      <w:r>
        <w:t xml:space="preserve">Immer </w:t>
      </w:r>
      <w:r w:rsidR="007F1D70">
        <w:t>parametrisierbar</w:t>
      </w:r>
    </w:p>
    <w:p w14:paraId="424FAC08" w14:textId="23F5EA72" w:rsidR="004A61BE" w:rsidRDefault="004A61BE" w:rsidP="004A61BE">
      <w:pPr>
        <w:pStyle w:val="berschrift4"/>
      </w:pPr>
      <w:r w:rsidRPr="00B247B6">
        <w:t>Abstimmung mit F1 der Mathematik</w:t>
      </w:r>
      <w:r w:rsidR="00182C5C">
        <w:t xml:space="preserve"> (24.05.2017)</w:t>
      </w:r>
    </w:p>
    <w:p w14:paraId="7D78F257" w14:textId="4EC7CDE8" w:rsidR="00182C5C" w:rsidRDefault="00182C5C" w:rsidP="004D501E">
      <w:pPr>
        <w:pStyle w:val="Listenabsatz"/>
        <w:numPr>
          <w:ilvl w:val="0"/>
          <w:numId w:val="65"/>
        </w:numPr>
      </w:pPr>
      <w:r>
        <w:t>Der Empfehlung wird gefolgt.</w:t>
      </w:r>
    </w:p>
    <w:p w14:paraId="46693FF7" w14:textId="2E1E75FB" w:rsidR="00182C5C" w:rsidRPr="00182C5C" w:rsidRDefault="00182C5C" w:rsidP="004D501E">
      <w:pPr>
        <w:pStyle w:val="Listenabsatz"/>
        <w:numPr>
          <w:ilvl w:val="0"/>
          <w:numId w:val="65"/>
        </w:numPr>
      </w:pPr>
      <w:r>
        <w:t>Ob es einen Zins für die Verteilung der Abschluss- und der Amortisationskosten gibt, wird im jeweiligen Abschnitt geklärt.</w:t>
      </w:r>
    </w:p>
    <w:p w14:paraId="0587884D" w14:textId="77777777" w:rsidR="004A61BE" w:rsidRDefault="004A61BE" w:rsidP="004A61BE">
      <w:pPr>
        <w:pStyle w:val="berschrift4"/>
      </w:pPr>
      <w:r>
        <w:lastRenderedPageBreak/>
        <w:t>Abstimmung mit Produkttechnik</w:t>
      </w:r>
    </w:p>
    <w:p w14:paraId="690E727E" w14:textId="77777777" w:rsidR="004A61BE" w:rsidRDefault="004A61BE" w:rsidP="004A61BE">
      <w:pPr>
        <w:pStyle w:val="berschrift4"/>
      </w:pPr>
      <w:r>
        <w:t>Entscheidung</w:t>
      </w:r>
    </w:p>
    <w:p w14:paraId="6A4B3E1D" w14:textId="77777777" w:rsidR="004A61BE" w:rsidRPr="00D4268C" w:rsidRDefault="004A61BE" w:rsidP="004A61BE">
      <w:pPr>
        <w:pStyle w:val="berschrift4"/>
      </w:pPr>
      <w:r>
        <w:t>Folgearbeiten</w:t>
      </w:r>
    </w:p>
    <w:p w14:paraId="4E401EFF" w14:textId="77777777" w:rsidR="00A26E01" w:rsidRPr="00A26E01" w:rsidRDefault="00A26E01" w:rsidP="00A26E01"/>
    <w:p w14:paraId="56D29646" w14:textId="783F1810" w:rsidR="00CB79B5" w:rsidRPr="00823E5D" w:rsidRDefault="00CB79B5" w:rsidP="00CB79B5">
      <w:pPr>
        <w:pStyle w:val="berschrift2"/>
      </w:pPr>
      <w:bookmarkStart w:id="252" w:name="_Toc496794425"/>
      <w:r w:rsidRPr="00823E5D">
        <w:t>Kostensätze</w:t>
      </w:r>
      <w:bookmarkEnd w:id="252"/>
    </w:p>
    <w:p w14:paraId="56D29647" w14:textId="77777777" w:rsidR="00CB79B5" w:rsidRDefault="00CB79B5" w:rsidP="00826CF4">
      <w:pPr>
        <w:pStyle w:val="berschrift3"/>
      </w:pPr>
      <w:bookmarkStart w:id="253" w:name="_Toc496794426"/>
      <w:r w:rsidRPr="00A96534">
        <w:t>Abschlusskosten</w:t>
      </w:r>
      <w:bookmarkEnd w:id="253"/>
    </w:p>
    <w:p w14:paraId="1E8B1144" w14:textId="582231B2" w:rsidR="005A69B1" w:rsidRPr="005A69B1" w:rsidRDefault="005A69B1" w:rsidP="005A69B1">
      <w:r>
        <w:t>Gemeint sind die über 5 Jahre zu verteilenden Abschlusskosten.</w:t>
      </w:r>
    </w:p>
    <w:p w14:paraId="56D29648" w14:textId="77777777" w:rsidR="00D4268C" w:rsidRDefault="00D4268C" w:rsidP="00D4268C">
      <w:pPr>
        <w:pStyle w:val="berschrift4"/>
      </w:pPr>
      <w:r w:rsidRPr="00A96534">
        <w:t>Aktueller Stand</w:t>
      </w:r>
    </w:p>
    <w:p w14:paraId="0932CAF7" w14:textId="77777777" w:rsidR="00BA060A" w:rsidRDefault="00BA060A" w:rsidP="00BA060A"/>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BA060A" w:rsidRPr="00796A61" w14:paraId="55B3DC44" w14:textId="77777777" w:rsidTr="00BA060A">
        <w:tc>
          <w:tcPr>
            <w:tcW w:w="2272" w:type="pct"/>
            <w:vAlign w:val="center"/>
          </w:tcPr>
          <w:p w14:paraId="4DC17EDC" w14:textId="16C08556" w:rsidR="00BA060A" w:rsidRPr="003116BA" w:rsidRDefault="00BA060A" w:rsidP="004651B1">
            <w:pPr>
              <w:rPr>
                <w:b/>
              </w:rPr>
            </w:pPr>
            <w:r>
              <w:rPr>
                <w:b/>
              </w:rPr>
              <w:t>Bezugsgröße</w:t>
            </w:r>
          </w:p>
        </w:tc>
        <w:tc>
          <w:tcPr>
            <w:tcW w:w="545" w:type="pct"/>
            <w:shd w:val="clear" w:color="auto" w:fill="808080" w:themeFill="background1" w:themeFillShade="80"/>
            <w:vAlign w:val="center"/>
          </w:tcPr>
          <w:p w14:paraId="132CA999" w14:textId="77777777" w:rsidR="00BA060A" w:rsidRPr="00654F35" w:rsidRDefault="00BA060A" w:rsidP="004651B1">
            <w:pPr>
              <w:jc w:val="center"/>
              <w:rPr>
                <w:b/>
              </w:rPr>
            </w:pPr>
            <w:r w:rsidRPr="00654F35">
              <w:rPr>
                <w:b/>
              </w:rPr>
              <w:t>TD</w:t>
            </w:r>
          </w:p>
        </w:tc>
        <w:tc>
          <w:tcPr>
            <w:tcW w:w="546" w:type="pct"/>
            <w:shd w:val="clear" w:color="auto" w:fill="00B050"/>
            <w:vAlign w:val="center"/>
          </w:tcPr>
          <w:p w14:paraId="337306BC" w14:textId="77777777" w:rsidR="00BA060A" w:rsidRPr="00796A61" w:rsidRDefault="00BA060A" w:rsidP="004651B1">
            <w:pPr>
              <w:jc w:val="center"/>
              <w:rPr>
                <w:b/>
              </w:rPr>
            </w:pPr>
            <w:r>
              <w:rPr>
                <w:b/>
              </w:rPr>
              <w:t>HLV</w:t>
            </w:r>
          </w:p>
        </w:tc>
        <w:tc>
          <w:tcPr>
            <w:tcW w:w="546" w:type="pct"/>
            <w:shd w:val="clear" w:color="auto" w:fill="FF0000"/>
            <w:vAlign w:val="center"/>
          </w:tcPr>
          <w:p w14:paraId="5ED61DF5" w14:textId="77777777" w:rsidR="00BA060A" w:rsidRPr="00796A61" w:rsidRDefault="00BA060A" w:rsidP="004651B1">
            <w:pPr>
              <w:jc w:val="center"/>
              <w:rPr>
                <w:b/>
              </w:rPr>
            </w:pPr>
            <w:r>
              <w:rPr>
                <w:b/>
              </w:rPr>
              <w:t>NL</w:t>
            </w:r>
          </w:p>
        </w:tc>
        <w:tc>
          <w:tcPr>
            <w:tcW w:w="546" w:type="pct"/>
            <w:shd w:val="clear" w:color="auto" w:fill="FFFF00"/>
            <w:vAlign w:val="center"/>
          </w:tcPr>
          <w:p w14:paraId="57481AAB" w14:textId="77777777" w:rsidR="00BA060A" w:rsidRPr="00796A61" w:rsidRDefault="00BA060A" w:rsidP="004651B1">
            <w:pPr>
              <w:jc w:val="center"/>
              <w:rPr>
                <w:b/>
              </w:rPr>
            </w:pPr>
            <w:r>
              <w:rPr>
                <w:b/>
              </w:rPr>
              <w:t>PBL</w:t>
            </w:r>
          </w:p>
        </w:tc>
        <w:tc>
          <w:tcPr>
            <w:tcW w:w="545" w:type="pct"/>
            <w:shd w:val="clear" w:color="auto" w:fill="0070C0"/>
            <w:vAlign w:val="center"/>
          </w:tcPr>
          <w:p w14:paraId="0433E3B9" w14:textId="77777777" w:rsidR="00BA060A" w:rsidRPr="00796A61" w:rsidRDefault="00BA060A" w:rsidP="004651B1">
            <w:pPr>
              <w:jc w:val="center"/>
              <w:rPr>
                <w:b/>
              </w:rPr>
            </w:pPr>
            <w:r w:rsidRPr="00796A61">
              <w:rPr>
                <w:b/>
              </w:rPr>
              <w:t>TAL</w:t>
            </w:r>
          </w:p>
        </w:tc>
      </w:tr>
      <w:tr w:rsidR="00BA060A" w:rsidRPr="005A7D12" w14:paraId="3C64FC60" w14:textId="77777777" w:rsidTr="001F5B3D">
        <w:tc>
          <w:tcPr>
            <w:tcW w:w="2272" w:type="pct"/>
            <w:vAlign w:val="center"/>
          </w:tcPr>
          <w:p w14:paraId="7015EF0C" w14:textId="0AE23F19" w:rsidR="00BA060A" w:rsidRPr="00C46541" w:rsidRDefault="00BA060A" w:rsidP="004651B1">
            <w:r w:rsidRPr="00C46541">
              <w:t>Summe Zahlbeiträge</w:t>
            </w:r>
          </w:p>
        </w:tc>
        <w:tc>
          <w:tcPr>
            <w:tcW w:w="545" w:type="pct"/>
            <w:shd w:val="clear" w:color="auto" w:fill="D9D9D9" w:themeFill="background1" w:themeFillShade="D9"/>
            <w:vAlign w:val="center"/>
          </w:tcPr>
          <w:p w14:paraId="1480911A" w14:textId="7D22AAEF" w:rsidR="00BA060A" w:rsidRPr="00C46541" w:rsidRDefault="001F5B3D" w:rsidP="001F5B3D">
            <w:pPr>
              <w:jc w:val="center"/>
              <w:rPr>
                <w:b/>
                <w:sz w:val="20"/>
                <w:szCs w:val="20"/>
              </w:rPr>
            </w:pPr>
            <w:r>
              <w:rPr>
                <w:b/>
                <w:sz w:val="20"/>
                <w:szCs w:val="20"/>
              </w:rPr>
              <w:t>X</w:t>
            </w:r>
          </w:p>
        </w:tc>
        <w:tc>
          <w:tcPr>
            <w:tcW w:w="546" w:type="pct"/>
            <w:shd w:val="clear" w:color="auto" w:fill="EAF1DD" w:themeFill="accent3" w:themeFillTint="33"/>
            <w:vAlign w:val="center"/>
          </w:tcPr>
          <w:p w14:paraId="234B61F2" w14:textId="618A5278" w:rsidR="00BA060A" w:rsidRPr="00041A00" w:rsidRDefault="00AB3D32" w:rsidP="001F5B3D">
            <w:pPr>
              <w:jc w:val="center"/>
              <w:rPr>
                <w:sz w:val="20"/>
                <w:szCs w:val="20"/>
              </w:rPr>
            </w:pPr>
            <w:r>
              <w:rPr>
                <w:sz w:val="20"/>
                <w:szCs w:val="20"/>
              </w:rPr>
              <w:t>X</w:t>
            </w:r>
          </w:p>
        </w:tc>
        <w:tc>
          <w:tcPr>
            <w:tcW w:w="546" w:type="pct"/>
            <w:shd w:val="clear" w:color="auto" w:fill="F2DBDB" w:themeFill="accent2" w:themeFillTint="33"/>
            <w:vAlign w:val="center"/>
          </w:tcPr>
          <w:p w14:paraId="1DF9500A" w14:textId="3ACD6265" w:rsidR="00BA060A" w:rsidRPr="00041A00" w:rsidRDefault="00BA060A" w:rsidP="001F5B3D">
            <w:pPr>
              <w:jc w:val="center"/>
              <w:rPr>
                <w:sz w:val="20"/>
                <w:szCs w:val="20"/>
              </w:rPr>
            </w:pPr>
            <w:r w:rsidRPr="00041A00">
              <w:t>X</w:t>
            </w:r>
          </w:p>
        </w:tc>
        <w:tc>
          <w:tcPr>
            <w:tcW w:w="546" w:type="pct"/>
            <w:shd w:val="clear" w:color="auto" w:fill="FFFFCC"/>
            <w:vAlign w:val="center"/>
          </w:tcPr>
          <w:p w14:paraId="00806248" w14:textId="167E8F9D" w:rsidR="00BA060A" w:rsidRPr="00041A00" w:rsidRDefault="00041A00" w:rsidP="001F5B3D">
            <w:pPr>
              <w:jc w:val="center"/>
              <w:rPr>
                <w:sz w:val="20"/>
                <w:szCs w:val="20"/>
              </w:rPr>
            </w:pPr>
            <w:r w:rsidRPr="00041A00">
              <w:rPr>
                <w:sz w:val="20"/>
                <w:szCs w:val="20"/>
              </w:rPr>
              <w:t>X</w:t>
            </w:r>
          </w:p>
        </w:tc>
        <w:tc>
          <w:tcPr>
            <w:tcW w:w="545" w:type="pct"/>
            <w:shd w:val="clear" w:color="auto" w:fill="DBE5F1" w:themeFill="accent1" w:themeFillTint="33"/>
            <w:vAlign w:val="center"/>
          </w:tcPr>
          <w:p w14:paraId="5847250B" w14:textId="02A69B3E" w:rsidR="00BA060A" w:rsidRPr="00041A00" w:rsidRDefault="00BA060A" w:rsidP="001F5B3D">
            <w:pPr>
              <w:jc w:val="center"/>
              <w:rPr>
                <w:sz w:val="20"/>
                <w:szCs w:val="20"/>
              </w:rPr>
            </w:pPr>
            <w:r w:rsidRPr="00041A00">
              <w:t>X</w:t>
            </w:r>
          </w:p>
        </w:tc>
      </w:tr>
      <w:tr w:rsidR="00BA060A" w:rsidRPr="005A7D12" w14:paraId="2C55164B" w14:textId="77777777" w:rsidTr="001F5B3D">
        <w:tc>
          <w:tcPr>
            <w:tcW w:w="2272" w:type="pct"/>
            <w:vAlign w:val="center"/>
          </w:tcPr>
          <w:p w14:paraId="41A69593" w14:textId="249B5B41" w:rsidR="00BA060A" w:rsidRPr="00C46541" w:rsidRDefault="00BA060A" w:rsidP="004651B1">
            <w:r w:rsidRPr="00C46541">
              <w:t>Einmalbeitrag</w:t>
            </w:r>
          </w:p>
        </w:tc>
        <w:tc>
          <w:tcPr>
            <w:tcW w:w="545" w:type="pct"/>
            <w:shd w:val="clear" w:color="auto" w:fill="D9D9D9" w:themeFill="background1" w:themeFillShade="D9"/>
            <w:vAlign w:val="center"/>
          </w:tcPr>
          <w:p w14:paraId="2EC50265" w14:textId="36048B89" w:rsidR="00BA060A" w:rsidRPr="00C46541" w:rsidRDefault="001F5B3D" w:rsidP="001F5B3D">
            <w:pPr>
              <w:jc w:val="center"/>
              <w:rPr>
                <w:b/>
                <w:sz w:val="20"/>
                <w:szCs w:val="20"/>
              </w:rPr>
            </w:pPr>
            <w:r>
              <w:rPr>
                <w:b/>
                <w:sz w:val="20"/>
                <w:szCs w:val="20"/>
              </w:rPr>
              <w:t>X</w:t>
            </w:r>
          </w:p>
        </w:tc>
        <w:tc>
          <w:tcPr>
            <w:tcW w:w="546" w:type="pct"/>
            <w:shd w:val="clear" w:color="auto" w:fill="EAF1DD" w:themeFill="accent3" w:themeFillTint="33"/>
            <w:vAlign w:val="center"/>
          </w:tcPr>
          <w:p w14:paraId="56F995F0" w14:textId="128ABA09" w:rsidR="00BA060A" w:rsidRPr="00041A00" w:rsidRDefault="00AB3D32" w:rsidP="001F5B3D">
            <w:pPr>
              <w:jc w:val="center"/>
              <w:rPr>
                <w:sz w:val="20"/>
                <w:szCs w:val="20"/>
              </w:rPr>
            </w:pPr>
            <w:r>
              <w:rPr>
                <w:sz w:val="20"/>
                <w:szCs w:val="20"/>
              </w:rPr>
              <w:t>X</w:t>
            </w:r>
          </w:p>
        </w:tc>
        <w:tc>
          <w:tcPr>
            <w:tcW w:w="546" w:type="pct"/>
            <w:shd w:val="clear" w:color="auto" w:fill="F2DBDB" w:themeFill="accent2" w:themeFillTint="33"/>
            <w:vAlign w:val="center"/>
          </w:tcPr>
          <w:p w14:paraId="3FF9E956" w14:textId="70084A27" w:rsidR="00BA060A" w:rsidRPr="00041A00" w:rsidRDefault="00BA060A" w:rsidP="001F5B3D">
            <w:pPr>
              <w:jc w:val="center"/>
              <w:rPr>
                <w:sz w:val="20"/>
                <w:szCs w:val="20"/>
              </w:rPr>
            </w:pPr>
            <w:r w:rsidRPr="00041A00">
              <w:t>X</w:t>
            </w:r>
          </w:p>
        </w:tc>
        <w:tc>
          <w:tcPr>
            <w:tcW w:w="546" w:type="pct"/>
            <w:shd w:val="clear" w:color="auto" w:fill="FFFFCC"/>
            <w:vAlign w:val="center"/>
          </w:tcPr>
          <w:p w14:paraId="71795737" w14:textId="105849FD" w:rsidR="00BA060A" w:rsidRPr="00041A00" w:rsidRDefault="00041A00" w:rsidP="001F5B3D">
            <w:pPr>
              <w:jc w:val="center"/>
              <w:rPr>
                <w:sz w:val="20"/>
                <w:szCs w:val="20"/>
              </w:rPr>
            </w:pPr>
            <w:r>
              <w:rPr>
                <w:sz w:val="20"/>
                <w:szCs w:val="20"/>
              </w:rPr>
              <w:t>X</w:t>
            </w:r>
          </w:p>
        </w:tc>
        <w:tc>
          <w:tcPr>
            <w:tcW w:w="545" w:type="pct"/>
            <w:shd w:val="clear" w:color="auto" w:fill="DBE5F1" w:themeFill="accent1" w:themeFillTint="33"/>
            <w:vAlign w:val="center"/>
          </w:tcPr>
          <w:p w14:paraId="5713C40D" w14:textId="091075B6" w:rsidR="00BA060A" w:rsidRPr="00041A00" w:rsidRDefault="00BA060A" w:rsidP="001F5B3D">
            <w:pPr>
              <w:jc w:val="center"/>
              <w:rPr>
                <w:sz w:val="20"/>
                <w:szCs w:val="20"/>
              </w:rPr>
            </w:pPr>
            <w:r w:rsidRPr="00041A00">
              <w:t>X</w:t>
            </w:r>
          </w:p>
        </w:tc>
      </w:tr>
      <w:tr w:rsidR="00BA060A" w:rsidRPr="005A7D12" w14:paraId="3F0D9BF5" w14:textId="77777777" w:rsidTr="001F5B3D">
        <w:tc>
          <w:tcPr>
            <w:tcW w:w="2272" w:type="pct"/>
            <w:vAlign w:val="center"/>
          </w:tcPr>
          <w:p w14:paraId="17D78CEC" w14:textId="770896CA" w:rsidR="00BA060A" w:rsidRPr="00C46541" w:rsidRDefault="00BA060A" w:rsidP="004651B1">
            <w:r w:rsidRPr="00C46541">
              <w:t>Beitragssumme ohne Ratenzuschläge</w:t>
            </w:r>
          </w:p>
        </w:tc>
        <w:tc>
          <w:tcPr>
            <w:tcW w:w="545" w:type="pct"/>
            <w:shd w:val="clear" w:color="auto" w:fill="D9D9D9" w:themeFill="background1" w:themeFillShade="D9"/>
            <w:vAlign w:val="center"/>
          </w:tcPr>
          <w:p w14:paraId="4345F05B" w14:textId="6769D238" w:rsidR="00BA060A" w:rsidRPr="00C46541" w:rsidRDefault="001F5B3D" w:rsidP="001F5B3D">
            <w:pPr>
              <w:jc w:val="center"/>
              <w:rPr>
                <w:b/>
                <w:sz w:val="20"/>
                <w:szCs w:val="20"/>
              </w:rPr>
            </w:pPr>
            <w:r>
              <w:rPr>
                <w:b/>
                <w:sz w:val="20"/>
                <w:szCs w:val="20"/>
              </w:rPr>
              <w:t>-</w:t>
            </w:r>
          </w:p>
        </w:tc>
        <w:tc>
          <w:tcPr>
            <w:tcW w:w="546" w:type="pct"/>
            <w:shd w:val="clear" w:color="auto" w:fill="EAF1DD" w:themeFill="accent3" w:themeFillTint="33"/>
            <w:vAlign w:val="center"/>
          </w:tcPr>
          <w:p w14:paraId="6D22BCDB" w14:textId="6F0FA915" w:rsidR="00BA060A" w:rsidRPr="00041A00" w:rsidRDefault="00AB3D32" w:rsidP="001F5B3D">
            <w:pPr>
              <w:jc w:val="center"/>
              <w:rPr>
                <w:sz w:val="20"/>
                <w:szCs w:val="20"/>
              </w:rPr>
            </w:pPr>
            <w:r>
              <w:rPr>
                <w:sz w:val="20"/>
                <w:szCs w:val="20"/>
              </w:rPr>
              <w:t>-</w:t>
            </w:r>
          </w:p>
        </w:tc>
        <w:tc>
          <w:tcPr>
            <w:tcW w:w="546" w:type="pct"/>
            <w:shd w:val="clear" w:color="auto" w:fill="F2DBDB" w:themeFill="accent2" w:themeFillTint="33"/>
            <w:vAlign w:val="center"/>
          </w:tcPr>
          <w:p w14:paraId="68B409AE" w14:textId="789277E0" w:rsidR="00BA060A" w:rsidRPr="00041A00" w:rsidRDefault="00BA060A" w:rsidP="001F5B3D">
            <w:pPr>
              <w:jc w:val="center"/>
              <w:rPr>
                <w:sz w:val="20"/>
                <w:szCs w:val="20"/>
              </w:rPr>
            </w:pPr>
            <w:r w:rsidRPr="00041A00">
              <w:t>-</w:t>
            </w:r>
          </w:p>
        </w:tc>
        <w:tc>
          <w:tcPr>
            <w:tcW w:w="546" w:type="pct"/>
            <w:shd w:val="clear" w:color="auto" w:fill="FFFFCC"/>
            <w:vAlign w:val="center"/>
          </w:tcPr>
          <w:p w14:paraId="5DE4363F" w14:textId="261B1B1F" w:rsidR="00BA060A" w:rsidRPr="00041A00" w:rsidRDefault="00041A00" w:rsidP="001F5B3D">
            <w:pPr>
              <w:jc w:val="center"/>
              <w:rPr>
                <w:sz w:val="20"/>
                <w:szCs w:val="20"/>
              </w:rPr>
            </w:pPr>
            <w:r>
              <w:rPr>
                <w:sz w:val="20"/>
                <w:szCs w:val="20"/>
              </w:rPr>
              <w:t>-</w:t>
            </w:r>
          </w:p>
        </w:tc>
        <w:tc>
          <w:tcPr>
            <w:tcW w:w="545" w:type="pct"/>
            <w:shd w:val="clear" w:color="auto" w:fill="DBE5F1" w:themeFill="accent1" w:themeFillTint="33"/>
            <w:vAlign w:val="center"/>
          </w:tcPr>
          <w:p w14:paraId="1701E728" w14:textId="7B906E5F" w:rsidR="00BA060A" w:rsidRPr="00041A00" w:rsidRDefault="00BA060A" w:rsidP="001F5B3D">
            <w:pPr>
              <w:jc w:val="center"/>
              <w:rPr>
                <w:sz w:val="20"/>
                <w:szCs w:val="20"/>
              </w:rPr>
            </w:pPr>
            <w:r w:rsidRPr="00041A00">
              <w:t>-</w:t>
            </w:r>
          </w:p>
        </w:tc>
      </w:tr>
      <w:tr w:rsidR="00BA060A" w:rsidRPr="005A7D12" w14:paraId="3DB9C31D" w14:textId="77777777" w:rsidTr="001F5B3D">
        <w:tc>
          <w:tcPr>
            <w:tcW w:w="2272" w:type="pct"/>
            <w:vAlign w:val="center"/>
          </w:tcPr>
          <w:p w14:paraId="71A637A5" w14:textId="1F8DBCD8" w:rsidR="00BA060A" w:rsidRPr="00C46541" w:rsidRDefault="00BA060A" w:rsidP="004651B1">
            <w:r w:rsidRPr="00C46541">
              <w:t>Beitragssumme ohne Stückkosten</w:t>
            </w:r>
          </w:p>
        </w:tc>
        <w:tc>
          <w:tcPr>
            <w:tcW w:w="545" w:type="pct"/>
            <w:shd w:val="clear" w:color="auto" w:fill="D9D9D9" w:themeFill="background1" w:themeFillShade="D9"/>
            <w:vAlign w:val="center"/>
          </w:tcPr>
          <w:p w14:paraId="10B1AF27" w14:textId="61B2AB2C" w:rsidR="00BA060A" w:rsidRPr="00C46541" w:rsidRDefault="001F5B3D" w:rsidP="001F5B3D">
            <w:pPr>
              <w:jc w:val="center"/>
              <w:rPr>
                <w:b/>
                <w:sz w:val="20"/>
                <w:szCs w:val="20"/>
              </w:rPr>
            </w:pPr>
            <w:r>
              <w:rPr>
                <w:b/>
                <w:sz w:val="20"/>
                <w:szCs w:val="20"/>
              </w:rPr>
              <w:t>-</w:t>
            </w:r>
          </w:p>
        </w:tc>
        <w:tc>
          <w:tcPr>
            <w:tcW w:w="546" w:type="pct"/>
            <w:shd w:val="clear" w:color="auto" w:fill="EAF1DD" w:themeFill="accent3" w:themeFillTint="33"/>
            <w:vAlign w:val="center"/>
          </w:tcPr>
          <w:p w14:paraId="0B99288A" w14:textId="46D68536" w:rsidR="00BA060A" w:rsidRPr="00041A00" w:rsidRDefault="00AB3D32" w:rsidP="001F5B3D">
            <w:pPr>
              <w:jc w:val="center"/>
              <w:rPr>
                <w:sz w:val="20"/>
                <w:szCs w:val="20"/>
              </w:rPr>
            </w:pPr>
            <w:r>
              <w:rPr>
                <w:sz w:val="20"/>
                <w:szCs w:val="20"/>
              </w:rPr>
              <w:t>-</w:t>
            </w:r>
          </w:p>
        </w:tc>
        <w:tc>
          <w:tcPr>
            <w:tcW w:w="546" w:type="pct"/>
            <w:shd w:val="clear" w:color="auto" w:fill="F2DBDB" w:themeFill="accent2" w:themeFillTint="33"/>
            <w:vAlign w:val="center"/>
          </w:tcPr>
          <w:p w14:paraId="0DB4E08C" w14:textId="375D7EF9" w:rsidR="00BA060A" w:rsidRPr="00041A00" w:rsidRDefault="00BA060A" w:rsidP="001F5B3D">
            <w:pPr>
              <w:jc w:val="center"/>
              <w:rPr>
                <w:sz w:val="20"/>
                <w:szCs w:val="20"/>
              </w:rPr>
            </w:pPr>
            <w:r w:rsidRPr="00041A00">
              <w:t>-</w:t>
            </w:r>
          </w:p>
        </w:tc>
        <w:tc>
          <w:tcPr>
            <w:tcW w:w="546" w:type="pct"/>
            <w:shd w:val="clear" w:color="auto" w:fill="FFFFCC"/>
            <w:vAlign w:val="center"/>
          </w:tcPr>
          <w:p w14:paraId="6F1706FD" w14:textId="78EC2E2E" w:rsidR="00BA060A" w:rsidRPr="00041A00" w:rsidRDefault="00041A00" w:rsidP="001F5B3D">
            <w:pPr>
              <w:jc w:val="center"/>
              <w:rPr>
                <w:sz w:val="20"/>
                <w:szCs w:val="20"/>
              </w:rPr>
            </w:pPr>
            <w:r>
              <w:rPr>
                <w:sz w:val="20"/>
                <w:szCs w:val="20"/>
              </w:rPr>
              <w:t>-</w:t>
            </w:r>
          </w:p>
        </w:tc>
        <w:tc>
          <w:tcPr>
            <w:tcW w:w="545" w:type="pct"/>
            <w:shd w:val="clear" w:color="auto" w:fill="DBE5F1" w:themeFill="accent1" w:themeFillTint="33"/>
            <w:vAlign w:val="center"/>
          </w:tcPr>
          <w:p w14:paraId="61741796" w14:textId="6B524F70" w:rsidR="00BA060A" w:rsidRPr="00041A00" w:rsidRDefault="00BA060A" w:rsidP="001F5B3D">
            <w:pPr>
              <w:jc w:val="center"/>
              <w:rPr>
                <w:sz w:val="20"/>
                <w:szCs w:val="20"/>
              </w:rPr>
            </w:pPr>
            <w:r w:rsidRPr="00041A00">
              <w:t>-</w:t>
            </w:r>
          </w:p>
        </w:tc>
      </w:tr>
      <w:tr w:rsidR="00BA060A" w:rsidRPr="005A7D12" w14:paraId="604B0306" w14:textId="77777777" w:rsidTr="001F5B3D">
        <w:tc>
          <w:tcPr>
            <w:tcW w:w="2272" w:type="pct"/>
            <w:vAlign w:val="center"/>
          </w:tcPr>
          <w:p w14:paraId="68AA5A43" w14:textId="1B926EE1" w:rsidR="00BA060A" w:rsidRPr="00C46541" w:rsidRDefault="00BA060A" w:rsidP="004651B1">
            <w:r w:rsidRPr="00C46541">
              <w:t>Beitragssumme ohne Ratenzuschläge ohne Stückkosten</w:t>
            </w:r>
          </w:p>
        </w:tc>
        <w:tc>
          <w:tcPr>
            <w:tcW w:w="545" w:type="pct"/>
            <w:shd w:val="clear" w:color="auto" w:fill="D9D9D9" w:themeFill="background1" w:themeFillShade="D9"/>
            <w:vAlign w:val="center"/>
          </w:tcPr>
          <w:p w14:paraId="6A55A9A8" w14:textId="1E5DA85A" w:rsidR="00BA060A" w:rsidRPr="00C46541" w:rsidRDefault="001F5B3D" w:rsidP="001F5B3D">
            <w:pPr>
              <w:jc w:val="center"/>
              <w:rPr>
                <w:b/>
                <w:sz w:val="20"/>
                <w:szCs w:val="20"/>
              </w:rPr>
            </w:pPr>
            <w:r>
              <w:rPr>
                <w:b/>
                <w:sz w:val="20"/>
                <w:szCs w:val="20"/>
              </w:rPr>
              <w:t>-</w:t>
            </w:r>
          </w:p>
        </w:tc>
        <w:tc>
          <w:tcPr>
            <w:tcW w:w="546" w:type="pct"/>
            <w:shd w:val="clear" w:color="auto" w:fill="EAF1DD" w:themeFill="accent3" w:themeFillTint="33"/>
            <w:vAlign w:val="center"/>
          </w:tcPr>
          <w:p w14:paraId="735A92C1" w14:textId="2EC148C0" w:rsidR="00BA060A" w:rsidRPr="00041A00" w:rsidRDefault="00AB3D32" w:rsidP="001F5B3D">
            <w:pPr>
              <w:jc w:val="center"/>
              <w:rPr>
                <w:sz w:val="20"/>
                <w:szCs w:val="20"/>
              </w:rPr>
            </w:pPr>
            <w:r>
              <w:rPr>
                <w:sz w:val="20"/>
                <w:szCs w:val="20"/>
              </w:rPr>
              <w:t>-</w:t>
            </w:r>
          </w:p>
        </w:tc>
        <w:tc>
          <w:tcPr>
            <w:tcW w:w="546" w:type="pct"/>
            <w:shd w:val="clear" w:color="auto" w:fill="F2DBDB" w:themeFill="accent2" w:themeFillTint="33"/>
            <w:vAlign w:val="center"/>
          </w:tcPr>
          <w:p w14:paraId="74BCF890" w14:textId="59AF2B0E" w:rsidR="00BA060A" w:rsidRPr="00041A00" w:rsidRDefault="00BA060A" w:rsidP="001F5B3D">
            <w:pPr>
              <w:jc w:val="center"/>
              <w:rPr>
                <w:sz w:val="20"/>
                <w:szCs w:val="20"/>
              </w:rPr>
            </w:pPr>
            <w:r w:rsidRPr="00041A00">
              <w:t>-</w:t>
            </w:r>
          </w:p>
        </w:tc>
        <w:tc>
          <w:tcPr>
            <w:tcW w:w="546" w:type="pct"/>
            <w:shd w:val="clear" w:color="auto" w:fill="FFFFCC"/>
            <w:vAlign w:val="center"/>
          </w:tcPr>
          <w:p w14:paraId="10988F4C" w14:textId="17B48436" w:rsidR="00BA060A" w:rsidRPr="00041A00" w:rsidRDefault="00041A00" w:rsidP="001F5B3D">
            <w:pPr>
              <w:jc w:val="center"/>
              <w:rPr>
                <w:sz w:val="20"/>
                <w:szCs w:val="20"/>
              </w:rPr>
            </w:pPr>
            <w:r>
              <w:rPr>
                <w:sz w:val="20"/>
                <w:szCs w:val="20"/>
              </w:rPr>
              <w:t>-</w:t>
            </w:r>
          </w:p>
        </w:tc>
        <w:tc>
          <w:tcPr>
            <w:tcW w:w="545" w:type="pct"/>
            <w:shd w:val="clear" w:color="auto" w:fill="DBE5F1" w:themeFill="accent1" w:themeFillTint="33"/>
            <w:vAlign w:val="center"/>
          </w:tcPr>
          <w:p w14:paraId="47BE0823" w14:textId="7E1371C0" w:rsidR="00BA060A" w:rsidRPr="00041A00" w:rsidRDefault="00BA060A" w:rsidP="001F5B3D">
            <w:pPr>
              <w:jc w:val="center"/>
              <w:rPr>
                <w:sz w:val="20"/>
                <w:szCs w:val="20"/>
              </w:rPr>
            </w:pPr>
            <w:r w:rsidRPr="00041A00">
              <w:t>-</w:t>
            </w:r>
          </w:p>
        </w:tc>
      </w:tr>
    </w:tbl>
    <w:p w14:paraId="5D5CCCC4" w14:textId="77777777" w:rsidR="00BA060A" w:rsidRDefault="00BA060A" w:rsidP="00BA060A"/>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BA060A" w:rsidRPr="00796A61" w14:paraId="290A6692" w14:textId="77777777" w:rsidTr="004651B1">
        <w:tc>
          <w:tcPr>
            <w:tcW w:w="2272" w:type="pct"/>
            <w:vAlign w:val="center"/>
          </w:tcPr>
          <w:p w14:paraId="430E8421" w14:textId="4EA8480A" w:rsidR="00BA060A" w:rsidRPr="003116BA" w:rsidRDefault="00BA060A" w:rsidP="004651B1">
            <w:pPr>
              <w:rPr>
                <w:b/>
              </w:rPr>
            </w:pPr>
            <w:r>
              <w:rPr>
                <w:b/>
              </w:rPr>
              <w:t>Berücksichtigungsdauern</w:t>
            </w:r>
          </w:p>
        </w:tc>
        <w:tc>
          <w:tcPr>
            <w:tcW w:w="545" w:type="pct"/>
            <w:shd w:val="clear" w:color="auto" w:fill="808080" w:themeFill="background1" w:themeFillShade="80"/>
            <w:vAlign w:val="center"/>
          </w:tcPr>
          <w:p w14:paraId="1EEFB44A" w14:textId="77777777" w:rsidR="00BA060A" w:rsidRPr="00654F35" w:rsidRDefault="00BA060A" w:rsidP="004651B1">
            <w:pPr>
              <w:jc w:val="center"/>
              <w:rPr>
                <w:b/>
              </w:rPr>
            </w:pPr>
            <w:r w:rsidRPr="00654F35">
              <w:rPr>
                <w:b/>
              </w:rPr>
              <w:t>TD</w:t>
            </w:r>
          </w:p>
        </w:tc>
        <w:tc>
          <w:tcPr>
            <w:tcW w:w="546" w:type="pct"/>
            <w:shd w:val="clear" w:color="auto" w:fill="00B050"/>
            <w:vAlign w:val="center"/>
          </w:tcPr>
          <w:p w14:paraId="6CE44D9A" w14:textId="77777777" w:rsidR="00BA060A" w:rsidRPr="00796A61" w:rsidRDefault="00BA060A" w:rsidP="004651B1">
            <w:pPr>
              <w:jc w:val="center"/>
              <w:rPr>
                <w:b/>
              </w:rPr>
            </w:pPr>
            <w:r>
              <w:rPr>
                <w:b/>
              </w:rPr>
              <w:t>HLV</w:t>
            </w:r>
          </w:p>
        </w:tc>
        <w:tc>
          <w:tcPr>
            <w:tcW w:w="546" w:type="pct"/>
            <w:shd w:val="clear" w:color="auto" w:fill="FF0000"/>
            <w:vAlign w:val="center"/>
          </w:tcPr>
          <w:p w14:paraId="0D81FB2B" w14:textId="77777777" w:rsidR="00BA060A" w:rsidRPr="00796A61" w:rsidRDefault="00BA060A" w:rsidP="004651B1">
            <w:pPr>
              <w:jc w:val="center"/>
              <w:rPr>
                <w:b/>
              </w:rPr>
            </w:pPr>
            <w:r>
              <w:rPr>
                <w:b/>
              </w:rPr>
              <w:t>NL</w:t>
            </w:r>
          </w:p>
        </w:tc>
        <w:tc>
          <w:tcPr>
            <w:tcW w:w="546" w:type="pct"/>
            <w:shd w:val="clear" w:color="auto" w:fill="FFFF00"/>
            <w:vAlign w:val="center"/>
          </w:tcPr>
          <w:p w14:paraId="4E8D5B97" w14:textId="77777777" w:rsidR="00BA060A" w:rsidRPr="00796A61" w:rsidRDefault="00BA060A" w:rsidP="004651B1">
            <w:pPr>
              <w:jc w:val="center"/>
              <w:rPr>
                <w:b/>
              </w:rPr>
            </w:pPr>
            <w:r>
              <w:rPr>
                <w:b/>
              </w:rPr>
              <w:t>PBL</w:t>
            </w:r>
          </w:p>
        </w:tc>
        <w:tc>
          <w:tcPr>
            <w:tcW w:w="545" w:type="pct"/>
            <w:shd w:val="clear" w:color="auto" w:fill="0070C0"/>
            <w:vAlign w:val="center"/>
          </w:tcPr>
          <w:p w14:paraId="1FFF87D3" w14:textId="77777777" w:rsidR="00BA060A" w:rsidRPr="00796A61" w:rsidRDefault="00BA060A" w:rsidP="004651B1">
            <w:pPr>
              <w:jc w:val="center"/>
              <w:rPr>
                <w:b/>
              </w:rPr>
            </w:pPr>
            <w:r w:rsidRPr="00796A61">
              <w:rPr>
                <w:b/>
              </w:rPr>
              <w:t>TAL</w:t>
            </w:r>
          </w:p>
        </w:tc>
      </w:tr>
      <w:tr w:rsidR="00BA060A" w:rsidRPr="005A7D12" w14:paraId="35BE1C6D" w14:textId="77777777" w:rsidTr="001F5B3D">
        <w:tc>
          <w:tcPr>
            <w:tcW w:w="2272" w:type="pct"/>
            <w:vAlign w:val="center"/>
          </w:tcPr>
          <w:p w14:paraId="0F0DBC5E" w14:textId="5659789D" w:rsidR="00BA060A" w:rsidRPr="001F5B3D" w:rsidRDefault="00BA060A" w:rsidP="004651B1">
            <w:r w:rsidRPr="001F5B3D">
              <w:t>In Abhängigkeit der Beitragszahlung</w:t>
            </w:r>
            <w:r w:rsidRPr="001F5B3D">
              <w:t>s</w:t>
            </w:r>
            <w:r w:rsidRPr="001F5B3D">
              <w:t>dauer</w:t>
            </w:r>
          </w:p>
        </w:tc>
        <w:tc>
          <w:tcPr>
            <w:tcW w:w="545" w:type="pct"/>
            <w:shd w:val="clear" w:color="auto" w:fill="D9D9D9" w:themeFill="background1" w:themeFillShade="D9"/>
            <w:vAlign w:val="center"/>
          </w:tcPr>
          <w:p w14:paraId="1D002703" w14:textId="7D084591" w:rsidR="00BA060A" w:rsidRPr="001F5B3D" w:rsidRDefault="001F5B3D" w:rsidP="001F5B3D">
            <w:pPr>
              <w:jc w:val="center"/>
              <w:rPr>
                <w:b/>
                <w:sz w:val="20"/>
                <w:szCs w:val="20"/>
              </w:rPr>
            </w:pPr>
            <w:r>
              <w:rPr>
                <w:b/>
                <w:sz w:val="20"/>
                <w:szCs w:val="20"/>
              </w:rPr>
              <w:t>X</w:t>
            </w:r>
          </w:p>
        </w:tc>
        <w:tc>
          <w:tcPr>
            <w:tcW w:w="546" w:type="pct"/>
            <w:shd w:val="clear" w:color="auto" w:fill="EAF1DD" w:themeFill="accent3" w:themeFillTint="33"/>
            <w:vAlign w:val="center"/>
          </w:tcPr>
          <w:p w14:paraId="29E54ECB" w14:textId="4810C950" w:rsidR="00BA060A" w:rsidRPr="001F5B3D" w:rsidRDefault="00AB3D32" w:rsidP="001F5B3D">
            <w:pPr>
              <w:jc w:val="center"/>
              <w:rPr>
                <w:sz w:val="20"/>
                <w:szCs w:val="20"/>
              </w:rPr>
            </w:pPr>
            <w:r>
              <w:rPr>
                <w:sz w:val="20"/>
                <w:szCs w:val="20"/>
              </w:rPr>
              <w:t>X</w:t>
            </w:r>
          </w:p>
        </w:tc>
        <w:tc>
          <w:tcPr>
            <w:tcW w:w="546" w:type="pct"/>
            <w:shd w:val="clear" w:color="auto" w:fill="F2DBDB" w:themeFill="accent2" w:themeFillTint="33"/>
            <w:vAlign w:val="center"/>
          </w:tcPr>
          <w:p w14:paraId="5D0C9E22" w14:textId="579FC230" w:rsidR="00BA060A" w:rsidRPr="001F5B3D" w:rsidRDefault="00BA060A" w:rsidP="001F5B3D">
            <w:pPr>
              <w:jc w:val="center"/>
              <w:rPr>
                <w:sz w:val="20"/>
                <w:szCs w:val="20"/>
              </w:rPr>
            </w:pPr>
            <w:r w:rsidRPr="001F5B3D">
              <w:rPr>
                <w:sz w:val="20"/>
                <w:szCs w:val="20"/>
              </w:rPr>
              <w:t>X</w:t>
            </w:r>
          </w:p>
        </w:tc>
        <w:tc>
          <w:tcPr>
            <w:tcW w:w="546" w:type="pct"/>
            <w:shd w:val="clear" w:color="auto" w:fill="FFFFCC"/>
            <w:vAlign w:val="center"/>
          </w:tcPr>
          <w:p w14:paraId="481B56C4" w14:textId="0340DBDF" w:rsidR="00BA060A" w:rsidRPr="001F5B3D" w:rsidRDefault="00041A00" w:rsidP="001F5B3D">
            <w:pPr>
              <w:jc w:val="center"/>
              <w:rPr>
                <w:sz w:val="20"/>
                <w:szCs w:val="20"/>
              </w:rPr>
            </w:pPr>
            <w:r>
              <w:rPr>
                <w:sz w:val="20"/>
                <w:szCs w:val="20"/>
              </w:rPr>
              <w:t>X</w:t>
            </w:r>
          </w:p>
        </w:tc>
        <w:tc>
          <w:tcPr>
            <w:tcW w:w="545" w:type="pct"/>
            <w:shd w:val="clear" w:color="auto" w:fill="DBE5F1" w:themeFill="accent1" w:themeFillTint="33"/>
            <w:vAlign w:val="center"/>
          </w:tcPr>
          <w:p w14:paraId="5BDC83EE" w14:textId="71BEF1A2" w:rsidR="00BA060A" w:rsidRPr="001F5B3D" w:rsidRDefault="00BA060A" w:rsidP="001F5B3D">
            <w:pPr>
              <w:jc w:val="center"/>
              <w:rPr>
                <w:sz w:val="20"/>
                <w:szCs w:val="20"/>
              </w:rPr>
            </w:pPr>
            <w:r w:rsidRPr="001F5B3D">
              <w:rPr>
                <w:sz w:val="20"/>
                <w:szCs w:val="20"/>
              </w:rPr>
              <w:t>X</w:t>
            </w:r>
          </w:p>
        </w:tc>
      </w:tr>
      <w:tr w:rsidR="00BA060A" w:rsidRPr="005A7D12" w14:paraId="4E604F91" w14:textId="77777777" w:rsidTr="001F5B3D">
        <w:tc>
          <w:tcPr>
            <w:tcW w:w="2272" w:type="pct"/>
            <w:vAlign w:val="center"/>
          </w:tcPr>
          <w:p w14:paraId="595548B4" w14:textId="19395159" w:rsidR="00BA060A" w:rsidRPr="001F5B3D" w:rsidRDefault="00BA060A" w:rsidP="004651B1">
            <w:r w:rsidRPr="001F5B3D">
              <w:t xml:space="preserve">    maximal x Jahre </w:t>
            </w:r>
          </w:p>
        </w:tc>
        <w:tc>
          <w:tcPr>
            <w:tcW w:w="545" w:type="pct"/>
            <w:shd w:val="clear" w:color="auto" w:fill="D9D9D9" w:themeFill="background1" w:themeFillShade="D9"/>
            <w:vAlign w:val="center"/>
          </w:tcPr>
          <w:p w14:paraId="37D309B1" w14:textId="2C57F793" w:rsidR="00BA060A" w:rsidRPr="001F5B3D" w:rsidRDefault="001F5B3D" w:rsidP="001F5B3D">
            <w:pPr>
              <w:jc w:val="center"/>
              <w:rPr>
                <w:b/>
                <w:sz w:val="20"/>
                <w:szCs w:val="20"/>
              </w:rPr>
            </w:pPr>
            <w:r>
              <w:rPr>
                <w:b/>
                <w:sz w:val="20"/>
                <w:szCs w:val="20"/>
              </w:rPr>
              <w:t>X</w:t>
            </w:r>
          </w:p>
        </w:tc>
        <w:tc>
          <w:tcPr>
            <w:tcW w:w="546" w:type="pct"/>
            <w:shd w:val="clear" w:color="auto" w:fill="EAF1DD" w:themeFill="accent3" w:themeFillTint="33"/>
            <w:vAlign w:val="center"/>
          </w:tcPr>
          <w:p w14:paraId="36279F25" w14:textId="4707DA8D" w:rsidR="00BA060A" w:rsidRPr="001F5B3D" w:rsidRDefault="00AB3D32" w:rsidP="001F5B3D">
            <w:pPr>
              <w:jc w:val="center"/>
              <w:rPr>
                <w:sz w:val="20"/>
                <w:szCs w:val="20"/>
              </w:rPr>
            </w:pPr>
            <w:r>
              <w:rPr>
                <w:sz w:val="20"/>
                <w:szCs w:val="20"/>
              </w:rPr>
              <w:t>35</w:t>
            </w:r>
          </w:p>
        </w:tc>
        <w:tc>
          <w:tcPr>
            <w:tcW w:w="546" w:type="pct"/>
            <w:shd w:val="clear" w:color="auto" w:fill="F2DBDB" w:themeFill="accent2" w:themeFillTint="33"/>
            <w:vAlign w:val="center"/>
          </w:tcPr>
          <w:p w14:paraId="29113219" w14:textId="32BAB2BE" w:rsidR="00BA060A" w:rsidRPr="001F5B3D" w:rsidRDefault="00BA060A" w:rsidP="001F5B3D">
            <w:pPr>
              <w:jc w:val="center"/>
              <w:rPr>
                <w:sz w:val="20"/>
                <w:szCs w:val="20"/>
              </w:rPr>
            </w:pPr>
            <w:r w:rsidRPr="001F5B3D">
              <w:t>40</w:t>
            </w:r>
          </w:p>
        </w:tc>
        <w:tc>
          <w:tcPr>
            <w:tcW w:w="546" w:type="pct"/>
            <w:shd w:val="clear" w:color="auto" w:fill="FFFFCC"/>
            <w:vAlign w:val="center"/>
          </w:tcPr>
          <w:p w14:paraId="13BBB2E4" w14:textId="6A3F9BBA" w:rsidR="00BA060A" w:rsidRPr="001F5B3D" w:rsidRDefault="00041A00" w:rsidP="001F5B3D">
            <w:pPr>
              <w:jc w:val="center"/>
              <w:rPr>
                <w:sz w:val="20"/>
                <w:szCs w:val="20"/>
              </w:rPr>
            </w:pPr>
            <w:r>
              <w:rPr>
                <w:sz w:val="20"/>
                <w:szCs w:val="20"/>
              </w:rPr>
              <w:t>45</w:t>
            </w:r>
          </w:p>
        </w:tc>
        <w:tc>
          <w:tcPr>
            <w:tcW w:w="545" w:type="pct"/>
            <w:shd w:val="clear" w:color="auto" w:fill="DBE5F1" w:themeFill="accent1" w:themeFillTint="33"/>
            <w:vAlign w:val="center"/>
          </w:tcPr>
          <w:p w14:paraId="22CA8516" w14:textId="1723C02B" w:rsidR="00BA060A" w:rsidRPr="001F5B3D" w:rsidRDefault="001F5B3D" w:rsidP="001F5B3D">
            <w:pPr>
              <w:jc w:val="center"/>
              <w:rPr>
                <w:sz w:val="20"/>
                <w:szCs w:val="20"/>
              </w:rPr>
            </w:pPr>
            <w:r>
              <w:t>3</w:t>
            </w:r>
            <w:r w:rsidR="00BA060A" w:rsidRPr="001F5B3D">
              <w:t>0</w:t>
            </w:r>
          </w:p>
        </w:tc>
      </w:tr>
      <w:tr w:rsidR="00BA060A" w:rsidRPr="005A7D12" w14:paraId="6FEFB43F" w14:textId="77777777" w:rsidTr="001F5B3D">
        <w:tc>
          <w:tcPr>
            <w:tcW w:w="2272" w:type="pct"/>
            <w:vAlign w:val="center"/>
          </w:tcPr>
          <w:p w14:paraId="5FD95ED1" w14:textId="6E622EFC" w:rsidR="00BA060A" w:rsidRPr="001F5B3D" w:rsidRDefault="00BA060A" w:rsidP="004651B1">
            <w:r w:rsidRPr="001F5B3D">
              <w:t>in Abhängigkeit der Versicherungsda</w:t>
            </w:r>
            <w:r w:rsidRPr="001F5B3D">
              <w:t>u</w:t>
            </w:r>
            <w:r w:rsidRPr="001F5B3D">
              <w:t>er/</w:t>
            </w:r>
            <w:proofErr w:type="spellStart"/>
            <w:r w:rsidRPr="001F5B3D">
              <w:t>Aufschubzeit</w:t>
            </w:r>
            <w:proofErr w:type="spellEnd"/>
          </w:p>
        </w:tc>
        <w:tc>
          <w:tcPr>
            <w:tcW w:w="545" w:type="pct"/>
            <w:shd w:val="clear" w:color="auto" w:fill="D9D9D9" w:themeFill="background1" w:themeFillShade="D9"/>
            <w:vAlign w:val="center"/>
          </w:tcPr>
          <w:p w14:paraId="31175C68" w14:textId="4A2FC573" w:rsidR="00BA060A" w:rsidRPr="001F5B3D" w:rsidRDefault="001F5B3D" w:rsidP="001F5B3D">
            <w:pPr>
              <w:jc w:val="center"/>
              <w:rPr>
                <w:b/>
                <w:sz w:val="20"/>
                <w:szCs w:val="20"/>
              </w:rPr>
            </w:pPr>
            <w:r>
              <w:rPr>
                <w:b/>
                <w:sz w:val="20"/>
                <w:szCs w:val="20"/>
              </w:rPr>
              <w:t>X</w:t>
            </w:r>
          </w:p>
        </w:tc>
        <w:tc>
          <w:tcPr>
            <w:tcW w:w="546" w:type="pct"/>
            <w:shd w:val="clear" w:color="auto" w:fill="EAF1DD" w:themeFill="accent3" w:themeFillTint="33"/>
            <w:vAlign w:val="center"/>
          </w:tcPr>
          <w:p w14:paraId="6840CB82" w14:textId="135840EC" w:rsidR="00BA060A" w:rsidRPr="001F5B3D" w:rsidRDefault="00AB3D32" w:rsidP="001F5B3D">
            <w:pPr>
              <w:jc w:val="center"/>
              <w:rPr>
                <w:sz w:val="20"/>
                <w:szCs w:val="20"/>
              </w:rPr>
            </w:pPr>
            <w:r>
              <w:rPr>
                <w:sz w:val="20"/>
                <w:szCs w:val="20"/>
              </w:rPr>
              <w:t>-</w:t>
            </w:r>
          </w:p>
        </w:tc>
        <w:tc>
          <w:tcPr>
            <w:tcW w:w="546" w:type="pct"/>
            <w:shd w:val="clear" w:color="auto" w:fill="F2DBDB" w:themeFill="accent2" w:themeFillTint="33"/>
            <w:vAlign w:val="center"/>
          </w:tcPr>
          <w:p w14:paraId="18CC303E" w14:textId="07242B74" w:rsidR="00BA060A" w:rsidRPr="001F5B3D" w:rsidRDefault="00BA060A" w:rsidP="001F5B3D">
            <w:pPr>
              <w:jc w:val="center"/>
              <w:rPr>
                <w:sz w:val="20"/>
                <w:szCs w:val="20"/>
              </w:rPr>
            </w:pPr>
            <w:r w:rsidRPr="001F5B3D">
              <w:t>-</w:t>
            </w:r>
          </w:p>
        </w:tc>
        <w:tc>
          <w:tcPr>
            <w:tcW w:w="546" w:type="pct"/>
            <w:shd w:val="clear" w:color="auto" w:fill="FFFFCC"/>
            <w:vAlign w:val="center"/>
          </w:tcPr>
          <w:p w14:paraId="6C637138" w14:textId="254624BD" w:rsidR="00BA060A" w:rsidRPr="001F5B3D" w:rsidRDefault="00041A00" w:rsidP="001F5B3D">
            <w:pPr>
              <w:jc w:val="center"/>
              <w:rPr>
                <w:sz w:val="20"/>
                <w:szCs w:val="20"/>
              </w:rPr>
            </w:pPr>
            <w:r>
              <w:rPr>
                <w:sz w:val="20"/>
                <w:szCs w:val="20"/>
              </w:rPr>
              <w:t>-</w:t>
            </w:r>
          </w:p>
        </w:tc>
        <w:tc>
          <w:tcPr>
            <w:tcW w:w="545" w:type="pct"/>
            <w:shd w:val="clear" w:color="auto" w:fill="DBE5F1" w:themeFill="accent1" w:themeFillTint="33"/>
            <w:vAlign w:val="center"/>
          </w:tcPr>
          <w:p w14:paraId="3DFB621C" w14:textId="4CF8F11E" w:rsidR="00BA060A" w:rsidRPr="001F5B3D" w:rsidRDefault="00BA060A" w:rsidP="001F5B3D">
            <w:pPr>
              <w:jc w:val="center"/>
              <w:rPr>
                <w:sz w:val="20"/>
                <w:szCs w:val="20"/>
              </w:rPr>
            </w:pPr>
            <w:r w:rsidRPr="001F5B3D">
              <w:t>-</w:t>
            </w:r>
          </w:p>
        </w:tc>
      </w:tr>
      <w:tr w:rsidR="00BA060A" w:rsidRPr="005A7D12" w14:paraId="2EF6100B" w14:textId="77777777" w:rsidTr="001F5B3D">
        <w:tc>
          <w:tcPr>
            <w:tcW w:w="2272" w:type="pct"/>
            <w:vAlign w:val="center"/>
          </w:tcPr>
          <w:p w14:paraId="59E2BA30" w14:textId="7C6525D7" w:rsidR="00BA060A" w:rsidRPr="001F5B3D" w:rsidRDefault="00BA060A" w:rsidP="004651B1">
            <w:r w:rsidRPr="001F5B3D">
              <w:t xml:space="preserve">   Kürzung unter x Jahren</w:t>
            </w:r>
          </w:p>
        </w:tc>
        <w:tc>
          <w:tcPr>
            <w:tcW w:w="545" w:type="pct"/>
            <w:shd w:val="clear" w:color="auto" w:fill="D9D9D9" w:themeFill="background1" w:themeFillShade="D9"/>
            <w:vAlign w:val="center"/>
          </w:tcPr>
          <w:p w14:paraId="6A0DB374" w14:textId="64A61D68" w:rsidR="00BA060A" w:rsidRPr="001F5B3D" w:rsidRDefault="001F5B3D" w:rsidP="001F5B3D">
            <w:pPr>
              <w:jc w:val="center"/>
              <w:rPr>
                <w:b/>
                <w:sz w:val="20"/>
                <w:szCs w:val="20"/>
              </w:rPr>
            </w:pPr>
            <w:r>
              <w:rPr>
                <w:b/>
                <w:sz w:val="20"/>
                <w:szCs w:val="20"/>
              </w:rPr>
              <w:t>X</w:t>
            </w:r>
          </w:p>
        </w:tc>
        <w:tc>
          <w:tcPr>
            <w:tcW w:w="546" w:type="pct"/>
            <w:shd w:val="clear" w:color="auto" w:fill="EAF1DD" w:themeFill="accent3" w:themeFillTint="33"/>
            <w:vAlign w:val="center"/>
          </w:tcPr>
          <w:p w14:paraId="2AAA5830" w14:textId="3BBF4E37" w:rsidR="00BA060A" w:rsidRPr="001F5B3D" w:rsidRDefault="00AB3D32" w:rsidP="001F5B3D">
            <w:pPr>
              <w:jc w:val="center"/>
              <w:rPr>
                <w:sz w:val="20"/>
                <w:szCs w:val="20"/>
              </w:rPr>
            </w:pPr>
            <w:r>
              <w:rPr>
                <w:sz w:val="20"/>
                <w:szCs w:val="20"/>
              </w:rPr>
              <w:t>-</w:t>
            </w:r>
          </w:p>
        </w:tc>
        <w:tc>
          <w:tcPr>
            <w:tcW w:w="546" w:type="pct"/>
            <w:shd w:val="clear" w:color="auto" w:fill="F2DBDB" w:themeFill="accent2" w:themeFillTint="33"/>
            <w:vAlign w:val="center"/>
          </w:tcPr>
          <w:p w14:paraId="6405E441" w14:textId="13206FC3" w:rsidR="00BA060A" w:rsidRPr="001F5B3D" w:rsidRDefault="00BA060A" w:rsidP="001F5B3D">
            <w:pPr>
              <w:jc w:val="center"/>
              <w:rPr>
                <w:sz w:val="20"/>
                <w:szCs w:val="20"/>
              </w:rPr>
            </w:pPr>
            <w:r w:rsidRPr="001F5B3D">
              <w:t>-</w:t>
            </w:r>
          </w:p>
        </w:tc>
        <w:tc>
          <w:tcPr>
            <w:tcW w:w="546" w:type="pct"/>
            <w:shd w:val="clear" w:color="auto" w:fill="FFFFCC"/>
            <w:vAlign w:val="center"/>
          </w:tcPr>
          <w:p w14:paraId="51128201" w14:textId="0EFC1BF0" w:rsidR="00BA060A" w:rsidRPr="001F5B3D" w:rsidRDefault="00041A00" w:rsidP="001F5B3D">
            <w:pPr>
              <w:jc w:val="center"/>
              <w:rPr>
                <w:sz w:val="20"/>
                <w:szCs w:val="20"/>
              </w:rPr>
            </w:pPr>
            <w:r>
              <w:rPr>
                <w:sz w:val="20"/>
                <w:szCs w:val="20"/>
              </w:rPr>
              <w:t>-</w:t>
            </w:r>
          </w:p>
        </w:tc>
        <w:tc>
          <w:tcPr>
            <w:tcW w:w="545" w:type="pct"/>
            <w:shd w:val="clear" w:color="auto" w:fill="DBE5F1" w:themeFill="accent1" w:themeFillTint="33"/>
            <w:vAlign w:val="center"/>
          </w:tcPr>
          <w:p w14:paraId="4E124BE3" w14:textId="1350C5D8" w:rsidR="00BA060A" w:rsidRPr="001F5B3D" w:rsidRDefault="00BA060A" w:rsidP="001F5B3D">
            <w:pPr>
              <w:jc w:val="center"/>
              <w:rPr>
                <w:sz w:val="20"/>
                <w:szCs w:val="20"/>
              </w:rPr>
            </w:pPr>
            <w:r w:rsidRPr="001F5B3D">
              <w:t>-</w:t>
            </w:r>
          </w:p>
        </w:tc>
      </w:tr>
    </w:tbl>
    <w:p w14:paraId="187E77CA" w14:textId="77777777" w:rsidR="00BA060A" w:rsidRDefault="00BA060A" w:rsidP="00BA060A"/>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EF2AE4" w:rsidRPr="00694C5F" w14:paraId="50E612A6" w14:textId="77777777" w:rsidTr="00D42207">
        <w:tc>
          <w:tcPr>
            <w:tcW w:w="2272" w:type="pct"/>
            <w:vAlign w:val="center"/>
          </w:tcPr>
          <w:p w14:paraId="4FD0BBA6" w14:textId="36FB6E08" w:rsidR="00EF2AE4" w:rsidRPr="00694C5F" w:rsidRDefault="00EF2AE4" w:rsidP="00D42207">
            <w:pPr>
              <w:rPr>
                <w:b/>
              </w:rPr>
            </w:pPr>
            <w:r w:rsidRPr="00694C5F">
              <w:rPr>
                <w:b/>
              </w:rPr>
              <w:t>Bei Verteilung berücksichtigt</w:t>
            </w:r>
          </w:p>
        </w:tc>
        <w:tc>
          <w:tcPr>
            <w:tcW w:w="545" w:type="pct"/>
            <w:shd w:val="clear" w:color="auto" w:fill="808080" w:themeFill="background1" w:themeFillShade="80"/>
            <w:vAlign w:val="center"/>
          </w:tcPr>
          <w:p w14:paraId="15BBA33A" w14:textId="77777777" w:rsidR="00EF2AE4" w:rsidRPr="00694C5F" w:rsidRDefault="00EF2AE4" w:rsidP="00D42207">
            <w:pPr>
              <w:jc w:val="center"/>
              <w:rPr>
                <w:b/>
              </w:rPr>
            </w:pPr>
            <w:r w:rsidRPr="00694C5F">
              <w:rPr>
                <w:b/>
              </w:rPr>
              <w:t>TD</w:t>
            </w:r>
          </w:p>
        </w:tc>
        <w:tc>
          <w:tcPr>
            <w:tcW w:w="546" w:type="pct"/>
            <w:shd w:val="clear" w:color="auto" w:fill="00B050"/>
            <w:vAlign w:val="center"/>
          </w:tcPr>
          <w:p w14:paraId="5A71AC54" w14:textId="77777777" w:rsidR="00EF2AE4" w:rsidRPr="00694C5F" w:rsidRDefault="00EF2AE4" w:rsidP="00D42207">
            <w:pPr>
              <w:jc w:val="center"/>
              <w:rPr>
                <w:b/>
              </w:rPr>
            </w:pPr>
            <w:r w:rsidRPr="00694C5F">
              <w:rPr>
                <w:b/>
              </w:rPr>
              <w:t>HLV</w:t>
            </w:r>
          </w:p>
        </w:tc>
        <w:tc>
          <w:tcPr>
            <w:tcW w:w="546" w:type="pct"/>
            <w:shd w:val="clear" w:color="auto" w:fill="FF0000"/>
            <w:vAlign w:val="center"/>
          </w:tcPr>
          <w:p w14:paraId="55ECFE90" w14:textId="77777777" w:rsidR="00EF2AE4" w:rsidRPr="00694C5F" w:rsidRDefault="00EF2AE4" w:rsidP="00D42207">
            <w:pPr>
              <w:jc w:val="center"/>
              <w:rPr>
                <w:b/>
              </w:rPr>
            </w:pPr>
            <w:r w:rsidRPr="00694C5F">
              <w:rPr>
                <w:b/>
              </w:rPr>
              <w:t>NL</w:t>
            </w:r>
          </w:p>
        </w:tc>
        <w:tc>
          <w:tcPr>
            <w:tcW w:w="546" w:type="pct"/>
            <w:shd w:val="clear" w:color="auto" w:fill="FFFF00"/>
            <w:vAlign w:val="center"/>
          </w:tcPr>
          <w:p w14:paraId="7FEEB14D" w14:textId="77777777" w:rsidR="00EF2AE4" w:rsidRPr="00694C5F" w:rsidRDefault="00EF2AE4" w:rsidP="00D42207">
            <w:pPr>
              <w:jc w:val="center"/>
              <w:rPr>
                <w:b/>
              </w:rPr>
            </w:pPr>
            <w:r w:rsidRPr="00694C5F">
              <w:rPr>
                <w:b/>
              </w:rPr>
              <w:t>PBL</w:t>
            </w:r>
          </w:p>
        </w:tc>
        <w:tc>
          <w:tcPr>
            <w:tcW w:w="545" w:type="pct"/>
            <w:shd w:val="clear" w:color="auto" w:fill="0070C0"/>
            <w:vAlign w:val="center"/>
          </w:tcPr>
          <w:p w14:paraId="0314D2C2" w14:textId="77777777" w:rsidR="00EF2AE4" w:rsidRPr="00694C5F" w:rsidRDefault="00EF2AE4" w:rsidP="00D42207">
            <w:pPr>
              <w:jc w:val="center"/>
              <w:rPr>
                <w:b/>
              </w:rPr>
            </w:pPr>
            <w:r w:rsidRPr="00694C5F">
              <w:rPr>
                <w:b/>
              </w:rPr>
              <w:t>TAL</w:t>
            </w:r>
          </w:p>
        </w:tc>
      </w:tr>
      <w:tr w:rsidR="00EF2AE4" w:rsidRPr="00694C5F" w14:paraId="6A9255EE" w14:textId="77777777" w:rsidTr="00D42207">
        <w:tc>
          <w:tcPr>
            <w:tcW w:w="2272" w:type="pct"/>
            <w:vAlign w:val="center"/>
          </w:tcPr>
          <w:p w14:paraId="256650A9" w14:textId="448B6FEC" w:rsidR="00EF2AE4" w:rsidRPr="00694C5F" w:rsidRDefault="00EF2AE4" w:rsidP="00D42207">
            <w:r w:rsidRPr="00694C5F">
              <w:t>Zins</w:t>
            </w:r>
          </w:p>
        </w:tc>
        <w:tc>
          <w:tcPr>
            <w:tcW w:w="545" w:type="pct"/>
            <w:shd w:val="clear" w:color="auto" w:fill="D9D9D9" w:themeFill="background1" w:themeFillShade="D9"/>
            <w:vAlign w:val="center"/>
          </w:tcPr>
          <w:p w14:paraId="61313284" w14:textId="7C7589C5" w:rsidR="00EF2AE4" w:rsidRPr="00694C5F" w:rsidRDefault="00694C5F" w:rsidP="00D42207">
            <w:pPr>
              <w:jc w:val="center"/>
              <w:rPr>
                <w:b/>
                <w:sz w:val="20"/>
                <w:szCs w:val="20"/>
              </w:rPr>
            </w:pPr>
            <w:r w:rsidRPr="00694C5F">
              <w:rPr>
                <w:b/>
                <w:sz w:val="20"/>
                <w:szCs w:val="20"/>
              </w:rPr>
              <w:t>-</w:t>
            </w:r>
          </w:p>
        </w:tc>
        <w:tc>
          <w:tcPr>
            <w:tcW w:w="546" w:type="pct"/>
            <w:shd w:val="clear" w:color="auto" w:fill="EAF1DD" w:themeFill="accent3" w:themeFillTint="33"/>
            <w:vAlign w:val="center"/>
          </w:tcPr>
          <w:p w14:paraId="376BEAF7" w14:textId="3A215D0A" w:rsidR="00EF2AE4" w:rsidRPr="00694C5F" w:rsidRDefault="00F52086" w:rsidP="00D42207">
            <w:pPr>
              <w:jc w:val="center"/>
              <w:rPr>
                <w:sz w:val="20"/>
                <w:szCs w:val="20"/>
              </w:rPr>
            </w:pPr>
            <w:r w:rsidRPr="00694C5F">
              <w:rPr>
                <w:sz w:val="20"/>
                <w:szCs w:val="20"/>
              </w:rPr>
              <w:t>0%</w:t>
            </w:r>
          </w:p>
        </w:tc>
        <w:tc>
          <w:tcPr>
            <w:tcW w:w="546" w:type="pct"/>
            <w:shd w:val="clear" w:color="auto" w:fill="F2DBDB" w:themeFill="accent2" w:themeFillTint="33"/>
            <w:vAlign w:val="center"/>
          </w:tcPr>
          <w:p w14:paraId="4221C69E" w14:textId="6CFBD3DC" w:rsidR="00EF2AE4" w:rsidRPr="00694C5F" w:rsidRDefault="00EF2AE4" w:rsidP="00D42207">
            <w:pPr>
              <w:jc w:val="center"/>
              <w:rPr>
                <w:sz w:val="20"/>
                <w:szCs w:val="20"/>
              </w:rPr>
            </w:pPr>
            <w:r w:rsidRPr="00694C5F">
              <w:rPr>
                <w:sz w:val="20"/>
                <w:szCs w:val="20"/>
              </w:rPr>
              <w:t>-</w:t>
            </w:r>
          </w:p>
        </w:tc>
        <w:tc>
          <w:tcPr>
            <w:tcW w:w="546" w:type="pct"/>
            <w:shd w:val="clear" w:color="auto" w:fill="FFFFCC"/>
            <w:vAlign w:val="center"/>
          </w:tcPr>
          <w:p w14:paraId="24CD80C7" w14:textId="69E2A98B" w:rsidR="00EF2AE4" w:rsidRPr="00694C5F" w:rsidRDefault="00694C5F" w:rsidP="00D42207">
            <w:pPr>
              <w:jc w:val="center"/>
              <w:rPr>
                <w:sz w:val="20"/>
                <w:szCs w:val="20"/>
              </w:rPr>
            </w:pPr>
            <w:r w:rsidRPr="00694C5F">
              <w:rPr>
                <w:sz w:val="20"/>
                <w:szCs w:val="20"/>
              </w:rPr>
              <w:t>-</w:t>
            </w:r>
          </w:p>
        </w:tc>
        <w:tc>
          <w:tcPr>
            <w:tcW w:w="545" w:type="pct"/>
            <w:shd w:val="clear" w:color="auto" w:fill="DBE5F1" w:themeFill="accent1" w:themeFillTint="33"/>
            <w:vAlign w:val="center"/>
          </w:tcPr>
          <w:p w14:paraId="7AD222EA" w14:textId="0852AB7E" w:rsidR="00EF2AE4" w:rsidRPr="00694C5F" w:rsidRDefault="00694C5F" w:rsidP="00D42207">
            <w:pPr>
              <w:jc w:val="center"/>
              <w:rPr>
                <w:sz w:val="20"/>
                <w:szCs w:val="20"/>
              </w:rPr>
            </w:pPr>
            <w:r w:rsidRPr="00694C5F">
              <w:rPr>
                <w:sz w:val="20"/>
                <w:szCs w:val="20"/>
              </w:rPr>
              <w:t>-</w:t>
            </w:r>
          </w:p>
        </w:tc>
      </w:tr>
      <w:tr w:rsidR="00EF2AE4" w:rsidRPr="005A7D12" w14:paraId="3DB98CD4" w14:textId="77777777" w:rsidTr="00D42207">
        <w:tc>
          <w:tcPr>
            <w:tcW w:w="2272" w:type="pct"/>
            <w:vAlign w:val="center"/>
          </w:tcPr>
          <w:p w14:paraId="0AF76D19" w14:textId="34519A9C" w:rsidR="00EF2AE4" w:rsidRPr="00694C5F" w:rsidRDefault="00EF2AE4" w:rsidP="00D42207">
            <w:r w:rsidRPr="00694C5F">
              <w:t>Biometrie</w:t>
            </w:r>
          </w:p>
        </w:tc>
        <w:tc>
          <w:tcPr>
            <w:tcW w:w="545" w:type="pct"/>
            <w:shd w:val="clear" w:color="auto" w:fill="D9D9D9" w:themeFill="background1" w:themeFillShade="D9"/>
            <w:vAlign w:val="center"/>
          </w:tcPr>
          <w:p w14:paraId="5120FF32" w14:textId="4DD19608" w:rsidR="00EF2AE4" w:rsidRPr="00694C5F" w:rsidRDefault="00694C5F" w:rsidP="00D42207">
            <w:pPr>
              <w:jc w:val="center"/>
              <w:rPr>
                <w:b/>
                <w:sz w:val="20"/>
                <w:szCs w:val="20"/>
              </w:rPr>
            </w:pPr>
            <w:r w:rsidRPr="00694C5F">
              <w:rPr>
                <w:b/>
                <w:sz w:val="20"/>
                <w:szCs w:val="20"/>
              </w:rPr>
              <w:t>-</w:t>
            </w:r>
          </w:p>
        </w:tc>
        <w:tc>
          <w:tcPr>
            <w:tcW w:w="546" w:type="pct"/>
            <w:shd w:val="clear" w:color="auto" w:fill="EAF1DD" w:themeFill="accent3" w:themeFillTint="33"/>
            <w:vAlign w:val="center"/>
          </w:tcPr>
          <w:p w14:paraId="79EAF3F5" w14:textId="2DAC2E54" w:rsidR="00EF2AE4" w:rsidRPr="00694C5F" w:rsidRDefault="00F52086" w:rsidP="00D42207">
            <w:pPr>
              <w:jc w:val="center"/>
              <w:rPr>
                <w:sz w:val="20"/>
                <w:szCs w:val="20"/>
              </w:rPr>
            </w:pPr>
            <w:r w:rsidRPr="00694C5F">
              <w:rPr>
                <w:sz w:val="20"/>
                <w:szCs w:val="20"/>
              </w:rPr>
              <w:t>-</w:t>
            </w:r>
          </w:p>
        </w:tc>
        <w:tc>
          <w:tcPr>
            <w:tcW w:w="546" w:type="pct"/>
            <w:shd w:val="clear" w:color="auto" w:fill="F2DBDB" w:themeFill="accent2" w:themeFillTint="33"/>
            <w:vAlign w:val="center"/>
          </w:tcPr>
          <w:p w14:paraId="459DF331" w14:textId="13FB9EAD" w:rsidR="00EF2AE4" w:rsidRPr="00694C5F" w:rsidRDefault="00EF2AE4" w:rsidP="00D42207">
            <w:pPr>
              <w:jc w:val="center"/>
              <w:rPr>
                <w:sz w:val="20"/>
                <w:szCs w:val="20"/>
              </w:rPr>
            </w:pPr>
            <w:r w:rsidRPr="00694C5F">
              <w:rPr>
                <w:sz w:val="20"/>
                <w:szCs w:val="20"/>
              </w:rPr>
              <w:t>-</w:t>
            </w:r>
          </w:p>
        </w:tc>
        <w:tc>
          <w:tcPr>
            <w:tcW w:w="546" w:type="pct"/>
            <w:shd w:val="clear" w:color="auto" w:fill="FFFFCC"/>
            <w:vAlign w:val="center"/>
          </w:tcPr>
          <w:p w14:paraId="57877BEF" w14:textId="378F1CDA" w:rsidR="00EF2AE4" w:rsidRPr="00694C5F" w:rsidRDefault="00694C5F" w:rsidP="00D42207">
            <w:pPr>
              <w:jc w:val="center"/>
              <w:rPr>
                <w:sz w:val="20"/>
                <w:szCs w:val="20"/>
              </w:rPr>
            </w:pPr>
            <w:r w:rsidRPr="00694C5F">
              <w:rPr>
                <w:sz w:val="20"/>
                <w:szCs w:val="20"/>
              </w:rPr>
              <w:t>-</w:t>
            </w:r>
          </w:p>
        </w:tc>
        <w:tc>
          <w:tcPr>
            <w:tcW w:w="545" w:type="pct"/>
            <w:shd w:val="clear" w:color="auto" w:fill="DBE5F1" w:themeFill="accent1" w:themeFillTint="33"/>
            <w:vAlign w:val="center"/>
          </w:tcPr>
          <w:p w14:paraId="03AA7790" w14:textId="6689C182" w:rsidR="00EF2AE4" w:rsidRPr="00694C5F" w:rsidRDefault="00694C5F" w:rsidP="00D42207">
            <w:pPr>
              <w:jc w:val="center"/>
              <w:rPr>
                <w:sz w:val="20"/>
                <w:szCs w:val="20"/>
              </w:rPr>
            </w:pPr>
            <w:r w:rsidRPr="00694C5F">
              <w:rPr>
                <w:sz w:val="20"/>
                <w:szCs w:val="20"/>
              </w:rPr>
              <w:t>-</w:t>
            </w:r>
          </w:p>
        </w:tc>
      </w:tr>
    </w:tbl>
    <w:p w14:paraId="0AFAA2B1" w14:textId="77777777" w:rsidR="00EF2AE4" w:rsidRDefault="00EF2AE4" w:rsidP="00BA060A"/>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EF2AE4" w:rsidRPr="00796A61" w14:paraId="6EA962FB" w14:textId="77777777" w:rsidTr="00D42207">
        <w:tc>
          <w:tcPr>
            <w:tcW w:w="2272" w:type="pct"/>
            <w:vAlign w:val="center"/>
          </w:tcPr>
          <w:p w14:paraId="0E31B301" w14:textId="6EFA9300" w:rsidR="00EF2AE4" w:rsidRPr="003116BA" w:rsidRDefault="00EF2AE4" w:rsidP="00D42207">
            <w:pPr>
              <w:rPr>
                <w:b/>
              </w:rPr>
            </w:pPr>
            <w:r>
              <w:rPr>
                <w:b/>
              </w:rPr>
              <w:t>Erhoben aus</w:t>
            </w:r>
          </w:p>
        </w:tc>
        <w:tc>
          <w:tcPr>
            <w:tcW w:w="545" w:type="pct"/>
            <w:shd w:val="clear" w:color="auto" w:fill="808080" w:themeFill="background1" w:themeFillShade="80"/>
            <w:vAlign w:val="center"/>
          </w:tcPr>
          <w:p w14:paraId="23ACE017" w14:textId="77777777" w:rsidR="00EF2AE4" w:rsidRPr="004C0A90" w:rsidRDefault="00EF2AE4" w:rsidP="00D42207">
            <w:pPr>
              <w:jc w:val="center"/>
              <w:rPr>
                <w:b/>
              </w:rPr>
            </w:pPr>
            <w:r w:rsidRPr="004C0A90">
              <w:rPr>
                <w:b/>
              </w:rPr>
              <w:t>TD</w:t>
            </w:r>
          </w:p>
        </w:tc>
        <w:tc>
          <w:tcPr>
            <w:tcW w:w="546" w:type="pct"/>
            <w:shd w:val="clear" w:color="auto" w:fill="00B050"/>
            <w:vAlign w:val="center"/>
          </w:tcPr>
          <w:p w14:paraId="3A1DAB12" w14:textId="77777777" w:rsidR="00EF2AE4" w:rsidRPr="00796A61" w:rsidRDefault="00EF2AE4" w:rsidP="00D42207">
            <w:pPr>
              <w:jc w:val="center"/>
              <w:rPr>
                <w:b/>
              </w:rPr>
            </w:pPr>
            <w:r>
              <w:rPr>
                <w:b/>
              </w:rPr>
              <w:t>HLV</w:t>
            </w:r>
          </w:p>
        </w:tc>
        <w:tc>
          <w:tcPr>
            <w:tcW w:w="546" w:type="pct"/>
            <w:shd w:val="clear" w:color="auto" w:fill="FF0000"/>
            <w:vAlign w:val="center"/>
          </w:tcPr>
          <w:p w14:paraId="1F38ADC7" w14:textId="77777777" w:rsidR="00EF2AE4" w:rsidRPr="00796A61" w:rsidRDefault="00EF2AE4" w:rsidP="00D42207">
            <w:pPr>
              <w:jc w:val="center"/>
              <w:rPr>
                <w:b/>
              </w:rPr>
            </w:pPr>
            <w:r>
              <w:rPr>
                <w:b/>
              </w:rPr>
              <w:t>NL</w:t>
            </w:r>
          </w:p>
        </w:tc>
        <w:tc>
          <w:tcPr>
            <w:tcW w:w="546" w:type="pct"/>
            <w:shd w:val="clear" w:color="auto" w:fill="FFFF00"/>
            <w:vAlign w:val="center"/>
          </w:tcPr>
          <w:p w14:paraId="5C6F75C5" w14:textId="77777777" w:rsidR="00EF2AE4" w:rsidRPr="00796A61" w:rsidRDefault="00EF2AE4" w:rsidP="00D42207">
            <w:pPr>
              <w:jc w:val="center"/>
              <w:rPr>
                <w:b/>
              </w:rPr>
            </w:pPr>
            <w:r>
              <w:rPr>
                <w:b/>
              </w:rPr>
              <w:t>PBL</w:t>
            </w:r>
          </w:p>
        </w:tc>
        <w:tc>
          <w:tcPr>
            <w:tcW w:w="545" w:type="pct"/>
            <w:shd w:val="clear" w:color="auto" w:fill="0070C0"/>
            <w:vAlign w:val="center"/>
          </w:tcPr>
          <w:p w14:paraId="3B05F589" w14:textId="77777777" w:rsidR="00EF2AE4" w:rsidRPr="00796A61" w:rsidRDefault="00EF2AE4" w:rsidP="00D42207">
            <w:pPr>
              <w:jc w:val="center"/>
              <w:rPr>
                <w:b/>
              </w:rPr>
            </w:pPr>
            <w:r w:rsidRPr="00796A61">
              <w:rPr>
                <w:b/>
              </w:rPr>
              <w:t>TAL</w:t>
            </w:r>
          </w:p>
        </w:tc>
      </w:tr>
      <w:tr w:rsidR="00EF2AE4" w:rsidRPr="005A7D12" w14:paraId="202896BF" w14:textId="77777777" w:rsidTr="00D42207">
        <w:tc>
          <w:tcPr>
            <w:tcW w:w="2272" w:type="pct"/>
            <w:vAlign w:val="center"/>
          </w:tcPr>
          <w:p w14:paraId="73472BB2" w14:textId="4B699468" w:rsidR="00EF2AE4" w:rsidRPr="001F5B3D" w:rsidRDefault="00EF2AE4" w:rsidP="00D42207">
            <w:r>
              <w:t>Beitrag</w:t>
            </w:r>
          </w:p>
        </w:tc>
        <w:tc>
          <w:tcPr>
            <w:tcW w:w="545" w:type="pct"/>
            <w:shd w:val="clear" w:color="auto" w:fill="D9D9D9" w:themeFill="background1" w:themeFillShade="D9"/>
            <w:vAlign w:val="center"/>
          </w:tcPr>
          <w:p w14:paraId="0C6436E4" w14:textId="7E89F458" w:rsidR="00EF2AE4" w:rsidRPr="004C0A90" w:rsidRDefault="00EF2AE4" w:rsidP="00D42207">
            <w:pPr>
              <w:jc w:val="center"/>
              <w:rPr>
                <w:b/>
                <w:sz w:val="20"/>
                <w:szCs w:val="20"/>
              </w:rPr>
            </w:pPr>
            <w:r w:rsidRPr="004C0A90">
              <w:rPr>
                <w:b/>
                <w:sz w:val="20"/>
                <w:szCs w:val="20"/>
              </w:rPr>
              <w:t>X</w:t>
            </w:r>
            <w:r w:rsidR="0047093D" w:rsidRPr="004C0A90">
              <w:rPr>
                <w:b/>
                <w:sz w:val="20"/>
                <w:szCs w:val="20"/>
              </w:rPr>
              <w:t xml:space="preserve"> für D</w:t>
            </w:r>
          </w:p>
        </w:tc>
        <w:tc>
          <w:tcPr>
            <w:tcW w:w="546" w:type="pct"/>
            <w:shd w:val="clear" w:color="auto" w:fill="EAF1DD" w:themeFill="accent3" w:themeFillTint="33"/>
            <w:vAlign w:val="center"/>
          </w:tcPr>
          <w:p w14:paraId="7B9A799A" w14:textId="22BE1FBB" w:rsidR="00EF2AE4" w:rsidRPr="001F5B3D" w:rsidRDefault="00EF2AE4" w:rsidP="00D42207">
            <w:pPr>
              <w:jc w:val="center"/>
              <w:rPr>
                <w:sz w:val="20"/>
                <w:szCs w:val="20"/>
              </w:rPr>
            </w:pPr>
            <w:r>
              <w:rPr>
                <w:sz w:val="20"/>
                <w:szCs w:val="20"/>
              </w:rPr>
              <w:t>-</w:t>
            </w:r>
          </w:p>
        </w:tc>
        <w:tc>
          <w:tcPr>
            <w:tcW w:w="546" w:type="pct"/>
            <w:shd w:val="clear" w:color="auto" w:fill="F2DBDB" w:themeFill="accent2" w:themeFillTint="33"/>
            <w:vAlign w:val="center"/>
          </w:tcPr>
          <w:p w14:paraId="703812A9" w14:textId="77777777" w:rsidR="00EF2AE4" w:rsidRPr="001F5B3D" w:rsidRDefault="00EF2AE4" w:rsidP="00D42207">
            <w:pPr>
              <w:jc w:val="center"/>
              <w:rPr>
                <w:sz w:val="20"/>
                <w:szCs w:val="20"/>
              </w:rPr>
            </w:pPr>
            <w:r w:rsidRPr="001F5B3D">
              <w:rPr>
                <w:sz w:val="20"/>
                <w:szCs w:val="20"/>
              </w:rPr>
              <w:t>X</w:t>
            </w:r>
          </w:p>
        </w:tc>
        <w:tc>
          <w:tcPr>
            <w:tcW w:w="546" w:type="pct"/>
            <w:shd w:val="clear" w:color="auto" w:fill="FFFFCC"/>
            <w:vAlign w:val="center"/>
          </w:tcPr>
          <w:p w14:paraId="3230D834" w14:textId="77777777" w:rsidR="00EF2AE4" w:rsidRPr="001F5B3D" w:rsidRDefault="00EF2AE4" w:rsidP="00D42207">
            <w:pPr>
              <w:jc w:val="center"/>
              <w:rPr>
                <w:sz w:val="20"/>
                <w:szCs w:val="20"/>
              </w:rPr>
            </w:pPr>
            <w:r>
              <w:rPr>
                <w:sz w:val="20"/>
                <w:szCs w:val="20"/>
              </w:rPr>
              <w:t>X</w:t>
            </w:r>
          </w:p>
        </w:tc>
        <w:tc>
          <w:tcPr>
            <w:tcW w:w="545" w:type="pct"/>
            <w:shd w:val="clear" w:color="auto" w:fill="DBE5F1" w:themeFill="accent1" w:themeFillTint="33"/>
            <w:vAlign w:val="center"/>
          </w:tcPr>
          <w:p w14:paraId="16E311A5" w14:textId="77777777" w:rsidR="00EF2AE4" w:rsidRPr="001F5B3D" w:rsidRDefault="00EF2AE4" w:rsidP="00D42207">
            <w:pPr>
              <w:jc w:val="center"/>
              <w:rPr>
                <w:sz w:val="20"/>
                <w:szCs w:val="20"/>
              </w:rPr>
            </w:pPr>
            <w:r w:rsidRPr="001F5B3D">
              <w:rPr>
                <w:sz w:val="20"/>
                <w:szCs w:val="20"/>
              </w:rPr>
              <w:t>X</w:t>
            </w:r>
          </w:p>
        </w:tc>
      </w:tr>
      <w:tr w:rsidR="00EF2AE4" w:rsidRPr="005A7D12" w14:paraId="7F6EA3D1" w14:textId="77777777" w:rsidTr="00D42207">
        <w:tc>
          <w:tcPr>
            <w:tcW w:w="2272" w:type="pct"/>
            <w:vAlign w:val="center"/>
          </w:tcPr>
          <w:p w14:paraId="502BF2E1" w14:textId="2C6F3BCA" w:rsidR="00EF2AE4" w:rsidRPr="001F5B3D" w:rsidRDefault="00EF2AE4" w:rsidP="00D42207">
            <w:r>
              <w:t>Guthaben</w:t>
            </w:r>
          </w:p>
        </w:tc>
        <w:tc>
          <w:tcPr>
            <w:tcW w:w="545" w:type="pct"/>
            <w:shd w:val="clear" w:color="auto" w:fill="D9D9D9" w:themeFill="background1" w:themeFillShade="D9"/>
            <w:vAlign w:val="center"/>
          </w:tcPr>
          <w:p w14:paraId="4111853E" w14:textId="162B6DBC" w:rsidR="00EF2AE4" w:rsidRPr="004C0A90" w:rsidRDefault="0047093D" w:rsidP="00D42207">
            <w:pPr>
              <w:jc w:val="center"/>
              <w:rPr>
                <w:b/>
                <w:sz w:val="20"/>
                <w:szCs w:val="20"/>
              </w:rPr>
            </w:pPr>
            <w:r w:rsidRPr="004C0A90">
              <w:rPr>
                <w:b/>
                <w:sz w:val="20"/>
                <w:szCs w:val="20"/>
              </w:rPr>
              <w:t>X für AT</w:t>
            </w:r>
          </w:p>
        </w:tc>
        <w:tc>
          <w:tcPr>
            <w:tcW w:w="546" w:type="pct"/>
            <w:shd w:val="clear" w:color="auto" w:fill="EAF1DD" w:themeFill="accent3" w:themeFillTint="33"/>
            <w:vAlign w:val="center"/>
          </w:tcPr>
          <w:p w14:paraId="58317DC1" w14:textId="4A11139C" w:rsidR="00EF2AE4" w:rsidRPr="001F5B3D" w:rsidRDefault="00EF2AE4" w:rsidP="00D42207">
            <w:pPr>
              <w:jc w:val="center"/>
              <w:rPr>
                <w:sz w:val="20"/>
                <w:szCs w:val="20"/>
              </w:rPr>
            </w:pPr>
            <w:r>
              <w:rPr>
                <w:sz w:val="20"/>
                <w:szCs w:val="20"/>
              </w:rPr>
              <w:t>X</w:t>
            </w:r>
          </w:p>
        </w:tc>
        <w:tc>
          <w:tcPr>
            <w:tcW w:w="546" w:type="pct"/>
            <w:shd w:val="clear" w:color="auto" w:fill="F2DBDB" w:themeFill="accent2" w:themeFillTint="33"/>
            <w:vAlign w:val="center"/>
          </w:tcPr>
          <w:p w14:paraId="7DB233F8" w14:textId="5E48D4E9" w:rsidR="00EF2AE4" w:rsidRPr="001F5B3D" w:rsidRDefault="00EF2AE4" w:rsidP="00D42207">
            <w:pPr>
              <w:jc w:val="center"/>
              <w:rPr>
                <w:sz w:val="20"/>
                <w:szCs w:val="20"/>
              </w:rPr>
            </w:pPr>
            <w:r>
              <w:rPr>
                <w:sz w:val="20"/>
                <w:szCs w:val="20"/>
              </w:rPr>
              <w:t>-</w:t>
            </w:r>
          </w:p>
        </w:tc>
        <w:tc>
          <w:tcPr>
            <w:tcW w:w="546" w:type="pct"/>
            <w:shd w:val="clear" w:color="auto" w:fill="FFFFCC"/>
            <w:vAlign w:val="center"/>
          </w:tcPr>
          <w:p w14:paraId="3880AFA6" w14:textId="59753B24" w:rsidR="00EF2AE4" w:rsidRPr="001F5B3D" w:rsidRDefault="00EF2AE4" w:rsidP="00D42207">
            <w:pPr>
              <w:jc w:val="center"/>
              <w:rPr>
                <w:sz w:val="20"/>
                <w:szCs w:val="20"/>
              </w:rPr>
            </w:pPr>
            <w:r>
              <w:rPr>
                <w:sz w:val="20"/>
                <w:szCs w:val="20"/>
              </w:rPr>
              <w:t>-</w:t>
            </w:r>
          </w:p>
        </w:tc>
        <w:tc>
          <w:tcPr>
            <w:tcW w:w="545" w:type="pct"/>
            <w:shd w:val="clear" w:color="auto" w:fill="DBE5F1" w:themeFill="accent1" w:themeFillTint="33"/>
            <w:vAlign w:val="center"/>
          </w:tcPr>
          <w:p w14:paraId="3BDF4534" w14:textId="25DFF8CC" w:rsidR="00EF2AE4" w:rsidRPr="001F5B3D" w:rsidRDefault="00EF2AE4" w:rsidP="00D42207">
            <w:pPr>
              <w:jc w:val="center"/>
              <w:rPr>
                <w:sz w:val="20"/>
                <w:szCs w:val="20"/>
              </w:rPr>
            </w:pPr>
            <w:r>
              <w:rPr>
                <w:sz w:val="20"/>
                <w:szCs w:val="20"/>
              </w:rPr>
              <w:t>-</w:t>
            </w:r>
          </w:p>
        </w:tc>
      </w:tr>
    </w:tbl>
    <w:p w14:paraId="42FD65A8" w14:textId="77777777" w:rsidR="00EF2AE4" w:rsidRDefault="00EF2AE4" w:rsidP="00BA060A"/>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BA060A" w:rsidRPr="00796A61" w14:paraId="6F6C0D02" w14:textId="77777777" w:rsidTr="004651B1">
        <w:tc>
          <w:tcPr>
            <w:tcW w:w="2272" w:type="pct"/>
            <w:vAlign w:val="center"/>
          </w:tcPr>
          <w:p w14:paraId="64E04C38" w14:textId="62561CEC" w:rsidR="00BA060A" w:rsidRPr="003116BA" w:rsidRDefault="00BA060A" w:rsidP="004651B1">
            <w:pPr>
              <w:rPr>
                <w:b/>
              </w:rPr>
            </w:pPr>
            <w:r>
              <w:rPr>
                <w:b/>
              </w:rPr>
              <w:t>Erhebungszeitpunkt</w:t>
            </w:r>
          </w:p>
        </w:tc>
        <w:tc>
          <w:tcPr>
            <w:tcW w:w="545" w:type="pct"/>
            <w:shd w:val="clear" w:color="auto" w:fill="808080" w:themeFill="background1" w:themeFillShade="80"/>
            <w:vAlign w:val="center"/>
          </w:tcPr>
          <w:p w14:paraId="0BD8F563" w14:textId="77777777" w:rsidR="00BA060A" w:rsidRPr="004C0A90" w:rsidRDefault="00BA060A" w:rsidP="004651B1">
            <w:pPr>
              <w:jc w:val="center"/>
              <w:rPr>
                <w:b/>
              </w:rPr>
            </w:pPr>
            <w:r w:rsidRPr="004C0A90">
              <w:rPr>
                <w:b/>
              </w:rPr>
              <w:t>TD</w:t>
            </w:r>
          </w:p>
        </w:tc>
        <w:tc>
          <w:tcPr>
            <w:tcW w:w="546" w:type="pct"/>
            <w:shd w:val="clear" w:color="auto" w:fill="00B050"/>
            <w:vAlign w:val="center"/>
          </w:tcPr>
          <w:p w14:paraId="1D4A8B44" w14:textId="77777777" w:rsidR="00BA060A" w:rsidRPr="008322ED" w:rsidRDefault="00BA060A" w:rsidP="004651B1">
            <w:pPr>
              <w:jc w:val="center"/>
              <w:rPr>
                <w:b/>
              </w:rPr>
            </w:pPr>
            <w:r w:rsidRPr="008322ED">
              <w:rPr>
                <w:b/>
              </w:rPr>
              <w:t>HLV</w:t>
            </w:r>
          </w:p>
        </w:tc>
        <w:tc>
          <w:tcPr>
            <w:tcW w:w="546" w:type="pct"/>
            <w:shd w:val="clear" w:color="auto" w:fill="FF0000"/>
            <w:vAlign w:val="center"/>
          </w:tcPr>
          <w:p w14:paraId="4FCD814D" w14:textId="77777777" w:rsidR="00BA060A" w:rsidRPr="00796A61" w:rsidRDefault="00BA060A" w:rsidP="004651B1">
            <w:pPr>
              <w:jc w:val="center"/>
              <w:rPr>
                <w:b/>
              </w:rPr>
            </w:pPr>
            <w:r>
              <w:rPr>
                <w:b/>
              </w:rPr>
              <w:t>NL</w:t>
            </w:r>
          </w:p>
        </w:tc>
        <w:tc>
          <w:tcPr>
            <w:tcW w:w="546" w:type="pct"/>
            <w:shd w:val="clear" w:color="auto" w:fill="FFFF00"/>
            <w:vAlign w:val="center"/>
          </w:tcPr>
          <w:p w14:paraId="19E63965" w14:textId="77777777" w:rsidR="00BA060A" w:rsidRPr="00796A61" w:rsidRDefault="00BA060A" w:rsidP="004651B1">
            <w:pPr>
              <w:jc w:val="center"/>
              <w:rPr>
                <w:b/>
              </w:rPr>
            </w:pPr>
            <w:r>
              <w:rPr>
                <w:b/>
              </w:rPr>
              <w:t>PBL</w:t>
            </w:r>
          </w:p>
        </w:tc>
        <w:tc>
          <w:tcPr>
            <w:tcW w:w="545" w:type="pct"/>
            <w:shd w:val="clear" w:color="auto" w:fill="0070C0"/>
            <w:vAlign w:val="center"/>
          </w:tcPr>
          <w:p w14:paraId="3034AA0A" w14:textId="77777777" w:rsidR="00BA060A" w:rsidRPr="00796A61" w:rsidRDefault="00BA060A" w:rsidP="004651B1">
            <w:pPr>
              <w:jc w:val="center"/>
              <w:rPr>
                <w:b/>
              </w:rPr>
            </w:pPr>
            <w:r w:rsidRPr="00796A61">
              <w:rPr>
                <w:b/>
              </w:rPr>
              <w:t>TAL</w:t>
            </w:r>
          </w:p>
        </w:tc>
      </w:tr>
      <w:tr w:rsidR="00BA060A" w:rsidRPr="002460E7" w14:paraId="295DAA15" w14:textId="77777777" w:rsidTr="001F5B3D">
        <w:tc>
          <w:tcPr>
            <w:tcW w:w="2272" w:type="pct"/>
            <w:vAlign w:val="center"/>
          </w:tcPr>
          <w:p w14:paraId="1F3BFB97" w14:textId="522A8562" w:rsidR="00BA060A" w:rsidRPr="001F5B3D" w:rsidRDefault="00BA060A" w:rsidP="004651B1">
            <w:r w:rsidRPr="001F5B3D">
              <w:t>gleichmäßig verteilt auf die Beitragsza</w:t>
            </w:r>
            <w:r w:rsidRPr="001F5B3D">
              <w:t>h</w:t>
            </w:r>
            <w:r w:rsidRPr="001F5B3D">
              <w:t xml:space="preserve">lungsperioden der ersten </w:t>
            </w:r>
            <w:r w:rsidR="00215E89" w:rsidRPr="001F5B3D">
              <w:t>min(</w:t>
            </w:r>
            <w:r w:rsidRPr="001F5B3D">
              <w:t>5</w:t>
            </w:r>
            <w:r w:rsidR="00215E89" w:rsidRPr="001F5B3D">
              <w:t>;BZD)</w:t>
            </w:r>
            <w:r w:rsidRPr="001F5B3D">
              <w:t xml:space="preserve"> Jahre</w:t>
            </w:r>
          </w:p>
        </w:tc>
        <w:tc>
          <w:tcPr>
            <w:tcW w:w="545" w:type="pct"/>
            <w:shd w:val="clear" w:color="auto" w:fill="D9D9D9" w:themeFill="background1" w:themeFillShade="D9"/>
            <w:vAlign w:val="center"/>
          </w:tcPr>
          <w:p w14:paraId="5B2F9F0E" w14:textId="55A92A59" w:rsidR="00BA060A" w:rsidRPr="004C0A90" w:rsidRDefault="001F5B3D" w:rsidP="001F5B3D">
            <w:pPr>
              <w:jc w:val="center"/>
              <w:rPr>
                <w:b/>
                <w:szCs w:val="22"/>
              </w:rPr>
            </w:pPr>
            <w:r w:rsidRPr="004C0A90">
              <w:rPr>
                <w:b/>
                <w:szCs w:val="22"/>
              </w:rPr>
              <w:t>X</w:t>
            </w:r>
            <w:r w:rsidR="0047093D" w:rsidRPr="004C0A90">
              <w:rPr>
                <w:b/>
                <w:szCs w:val="22"/>
              </w:rPr>
              <w:t xml:space="preserve"> für D</w:t>
            </w:r>
          </w:p>
        </w:tc>
        <w:tc>
          <w:tcPr>
            <w:tcW w:w="546" w:type="pct"/>
            <w:shd w:val="clear" w:color="auto" w:fill="EAF1DD" w:themeFill="accent3" w:themeFillTint="33"/>
            <w:vAlign w:val="center"/>
          </w:tcPr>
          <w:p w14:paraId="4CF5B5B3" w14:textId="395DCAAF" w:rsidR="00BA060A" w:rsidRPr="008322ED" w:rsidRDefault="00EF2AE4" w:rsidP="001F5B3D">
            <w:pPr>
              <w:jc w:val="center"/>
              <w:rPr>
                <w:szCs w:val="22"/>
              </w:rPr>
            </w:pPr>
            <w:r w:rsidRPr="008322ED">
              <w:rPr>
                <w:szCs w:val="22"/>
              </w:rPr>
              <w:t>-</w:t>
            </w:r>
          </w:p>
        </w:tc>
        <w:tc>
          <w:tcPr>
            <w:tcW w:w="546" w:type="pct"/>
            <w:shd w:val="clear" w:color="auto" w:fill="F2DBDB" w:themeFill="accent2" w:themeFillTint="33"/>
            <w:vAlign w:val="center"/>
          </w:tcPr>
          <w:p w14:paraId="09487729" w14:textId="401D64CF" w:rsidR="00BA060A" w:rsidRPr="001F5B3D" w:rsidRDefault="00BA060A" w:rsidP="001F5B3D">
            <w:pPr>
              <w:jc w:val="center"/>
              <w:rPr>
                <w:szCs w:val="22"/>
              </w:rPr>
            </w:pPr>
            <w:r w:rsidRPr="001F5B3D">
              <w:rPr>
                <w:szCs w:val="22"/>
              </w:rPr>
              <w:t>X</w:t>
            </w:r>
          </w:p>
        </w:tc>
        <w:tc>
          <w:tcPr>
            <w:tcW w:w="546" w:type="pct"/>
            <w:shd w:val="clear" w:color="auto" w:fill="FFFFCC"/>
            <w:vAlign w:val="center"/>
          </w:tcPr>
          <w:p w14:paraId="3C101F49" w14:textId="017B9D91" w:rsidR="00BA060A" w:rsidRPr="001F5B3D" w:rsidRDefault="00041A00" w:rsidP="001F5B3D">
            <w:pPr>
              <w:jc w:val="center"/>
              <w:rPr>
                <w:szCs w:val="22"/>
              </w:rPr>
            </w:pPr>
            <w:r>
              <w:rPr>
                <w:szCs w:val="22"/>
              </w:rPr>
              <w:t>X</w:t>
            </w:r>
          </w:p>
        </w:tc>
        <w:tc>
          <w:tcPr>
            <w:tcW w:w="545" w:type="pct"/>
            <w:shd w:val="clear" w:color="auto" w:fill="DBE5F1" w:themeFill="accent1" w:themeFillTint="33"/>
            <w:vAlign w:val="center"/>
          </w:tcPr>
          <w:p w14:paraId="518D009F" w14:textId="05029EA8" w:rsidR="00BA060A" w:rsidRPr="001F5B3D" w:rsidRDefault="00BA060A" w:rsidP="001F5B3D">
            <w:pPr>
              <w:jc w:val="center"/>
              <w:rPr>
                <w:szCs w:val="22"/>
              </w:rPr>
            </w:pPr>
            <w:r w:rsidRPr="001F5B3D">
              <w:rPr>
                <w:szCs w:val="22"/>
              </w:rPr>
              <w:t>X</w:t>
            </w:r>
          </w:p>
        </w:tc>
      </w:tr>
      <w:tr w:rsidR="00EF2AE4" w:rsidRPr="002460E7" w14:paraId="67BCC936" w14:textId="77777777" w:rsidTr="001F5B3D">
        <w:tc>
          <w:tcPr>
            <w:tcW w:w="2272" w:type="pct"/>
            <w:vAlign w:val="center"/>
          </w:tcPr>
          <w:p w14:paraId="2F65F9DA" w14:textId="3E5167BD" w:rsidR="00EF2AE4" w:rsidRPr="001F5B3D" w:rsidRDefault="00EF2AE4" w:rsidP="00EF2AE4">
            <w:r w:rsidRPr="001F5B3D">
              <w:t xml:space="preserve">gleichmäßig verteilt </w:t>
            </w:r>
            <w:r>
              <w:t>jeden Monat</w:t>
            </w:r>
            <w:r w:rsidRPr="001F5B3D">
              <w:t xml:space="preserve"> der ersten min(5;BZD) Jahre</w:t>
            </w:r>
          </w:p>
        </w:tc>
        <w:tc>
          <w:tcPr>
            <w:tcW w:w="545" w:type="pct"/>
            <w:shd w:val="clear" w:color="auto" w:fill="D9D9D9" w:themeFill="background1" w:themeFillShade="D9"/>
            <w:vAlign w:val="center"/>
          </w:tcPr>
          <w:p w14:paraId="762EE161" w14:textId="74EE028A" w:rsidR="00EF2AE4" w:rsidRPr="004C0A90" w:rsidRDefault="00EF2AE4" w:rsidP="001F5B3D">
            <w:pPr>
              <w:jc w:val="center"/>
              <w:rPr>
                <w:b/>
                <w:szCs w:val="22"/>
              </w:rPr>
            </w:pPr>
            <w:r w:rsidRPr="004C0A90">
              <w:rPr>
                <w:b/>
                <w:szCs w:val="22"/>
              </w:rPr>
              <w:t>-</w:t>
            </w:r>
          </w:p>
        </w:tc>
        <w:tc>
          <w:tcPr>
            <w:tcW w:w="546" w:type="pct"/>
            <w:shd w:val="clear" w:color="auto" w:fill="EAF1DD" w:themeFill="accent3" w:themeFillTint="33"/>
            <w:vAlign w:val="center"/>
          </w:tcPr>
          <w:p w14:paraId="7F89477C" w14:textId="07FE9439" w:rsidR="00EF2AE4" w:rsidRPr="008322ED" w:rsidRDefault="00FA3993" w:rsidP="001F5B3D">
            <w:pPr>
              <w:jc w:val="center"/>
              <w:rPr>
                <w:szCs w:val="22"/>
              </w:rPr>
            </w:pPr>
            <w:r>
              <w:rPr>
                <w:szCs w:val="22"/>
              </w:rPr>
              <w:t>FUR</w:t>
            </w:r>
          </w:p>
        </w:tc>
        <w:tc>
          <w:tcPr>
            <w:tcW w:w="546" w:type="pct"/>
            <w:shd w:val="clear" w:color="auto" w:fill="F2DBDB" w:themeFill="accent2" w:themeFillTint="33"/>
            <w:vAlign w:val="center"/>
          </w:tcPr>
          <w:p w14:paraId="50886CFC" w14:textId="7B27558A" w:rsidR="00EF2AE4" w:rsidRPr="001F5B3D" w:rsidRDefault="00EF2AE4" w:rsidP="001F5B3D">
            <w:pPr>
              <w:jc w:val="center"/>
              <w:rPr>
                <w:szCs w:val="22"/>
              </w:rPr>
            </w:pPr>
            <w:r>
              <w:rPr>
                <w:szCs w:val="22"/>
              </w:rPr>
              <w:t>-</w:t>
            </w:r>
          </w:p>
        </w:tc>
        <w:tc>
          <w:tcPr>
            <w:tcW w:w="546" w:type="pct"/>
            <w:shd w:val="clear" w:color="auto" w:fill="FFFFCC"/>
            <w:vAlign w:val="center"/>
          </w:tcPr>
          <w:p w14:paraId="1CC9F304" w14:textId="69E46C9B" w:rsidR="00EF2AE4" w:rsidRDefault="00EF2AE4" w:rsidP="001F5B3D">
            <w:pPr>
              <w:jc w:val="center"/>
              <w:rPr>
                <w:szCs w:val="22"/>
              </w:rPr>
            </w:pPr>
            <w:r>
              <w:rPr>
                <w:szCs w:val="22"/>
              </w:rPr>
              <w:t>-</w:t>
            </w:r>
          </w:p>
        </w:tc>
        <w:tc>
          <w:tcPr>
            <w:tcW w:w="545" w:type="pct"/>
            <w:shd w:val="clear" w:color="auto" w:fill="DBE5F1" w:themeFill="accent1" w:themeFillTint="33"/>
            <w:vAlign w:val="center"/>
          </w:tcPr>
          <w:p w14:paraId="0A7C9069" w14:textId="2F098A2B" w:rsidR="00EF2AE4" w:rsidRPr="001F5B3D" w:rsidRDefault="00EF2AE4" w:rsidP="001F5B3D">
            <w:pPr>
              <w:jc w:val="center"/>
              <w:rPr>
                <w:szCs w:val="22"/>
              </w:rPr>
            </w:pPr>
            <w:r>
              <w:rPr>
                <w:szCs w:val="22"/>
              </w:rPr>
              <w:t>-</w:t>
            </w:r>
          </w:p>
        </w:tc>
      </w:tr>
      <w:tr w:rsidR="00FA3993" w:rsidRPr="002460E7" w14:paraId="67671311" w14:textId="77777777" w:rsidTr="001F5B3D">
        <w:tc>
          <w:tcPr>
            <w:tcW w:w="2272" w:type="pct"/>
            <w:vAlign w:val="center"/>
          </w:tcPr>
          <w:p w14:paraId="45F0E74A" w14:textId="69457770" w:rsidR="00FA3993" w:rsidRPr="001F5B3D" w:rsidRDefault="00FA3993" w:rsidP="00FA3993">
            <w:r w:rsidRPr="001F5B3D">
              <w:t xml:space="preserve">gleichmäßig verteilt </w:t>
            </w:r>
            <w:r>
              <w:t>jeden Monat</w:t>
            </w:r>
            <w:r w:rsidRPr="001F5B3D">
              <w:t xml:space="preserve"> der ersten min(5;</w:t>
            </w:r>
            <w:r>
              <w:t>Aufschubzeit</w:t>
            </w:r>
            <w:r w:rsidRPr="001F5B3D">
              <w:t>) Jahre</w:t>
            </w:r>
          </w:p>
        </w:tc>
        <w:tc>
          <w:tcPr>
            <w:tcW w:w="545" w:type="pct"/>
            <w:shd w:val="clear" w:color="auto" w:fill="D9D9D9" w:themeFill="background1" w:themeFillShade="D9"/>
            <w:vAlign w:val="center"/>
          </w:tcPr>
          <w:p w14:paraId="45E5C95D" w14:textId="1B1D7F4B" w:rsidR="00FA3993" w:rsidRPr="004C0A90" w:rsidRDefault="0047093D" w:rsidP="001F5B3D">
            <w:pPr>
              <w:jc w:val="center"/>
              <w:rPr>
                <w:b/>
                <w:szCs w:val="22"/>
              </w:rPr>
            </w:pPr>
            <w:r w:rsidRPr="004C0A90">
              <w:rPr>
                <w:b/>
                <w:szCs w:val="22"/>
              </w:rPr>
              <w:t>X für AT</w:t>
            </w:r>
          </w:p>
        </w:tc>
        <w:tc>
          <w:tcPr>
            <w:tcW w:w="546" w:type="pct"/>
            <w:shd w:val="clear" w:color="auto" w:fill="EAF1DD" w:themeFill="accent3" w:themeFillTint="33"/>
            <w:vAlign w:val="center"/>
          </w:tcPr>
          <w:p w14:paraId="1B6AD991" w14:textId="35772790" w:rsidR="00FA3993" w:rsidRPr="008322ED" w:rsidRDefault="00FA3993" w:rsidP="00E40DD5">
            <w:pPr>
              <w:jc w:val="center"/>
              <w:rPr>
                <w:szCs w:val="22"/>
              </w:rPr>
            </w:pPr>
            <w:r>
              <w:rPr>
                <w:szCs w:val="22"/>
              </w:rPr>
              <w:t>FURA</w:t>
            </w:r>
          </w:p>
        </w:tc>
        <w:tc>
          <w:tcPr>
            <w:tcW w:w="546" w:type="pct"/>
            <w:shd w:val="clear" w:color="auto" w:fill="F2DBDB" w:themeFill="accent2" w:themeFillTint="33"/>
            <w:vAlign w:val="center"/>
          </w:tcPr>
          <w:p w14:paraId="6D294EEA" w14:textId="77777777" w:rsidR="00FA3993" w:rsidRDefault="00FA3993" w:rsidP="001F5B3D">
            <w:pPr>
              <w:jc w:val="center"/>
              <w:rPr>
                <w:szCs w:val="22"/>
              </w:rPr>
            </w:pPr>
          </w:p>
        </w:tc>
        <w:tc>
          <w:tcPr>
            <w:tcW w:w="546" w:type="pct"/>
            <w:shd w:val="clear" w:color="auto" w:fill="FFFFCC"/>
            <w:vAlign w:val="center"/>
          </w:tcPr>
          <w:p w14:paraId="64C54C89" w14:textId="77777777" w:rsidR="00FA3993" w:rsidRDefault="00FA3993" w:rsidP="001F5B3D">
            <w:pPr>
              <w:jc w:val="center"/>
              <w:rPr>
                <w:szCs w:val="22"/>
              </w:rPr>
            </w:pPr>
          </w:p>
        </w:tc>
        <w:tc>
          <w:tcPr>
            <w:tcW w:w="545" w:type="pct"/>
            <w:shd w:val="clear" w:color="auto" w:fill="DBE5F1" w:themeFill="accent1" w:themeFillTint="33"/>
            <w:vAlign w:val="center"/>
          </w:tcPr>
          <w:p w14:paraId="00160268" w14:textId="77777777" w:rsidR="00FA3993" w:rsidRDefault="00FA3993" w:rsidP="001F5B3D">
            <w:pPr>
              <w:jc w:val="center"/>
              <w:rPr>
                <w:szCs w:val="22"/>
              </w:rPr>
            </w:pPr>
          </w:p>
        </w:tc>
      </w:tr>
      <w:tr w:rsidR="00BA060A" w:rsidRPr="002460E7" w14:paraId="565131A7" w14:textId="77777777" w:rsidTr="001F5B3D">
        <w:tc>
          <w:tcPr>
            <w:tcW w:w="2272" w:type="pct"/>
            <w:vAlign w:val="center"/>
          </w:tcPr>
          <w:p w14:paraId="0952A4B3" w14:textId="378A2DD5" w:rsidR="00BA060A" w:rsidRPr="001F5B3D" w:rsidRDefault="00BA060A" w:rsidP="00215E89">
            <w:r w:rsidRPr="001F5B3D">
              <w:t xml:space="preserve">Barwertig verteilt auf Min </w:t>
            </w:r>
            <w:r w:rsidR="00215E89" w:rsidRPr="001F5B3D">
              <w:t>(</w:t>
            </w:r>
            <w:r w:rsidRPr="001F5B3D">
              <w:t>5</w:t>
            </w:r>
            <w:r w:rsidR="00215E89" w:rsidRPr="001F5B3D">
              <w:t>;BZD)</w:t>
            </w:r>
            <w:r w:rsidRPr="001F5B3D">
              <w:t xml:space="preserve"> Jahren</w:t>
            </w:r>
          </w:p>
        </w:tc>
        <w:tc>
          <w:tcPr>
            <w:tcW w:w="545" w:type="pct"/>
            <w:shd w:val="clear" w:color="auto" w:fill="D9D9D9" w:themeFill="background1" w:themeFillShade="D9"/>
            <w:vAlign w:val="center"/>
          </w:tcPr>
          <w:p w14:paraId="42851BED" w14:textId="1E011D72" w:rsidR="00BA060A" w:rsidRPr="001F5B3D" w:rsidRDefault="001F5B3D" w:rsidP="001F5B3D">
            <w:pPr>
              <w:jc w:val="center"/>
              <w:rPr>
                <w:b/>
                <w:szCs w:val="22"/>
              </w:rPr>
            </w:pPr>
            <w:r>
              <w:rPr>
                <w:b/>
                <w:szCs w:val="22"/>
              </w:rPr>
              <w:t>-</w:t>
            </w:r>
          </w:p>
        </w:tc>
        <w:tc>
          <w:tcPr>
            <w:tcW w:w="546" w:type="pct"/>
            <w:shd w:val="clear" w:color="auto" w:fill="EAF1DD" w:themeFill="accent3" w:themeFillTint="33"/>
            <w:vAlign w:val="center"/>
          </w:tcPr>
          <w:p w14:paraId="078D3615" w14:textId="6849A2A5" w:rsidR="00BA060A" w:rsidRPr="001F5B3D" w:rsidRDefault="00AB3D32" w:rsidP="001F5B3D">
            <w:pPr>
              <w:jc w:val="center"/>
              <w:rPr>
                <w:szCs w:val="22"/>
              </w:rPr>
            </w:pPr>
            <w:r>
              <w:rPr>
                <w:szCs w:val="22"/>
              </w:rPr>
              <w:t>-</w:t>
            </w:r>
          </w:p>
        </w:tc>
        <w:tc>
          <w:tcPr>
            <w:tcW w:w="546" w:type="pct"/>
            <w:shd w:val="clear" w:color="auto" w:fill="F2DBDB" w:themeFill="accent2" w:themeFillTint="33"/>
            <w:vAlign w:val="center"/>
          </w:tcPr>
          <w:p w14:paraId="4F607515" w14:textId="0D4BADF9" w:rsidR="00BA060A" w:rsidRPr="001F5B3D" w:rsidRDefault="00BA060A" w:rsidP="001F5B3D">
            <w:pPr>
              <w:jc w:val="center"/>
              <w:rPr>
                <w:szCs w:val="22"/>
              </w:rPr>
            </w:pPr>
            <w:r w:rsidRPr="001F5B3D">
              <w:rPr>
                <w:szCs w:val="22"/>
              </w:rPr>
              <w:t>-</w:t>
            </w:r>
          </w:p>
        </w:tc>
        <w:tc>
          <w:tcPr>
            <w:tcW w:w="546" w:type="pct"/>
            <w:shd w:val="clear" w:color="auto" w:fill="FFFFCC"/>
            <w:vAlign w:val="center"/>
          </w:tcPr>
          <w:p w14:paraId="42787BF9" w14:textId="0CFDD907" w:rsidR="00BA060A" w:rsidRPr="001F5B3D" w:rsidRDefault="00041A00" w:rsidP="001F5B3D">
            <w:pPr>
              <w:jc w:val="center"/>
              <w:rPr>
                <w:szCs w:val="22"/>
              </w:rPr>
            </w:pPr>
            <w:r>
              <w:rPr>
                <w:szCs w:val="22"/>
              </w:rPr>
              <w:t>-</w:t>
            </w:r>
          </w:p>
        </w:tc>
        <w:tc>
          <w:tcPr>
            <w:tcW w:w="545" w:type="pct"/>
            <w:shd w:val="clear" w:color="auto" w:fill="DBE5F1" w:themeFill="accent1" w:themeFillTint="33"/>
            <w:vAlign w:val="center"/>
          </w:tcPr>
          <w:p w14:paraId="2338D507" w14:textId="46F6CC26" w:rsidR="00BA060A" w:rsidRPr="001F5B3D" w:rsidRDefault="00BA060A" w:rsidP="001F5B3D">
            <w:pPr>
              <w:jc w:val="center"/>
              <w:rPr>
                <w:szCs w:val="22"/>
              </w:rPr>
            </w:pPr>
            <w:r w:rsidRPr="001F5B3D">
              <w:rPr>
                <w:szCs w:val="22"/>
              </w:rPr>
              <w:t>-</w:t>
            </w:r>
          </w:p>
        </w:tc>
      </w:tr>
      <w:tr w:rsidR="00BA060A" w:rsidRPr="002460E7" w14:paraId="5EE062BE" w14:textId="77777777" w:rsidTr="001F5B3D">
        <w:tc>
          <w:tcPr>
            <w:tcW w:w="2272" w:type="pct"/>
            <w:vAlign w:val="center"/>
          </w:tcPr>
          <w:p w14:paraId="03EAB1C8" w14:textId="6CD3B6D7" w:rsidR="00BA060A" w:rsidRPr="001F5B3D" w:rsidRDefault="00BA060A" w:rsidP="004651B1">
            <w:r w:rsidRPr="001F5B3D">
              <w:t>einmalig zu Versicherungsbeginn</w:t>
            </w:r>
          </w:p>
        </w:tc>
        <w:tc>
          <w:tcPr>
            <w:tcW w:w="545" w:type="pct"/>
            <w:shd w:val="clear" w:color="auto" w:fill="D9D9D9" w:themeFill="background1" w:themeFillShade="D9"/>
            <w:vAlign w:val="center"/>
          </w:tcPr>
          <w:p w14:paraId="5DB2FE86" w14:textId="2A6273CC" w:rsidR="00BA060A" w:rsidRPr="001F5B3D" w:rsidRDefault="001F5B3D" w:rsidP="001F5B3D">
            <w:pPr>
              <w:jc w:val="center"/>
              <w:rPr>
                <w:b/>
                <w:szCs w:val="22"/>
              </w:rPr>
            </w:pPr>
            <w:r>
              <w:rPr>
                <w:b/>
                <w:szCs w:val="22"/>
              </w:rPr>
              <w:t>X</w:t>
            </w:r>
          </w:p>
        </w:tc>
        <w:tc>
          <w:tcPr>
            <w:tcW w:w="546" w:type="pct"/>
            <w:shd w:val="clear" w:color="auto" w:fill="EAF1DD" w:themeFill="accent3" w:themeFillTint="33"/>
            <w:vAlign w:val="center"/>
          </w:tcPr>
          <w:p w14:paraId="36DB55B6" w14:textId="45D757D0" w:rsidR="00BA060A" w:rsidRPr="001F5B3D" w:rsidRDefault="00AB3D32" w:rsidP="001F5B3D">
            <w:pPr>
              <w:jc w:val="center"/>
              <w:rPr>
                <w:szCs w:val="22"/>
              </w:rPr>
            </w:pPr>
            <w:r w:rsidRPr="001F5B3D">
              <w:rPr>
                <w:szCs w:val="22"/>
              </w:rPr>
              <w:t>- / X</w:t>
            </w:r>
            <w:r w:rsidRPr="001F5B3D">
              <w:rPr>
                <w:szCs w:val="22"/>
                <w:vertAlign w:val="superscript"/>
              </w:rPr>
              <w:t>1)</w:t>
            </w:r>
          </w:p>
        </w:tc>
        <w:tc>
          <w:tcPr>
            <w:tcW w:w="546" w:type="pct"/>
            <w:shd w:val="clear" w:color="auto" w:fill="F2DBDB" w:themeFill="accent2" w:themeFillTint="33"/>
            <w:vAlign w:val="center"/>
          </w:tcPr>
          <w:p w14:paraId="17740AB3" w14:textId="3F84E5CD" w:rsidR="00BA060A" w:rsidRPr="001F5B3D" w:rsidRDefault="00BA060A" w:rsidP="00AB3D32">
            <w:pPr>
              <w:jc w:val="center"/>
              <w:rPr>
                <w:szCs w:val="22"/>
              </w:rPr>
            </w:pPr>
            <w:r w:rsidRPr="001F5B3D">
              <w:rPr>
                <w:szCs w:val="22"/>
              </w:rPr>
              <w:t>- / X</w:t>
            </w:r>
            <w:r w:rsidR="00AB3D32" w:rsidRPr="00AB3D32">
              <w:rPr>
                <w:szCs w:val="22"/>
                <w:vertAlign w:val="superscript"/>
              </w:rPr>
              <w:t>2</w:t>
            </w:r>
            <w:r w:rsidRPr="001F5B3D">
              <w:rPr>
                <w:szCs w:val="22"/>
                <w:vertAlign w:val="superscript"/>
              </w:rPr>
              <w:t>)</w:t>
            </w:r>
          </w:p>
        </w:tc>
        <w:tc>
          <w:tcPr>
            <w:tcW w:w="546" w:type="pct"/>
            <w:shd w:val="clear" w:color="auto" w:fill="FFFFCC"/>
            <w:vAlign w:val="center"/>
          </w:tcPr>
          <w:p w14:paraId="59CB37DD" w14:textId="57638DD2" w:rsidR="00BA060A" w:rsidRPr="001F5B3D" w:rsidRDefault="00AB3D32" w:rsidP="001F5B3D">
            <w:pPr>
              <w:jc w:val="center"/>
              <w:rPr>
                <w:szCs w:val="22"/>
              </w:rPr>
            </w:pPr>
            <w:r w:rsidRPr="001F5B3D">
              <w:rPr>
                <w:szCs w:val="22"/>
              </w:rPr>
              <w:t>- / X</w:t>
            </w:r>
            <w:r w:rsidRPr="00AB3D32">
              <w:rPr>
                <w:szCs w:val="22"/>
                <w:vertAlign w:val="superscript"/>
              </w:rPr>
              <w:t>2</w:t>
            </w:r>
            <w:r w:rsidRPr="001F5B3D">
              <w:rPr>
                <w:szCs w:val="22"/>
                <w:vertAlign w:val="superscript"/>
              </w:rPr>
              <w:t>)</w:t>
            </w:r>
          </w:p>
        </w:tc>
        <w:tc>
          <w:tcPr>
            <w:tcW w:w="545" w:type="pct"/>
            <w:shd w:val="clear" w:color="auto" w:fill="DBE5F1" w:themeFill="accent1" w:themeFillTint="33"/>
            <w:vAlign w:val="center"/>
          </w:tcPr>
          <w:p w14:paraId="642AF405" w14:textId="5FDEE889" w:rsidR="00BA060A" w:rsidRPr="001F5B3D" w:rsidRDefault="00AB3D32" w:rsidP="001F5B3D">
            <w:pPr>
              <w:jc w:val="center"/>
              <w:rPr>
                <w:szCs w:val="22"/>
              </w:rPr>
            </w:pPr>
            <w:r w:rsidRPr="001F5B3D">
              <w:rPr>
                <w:szCs w:val="22"/>
              </w:rPr>
              <w:t>- / X</w:t>
            </w:r>
            <w:r w:rsidRPr="00AB3D32">
              <w:rPr>
                <w:szCs w:val="22"/>
                <w:vertAlign w:val="superscript"/>
              </w:rPr>
              <w:t>2</w:t>
            </w:r>
            <w:r w:rsidRPr="001F5B3D">
              <w:rPr>
                <w:szCs w:val="22"/>
                <w:vertAlign w:val="superscript"/>
              </w:rPr>
              <w:t>)</w:t>
            </w:r>
          </w:p>
        </w:tc>
      </w:tr>
    </w:tbl>
    <w:p w14:paraId="4D2A3702" w14:textId="77777777" w:rsidR="00BA060A" w:rsidRPr="002460E7" w:rsidRDefault="00BA060A" w:rsidP="00BD5E13">
      <w:pPr>
        <w:rPr>
          <w:b/>
          <w:highlight w:val="yellow"/>
        </w:rPr>
      </w:pPr>
    </w:p>
    <w:p w14:paraId="058BB4B4" w14:textId="5BA00434" w:rsidR="00AB3D32" w:rsidRDefault="00AB3D32" w:rsidP="009D38C4">
      <w:pPr>
        <w:pStyle w:val="Listenabsatz"/>
        <w:numPr>
          <w:ilvl w:val="0"/>
          <w:numId w:val="11"/>
        </w:numPr>
      </w:pPr>
      <w:r>
        <w:t>Nur bei Einmalbeitrag in Deutschland</w:t>
      </w:r>
    </w:p>
    <w:p w14:paraId="56D2966E" w14:textId="7E6B60AF" w:rsidR="00145711" w:rsidRPr="001F5B3D" w:rsidRDefault="00BA060A" w:rsidP="009D38C4">
      <w:pPr>
        <w:pStyle w:val="Listenabsatz"/>
        <w:numPr>
          <w:ilvl w:val="0"/>
          <w:numId w:val="11"/>
        </w:numPr>
      </w:pPr>
      <w:r w:rsidRPr="001F5B3D">
        <w:t>Nur beim Einmalbeitrag</w:t>
      </w:r>
    </w:p>
    <w:p w14:paraId="56D29681" w14:textId="77777777" w:rsidR="00145711" w:rsidRDefault="00145711" w:rsidP="00145711">
      <w:pPr>
        <w:rPr>
          <w:b/>
        </w:rPr>
      </w:pP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5D5548" w:rsidRPr="00796A61" w14:paraId="3EFF02C0" w14:textId="77777777" w:rsidTr="00745B69">
        <w:tc>
          <w:tcPr>
            <w:tcW w:w="2272" w:type="pct"/>
            <w:vAlign w:val="center"/>
          </w:tcPr>
          <w:p w14:paraId="4C330A3D" w14:textId="77777777" w:rsidR="005D5548" w:rsidRPr="003116BA" w:rsidRDefault="005D5548" w:rsidP="00745B69">
            <w:pPr>
              <w:rPr>
                <w:b/>
              </w:rPr>
            </w:pPr>
            <w:r>
              <w:rPr>
                <w:b/>
              </w:rPr>
              <w:t xml:space="preserve">Abschlusskosten bei </w:t>
            </w:r>
            <w:proofErr w:type="spellStart"/>
            <w:r>
              <w:rPr>
                <w:b/>
              </w:rPr>
              <w:t>SoZ</w:t>
            </w:r>
            <w:proofErr w:type="spellEnd"/>
          </w:p>
        </w:tc>
        <w:tc>
          <w:tcPr>
            <w:tcW w:w="545" w:type="pct"/>
            <w:shd w:val="clear" w:color="auto" w:fill="808080" w:themeFill="background1" w:themeFillShade="80"/>
            <w:vAlign w:val="center"/>
          </w:tcPr>
          <w:p w14:paraId="5D1CB6A0" w14:textId="77777777" w:rsidR="005D5548" w:rsidRPr="00654F35" w:rsidRDefault="005D5548" w:rsidP="00745B69">
            <w:pPr>
              <w:jc w:val="center"/>
              <w:rPr>
                <w:b/>
              </w:rPr>
            </w:pPr>
            <w:r w:rsidRPr="00654F35">
              <w:rPr>
                <w:b/>
              </w:rPr>
              <w:t>TD</w:t>
            </w:r>
          </w:p>
        </w:tc>
        <w:tc>
          <w:tcPr>
            <w:tcW w:w="546" w:type="pct"/>
            <w:shd w:val="clear" w:color="auto" w:fill="00B050"/>
            <w:vAlign w:val="center"/>
          </w:tcPr>
          <w:p w14:paraId="31970A9E" w14:textId="77777777" w:rsidR="005D5548" w:rsidRPr="00796A61" w:rsidRDefault="005D5548" w:rsidP="00745B69">
            <w:pPr>
              <w:jc w:val="center"/>
              <w:rPr>
                <w:b/>
              </w:rPr>
            </w:pPr>
            <w:r>
              <w:rPr>
                <w:b/>
              </w:rPr>
              <w:t>HLV</w:t>
            </w:r>
          </w:p>
        </w:tc>
        <w:tc>
          <w:tcPr>
            <w:tcW w:w="546" w:type="pct"/>
            <w:shd w:val="clear" w:color="auto" w:fill="FF0000"/>
            <w:vAlign w:val="center"/>
          </w:tcPr>
          <w:p w14:paraId="0A7F17DC" w14:textId="77777777" w:rsidR="005D5548" w:rsidRPr="00796A61" w:rsidRDefault="005D5548" w:rsidP="00745B69">
            <w:pPr>
              <w:jc w:val="center"/>
              <w:rPr>
                <w:b/>
              </w:rPr>
            </w:pPr>
            <w:r>
              <w:rPr>
                <w:b/>
              </w:rPr>
              <w:t>NL</w:t>
            </w:r>
          </w:p>
        </w:tc>
        <w:tc>
          <w:tcPr>
            <w:tcW w:w="546" w:type="pct"/>
            <w:shd w:val="clear" w:color="auto" w:fill="FFFF00"/>
            <w:vAlign w:val="center"/>
          </w:tcPr>
          <w:p w14:paraId="48C2F8D6" w14:textId="77777777" w:rsidR="005D5548" w:rsidRPr="00796A61" w:rsidRDefault="005D5548" w:rsidP="00745B69">
            <w:pPr>
              <w:jc w:val="center"/>
              <w:rPr>
                <w:b/>
              </w:rPr>
            </w:pPr>
            <w:r>
              <w:rPr>
                <w:b/>
              </w:rPr>
              <w:t>PBL</w:t>
            </w:r>
          </w:p>
        </w:tc>
        <w:tc>
          <w:tcPr>
            <w:tcW w:w="545" w:type="pct"/>
            <w:shd w:val="clear" w:color="auto" w:fill="0070C0"/>
            <w:vAlign w:val="center"/>
          </w:tcPr>
          <w:p w14:paraId="7AD10022" w14:textId="77777777" w:rsidR="005D5548" w:rsidRPr="00796A61" w:rsidRDefault="005D5548" w:rsidP="00745B69">
            <w:pPr>
              <w:jc w:val="center"/>
              <w:rPr>
                <w:b/>
              </w:rPr>
            </w:pPr>
            <w:r w:rsidRPr="00796A61">
              <w:rPr>
                <w:b/>
              </w:rPr>
              <w:t>TAL</w:t>
            </w:r>
          </w:p>
        </w:tc>
      </w:tr>
      <w:tr w:rsidR="005D5548" w:rsidRPr="002460E7" w14:paraId="71573EB7" w14:textId="77777777" w:rsidTr="00745B69">
        <w:tc>
          <w:tcPr>
            <w:tcW w:w="2272" w:type="pct"/>
            <w:vAlign w:val="center"/>
          </w:tcPr>
          <w:p w14:paraId="581956E4" w14:textId="46103D06" w:rsidR="005D5548" w:rsidRPr="001F5B3D" w:rsidRDefault="005D5548" w:rsidP="00745B69">
            <w:r w:rsidRPr="001F5B3D">
              <w:lastRenderedPageBreak/>
              <w:t>Kostensatz wie bei EB</w:t>
            </w:r>
          </w:p>
        </w:tc>
        <w:tc>
          <w:tcPr>
            <w:tcW w:w="545" w:type="pct"/>
            <w:shd w:val="clear" w:color="auto" w:fill="D9D9D9" w:themeFill="background1" w:themeFillShade="D9"/>
          </w:tcPr>
          <w:p w14:paraId="5F274C2E" w14:textId="751B2E03" w:rsidR="005D5548" w:rsidRPr="001F5B3D" w:rsidRDefault="00DD6F7A" w:rsidP="00745B69">
            <w:pPr>
              <w:jc w:val="center"/>
              <w:rPr>
                <w:b/>
                <w:sz w:val="20"/>
                <w:szCs w:val="20"/>
              </w:rPr>
            </w:pPr>
            <w:r>
              <w:rPr>
                <w:b/>
                <w:sz w:val="20"/>
                <w:szCs w:val="20"/>
              </w:rPr>
              <w:t>-</w:t>
            </w:r>
          </w:p>
        </w:tc>
        <w:tc>
          <w:tcPr>
            <w:tcW w:w="546" w:type="pct"/>
            <w:shd w:val="clear" w:color="auto" w:fill="EAF1DD" w:themeFill="accent3" w:themeFillTint="33"/>
            <w:vAlign w:val="center"/>
          </w:tcPr>
          <w:p w14:paraId="01A27B5F" w14:textId="7B9E3B50" w:rsidR="005D5548" w:rsidRPr="00956FAA" w:rsidRDefault="004D7885" w:rsidP="00745B69">
            <w:pPr>
              <w:jc w:val="center"/>
              <w:rPr>
                <w:sz w:val="20"/>
                <w:szCs w:val="20"/>
              </w:rPr>
            </w:pPr>
            <w:r>
              <w:rPr>
                <w:sz w:val="20"/>
                <w:szCs w:val="20"/>
              </w:rPr>
              <w:t>FUR</w:t>
            </w:r>
          </w:p>
        </w:tc>
        <w:tc>
          <w:tcPr>
            <w:tcW w:w="546" w:type="pct"/>
            <w:shd w:val="clear" w:color="auto" w:fill="F2DBDB" w:themeFill="accent2" w:themeFillTint="33"/>
            <w:vAlign w:val="center"/>
          </w:tcPr>
          <w:p w14:paraId="5163AC40" w14:textId="4C4E4F3D" w:rsidR="005D5548" w:rsidRPr="00956FAA" w:rsidRDefault="005D5548" w:rsidP="00745B69">
            <w:pPr>
              <w:jc w:val="center"/>
              <w:rPr>
                <w:sz w:val="20"/>
                <w:szCs w:val="20"/>
              </w:rPr>
            </w:pPr>
            <w:r w:rsidRPr="00956FAA">
              <w:t>X</w:t>
            </w:r>
            <w:r w:rsidR="002E5B65" w:rsidRPr="00956FAA">
              <w:rPr>
                <w:vertAlign w:val="superscript"/>
              </w:rPr>
              <w:t>1)</w:t>
            </w:r>
          </w:p>
        </w:tc>
        <w:tc>
          <w:tcPr>
            <w:tcW w:w="546" w:type="pct"/>
            <w:shd w:val="clear" w:color="auto" w:fill="FFFFCC"/>
            <w:vAlign w:val="center"/>
          </w:tcPr>
          <w:p w14:paraId="77D3EAB0" w14:textId="187262D1" w:rsidR="005D5548" w:rsidRPr="00956FAA" w:rsidRDefault="00956FAA" w:rsidP="00745B69">
            <w:pPr>
              <w:jc w:val="center"/>
              <w:rPr>
                <w:sz w:val="20"/>
                <w:szCs w:val="20"/>
              </w:rPr>
            </w:pPr>
            <w:r w:rsidRPr="00956FAA">
              <w:rPr>
                <w:sz w:val="20"/>
                <w:szCs w:val="20"/>
              </w:rPr>
              <w:t>-</w:t>
            </w:r>
          </w:p>
        </w:tc>
        <w:tc>
          <w:tcPr>
            <w:tcW w:w="545" w:type="pct"/>
            <w:shd w:val="clear" w:color="auto" w:fill="DBE5F1" w:themeFill="accent1" w:themeFillTint="33"/>
            <w:vAlign w:val="center"/>
          </w:tcPr>
          <w:p w14:paraId="17DF6CA2" w14:textId="3483A76A" w:rsidR="005D5548" w:rsidRPr="00956FAA" w:rsidRDefault="00DD6F7A" w:rsidP="00745B69">
            <w:pPr>
              <w:jc w:val="center"/>
              <w:rPr>
                <w:sz w:val="20"/>
                <w:szCs w:val="20"/>
              </w:rPr>
            </w:pPr>
            <w:r w:rsidRPr="00956FAA">
              <w:rPr>
                <w:sz w:val="20"/>
                <w:szCs w:val="20"/>
              </w:rPr>
              <w:t>X</w:t>
            </w:r>
          </w:p>
        </w:tc>
      </w:tr>
      <w:tr w:rsidR="005D5548" w:rsidRPr="002460E7" w14:paraId="04B735B0" w14:textId="77777777" w:rsidTr="00745B69">
        <w:tc>
          <w:tcPr>
            <w:tcW w:w="2272" w:type="pct"/>
            <w:vAlign w:val="center"/>
          </w:tcPr>
          <w:p w14:paraId="3B0DF7B4" w14:textId="3680A3DF" w:rsidR="005D5548" w:rsidRPr="001F5B3D" w:rsidRDefault="005D5548" w:rsidP="00745B69">
            <w:r w:rsidRPr="001F5B3D">
              <w:t>Kostensatz wie bei lfd. Beitrag</w:t>
            </w:r>
          </w:p>
        </w:tc>
        <w:tc>
          <w:tcPr>
            <w:tcW w:w="545" w:type="pct"/>
            <w:shd w:val="clear" w:color="auto" w:fill="D9D9D9" w:themeFill="background1" w:themeFillShade="D9"/>
          </w:tcPr>
          <w:p w14:paraId="21E48C95" w14:textId="2EC13163" w:rsidR="005D5548" w:rsidRPr="001F5B3D" w:rsidRDefault="00DD6F7A" w:rsidP="00745B69">
            <w:pPr>
              <w:jc w:val="center"/>
              <w:rPr>
                <w:b/>
                <w:sz w:val="20"/>
                <w:szCs w:val="20"/>
              </w:rPr>
            </w:pPr>
            <w:r>
              <w:rPr>
                <w:b/>
                <w:sz w:val="20"/>
                <w:szCs w:val="20"/>
              </w:rPr>
              <w:t>-</w:t>
            </w:r>
          </w:p>
        </w:tc>
        <w:tc>
          <w:tcPr>
            <w:tcW w:w="546" w:type="pct"/>
            <w:shd w:val="clear" w:color="auto" w:fill="EAF1DD" w:themeFill="accent3" w:themeFillTint="33"/>
            <w:vAlign w:val="center"/>
          </w:tcPr>
          <w:p w14:paraId="57F201F3" w14:textId="121BC9A9" w:rsidR="005D5548" w:rsidRPr="00956FAA" w:rsidRDefault="00AB3D32" w:rsidP="00745B69">
            <w:pPr>
              <w:jc w:val="center"/>
              <w:rPr>
                <w:sz w:val="20"/>
                <w:szCs w:val="20"/>
              </w:rPr>
            </w:pPr>
            <w:r>
              <w:rPr>
                <w:sz w:val="20"/>
                <w:szCs w:val="20"/>
              </w:rPr>
              <w:t>-</w:t>
            </w:r>
          </w:p>
        </w:tc>
        <w:tc>
          <w:tcPr>
            <w:tcW w:w="546" w:type="pct"/>
            <w:shd w:val="clear" w:color="auto" w:fill="F2DBDB" w:themeFill="accent2" w:themeFillTint="33"/>
            <w:vAlign w:val="center"/>
          </w:tcPr>
          <w:p w14:paraId="7A41AE9A" w14:textId="662FD708" w:rsidR="005D5548" w:rsidRPr="00956FAA" w:rsidRDefault="001F5B3D" w:rsidP="00745B69">
            <w:pPr>
              <w:jc w:val="center"/>
              <w:rPr>
                <w:sz w:val="20"/>
                <w:szCs w:val="20"/>
              </w:rPr>
            </w:pPr>
            <w:r w:rsidRPr="00956FAA">
              <w:t>X</w:t>
            </w:r>
            <w:r w:rsidRPr="00956FAA">
              <w:rPr>
                <w:vertAlign w:val="superscript"/>
              </w:rPr>
              <w:t>1)</w:t>
            </w:r>
          </w:p>
        </w:tc>
        <w:tc>
          <w:tcPr>
            <w:tcW w:w="546" w:type="pct"/>
            <w:shd w:val="clear" w:color="auto" w:fill="FFFFCC"/>
            <w:vAlign w:val="center"/>
          </w:tcPr>
          <w:p w14:paraId="44D4364B" w14:textId="7745B43B" w:rsidR="005D5548" w:rsidRPr="00956FAA" w:rsidRDefault="00956FAA" w:rsidP="00745B69">
            <w:pPr>
              <w:jc w:val="center"/>
              <w:rPr>
                <w:sz w:val="20"/>
                <w:szCs w:val="20"/>
              </w:rPr>
            </w:pPr>
            <w:r w:rsidRPr="00956FAA">
              <w:rPr>
                <w:sz w:val="20"/>
                <w:szCs w:val="20"/>
              </w:rPr>
              <w:t>X</w:t>
            </w:r>
          </w:p>
        </w:tc>
        <w:tc>
          <w:tcPr>
            <w:tcW w:w="545" w:type="pct"/>
            <w:shd w:val="clear" w:color="auto" w:fill="DBE5F1" w:themeFill="accent1" w:themeFillTint="33"/>
            <w:vAlign w:val="center"/>
          </w:tcPr>
          <w:p w14:paraId="1C33A7C0" w14:textId="39BA6CBE" w:rsidR="005D5548" w:rsidRPr="00956FAA" w:rsidRDefault="00DD6F7A" w:rsidP="00745B69">
            <w:pPr>
              <w:jc w:val="center"/>
              <w:rPr>
                <w:sz w:val="20"/>
                <w:szCs w:val="20"/>
              </w:rPr>
            </w:pPr>
            <w:r w:rsidRPr="00956FAA">
              <w:rPr>
                <w:sz w:val="20"/>
                <w:szCs w:val="20"/>
              </w:rPr>
              <w:t>-</w:t>
            </w:r>
          </w:p>
        </w:tc>
      </w:tr>
      <w:tr w:rsidR="00DD6F7A" w:rsidRPr="002460E7" w14:paraId="7732A4DF" w14:textId="77777777" w:rsidTr="00745B69">
        <w:tc>
          <w:tcPr>
            <w:tcW w:w="2272" w:type="pct"/>
            <w:vAlign w:val="center"/>
          </w:tcPr>
          <w:p w14:paraId="1D04B99D" w14:textId="3D7ADA9E" w:rsidR="00DD6F7A" w:rsidRPr="001F5B3D" w:rsidRDefault="00DD6F7A" w:rsidP="00745B69">
            <w:r>
              <w:t>Eigener Kostensatz</w:t>
            </w:r>
          </w:p>
        </w:tc>
        <w:tc>
          <w:tcPr>
            <w:tcW w:w="545" w:type="pct"/>
            <w:shd w:val="clear" w:color="auto" w:fill="D9D9D9" w:themeFill="background1" w:themeFillShade="D9"/>
          </w:tcPr>
          <w:p w14:paraId="59517B0C" w14:textId="2D21A59C" w:rsidR="00DD6F7A" w:rsidRDefault="00DD6F7A" w:rsidP="00745B69">
            <w:pPr>
              <w:jc w:val="center"/>
              <w:rPr>
                <w:b/>
                <w:sz w:val="20"/>
                <w:szCs w:val="20"/>
              </w:rPr>
            </w:pPr>
            <w:r>
              <w:rPr>
                <w:b/>
                <w:sz w:val="20"/>
                <w:szCs w:val="20"/>
              </w:rPr>
              <w:t>X</w:t>
            </w:r>
          </w:p>
        </w:tc>
        <w:tc>
          <w:tcPr>
            <w:tcW w:w="546" w:type="pct"/>
            <w:shd w:val="clear" w:color="auto" w:fill="EAF1DD" w:themeFill="accent3" w:themeFillTint="33"/>
            <w:vAlign w:val="center"/>
          </w:tcPr>
          <w:p w14:paraId="25EA7259" w14:textId="68F34FFC" w:rsidR="00DD6F7A" w:rsidRPr="00956FAA" w:rsidRDefault="004D7885" w:rsidP="00745B69">
            <w:pPr>
              <w:jc w:val="center"/>
              <w:rPr>
                <w:sz w:val="20"/>
                <w:szCs w:val="20"/>
              </w:rPr>
            </w:pPr>
            <w:r>
              <w:rPr>
                <w:sz w:val="20"/>
                <w:szCs w:val="20"/>
              </w:rPr>
              <w:t>FSR</w:t>
            </w:r>
          </w:p>
        </w:tc>
        <w:tc>
          <w:tcPr>
            <w:tcW w:w="546" w:type="pct"/>
            <w:shd w:val="clear" w:color="auto" w:fill="F2DBDB" w:themeFill="accent2" w:themeFillTint="33"/>
            <w:vAlign w:val="center"/>
          </w:tcPr>
          <w:p w14:paraId="2E3184E5" w14:textId="7EDB0CB6" w:rsidR="00DD6F7A" w:rsidRPr="00956FAA" w:rsidRDefault="00DD6F7A" w:rsidP="00745B69">
            <w:pPr>
              <w:jc w:val="center"/>
            </w:pPr>
            <w:r w:rsidRPr="00956FAA">
              <w:t>-</w:t>
            </w:r>
          </w:p>
        </w:tc>
        <w:tc>
          <w:tcPr>
            <w:tcW w:w="546" w:type="pct"/>
            <w:shd w:val="clear" w:color="auto" w:fill="FFFFCC"/>
            <w:vAlign w:val="center"/>
          </w:tcPr>
          <w:p w14:paraId="3CC40063" w14:textId="48202023" w:rsidR="00DD6F7A" w:rsidRPr="00956FAA" w:rsidRDefault="00956FAA" w:rsidP="00745B69">
            <w:pPr>
              <w:jc w:val="center"/>
              <w:rPr>
                <w:sz w:val="20"/>
                <w:szCs w:val="20"/>
              </w:rPr>
            </w:pPr>
            <w:r w:rsidRPr="00956FAA">
              <w:rPr>
                <w:sz w:val="20"/>
                <w:szCs w:val="20"/>
              </w:rPr>
              <w:t>-</w:t>
            </w:r>
          </w:p>
        </w:tc>
        <w:tc>
          <w:tcPr>
            <w:tcW w:w="545" w:type="pct"/>
            <w:shd w:val="clear" w:color="auto" w:fill="DBE5F1" w:themeFill="accent1" w:themeFillTint="33"/>
            <w:vAlign w:val="center"/>
          </w:tcPr>
          <w:p w14:paraId="464F9C79" w14:textId="3FEA89B1" w:rsidR="00DD6F7A" w:rsidRPr="00956FAA" w:rsidRDefault="00DD6F7A" w:rsidP="00745B69">
            <w:pPr>
              <w:jc w:val="center"/>
              <w:rPr>
                <w:sz w:val="20"/>
                <w:szCs w:val="20"/>
              </w:rPr>
            </w:pPr>
            <w:r w:rsidRPr="00956FAA">
              <w:rPr>
                <w:sz w:val="20"/>
                <w:szCs w:val="20"/>
              </w:rPr>
              <w:t>-</w:t>
            </w:r>
          </w:p>
        </w:tc>
      </w:tr>
    </w:tbl>
    <w:p w14:paraId="1E648507" w14:textId="77777777" w:rsidR="005D5548" w:rsidRDefault="005D5548" w:rsidP="00145711">
      <w:pPr>
        <w:rPr>
          <w:b/>
          <w:highlight w:val="yellow"/>
        </w:rPr>
      </w:pPr>
    </w:p>
    <w:p w14:paraId="2F7CB254" w14:textId="77777777" w:rsidR="005A69B1" w:rsidRPr="00745B69" w:rsidRDefault="005A69B1" w:rsidP="005A69B1">
      <w:pPr>
        <w:pStyle w:val="Listenabsatz"/>
        <w:numPr>
          <w:ilvl w:val="0"/>
          <w:numId w:val="18"/>
        </w:numPr>
      </w:pPr>
      <w:r>
        <w:t>Je nach Grundvertrag</w:t>
      </w:r>
    </w:p>
    <w:p w14:paraId="6AB9C2E5" w14:textId="77777777" w:rsidR="005A69B1" w:rsidRDefault="005A69B1" w:rsidP="00145711">
      <w:pPr>
        <w:rPr>
          <w:b/>
          <w:highlight w:val="yellow"/>
        </w:rPr>
      </w:pP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5A69B1" w:rsidRPr="00796A61" w14:paraId="56F128E0" w14:textId="77777777" w:rsidTr="001D7383">
        <w:tc>
          <w:tcPr>
            <w:tcW w:w="2272" w:type="pct"/>
            <w:vAlign w:val="center"/>
          </w:tcPr>
          <w:p w14:paraId="7719AAC6" w14:textId="2C3B3C60" w:rsidR="005A69B1" w:rsidRPr="003116BA" w:rsidRDefault="005A69B1" w:rsidP="001D7383">
            <w:pPr>
              <w:rPr>
                <w:b/>
              </w:rPr>
            </w:pPr>
            <w:r>
              <w:rPr>
                <w:b/>
              </w:rPr>
              <w:t xml:space="preserve">Abschlusskostenverteilung bei </w:t>
            </w:r>
            <w:proofErr w:type="spellStart"/>
            <w:r>
              <w:rPr>
                <w:b/>
              </w:rPr>
              <w:t>SoZ</w:t>
            </w:r>
            <w:proofErr w:type="spellEnd"/>
          </w:p>
        </w:tc>
        <w:tc>
          <w:tcPr>
            <w:tcW w:w="545" w:type="pct"/>
            <w:shd w:val="clear" w:color="auto" w:fill="808080" w:themeFill="background1" w:themeFillShade="80"/>
            <w:vAlign w:val="center"/>
          </w:tcPr>
          <w:p w14:paraId="2EB9607F" w14:textId="77777777" w:rsidR="005A69B1" w:rsidRPr="004C0A90" w:rsidRDefault="005A69B1" w:rsidP="001D7383">
            <w:pPr>
              <w:jc w:val="center"/>
              <w:rPr>
                <w:b/>
              </w:rPr>
            </w:pPr>
            <w:r w:rsidRPr="004C0A90">
              <w:rPr>
                <w:b/>
              </w:rPr>
              <w:t>TD</w:t>
            </w:r>
          </w:p>
        </w:tc>
        <w:tc>
          <w:tcPr>
            <w:tcW w:w="546" w:type="pct"/>
            <w:shd w:val="clear" w:color="auto" w:fill="00B050"/>
            <w:vAlign w:val="center"/>
          </w:tcPr>
          <w:p w14:paraId="18B7B7A3" w14:textId="77777777" w:rsidR="005A69B1" w:rsidRPr="00796A61" w:rsidRDefault="005A69B1" w:rsidP="001D7383">
            <w:pPr>
              <w:jc w:val="center"/>
              <w:rPr>
                <w:b/>
              </w:rPr>
            </w:pPr>
            <w:r>
              <w:rPr>
                <w:b/>
              </w:rPr>
              <w:t>HLV</w:t>
            </w:r>
          </w:p>
        </w:tc>
        <w:tc>
          <w:tcPr>
            <w:tcW w:w="546" w:type="pct"/>
            <w:shd w:val="clear" w:color="auto" w:fill="FF0000"/>
            <w:vAlign w:val="center"/>
          </w:tcPr>
          <w:p w14:paraId="5B0CB756" w14:textId="77777777" w:rsidR="005A69B1" w:rsidRPr="00796A61" w:rsidRDefault="005A69B1" w:rsidP="001D7383">
            <w:pPr>
              <w:jc w:val="center"/>
              <w:rPr>
                <w:b/>
              </w:rPr>
            </w:pPr>
            <w:r>
              <w:rPr>
                <w:b/>
              </w:rPr>
              <w:t>NL</w:t>
            </w:r>
          </w:p>
        </w:tc>
        <w:tc>
          <w:tcPr>
            <w:tcW w:w="546" w:type="pct"/>
            <w:shd w:val="clear" w:color="auto" w:fill="FFFF00"/>
            <w:vAlign w:val="center"/>
          </w:tcPr>
          <w:p w14:paraId="11E25741" w14:textId="77777777" w:rsidR="005A69B1" w:rsidRPr="00796A61" w:rsidRDefault="005A69B1" w:rsidP="001D7383">
            <w:pPr>
              <w:jc w:val="center"/>
              <w:rPr>
                <w:b/>
              </w:rPr>
            </w:pPr>
            <w:r>
              <w:rPr>
                <w:b/>
              </w:rPr>
              <w:t>PBL</w:t>
            </w:r>
          </w:p>
        </w:tc>
        <w:tc>
          <w:tcPr>
            <w:tcW w:w="545" w:type="pct"/>
            <w:shd w:val="clear" w:color="auto" w:fill="0070C0"/>
            <w:vAlign w:val="center"/>
          </w:tcPr>
          <w:p w14:paraId="333A1981" w14:textId="77777777" w:rsidR="005A69B1" w:rsidRPr="00796A61" w:rsidRDefault="005A69B1" w:rsidP="001D7383">
            <w:pPr>
              <w:jc w:val="center"/>
              <w:rPr>
                <w:b/>
              </w:rPr>
            </w:pPr>
            <w:r w:rsidRPr="00796A61">
              <w:rPr>
                <w:b/>
              </w:rPr>
              <w:t>TAL</w:t>
            </w:r>
          </w:p>
        </w:tc>
      </w:tr>
      <w:tr w:rsidR="005A69B1" w:rsidRPr="002460E7" w14:paraId="2C544C12" w14:textId="77777777" w:rsidTr="001D7383">
        <w:tc>
          <w:tcPr>
            <w:tcW w:w="2272" w:type="pct"/>
            <w:vAlign w:val="center"/>
          </w:tcPr>
          <w:p w14:paraId="7CBA105C" w14:textId="5C23231E" w:rsidR="005A69B1" w:rsidRPr="001F5B3D" w:rsidRDefault="005A69B1" w:rsidP="001D7383">
            <w:r>
              <w:t>Keine</w:t>
            </w:r>
          </w:p>
        </w:tc>
        <w:tc>
          <w:tcPr>
            <w:tcW w:w="545" w:type="pct"/>
            <w:shd w:val="clear" w:color="auto" w:fill="D9D9D9" w:themeFill="background1" w:themeFillShade="D9"/>
          </w:tcPr>
          <w:p w14:paraId="09128459" w14:textId="55CA8AD2" w:rsidR="005A69B1" w:rsidRPr="004C0A90" w:rsidRDefault="005A69B1" w:rsidP="001D7383">
            <w:pPr>
              <w:jc w:val="center"/>
              <w:rPr>
                <w:b/>
                <w:sz w:val="20"/>
                <w:szCs w:val="20"/>
              </w:rPr>
            </w:pPr>
            <w:r w:rsidRPr="004C0A90">
              <w:rPr>
                <w:b/>
                <w:sz w:val="20"/>
                <w:szCs w:val="20"/>
              </w:rPr>
              <w:t>X</w:t>
            </w:r>
            <w:r w:rsidR="0047093D" w:rsidRPr="004C0A90">
              <w:rPr>
                <w:b/>
                <w:sz w:val="20"/>
                <w:szCs w:val="20"/>
              </w:rPr>
              <w:t xml:space="preserve"> für D</w:t>
            </w:r>
          </w:p>
        </w:tc>
        <w:tc>
          <w:tcPr>
            <w:tcW w:w="546" w:type="pct"/>
            <w:shd w:val="clear" w:color="auto" w:fill="EAF1DD" w:themeFill="accent3" w:themeFillTint="33"/>
            <w:vAlign w:val="center"/>
          </w:tcPr>
          <w:p w14:paraId="266C059A" w14:textId="718B95A2" w:rsidR="005A69B1" w:rsidRPr="00956FAA" w:rsidRDefault="005A69B1" w:rsidP="001D7383">
            <w:pPr>
              <w:jc w:val="center"/>
              <w:rPr>
                <w:sz w:val="20"/>
                <w:szCs w:val="20"/>
              </w:rPr>
            </w:pPr>
            <w:r>
              <w:rPr>
                <w:sz w:val="20"/>
                <w:szCs w:val="20"/>
              </w:rPr>
              <w:t>X</w:t>
            </w:r>
          </w:p>
        </w:tc>
        <w:tc>
          <w:tcPr>
            <w:tcW w:w="546" w:type="pct"/>
            <w:shd w:val="clear" w:color="auto" w:fill="F2DBDB" w:themeFill="accent2" w:themeFillTint="33"/>
            <w:vAlign w:val="center"/>
          </w:tcPr>
          <w:p w14:paraId="191FB26D" w14:textId="63801F94" w:rsidR="005A69B1" w:rsidRPr="00956FAA" w:rsidRDefault="005A69B1" w:rsidP="005A69B1">
            <w:pPr>
              <w:jc w:val="center"/>
              <w:rPr>
                <w:sz w:val="20"/>
                <w:szCs w:val="20"/>
              </w:rPr>
            </w:pPr>
            <w:r w:rsidRPr="00956FAA">
              <w:t>X</w:t>
            </w:r>
          </w:p>
        </w:tc>
        <w:tc>
          <w:tcPr>
            <w:tcW w:w="546" w:type="pct"/>
            <w:shd w:val="clear" w:color="auto" w:fill="FFFFCC"/>
            <w:vAlign w:val="center"/>
          </w:tcPr>
          <w:p w14:paraId="700CAC07" w14:textId="01C4A996" w:rsidR="005A69B1" w:rsidRPr="00956FAA" w:rsidRDefault="005A69B1" w:rsidP="001D7383">
            <w:pPr>
              <w:jc w:val="center"/>
              <w:rPr>
                <w:sz w:val="20"/>
                <w:szCs w:val="20"/>
              </w:rPr>
            </w:pPr>
            <w:r>
              <w:rPr>
                <w:sz w:val="20"/>
                <w:szCs w:val="20"/>
              </w:rPr>
              <w:t>X</w:t>
            </w:r>
          </w:p>
        </w:tc>
        <w:tc>
          <w:tcPr>
            <w:tcW w:w="545" w:type="pct"/>
            <w:shd w:val="clear" w:color="auto" w:fill="DBE5F1" w:themeFill="accent1" w:themeFillTint="33"/>
            <w:vAlign w:val="center"/>
          </w:tcPr>
          <w:p w14:paraId="31307DBB" w14:textId="77777777" w:rsidR="005A69B1" w:rsidRPr="00956FAA" w:rsidRDefault="005A69B1" w:rsidP="001D7383">
            <w:pPr>
              <w:jc w:val="center"/>
              <w:rPr>
                <w:sz w:val="20"/>
                <w:szCs w:val="20"/>
              </w:rPr>
            </w:pPr>
            <w:r w:rsidRPr="00956FAA">
              <w:rPr>
                <w:sz w:val="20"/>
                <w:szCs w:val="20"/>
              </w:rPr>
              <w:t>X</w:t>
            </w:r>
          </w:p>
        </w:tc>
      </w:tr>
      <w:tr w:rsidR="005A69B1" w:rsidRPr="002460E7" w14:paraId="7F00F856" w14:textId="77777777" w:rsidTr="001D7383">
        <w:tc>
          <w:tcPr>
            <w:tcW w:w="2272" w:type="pct"/>
            <w:vAlign w:val="center"/>
          </w:tcPr>
          <w:p w14:paraId="38F71FE9" w14:textId="050FA516" w:rsidR="005A69B1" w:rsidRPr="001F5B3D" w:rsidRDefault="005A69B1" w:rsidP="001D7383">
            <w:r>
              <w:t xml:space="preserve">Min(5; </w:t>
            </w:r>
            <w:proofErr w:type="spellStart"/>
            <w:r>
              <w:t>Aufschubzeit</w:t>
            </w:r>
            <w:proofErr w:type="spellEnd"/>
            <w:r>
              <w:t>) Jahre</w:t>
            </w:r>
          </w:p>
        </w:tc>
        <w:tc>
          <w:tcPr>
            <w:tcW w:w="545" w:type="pct"/>
            <w:shd w:val="clear" w:color="auto" w:fill="D9D9D9" w:themeFill="background1" w:themeFillShade="D9"/>
          </w:tcPr>
          <w:p w14:paraId="7B901185" w14:textId="563C891B" w:rsidR="005A69B1" w:rsidRPr="004C0A90" w:rsidRDefault="005A69B1" w:rsidP="001D7383">
            <w:pPr>
              <w:jc w:val="center"/>
              <w:rPr>
                <w:b/>
                <w:sz w:val="20"/>
                <w:szCs w:val="20"/>
              </w:rPr>
            </w:pPr>
            <w:r w:rsidRPr="004C0A90">
              <w:rPr>
                <w:b/>
                <w:sz w:val="20"/>
                <w:szCs w:val="20"/>
              </w:rPr>
              <w:t>X</w:t>
            </w:r>
            <w:r w:rsidR="0047093D" w:rsidRPr="004C0A90">
              <w:rPr>
                <w:b/>
                <w:sz w:val="20"/>
                <w:szCs w:val="20"/>
              </w:rPr>
              <w:t xml:space="preserve"> für AT</w:t>
            </w:r>
          </w:p>
        </w:tc>
        <w:tc>
          <w:tcPr>
            <w:tcW w:w="546" w:type="pct"/>
            <w:shd w:val="clear" w:color="auto" w:fill="EAF1DD" w:themeFill="accent3" w:themeFillTint="33"/>
            <w:vAlign w:val="center"/>
          </w:tcPr>
          <w:p w14:paraId="60FD2063" w14:textId="6A311AD4" w:rsidR="005A69B1" w:rsidRPr="00956FAA" w:rsidRDefault="005A69B1" w:rsidP="001D7383">
            <w:pPr>
              <w:jc w:val="center"/>
              <w:rPr>
                <w:sz w:val="20"/>
                <w:szCs w:val="20"/>
              </w:rPr>
            </w:pPr>
            <w:r w:rsidRPr="00956FAA">
              <w:t>X</w:t>
            </w:r>
            <w:r w:rsidRPr="00956FAA">
              <w:rPr>
                <w:vertAlign w:val="superscript"/>
              </w:rPr>
              <w:t>1)</w:t>
            </w:r>
          </w:p>
        </w:tc>
        <w:tc>
          <w:tcPr>
            <w:tcW w:w="546" w:type="pct"/>
            <w:shd w:val="clear" w:color="auto" w:fill="F2DBDB" w:themeFill="accent2" w:themeFillTint="33"/>
            <w:vAlign w:val="center"/>
          </w:tcPr>
          <w:p w14:paraId="69D06694" w14:textId="5CC36F86" w:rsidR="005A69B1" w:rsidRPr="00956FAA" w:rsidRDefault="005A69B1" w:rsidP="001D7383">
            <w:pPr>
              <w:jc w:val="center"/>
              <w:rPr>
                <w:sz w:val="20"/>
                <w:szCs w:val="20"/>
              </w:rPr>
            </w:pPr>
            <w:r>
              <w:t>-</w:t>
            </w:r>
          </w:p>
        </w:tc>
        <w:tc>
          <w:tcPr>
            <w:tcW w:w="546" w:type="pct"/>
            <w:shd w:val="clear" w:color="auto" w:fill="FFFFCC"/>
            <w:vAlign w:val="center"/>
          </w:tcPr>
          <w:p w14:paraId="7AFC3C30" w14:textId="4977157D" w:rsidR="005A69B1" w:rsidRPr="00956FAA" w:rsidRDefault="005A69B1" w:rsidP="001D7383">
            <w:pPr>
              <w:jc w:val="center"/>
              <w:rPr>
                <w:sz w:val="20"/>
                <w:szCs w:val="20"/>
              </w:rPr>
            </w:pPr>
            <w:r>
              <w:rPr>
                <w:sz w:val="20"/>
                <w:szCs w:val="20"/>
              </w:rPr>
              <w:t>-</w:t>
            </w:r>
          </w:p>
        </w:tc>
        <w:tc>
          <w:tcPr>
            <w:tcW w:w="545" w:type="pct"/>
            <w:shd w:val="clear" w:color="auto" w:fill="DBE5F1" w:themeFill="accent1" w:themeFillTint="33"/>
            <w:vAlign w:val="center"/>
          </w:tcPr>
          <w:p w14:paraId="399E0A61" w14:textId="77777777" w:rsidR="005A69B1" w:rsidRPr="00956FAA" w:rsidRDefault="005A69B1" w:rsidP="001D7383">
            <w:pPr>
              <w:jc w:val="center"/>
              <w:rPr>
                <w:sz w:val="20"/>
                <w:szCs w:val="20"/>
              </w:rPr>
            </w:pPr>
            <w:r w:rsidRPr="00956FAA">
              <w:rPr>
                <w:sz w:val="20"/>
                <w:szCs w:val="20"/>
              </w:rPr>
              <w:t>-</w:t>
            </w:r>
          </w:p>
        </w:tc>
      </w:tr>
    </w:tbl>
    <w:p w14:paraId="76114408" w14:textId="77777777" w:rsidR="005A69B1" w:rsidRDefault="005A69B1" w:rsidP="00145711">
      <w:pPr>
        <w:rPr>
          <w:b/>
          <w:highlight w:val="yellow"/>
        </w:rPr>
      </w:pPr>
    </w:p>
    <w:p w14:paraId="78DF3172" w14:textId="528FEACA" w:rsidR="005A69B1" w:rsidRPr="005A69B1" w:rsidRDefault="005A69B1" w:rsidP="005A69B1">
      <w:pPr>
        <w:pStyle w:val="Listenabsatz"/>
        <w:numPr>
          <w:ilvl w:val="0"/>
          <w:numId w:val="70"/>
        </w:numPr>
      </w:pPr>
      <w:r w:rsidRPr="005A69B1">
        <w:t>Nur für Österreich</w:t>
      </w:r>
    </w:p>
    <w:p w14:paraId="6C2DE656" w14:textId="77777777" w:rsidR="00745B69" w:rsidRDefault="00745B69" w:rsidP="00145711">
      <w:pPr>
        <w:rPr>
          <w:b/>
        </w:rPr>
      </w:pPr>
    </w:p>
    <w:p w14:paraId="73C0F105" w14:textId="12D0BBE6" w:rsidR="00BA060A" w:rsidRPr="00AB3D32" w:rsidRDefault="00BA060A" w:rsidP="00145711">
      <w:pPr>
        <w:rPr>
          <w:u w:val="single"/>
        </w:rPr>
      </w:pPr>
      <w:r w:rsidRPr="00AB3D32">
        <w:rPr>
          <w:u w:val="single"/>
        </w:rPr>
        <w:t>Kürzung bei Sonderzahlungen:</w:t>
      </w:r>
    </w:p>
    <w:p w14:paraId="66A88244" w14:textId="4F5D3894" w:rsidR="001F5B3D" w:rsidRDefault="00AB3D32" w:rsidP="00145711">
      <w:r>
        <w:t xml:space="preserve">HLV, </w:t>
      </w:r>
      <w:r w:rsidR="001F5B3D">
        <w:t>NL</w:t>
      </w:r>
      <w:r w:rsidR="00F47472">
        <w:t>, PBL, TAL</w:t>
      </w:r>
      <w:r w:rsidR="001F5B3D">
        <w:t>: keine</w:t>
      </w:r>
    </w:p>
    <w:p w14:paraId="72BB89E5" w14:textId="22C689B4" w:rsidR="00A7688E" w:rsidRDefault="004A61BE" w:rsidP="00A7688E">
      <w:pPr>
        <w:pStyle w:val="berschrift4"/>
      </w:pPr>
      <w:r w:rsidRPr="007D64A0">
        <w:t>Empfehlung</w:t>
      </w:r>
    </w:p>
    <w:p w14:paraId="62558E9A" w14:textId="77777777" w:rsidR="00866B69" w:rsidRPr="001F5B3D" w:rsidRDefault="00866B69" w:rsidP="009D38C4">
      <w:pPr>
        <w:pStyle w:val="Listenabsatz"/>
        <w:numPr>
          <w:ilvl w:val="0"/>
          <w:numId w:val="8"/>
        </w:numPr>
      </w:pPr>
      <w:r w:rsidRPr="001F5B3D">
        <w:t xml:space="preserve">Es sollen </w:t>
      </w:r>
      <w:r w:rsidRPr="001F5B3D">
        <w:rPr>
          <w:u w:val="single"/>
        </w:rPr>
        <w:t>verschiedene Ausprägungen der Kostensätze</w:t>
      </w:r>
      <w:r w:rsidRPr="001F5B3D">
        <w:t xml:space="preserve"> für lfd. Beiträge, </w:t>
      </w:r>
      <w:proofErr w:type="spellStart"/>
      <w:r w:rsidRPr="001F5B3D">
        <w:t>SoZ</w:t>
      </w:r>
      <w:proofErr w:type="spellEnd"/>
      <w:r w:rsidRPr="001F5B3D">
        <w:t xml:space="preserve"> und Einmalbeiträgen möglich sein.</w:t>
      </w:r>
    </w:p>
    <w:p w14:paraId="6D7A00A1" w14:textId="115EF2D2" w:rsidR="00BA060A" w:rsidRPr="001F5B3D" w:rsidRDefault="00BA060A" w:rsidP="009D38C4">
      <w:pPr>
        <w:pStyle w:val="Listenabsatz"/>
        <w:numPr>
          <w:ilvl w:val="0"/>
          <w:numId w:val="8"/>
        </w:numPr>
      </w:pPr>
      <w:r w:rsidRPr="001F5B3D">
        <w:t>Bezugsgrößen: Summe der Zahlbeiträge, Einmalbeitrag und Sonderzahlung</w:t>
      </w:r>
    </w:p>
    <w:p w14:paraId="57D74D2E" w14:textId="125C63C1" w:rsidR="00BA060A" w:rsidRDefault="00BA060A" w:rsidP="009D38C4">
      <w:pPr>
        <w:pStyle w:val="Listenabsatz"/>
        <w:numPr>
          <w:ilvl w:val="0"/>
          <w:numId w:val="8"/>
        </w:numPr>
      </w:pPr>
      <w:r w:rsidRPr="001F5B3D">
        <w:t>Berücksichtigungsdauern parametrisierbar in Abhängigkeit der Versicherungsdauer als auch der Beitragszahlungsdauer</w:t>
      </w:r>
    </w:p>
    <w:p w14:paraId="01EACBC7" w14:textId="27983915" w:rsidR="003E2A02" w:rsidRDefault="003E2A02" w:rsidP="009D38C4">
      <w:pPr>
        <w:pStyle w:val="Listenabsatz"/>
        <w:numPr>
          <w:ilvl w:val="0"/>
          <w:numId w:val="8"/>
        </w:numPr>
      </w:pPr>
      <w:r>
        <w:t>Abschlagsfaktor vertragsartabhängig</w:t>
      </w:r>
    </w:p>
    <w:p w14:paraId="3F2D47C8" w14:textId="714BBEFC" w:rsidR="003E2A02" w:rsidRPr="001F5B3D" w:rsidRDefault="003E2A02" w:rsidP="009D38C4">
      <w:pPr>
        <w:pStyle w:val="Listenabsatz"/>
        <w:numPr>
          <w:ilvl w:val="0"/>
          <w:numId w:val="8"/>
        </w:numPr>
      </w:pPr>
      <w:r>
        <w:t>Keine Biometrie und kein Zins bei Verteilung (analog MK)</w:t>
      </w:r>
    </w:p>
    <w:p w14:paraId="79B8B586" w14:textId="3C42CB10" w:rsidR="00BA060A" w:rsidRPr="004C0A90" w:rsidRDefault="0047093D" w:rsidP="009D38C4">
      <w:pPr>
        <w:pStyle w:val="Listenabsatz"/>
        <w:numPr>
          <w:ilvl w:val="0"/>
          <w:numId w:val="8"/>
        </w:numPr>
      </w:pPr>
      <w:r w:rsidRPr="004C0A90">
        <w:t>Für Deutschland: Erhebung aus Beitrag gleichmäßig verteilt über min(5;BZD), für Einmalbeiträge und Sonderzahlung sofortige Erhebung</w:t>
      </w:r>
      <w:r w:rsidRPr="004C0A90">
        <w:br/>
        <w:t xml:space="preserve">Für Österreich: </w:t>
      </w:r>
      <w:r w:rsidR="004C0A90" w:rsidRPr="004C0A90">
        <w:t xml:space="preserve">monatliche </w:t>
      </w:r>
      <w:r w:rsidRPr="004C0A90">
        <w:t>Erhebung aus Fondsguthaben gleichmäßig verteilt über min(5;Aufschubzeit), auch für Einmalbeiträge und Sonderzah</w:t>
      </w:r>
      <w:r w:rsidR="004C0A90">
        <w:t>l</w:t>
      </w:r>
      <w:r w:rsidRPr="004C0A90">
        <w:t>ungen</w:t>
      </w:r>
    </w:p>
    <w:p w14:paraId="3DEB85DF" w14:textId="77777777" w:rsidR="00BA060A" w:rsidRPr="001F5B3D" w:rsidRDefault="00BA060A" w:rsidP="00BA060A"/>
    <w:p w14:paraId="7667E953" w14:textId="77777777" w:rsidR="004A61BE" w:rsidRPr="001F5B3D" w:rsidRDefault="004A61BE" w:rsidP="004A61BE">
      <w:pPr>
        <w:pStyle w:val="berschrift4"/>
      </w:pPr>
      <w:r w:rsidRPr="001F5B3D">
        <w:t>Abstimmung mit F1 der Mathematik</w:t>
      </w:r>
    </w:p>
    <w:p w14:paraId="107194A4" w14:textId="63BBCDBD" w:rsidR="007D64A0" w:rsidRPr="001F5B3D" w:rsidRDefault="007D64A0" w:rsidP="009D38C4">
      <w:pPr>
        <w:pStyle w:val="Listenabsatz"/>
        <w:numPr>
          <w:ilvl w:val="0"/>
          <w:numId w:val="8"/>
        </w:numPr>
      </w:pPr>
    </w:p>
    <w:p w14:paraId="032B417D" w14:textId="572D8805" w:rsidR="00A7688E" w:rsidRDefault="00A7688E" w:rsidP="00A7688E">
      <w:pPr>
        <w:pStyle w:val="berschrift4"/>
      </w:pPr>
      <w:r>
        <w:t>Abstimmung mit Produkttechnik</w:t>
      </w:r>
    </w:p>
    <w:p w14:paraId="56D2969D" w14:textId="77777777" w:rsidR="00D4268C" w:rsidRDefault="00D4268C" w:rsidP="00D4268C">
      <w:pPr>
        <w:pStyle w:val="berschrift4"/>
      </w:pPr>
      <w:r>
        <w:t>Entscheidung</w:t>
      </w:r>
    </w:p>
    <w:p w14:paraId="56D2969E" w14:textId="77777777" w:rsidR="00D4268C" w:rsidRPr="00D4268C" w:rsidRDefault="00D4268C" w:rsidP="00D4268C">
      <w:pPr>
        <w:pStyle w:val="berschrift4"/>
      </w:pPr>
      <w:r>
        <w:t>Folgearbeiten</w:t>
      </w:r>
    </w:p>
    <w:p w14:paraId="56D2969F" w14:textId="77777777" w:rsidR="00AA3FFE" w:rsidRDefault="00AA3FFE">
      <w:pPr>
        <w:rPr>
          <w:rFonts w:cs="Arial"/>
          <w:b/>
          <w:bCs/>
          <w:i/>
          <w:iCs/>
          <w:sz w:val="28"/>
          <w:szCs w:val="28"/>
        </w:rPr>
      </w:pPr>
      <w:r>
        <w:br w:type="page"/>
      </w:r>
    </w:p>
    <w:p w14:paraId="56D296A0" w14:textId="77777777" w:rsidR="00CB79B5" w:rsidRDefault="00CB79B5" w:rsidP="00826CF4">
      <w:pPr>
        <w:pStyle w:val="berschrift3"/>
      </w:pPr>
      <w:bookmarkStart w:id="254" w:name="_Toc496794427"/>
      <w:r w:rsidRPr="00823E5D">
        <w:lastRenderedPageBreak/>
        <w:t>Amortisationskosten</w:t>
      </w:r>
      <w:bookmarkEnd w:id="254"/>
    </w:p>
    <w:p w14:paraId="56D296A1" w14:textId="77777777" w:rsidR="00D4268C" w:rsidRDefault="00D4268C" w:rsidP="00D4268C">
      <w:pPr>
        <w:pStyle w:val="berschrift4"/>
      </w:pPr>
      <w:r w:rsidRPr="00177E07">
        <w:t>Aktueller</w:t>
      </w:r>
      <w:r>
        <w:t xml:space="preserve"> Stand</w:t>
      </w:r>
    </w:p>
    <w:p w14:paraId="56D296A2" w14:textId="531997BC" w:rsidR="000F4997" w:rsidRPr="00DD6F7A" w:rsidRDefault="00BA060A" w:rsidP="000F4997">
      <w:pPr>
        <w:rPr>
          <w:u w:val="single"/>
        </w:rPr>
      </w:pPr>
      <w:r w:rsidRPr="00DD6F7A">
        <w:rPr>
          <w:u w:val="single"/>
        </w:rPr>
        <w:t>NL,</w:t>
      </w:r>
      <w:r w:rsidRPr="00E94A68">
        <w:rPr>
          <w:u w:val="single"/>
        </w:rPr>
        <w:t>PBL,</w:t>
      </w:r>
      <w:r w:rsidRPr="00DD6F7A">
        <w:rPr>
          <w:u w:val="single"/>
        </w:rPr>
        <w:t xml:space="preserve"> TAL:</w:t>
      </w:r>
    </w:p>
    <w:p w14:paraId="2E461ED5" w14:textId="30CD2715" w:rsidR="00BA060A" w:rsidRPr="00DD6F7A" w:rsidRDefault="00BA060A" w:rsidP="000F4997">
      <w:r w:rsidRPr="00DD6F7A">
        <w:t>Es fallen keine Amortisationskosten an.</w:t>
      </w:r>
    </w:p>
    <w:p w14:paraId="0EC37937" w14:textId="77777777" w:rsidR="00BF22E0" w:rsidRPr="00DD6F7A" w:rsidRDefault="00BF22E0" w:rsidP="000F4997"/>
    <w:p w14:paraId="56D296CD" w14:textId="49384BBF" w:rsidR="00B67F11" w:rsidRPr="00747646" w:rsidRDefault="00BA060A" w:rsidP="00B67F11">
      <w:pPr>
        <w:rPr>
          <w:u w:val="single"/>
        </w:rPr>
      </w:pPr>
      <w:r w:rsidRPr="00747646">
        <w:rPr>
          <w:u w:val="single"/>
        </w:rPr>
        <w:t>HLV</w:t>
      </w:r>
      <w:r w:rsidR="00DC2789" w:rsidRPr="00747646">
        <w:rPr>
          <w:u w:val="single"/>
        </w:rPr>
        <w:t xml:space="preserve"> (Auszug aus dem Tarifplan)</w:t>
      </w:r>
      <w:r w:rsidRPr="00747646">
        <w:rPr>
          <w:u w:val="single"/>
        </w:rPr>
        <w:t>:</w:t>
      </w:r>
    </w:p>
    <w:p w14:paraId="5776049A" w14:textId="77777777" w:rsidR="002E0DBC" w:rsidRDefault="002E0DBC" w:rsidP="002E0DBC"/>
    <w:p w14:paraId="2998C853" w14:textId="77777777" w:rsidR="002E0DBC" w:rsidRPr="00B460B6" w:rsidRDefault="002E0DBC" w:rsidP="002E0DBC">
      <w:r w:rsidRPr="00B460B6">
        <w:t>Der Teil der Abschlusskosten in Promille der Prämiensumme, der nicht im Abschlusskoste</w:t>
      </w:r>
      <w:r w:rsidRPr="00B460B6">
        <w:t>n</w:t>
      </w:r>
      <w:r w:rsidRPr="00B460B6">
        <w:t>konto vorgetragen wird (d.h. Abschlusskosten in Promille der Prämiensumme über dem M</w:t>
      </w:r>
      <w:r w:rsidRPr="00B460B6">
        <w:t>a</w:t>
      </w:r>
      <w:r w:rsidRPr="00B460B6">
        <w:t>ximalbetrag von 25 ‰ der Prämiensumme), wird - mit Zins und ohne Sterbewahrscheinlic</w:t>
      </w:r>
      <w:r w:rsidRPr="00B460B6">
        <w:t>h</w:t>
      </w:r>
      <w:r w:rsidRPr="00B460B6">
        <w:t>keiten - auf die Prämienzahlungstermine der Prämienzahlungsdauer verteilt:</w:t>
      </w:r>
    </w:p>
    <w:p w14:paraId="6549ECD2" w14:textId="77777777" w:rsidR="002E0DBC" w:rsidRPr="00B460B6" w:rsidRDefault="002E0DBC" w:rsidP="002E0DBC"/>
    <w:p w14:paraId="600F17DE" w14:textId="77777777" w:rsidR="002E0DBC" w:rsidRPr="00B460B6" w:rsidRDefault="002E0DBC" w:rsidP="002E0DBC">
      <w:pPr>
        <w:ind w:firstLine="709"/>
      </w:pPr>
      <w:r w:rsidRPr="00B460B6">
        <w:rPr>
          <w:position w:val="-66"/>
        </w:rPr>
        <w:object w:dxaOrig="2940" w:dyaOrig="1080" w14:anchorId="65879D62">
          <v:shape id="_x0000_i1026" type="#_x0000_t75" style="width:147.2pt;height:54.15pt" o:ole="">
            <v:imagedata r:id="rId18" o:title=""/>
          </v:shape>
          <o:OLEObject Type="Embed" ProgID="Equation.3" ShapeID="_x0000_i1026" DrawAspect="Content" ObjectID="_1573974586" r:id="rId19"/>
        </w:object>
      </w:r>
    </w:p>
    <w:p w14:paraId="3E1388D9" w14:textId="77777777" w:rsidR="002E0DBC" w:rsidRPr="00B460B6" w:rsidRDefault="002E0DBC" w:rsidP="002E0DBC"/>
    <w:p w14:paraId="27B1A805" w14:textId="0E75C793" w:rsidR="002E0DBC" w:rsidRPr="00B460B6" w:rsidRDefault="002E0DBC" w:rsidP="002E0DBC">
      <w:r w:rsidRPr="00B460B6">
        <w:t>Der Amortisationskostenzuschlag wird in ‰ der Prämiensumme je Investitionsbaustein e</w:t>
      </w:r>
      <w:r w:rsidRPr="00B460B6">
        <w:t>r</w:t>
      </w:r>
      <w:r w:rsidRPr="00B460B6">
        <w:t>hoben und der jeweiligen vom Versicherungsnehmer gezahlten laufenden Prämie entno</w:t>
      </w:r>
      <w:r w:rsidRPr="00B460B6">
        <w:t>m</w:t>
      </w:r>
      <w:r w:rsidRPr="00B460B6">
        <w:t xml:space="preserve">men. Dabei berechnet sich </w:t>
      </w:r>
      <w:r w:rsidRPr="00B460B6">
        <w:rPr>
          <w:i/>
        </w:rPr>
        <w:t>v</w:t>
      </w:r>
      <w:r w:rsidRPr="00B460B6">
        <w:t xml:space="preserve"> gemäß Abschnitt 13.1.1 mit dem in Abschnitt 4.2.1 genannten Zins </w:t>
      </w:r>
      <w:proofErr w:type="spellStart"/>
      <w:r w:rsidRPr="00B460B6">
        <w:rPr>
          <w:i/>
          <w:vertAlign w:val="superscript"/>
        </w:rPr>
        <w:t>AMZ</w:t>
      </w:r>
      <w:r w:rsidRPr="00B460B6">
        <w:rPr>
          <w:i/>
        </w:rPr>
        <w:t>i</w:t>
      </w:r>
      <w:proofErr w:type="spellEnd"/>
      <w:r w:rsidRPr="00B460B6">
        <w:t>.</w:t>
      </w:r>
    </w:p>
    <w:p w14:paraId="443425DB" w14:textId="37358B84" w:rsidR="00B460B6" w:rsidRPr="002E0DBC" w:rsidRDefault="00B460B6" w:rsidP="002E0DBC">
      <w:pPr>
        <w:rPr>
          <w:highlight w:val="yellow"/>
        </w:rPr>
      </w:pPr>
      <w:r w:rsidRPr="00B460B6">
        <w:rPr>
          <w:u w:val="single"/>
        </w:rPr>
        <w:t xml:space="preserve">Anmerkung: </w:t>
      </w:r>
      <w:r>
        <w:rPr>
          <w:u w:val="single"/>
        </w:rPr>
        <w:t xml:space="preserve">Nur </w:t>
      </w:r>
      <w:r w:rsidR="00E40DD5">
        <w:rPr>
          <w:u w:val="single"/>
        </w:rPr>
        <w:t xml:space="preserve">FUR </w:t>
      </w:r>
      <w:r>
        <w:rPr>
          <w:u w:val="single"/>
        </w:rPr>
        <w:t>in Deutschland</w:t>
      </w:r>
      <w:r w:rsidRPr="00B460B6">
        <w:rPr>
          <w:u w:val="single"/>
        </w:rPr>
        <w:t>.</w:t>
      </w:r>
    </w:p>
    <w:p w14:paraId="74E49BB6" w14:textId="77777777" w:rsidR="002E0DBC" w:rsidRPr="002E0DBC" w:rsidRDefault="002E0DBC" w:rsidP="002E0DBC">
      <w:pPr>
        <w:rPr>
          <w:sz w:val="18"/>
          <w:szCs w:val="18"/>
          <w:highlight w:val="yellow"/>
        </w:rPr>
      </w:pPr>
    </w:p>
    <w:p w14:paraId="0ED8216C" w14:textId="3BF5D57F" w:rsidR="000F7833" w:rsidRPr="00E55F31" w:rsidRDefault="00816CBB" w:rsidP="000F7833">
      <w:pPr>
        <w:pStyle w:val="berschrift4"/>
      </w:pPr>
      <w:r w:rsidRPr="007D64A0">
        <w:t>Empfehlung</w:t>
      </w:r>
    </w:p>
    <w:p w14:paraId="66EBD1AC" w14:textId="36DCC8E6" w:rsidR="00E55F31" w:rsidRPr="00DD6F7A" w:rsidRDefault="00D3128A" w:rsidP="00B40BF6">
      <w:pPr>
        <w:pStyle w:val="Listenabsatz"/>
        <w:numPr>
          <w:ilvl w:val="0"/>
          <w:numId w:val="54"/>
        </w:numPr>
      </w:pPr>
      <w:r>
        <w:t>Entnahme aus Beitrag verteilt auf die Beitragszahldauer unter Berücksichtigung von Zins und Biometrie</w:t>
      </w:r>
      <w:r w:rsidR="0027317E">
        <w:t xml:space="preserve">, beide jeweils im Abschnitt Rechnungsgrundlagen anzugeben (entspricht Vorgehen für </w:t>
      </w:r>
      <w:proofErr w:type="spellStart"/>
      <w:r w:rsidR="0027317E">
        <w:t>Moderne</w:t>
      </w:r>
      <w:proofErr w:type="spellEnd"/>
      <w:r w:rsidR="0027317E">
        <w:t xml:space="preserve"> Klassik)</w:t>
      </w:r>
    </w:p>
    <w:p w14:paraId="69F190AB" w14:textId="77777777" w:rsidR="00E03477" w:rsidRPr="00312153" w:rsidRDefault="00E03477" w:rsidP="00E03477">
      <w:pPr>
        <w:pStyle w:val="Listenabsatz"/>
      </w:pPr>
    </w:p>
    <w:p w14:paraId="01DC14AD" w14:textId="5FE4DAB7" w:rsidR="00816CBB" w:rsidRDefault="00816CBB" w:rsidP="00816CBB">
      <w:pPr>
        <w:pStyle w:val="berschrift4"/>
      </w:pPr>
      <w:r w:rsidRPr="00B247B6">
        <w:t>Abstimmung mit F1 der Mathematik</w:t>
      </w:r>
    </w:p>
    <w:p w14:paraId="7C8CF833" w14:textId="2129E938" w:rsidR="007D64A0" w:rsidRPr="00747646" w:rsidRDefault="007D64A0" w:rsidP="009D38C4">
      <w:pPr>
        <w:pStyle w:val="berschrift4"/>
        <w:numPr>
          <w:ilvl w:val="0"/>
          <w:numId w:val="8"/>
        </w:numPr>
        <w:rPr>
          <w:b w:val="0"/>
          <w:bCs w:val="0"/>
          <w:sz w:val="22"/>
          <w:szCs w:val="24"/>
        </w:rPr>
      </w:pPr>
    </w:p>
    <w:p w14:paraId="1486E94E" w14:textId="69A7825C" w:rsidR="000F7833" w:rsidRDefault="000F7833" w:rsidP="000F7833">
      <w:pPr>
        <w:pStyle w:val="berschrift4"/>
      </w:pPr>
      <w:r>
        <w:t>Abstimmung mit Produkttechnik</w:t>
      </w:r>
    </w:p>
    <w:p w14:paraId="686B7BC3" w14:textId="5A40E221" w:rsidR="002A0069" w:rsidRPr="00747646" w:rsidRDefault="002A0069" w:rsidP="009D38C4">
      <w:pPr>
        <w:pStyle w:val="Listenabsatz"/>
        <w:numPr>
          <w:ilvl w:val="0"/>
          <w:numId w:val="8"/>
        </w:numPr>
      </w:pPr>
    </w:p>
    <w:p w14:paraId="56D2972C" w14:textId="7B2F28B2" w:rsidR="00D4268C" w:rsidRDefault="00D4268C" w:rsidP="000F7833">
      <w:pPr>
        <w:pStyle w:val="berschrift4"/>
      </w:pPr>
      <w:r>
        <w:t>Entscheidung</w:t>
      </w:r>
    </w:p>
    <w:p w14:paraId="56D2972D" w14:textId="77777777" w:rsidR="00D4268C" w:rsidRPr="00D4268C" w:rsidRDefault="00D4268C" w:rsidP="00D4268C">
      <w:pPr>
        <w:pStyle w:val="berschrift4"/>
      </w:pPr>
      <w:r>
        <w:t>Folgearbeiten</w:t>
      </w:r>
    </w:p>
    <w:p w14:paraId="56D2972E" w14:textId="77777777" w:rsidR="00AA3FFE" w:rsidRDefault="00AA3FFE">
      <w:pPr>
        <w:rPr>
          <w:rFonts w:cs="Arial"/>
          <w:b/>
          <w:bCs/>
          <w:i/>
          <w:iCs/>
          <w:sz w:val="28"/>
          <w:szCs w:val="28"/>
        </w:rPr>
      </w:pPr>
      <w:r>
        <w:br w:type="page"/>
      </w:r>
    </w:p>
    <w:p w14:paraId="56D2972F" w14:textId="66FC65FE" w:rsidR="00D4268C" w:rsidRPr="002E5B65" w:rsidRDefault="00FC3E6A" w:rsidP="00826CF4">
      <w:pPr>
        <w:pStyle w:val="berschrift3"/>
      </w:pPr>
      <w:bookmarkStart w:id="255" w:name="_Toc442800738"/>
      <w:bookmarkStart w:id="256" w:name="_Toc496794428"/>
      <w:r w:rsidRPr="002E5B65">
        <w:lastRenderedPageBreak/>
        <w:t>Laufende Beitragsabhängige Abschluss- und Verwaltungskosten</w:t>
      </w:r>
      <w:bookmarkEnd w:id="255"/>
      <w:bookmarkEnd w:id="256"/>
    </w:p>
    <w:p w14:paraId="1E7E8331" w14:textId="77777777" w:rsidR="00DF04B9" w:rsidRDefault="00DF04B9" w:rsidP="00DF04B9">
      <w:pPr>
        <w:pStyle w:val="berschrift4"/>
      </w:pPr>
      <w:r w:rsidRPr="00177E07">
        <w:t>Aktueller</w:t>
      </w:r>
      <w:r>
        <w:t xml:space="preserve"> Stand</w:t>
      </w: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5D096ACF" w14:textId="77777777" w:rsidTr="00312153">
        <w:tc>
          <w:tcPr>
            <w:tcW w:w="2272" w:type="pct"/>
            <w:vAlign w:val="center"/>
          </w:tcPr>
          <w:p w14:paraId="767BC26B" w14:textId="77777777" w:rsidR="00DF04B9" w:rsidRPr="003116BA" w:rsidRDefault="00DF04B9" w:rsidP="00312153">
            <w:pPr>
              <w:rPr>
                <w:b/>
              </w:rPr>
            </w:pPr>
            <w:r>
              <w:rPr>
                <w:b/>
              </w:rPr>
              <w:t>Bezugsgröße</w:t>
            </w:r>
          </w:p>
        </w:tc>
        <w:tc>
          <w:tcPr>
            <w:tcW w:w="545" w:type="pct"/>
            <w:shd w:val="clear" w:color="auto" w:fill="808080" w:themeFill="background1" w:themeFillShade="80"/>
            <w:vAlign w:val="center"/>
          </w:tcPr>
          <w:p w14:paraId="04DE77FD"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65ADD4CA" w14:textId="77777777" w:rsidR="00DF04B9" w:rsidRPr="00796A61" w:rsidRDefault="00DF04B9" w:rsidP="00312153">
            <w:pPr>
              <w:jc w:val="center"/>
              <w:rPr>
                <w:b/>
              </w:rPr>
            </w:pPr>
            <w:r>
              <w:rPr>
                <w:b/>
              </w:rPr>
              <w:t>HLV</w:t>
            </w:r>
          </w:p>
        </w:tc>
        <w:tc>
          <w:tcPr>
            <w:tcW w:w="546" w:type="pct"/>
            <w:shd w:val="clear" w:color="auto" w:fill="FF0000"/>
            <w:vAlign w:val="center"/>
          </w:tcPr>
          <w:p w14:paraId="58C925D8" w14:textId="77777777" w:rsidR="00DF04B9" w:rsidRPr="00796A61" w:rsidRDefault="00DF04B9" w:rsidP="00312153">
            <w:pPr>
              <w:jc w:val="center"/>
              <w:rPr>
                <w:b/>
              </w:rPr>
            </w:pPr>
            <w:r>
              <w:rPr>
                <w:b/>
              </w:rPr>
              <w:t>NL</w:t>
            </w:r>
          </w:p>
        </w:tc>
        <w:tc>
          <w:tcPr>
            <w:tcW w:w="546" w:type="pct"/>
            <w:shd w:val="clear" w:color="auto" w:fill="FFFF00"/>
            <w:vAlign w:val="center"/>
          </w:tcPr>
          <w:p w14:paraId="37BDAEDA" w14:textId="77777777" w:rsidR="00DF04B9" w:rsidRPr="00796A61" w:rsidRDefault="00DF04B9" w:rsidP="00312153">
            <w:pPr>
              <w:jc w:val="center"/>
              <w:rPr>
                <w:b/>
              </w:rPr>
            </w:pPr>
            <w:r>
              <w:rPr>
                <w:b/>
              </w:rPr>
              <w:t>PBL</w:t>
            </w:r>
          </w:p>
        </w:tc>
        <w:tc>
          <w:tcPr>
            <w:tcW w:w="545" w:type="pct"/>
            <w:shd w:val="clear" w:color="auto" w:fill="0070C0"/>
            <w:vAlign w:val="center"/>
          </w:tcPr>
          <w:p w14:paraId="02E9C3CE" w14:textId="77777777" w:rsidR="00DF04B9" w:rsidRPr="00796A61" w:rsidRDefault="00DF04B9" w:rsidP="00312153">
            <w:pPr>
              <w:jc w:val="center"/>
              <w:rPr>
                <w:b/>
              </w:rPr>
            </w:pPr>
            <w:r w:rsidRPr="00796A61">
              <w:rPr>
                <w:b/>
              </w:rPr>
              <w:t>TAL</w:t>
            </w:r>
          </w:p>
        </w:tc>
      </w:tr>
      <w:tr w:rsidR="00DF04B9" w:rsidRPr="002460E7" w14:paraId="0B141F95" w14:textId="77777777" w:rsidTr="00312153">
        <w:tc>
          <w:tcPr>
            <w:tcW w:w="2272" w:type="pct"/>
            <w:vAlign w:val="center"/>
          </w:tcPr>
          <w:p w14:paraId="4D537126" w14:textId="77777777" w:rsidR="00DF04B9" w:rsidRPr="00DD6F7A" w:rsidRDefault="00DF04B9" w:rsidP="00312153">
            <w:r w:rsidRPr="00DD6F7A">
              <w:t>Zahlbeitrag</w:t>
            </w:r>
          </w:p>
        </w:tc>
        <w:tc>
          <w:tcPr>
            <w:tcW w:w="545" w:type="pct"/>
            <w:shd w:val="clear" w:color="auto" w:fill="D9D9D9" w:themeFill="background1" w:themeFillShade="D9"/>
          </w:tcPr>
          <w:p w14:paraId="1528A981" w14:textId="5E620946" w:rsidR="00DF04B9" w:rsidRPr="00747646" w:rsidRDefault="002E5B65" w:rsidP="00312153">
            <w:pPr>
              <w:jc w:val="center"/>
              <w:rPr>
                <w:b/>
                <w:szCs w:val="22"/>
              </w:rPr>
            </w:pPr>
            <w:r w:rsidRPr="00747646">
              <w:rPr>
                <w:b/>
                <w:szCs w:val="22"/>
              </w:rPr>
              <w:t>X</w:t>
            </w:r>
          </w:p>
        </w:tc>
        <w:tc>
          <w:tcPr>
            <w:tcW w:w="546" w:type="pct"/>
            <w:shd w:val="clear" w:color="auto" w:fill="EAF1DD" w:themeFill="accent3" w:themeFillTint="33"/>
            <w:vAlign w:val="center"/>
          </w:tcPr>
          <w:p w14:paraId="53FB8684" w14:textId="062FFC9C" w:rsidR="00DF04B9" w:rsidRPr="00DD6F7A" w:rsidRDefault="00747646" w:rsidP="00312153">
            <w:pPr>
              <w:jc w:val="center"/>
              <w:rPr>
                <w:szCs w:val="22"/>
              </w:rPr>
            </w:pPr>
            <w:r>
              <w:rPr>
                <w:szCs w:val="22"/>
              </w:rPr>
              <w:t>X</w:t>
            </w:r>
          </w:p>
        </w:tc>
        <w:tc>
          <w:tcPr>
            <w:tcW w:w="546" w:type="pct"/>
            <w:shd w:val="clear" w:color="auto" w:fill="F2DBDB" w:themeFill="accent2" w:themeFillTint="33"/>
            <w:vAlign w:val="center"/>
          </w:tcPr>
          <w:p w14:paraId="736448D2" w14:textId="77777777" w:rsidR="00DF04B9" w:rsidRPr="00DD6F7A" w:rsidRDefault="00DF04B9" w:rsidP="00312153">
            <w:pPr>
              <w:jc w:val="center"/>
              <w:rPr>
                <w:szCs w:val="22"/>
              </w:rPr>
            </w:pPr>
            <w:r w:rsidRPr="00DD6F7A">
              <w:rPr>
                <w:szCs w:val="22"/>
              </w:rPr>
              <w:t>X</w:t>
            </w:r>
          </w:p>
        </w:tc>
        <w:tc>
          <w:tcPr>
            <w:tcW w:w="546" w:type="pct"/>
            <w:shd w:val="clear" w:color="auto" w:fill="FFFFCC"/>
            <w:vAlign w:val="center"/>
          </w:tcPr>
          <w:p w14:paraId="694A9C71" w14:textId="137DBD5A" w:rsidR="00DF04B9" w:rsidRPr="00DD6F7A" w:rsidRDefault="00956FAA" w:rsidP="00312153">
            <w:pPr>
              <w:jc w:val="center"/>
              <w:rPr>
                <w:szCs w:val="22"/>
              </w:rPr>
            </w:pPr>
            <w:r>
              <w:rPr>
                <w:szCs w:val="22"/>
              </w:rPr>
              <w:t>X</w:t>
            </w:r>
          </w:p>
        </w:tc>
        <w:tc>
          <w:tcPr>
            <w:tcW w:w="545" w:type="pct"/>
            <w:shd w:val="clear" w:color="auto" w:fill="DBE5F1" w:themeFill="accent1" w:themeFillTint="33"/>
            <w:vAlign w:val="center"/>
          </w:tcPr>
          <w:p w14:paraId="6E609A80" w14:textId="77777777" w:rsidR="00DF04B9" w:rsidRPr="00DD6F7A" w:rsidRDefault="00DF04B9" w:rsidP="00312153">
            <w:pPr>
              <w:jc w:val="center"/>
              <w:rPr>
                <w:szCs w:val="22"/>
              </w:rPr>
            </w:pPr>
            <w:r w:rsidRPr="00DD6F7A">
              <w:rPr>
                <w:szCs w:val="22"/>
              </w:rPr>
              <w:t>X</w:t>
            </w:r>
          </w:p>
        </w:tc>
      </w:tr>
      <w:tr w:rsidR="00DF04B9" w:rsidRPr="002460E7" w14:paraId="40C34653" w14:textId="77777777" w:rsidTr="00312153">
        <w:tc>
          <w:tcPr>
            <w:tcW w:w="2272" w:type="pct"/>
            <w:vAlign w:val="center"/>
          </w:tcPr>
          <w:p w14:paraId="1E0C4D01" w14:textId="77777777" w:rsidR="00DF04B9" w:rsidRPr="00DD6F7A" w:rsidRDefault="00DF04B9" w:rsidP="00312153">
            <w:r w:rsidRPr="00DD6F7A">
              <w:t>Einmalbeitrag</w:t>
            </w:r>
          </w:p>
        </w:tc>
        <w:tc>
          <w:tcPr>
            <w:tcW w:w="545" w:type="pct"/>
            <w:shd w:val="clear" w:color="auto" w:fill="D9D9D9" w:themeFill="background1" w:themeFillShade="D9"/>
          </w:tcPr>
          <w:p w14:paraId="58F2E9D7" w14:textId="40FA537F" w:rsidR="00DF04B9" w:rsidRPr="00747646" w:rsidRDefault="002E5B65" w:rsidP="00312153">
            <w:pPr>
              <w:jc w:val="center"/>
              <w:rPr>
                <w:b/>
                <w:szCs w:val="22"/>
              </w:rPr>
            </w:pPr>
            <w:r w:rsidRPr="00747646">
              <w:rPr>
                <w:b/>
                <w:szCs w:val="22"/>
              </w:rPr>
              <w:t>X</w:t>
            </w:r>
          </w:p>
        </w:tc>
        <w:tc>
          <w:tcPr>
            <w:tcW w:w="546" w:type="pct"/>
            <w:shd w:val="clear" w:color="auto" w:fill="EAF1DD" w:themeFill="accent3" w:themeFillTint="33"/>
            <w:vAlign w:val="center"/>
          </w:tcPr>
          <w:p w14:paraId="7A01CC12" w14:textId="29059675" w:rsidR="00DF04B9" w:rsidRPr="00DD6F7A" w:rsidRDefault="00747646" w:rsidP="00312153">
            <w:pPr>
              <w:jc w:val="center"/>
              <w:rPr>
                <w:szCs w:val="22"/>
              </w:rPr>
            </w:pPr>
            <w:r>
              <w:rPr>
                <w:szCs w:val="22"/>
              </w:rPr>
              <w:t>X</w:t>
            </w:r>
          </w:p>
        </w:tc>
        <w:tc>
          <w:tcPr>
            <w:tcW w:w="546" w:type="pct"/>
            <w:shd w:val="clear" w:color="auto" w:fill="F2DBDB" w:themeFill="accent2" w:themeFillTint="33"/>
            <w:vAlign w:val="center"/>
          </w:tcPr>
          <w:p w14:paraId="31FECF1E" w14:textId="77777777" w:rsidR="00DF04B9" w:rsidRPr="00DD6F7A" w:rsidRDefault="00DF04B9" w:rsidP="00312153">
            <w:pPr>
              <w:jc w:val="center"/>
              <w:rPr>
                <w:szCs w:val="22"/>
              </w:rPr>
            </w:pPr>
            <w:r w:rsidRPr="00DD6F7A">
              <w:rPr>
                <w:szCs w:val="22"/>
              </w:rPr>
              <w:t>X</w:t>
            </w:r>
          </w:p>
        </w:tc>
        <w:tc>
          <w:tcPr>
            <w:tcW w:w="546" w:type="pct"/>
            <w:shd w:val="clear" w:color="auto" w:fill="FFFFCC"/>
            <w:vAlign w:val="center"/>
          </w:tcPr>
          <w:p w14:paraId="175C800D" w14:textId="59D5E8FB" w:rsidR="00DF04B9" w:rsidRPr="00DD6F7A" w:rsidRDefault="00956FAA" w:rsidP="00312153">
            <w:pPr>
              <w:jc w:val="center"/>
              <w:rPr>
                <w:szCs w:val="22"/>
              </w:rPr>
            </w:pPr>
            <w:r>
              <w:rPr>
                <w:szCs w:val="22"/>
              </w:rPr>
              <w:t>X</w:t>
            </w:r>
          </w:p>
        </w:tc>
        <w:tc>
          <w:tcPr>
            <w:tcW w:w="545" w:type="pct"/>
            <w:shd w:val="clear" w:color="auto" w:fill="DBE5F1" w:themeFill="accent1" w:themeFillTint="33"/>
            <w:vAlign w:val="center"/>
          </w:tcPr>
          <w:p w14:paraId="52A93782" w14:textId="77777777" w:rsidR="00DF04B9" w:rsidRPr="00DD6F7A" w:rsidRDefault="00DF04B9" w:rsidP="00312153">
            <w:pPr>
              <w:jc w:val="center"/>
              <w:rPr>
                <w:szCs w:val="22"/>
              </w:rPr>
            </w:pPr>
            <w:r w:rsidRPr="00DD6F7A">
              <w:rPr>
                <w:szCs w:val="22"/>
              </w:rPr>
              <w:t>X</w:t>
            </w:r>
          </w:p>
        </w:tc>
      </w:tr>
    </w:tbl>
    <w:p w14:paraId="1E6DBEAA" w14:textId="77777777" w:rsidR="00DF04B9" w:rsidRPr="002460E7" w:rsidRDefault="00DF04B9" w:rsidP="00DF04B9">
      <w:pPr>
        <w:rPr>
          <w:b/>
          <w:highlight w:val="yellow"/>
        </w:rPr>
      </w:pPr>
    </w:p>
    <w:p w14:paraId="7338316F" w14:textId="7311E944" w:rsidR="00DF04B9" w:rsidRPr="008D3ED4" w:rsidRDefault="00DF04B9" w:rsidP="00DF04B9">
      <w:r w:rsidRPr="008D3ED4">
        <w:t>Bei allen Gesellschaften werden für beitragspflichtige Verträge für jedes Jahr der Beitrag</w:t>
      </w:r>
      <w:r w:rsidRPr="008D3ED4">
        <w:t>s</w:t>
      </w:r>
      <w:r w:rsidRPr="008D3ED4">
        <w:t>zahlungsdauer Kosten erhoben, die in Prozent des Zahlbeitrags bemessen sind.</w:t>
      </w:r>
    </w:p>
    <w:p w14:paraId="7342C514" w14:textId="77777777" w:rsidR="002E5B65" w:rsidRPr="008D3ED4" w:rsidRDefault="002E5B65" w:rsidP="00DF04B9"/>
    <w:p w14:paraId="4DCD5992" w14:textId="18F9FD3E" w:rsidR="00DF04B9" w:rsidRPr="008D3ED4" w:rsidRDefault="00DF04B9" w:rsidP="009D38C4">
      <w:pPr>
        <w:pStyle w:val="Listenabsatz"/>
        <w:numPr>
          <w:ilvl w:val="0"/>
          <w:numId w:val="12"/>
        </w:numPr>
      </w:pPr>
      <w:r w:rsidRPr="008D3ED4">
        <w:t xml:space="preserve">Abschlusskosten </w:t>
      </w:r>
      <w:r w:rsidR="00747646">
        <w:t>(</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α</m:t>
            </m:r>
          </m:sup>
        </m:sSubSup>
      </m:oMath>
      <w:r w:rsidR="00747646">
        <w:rPr>
          <w:szCs w:val="22"/>
          <w:lang w:eastAsia="de-DE"/>
        </w:rPr>
        <w:t>, außer FUR in Österreich)</w:t>
      </w:r>
      <w:r w:rsidRPr="008D3ED4">
        <w:rPr>
          <w:szCs w:val="22"/>
          <w:lang w:eastAsia="de-DE"/>
        </w:rPr>
        <w:t>, und</w:t>
      </w:r>
    </w:p>
    <w:p w14:paraId="59F2259B" w14:textId="77777777" w:rsidR="00DF04B9" w:rsidRPr="008D3ED4" w:rsidRDefault="00DF04B9" w:rsidP="009D38C4">
      <w:pPr>
        <w:pStyle w:val="Listenabsatz"/>
        <w:numPr>
          <w:ilvl w:val="0"/>
          <w:numId w:val="12"/>
        </w:numPr>
      </w:pPr>
      <w:r w:rsidRPr="008D3ED4">
        <w:t>Verwaltungskosten (</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VWK</m:t>
            </m:r>
          </m:sup>
        </m:sSubSup>
        <m:r>
          <w:rPr>
            <w:rFonts w:ascii="Cambria Math" w:hAnsi="Cambria Math" w:cs="Arial"/>
            <w:szCs w:val="22"/>
            <w:lang w:eastAsia="de-DE"/>
          </w:rPr>
          <m:t>)</m:t>
        </m:r>
        <m:r>
          <w:rPr>
            <w:rFonts w:ascii="Cambria Math" w:hAnsi="Cambria Math"/>
            <w:szCs w:val="22"/>
            <w:lang w:eastAsia="de-DE"/>
          </w:rPr>
          <m:t xml:space="preserve"> </m:t>
        </m:r>
      </m:oMath>
    </w:p>
    <w:p w14:paraId="399996E8" w14:textId="77777777" w:rsidR="00DF04B9" w:rsidRPr="002460E7" w:rsidRDefault="00DF04B9" w:rsidP="00DF04B9">
      <w:pPr>
        <w:rPr>
          <w:highlight w:val="yellow"/>
        </w:rPr>
      </w:pPr>
    </w:p>
    <w:p w14:paraId="543F15D3" w14:textId="77777777" w:rsidR="00DF04B9" w:rsidRDefault="00DF04B9" w:rsidP="00DF04B9">
      <w:r w:rsidRPr="008D3ED4">
        <w:t>Bei Sonderzahlungen, Einmalbeiträgen und Sonderzahlungen zu Einmalbeiträgen gibt es vergleichbare Kostensätze, die verschieden sein können:</w:t>
      </w:r>
    </w:p>
    <w:p w14:paraId="13352DCD" w14:textId="77777777" w:rsidR="00DF04B9" w:rsidRDefault="00DF04B9"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32C414C6" w14:textId="77777777" w:rsidTr="00312153">
        <w:tc>
          <w:tcPr>
            <w:tcW w:w="2272" w:type="pct"/>
            <w:vAlign w:val="center"/>
          </w:tcPr>
          <w:p w14:paraId="7A2AC565" w14:textId="77777777" w:rsidR="00DF04B9" w:rsidRPr="008056B1" w:rsidRDefault="00DF04B9" w:rsidP="00312153">
            <w:pPr>
              <w:rPr>
                <w:b/>
              </w:rPr>
            </w:pPr>
            <w:r w:rsidRPr="008056B1">
              <w:rPr>
                <w:b/>
              </w:rPr>
              <w:t>Abschlusskosten (</w:t>
            </w:r>
            <m:oMath>
              <m:sSubSup>
                <m:sSubSupPr>
                  <m:ctrlPr>
                    <w:rPr>
                      <w:rFonts w:ascii="Cambria Math" w:hAnsi="Cambria Math" w:cs="Arial"/>
                      <w:b/>
                      <w:i/>
                      <w:szCs w:val="22"/>
                      <w:lang w:eastAsia="de-DE"/>
                    </w:rPr>
                  </m:ctrlPr>
                </m:sSubSupPr>
                <m:e>
                  <m:r>
                    <m:rPr>
                      <m:sty m:val="bi"/>
                    </m:rPr>
                    <w:rPr>
                      <w:rFonts w:ascii="Cambria Math" w:hAnsi="Cambria Math" w:cs="Arial"/>
                      <w:szCs w:val="22"/>
                      <w:lang w:eastAsia="de-DE"/>
                    </w:rPr>
                    <m:t>β</m:t>
                  </m:r>
                </m:e>
                <m:sub/>
                <m:sup>
                  <m:r>
                    <m:rPr>
                      <m:sty m:val="bi"/>
                    </m:rPr>
                    <w:rPr>
                      <w:rFonts w:ascii="Cambria Math" w:hAnsi="Cambria Math" w:cs="Arial"/>
                      <w:szCs w:val="22"/>
                      <w:lang w:eastAsia="de-DE"/>
                    </w:rPr>
                    <m:t>α</m:t>
                  </m:r>
                </m:sup>
              </m:sSubSup>
              <m:r>
                <m:rPr>
                  <m:sty m:val="bi"/>
                </m:rPr>
                <w:rPr>
                  <w:rFonts w:ascii="Cambria Math" w:hAnsi="Cambria Math" w:cs="Arial"/>
                  <w:szCs w:val="22"/>
                  <w:lang w:eastAsia="de-DE"/>
                </w:rPr>
                <m:t>)</m:t>
              </m:r>
            </m:oMath>
          </w:p>
        </w:tc>
        <w:tc>
          <w:tcPr>
            <w:tcW w:w="545" w:type="pct"/>
            <w:shd w:val="clear" w:color="auto" w:fill="808080" w:themeFill="background1" w:themeFillShade="80"/>
            <w:vAlign w:val="center"/>
          </w:tcPr>
          <w:p w14:paraId="55E3AF2C"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1AC41203" w14:textId="77777777" w:rsidR="00DF04B9" w:rsidRPr="00796A61" w:rsidRDefault="00DF04B9" w:rsidP="00312153">
            <w:pPr>
              <w:jc w:val="center"/>
              <w:rPr>
                <w:b/>
              </w:rPr>
            </w:pPr>
            <w:r>
              <w:rPr>
                <w:b/>
              </w:rPr>
              <w:t>HLV</w:t>
            </w:r>
          </w:p>
        </w:tc>
        <w:tc>
          <w:tcPr>
            <w:tcW w:w="546" w:type="pct"/>
            <w:shd w:val="clear" w:color="auto" w:fill="FF0000"/>
            <w:vAlign w:val="center"/>
          </w:tcPr>
          <w:p w14:paraId="6EF3CD8F" w14:textId="77777777" w:rsidR="00DF04B9" w:rsidRPr="00796A61" w:rsidRDefault="00DF04B9" w:rsidP="00312153">
            <w:pPr>
              <w:jc w:val="center"/>
              <w:rPr>
                <w:b/>
              </w:rPr>
            </w:pPr>
            <w:r>
              <w:rPr>
                <w:b/>
              </w:rPr>
              <w:t>NL</w:t>
            </w:r>
          </w:p>
        </w:tc>
        <w:tc>
          <w:tcPr>
            <w:tcW w:w="546" w:type="pct"/>
            <w:shd w:val="clear" w:color="auto" w:fill="FFFF00"/>
            <w:vAlign w:val="center"/>
          </w:tcPr>
          <w:p w14:paraId="1A21EA4D" w14:textId="77777777" w:rsidR="00DF04B9" w:rsidRPr="00796A61" w:rsidRDefault="00DF04B9" w:rsidP="00312153">
            <w:pPr>
              <w:jc w:val="center"/>
              <w:rPr>
                <w:b/>
              </w:rPr>
            </w:pPr>
            <w:r>
              <w:rPr>
                <w:b/>
              </w:rPr>
              <w:t>PBL</w:t>
            </w:r>
          </w:p>
        </w:tc>
        <w:tc>
          <w:tcPr>
            <w:tcW w:w="545" w:type="pct"/>
            <w:shd w:val="clear" w:color="auto" w:fill="0070C0"/>
            <w:vAlign w:val="center"/>
          </w:tcPr>
          <w:p w14:paraId="22264F7C" w14:textId="77777777" w:rsidR="00DF04B9" w:rsidRPr="00796A61" w:rsidRDefault="00DF04B9" w:rsidP="00312153">
            <w:pPr>
              <w:jc w:val="center"/>
              <w:rPr>
                <w:b/>
              </w:rPr>
            </w:pPr>
            <w:r w:rsidRPr="00796A61">
              <w:rPr>
                <w:b/>
              </w:rPr>
              <w:t>TAL</w:t>
            </w:r>
          </w:p>
        </w:tc>
      </w:tr>
      <w:tr w:rsidR="00956FAA" w:rsidRPr="005A7D12" w14:paraId="0744CC7D" w14:textId="77777777" w:rsidTr="00956FAA">
        <w:tc>
          <w:tcPr>
            <w:tcW w:w="2272" w:type="pct"/>
          </w:tcPr>
          <w:p w14:paraId="275DC9C5" w14:textId="77777777" w:rsidR="00956FAA" w:rsidRPr="008D3ED4" w:rsidRDefault="00956FAA" w:rsidP="00312153">
            <w:r w:rsidRPr="008D3ED4">
              <w:t>Laufende Beitragszahlung</w:t>
            </w:r>
          </w:p>
        </w:tc>
        <w:tc>
          <w:tcPr>
            <w:tcW w:w="545" w:type="pct"/>
            <w:shd w:val="clear" w:color="auto" w:fill="D9D9D9" w:themeFill="background1" w:themeFillShade="D9"/>
          </w:tcPr>
          <w:p w14:paraId="54125C3D" w14:textId="4E2147BD" w:rsidR="00956FAA" w:rsidRPr="00CB0612" w:rsidRDefault="00956FAA" w:rsidP="00312153">
            <w:pPr>
              <w:jc w:val="center"/>
              <w:rPr>
                <w:b/>
                <w:szCs w:val="22"/>
              </w:rPr>
            </w:pPr>
            <w:r w:rsidRPr="008D3ED4">
              <w:rPr>
                <w:b/>
                <w:szCs w:val="22"/>
              </w:rPr>
              <w:t>X</w:t>
            </w:r>
          </w:p>
        </w:tc>
        <w:tc>
          <w:tcPr>
            <w:tcW w:w="546" w:type="pct"/>
            <w:shd w:val="clear" w:color="auto" w:fill="EAF1DD" w:themeFill="accent3" w:themeFillTint="33"/>
            <w:vAlign w:val="center"/>
          </w:tcPr>
          <w:p w14:paraId="5F69698C" w14:textId="5669DCD2" w:rsidR="00956FAA" w:rsidRPr="008D3ED4" w:rsidRDefault="00747646" w:rsidP="00312153">
            <w:pPr>
              <w:jc w:val="center"/>
              <w:rPr>
                <w:szCs w:val="22"/>
              </w:rPr>
            </w:pPr>
            <w:r>
              <w:rPr>
                <w:szCs w:val="22"/>
              </w:rPr>
              <w:t>X</w:t>
            </w:r>
          </w:p>
        </w:tc>
        <w:tc>
          <w:tcPr>
            <w:tcW w:w="546" w:type="pct"/>
            <w:shd w:val="clear" w:color="auto" w:fill="F2DBDB" w:themeFill="accent2" w:themeFillTint="33"/>
            <w:vAlign w:val="center"/>
          </w:tcPr>
          <w:p w14:paraId="6A031472" w14:textId="77777777" w:rsidR="00956FAA" w:rsidRPr="008D3ED4" w:rsidRDefault="00956FAA" w:rsidP="00312153">
            <w:pPr>
              <w:jc w:val="center"/>
              <w:rPr>
                <w:szCs w:val="22"/>
              </w:rPr>
            </w:pPr>
            <w:r w:rsidRPr="008D3ED4">
              <w:rPr>
                <w:szCs w:val="22"/>
              </w:rPr>
              <w:t>X</w:t>
            </w:r>
          </w:p>
        </w:tc>
        <w:tc>
          <w:tcPr>
            <w:tcW w:w="546" w:type="pct"/>
            <w:shd w:val="clear" w:color="auto" w:fill="FFFFCC"/>
          </w:tcPr>
          <w:p w14:paraId="13344B88" w14:textId="41E54A71" w:rsidR="00956FAA" w:rsidRPr="008D3ED4" w:rsidRDefault="00956FAA" w:rsidP="00312153">
            <w:pPr>
              <w:jc w:val="center"/>
              <w:rPr>
                <w:szCs w:val="22"/>
              </w:rPr>
            </w:pPr>
            <w:r w:rsidRPr="00623590">
              <w:t>X</w:t>
            </w:r>
          </w:p>
        </w:tc>
        <w:tc>
          <w:tcPr>
            <w:tcW w:w="545" w:type="pct"/>
            <w:shd w:val="clear" w:color="auto" w:fill="DBE5F1" w:themeFill="accent1" w:themeFillTint="33"/>
            <w:vAlign w:val="center"/>
          </w:tcPr>
          <w:p w14:paraId="58426C62" w14:textId="77777777" w:rsidR="00956FAA" w:rsidRPr="002460E7" w:rsidRDefault="00956FAA" w:rsidP="00312153">
            <w:pPr>
              <w:jc w:val="center"/>
              <w:rPr>
                <w:szCs w:val="22"/>
                <w:highlight w:val="yellow"/>
              </w:rPr>
            </w:pPr>
            <w:r w:rsidRPr="008D3ED4">
              <w:rPr>
                <w:szCs w:val="22"/>
              </w:rPr>
              <w:t>X</w:t>
            </w:r>
          </w:p>
        </w:tc>
      </w:tr>
      <w:tr w:rsidR="00956FAA" w:rsidRPr="005A7D12" w14:paraId="136494D2" w14:textId="77777777" w:rsidTr="00956FAA">
        <w:tc>
          <w:tcPr>
            <w:tcW w:w="2272" w:type="pct"/>
          </w:tcPr>
          <w:p w14:paraId="75658590" w14:textId="77777777" w:rsidR="00956FAA" w:rsidRPr="008D3ED4" w:rsidRDefault="00956FAA" w:rsidP="00312153">
            <w:r w:rsidRPr="008D3ED4">
              <w:t>Sonderzahlungen bei lfd. Beitragsza</w:t>
            </w:r>
            <w:r w:rsidRPr="008D3ED4">
              <w:t>h</w:t>
            </w:r>
            <w:r w:rsidRPr="008D3ED4">
              <w:t>lung</w:t>
            </w:r>
          </w:p>
        </w:tc>
        <w:tc>
          <w:tcPr>
            <w:tcW w:w="545" w:type="pct"/>
            <w:shd w:val="clear" w:color="auto" w:fill="D9D9D9" w:themeFill="background1" w:themeFillShade="D9"/>
          </w:tcPr>
          <w:p w14:paraId="52C1E151" w14:textId="7A1FC489" w:rsidR="00956FAA" w:rsidRPr="00CB0612" w:rsidRDefault="00956FAA" w:rsidP="00312153">
            <w:pPr>
              <w:jc w:val="center"/>
              <w:rPr>
                <w:b/>
                <w:szCs w:val="22"/>
              </w:rPr>
            </w:pPr>
            <w:r w:rsidRPr="00B64FEE">
              <w:rPr>
                <w:b/>
                <w:szCs w:val="22"/>
              </w:rPr>
              <w:t>X</w:t>
            </w:r>
          </w:p>
        </w:tc>
        <w:tc>
          <w:tcPr>
            <w:tcW w:w="546" w:type="pct"/>
            <w:shd w:val="clear" w:color="auto" w:fill="EAF1DD" w:themeFill="accent3" w:themeFillTint="33"/>
            <w:vAlign w:val="center"/>
          </w:tcPr>
          <w:p w14:paraId="72EDD1F0" w14:textId="4974EB45" w:rsidR="00956FAA" w:rsidRPr="008D3ED4" w:rsidRDefault="00747646" w:rsidP="00312153">
            <w:pPr>
              <w:jc w:val="center"/>
              <w:rPr>
                <w:szCs w:val="22"/>
              </w:rPr>
            </w:pPr>
            <w:r>
              <w:rPr>
                <w:szCs w:val="22"/>
              </w:rPr>
              <w:t>-</w:t>
            </w:r>
          </w:p>
        </w:tc>
        <w:tc>
          <w:tcPr>
            <w:tcW w:w="546" w:type="pct"/>
            <w:shd w:val="clear" w:color="auto" w:fill="F2DBDB" w:themeFill="accent2" w:themeFillTint="33"/>
            <w:vAlign w:val="center"/>
          </w:tcPr>
          <w:p w14:paraId="289BEB82" w14:textId="3D7031B8" w:rsidR="00956FAA" w:rsidRPr="008D3ED4" w:rsidRDefault="00956FAA" w:rsidP="00312153">
            <w:pPr>
              <w:jc w:val="center"/>
              <w:rPr>
                <w:szCs w:val="22"/>
              </w:rPr>
            </w:pPr>
            <w:r w:rsidRPr="008D3ED4">
              <w:rPr>
                <w:szCs w:val="22"/>
              </w:rPr>
              <w:t>X</w:t>
            </w:r>
          </w:p>
        </w:tc>
        <w:tc>
          <w:tcPr>
            <w:tcW w:w="546" w:type="pct"/>
            <w:shd w:val="clear" w:color="auto" w:fill="FFFFCC"/>
            <w:vAlign w:val="center"/>
          </w:tcPr>
          <w:p w14:paraId="00A6B5B8" w14:textId="095BB4E2" w:rsidR="00956FAA" w:rsidRPr="00956FAA" w:rsidRDefault="00956FAA" w:rsidP="00956FAA">
            <w:pPr>
              <w:jc w:val="center"/>
              <w:rPr>
                <w:szCs w:val="22"/>
                <w:vertAlign w:val="superscript"/>
              </w:rPr>
            </w:pPr>
            <w:r w:rsidRPr="00623590">
              <w:t xml:space="preserve"> X</w:t>
            </w:r>
            <w:r>
              <w:rPr>
                <w:vertAlign w:val="superscript"/>
              </w:rPr>
              <w:t>3)</w:t>
            </w:r>
          </w:p>
        </w:tc>
        <w:tc>
          <w:tcPr>
            <w:tcW w:w="545" w:type="pct"/>
            <w:shd w:val="clear" w:color="auto" w:fill="DBE5F1" w:themeFill="accent1" w:themeFillTint="33"/>
            <w:vAlign w:val="center"/>
          </w:tcPr>
          <w:p w14:paraId="1695FF01" w14:textId="601093B8" w:rsidR="00956FAA" w:rsidRPr="002460E7" w:rsidRDefault="00956FAA" w:rsidP="00312153">
            <w:pPr>
              <w:jc w:val="center"/>
              <w:rPr>
                <w:szCs w:val="22"/>
                <w:highlight w:val="yellow"/>
              </w:rPr>
            </w:pPr>
            <w:r>
              <w:rPr>
                <w:szCs w:val="22"/>
              </w:rPr>
              <w:t>-</w:t>
            </w:r>
          </w:p>
        </w:tc>
      </w:tr>
      <w:tr w:rsidR="00956FAA" w:rsidRPr="005A7D12" w14:paraId="1EAAB524" w14:textId="77777777" w:rsidTr="00956FAA">
        <w:tc>
          <w:tcPr>
            <w:tcW w:w="2272" w:type="pct"/>
          </w:tcPr>
          <w:p w14:paraId="14ADF7E6" w14:textId="77777777" w:rsidR="00956FAA" w:rsidRPr="008D3ED4" w:rsidRDefault="00956FAA" w:rsidP="00312153">
            <w:r w:rsidRPr="008D3ED4">
              <w:t>Einmalbeiträge</w:t>
            </w:r>
          </w:p>
        </w:tc>
        <w:tc>
          <w:tcPr>
            <w:tcW w:w="545" w:type="pct"/>
            <w:shd w:val="clear" w:color="auto" w:fill="D9D9D9" w:themeFill="background1" w:themeFillShade="D9"/>
          </w:tcPr>
          <w:p w14:paraId="710BE5D7" w14:textId="0428C489" w:rsidR="00956FAA" w:rsidRPr="00CB0612" w:rsidRDefault="00956FAA" w:rsidP="00312153">
            <w:pPr>
              <w:jc w:val="center"/>
              <w:rPr>
                <w:b/>
                <w:szCs w:val="22"/>
              </w:rPr>
            </w:pPr>
            <w:r w:rsidRPr="00B64FEE">
              <w:rPr>
                <w:b/>
                <w:szCs w:val="22"/>
              </w:rPr>
              <w:t>X</w:t>
            </w:r>
          </w:p>
        </w:tc>
        <w:tc>
          <w:tcPr>
            <w:tcW w:w="546" w:type="pct"/>
            <w:shd w:val="clear" w:color="auto" w:fill="EAF1DD" w:themeFill="accent3" w:themeFillTint="33"/>
            <w:vAlign w:val="center"/>
          </w:tcPr>
          <w:p w14:paraId="707D62E6" w14:textId="2572954D" w:rsidR="00956FAA" w:rsidRPr="008D3ED4" w:rsidRDefault="00747646" w:rsidP="00312153">
            <w:pPr>
              <w:jc w:val="center"/>
              <w:rPr>
                <w:szCs w:val="22"/>
              </w:rPr>
            </w:pPr>
            <w:r>
              <w:rPr>
                <w:szCs w:val="22"/>
              </w:rPr>
              <w:t>-</w:t>
            </w:r>
          </w:p>
        </w:tc>
        <w:tc>
          <w:tcPr>
            <w:tcW w:w="546" w:type="pct"/>
            <w:shd w:val="clear" w:color="auto" w:fill="F2DBDB" w:themeFill="accent2" w:themeFillTint="33"/>
            <w:vAlign w:val="center"/>
          </w:tcPr>
          <w:p w14:paraId="15480878" w14:textId="77777777" w:rsidR="00956FAA" w:rsidRPr="008D3ED4" w:rsidRDefault="00956FAA" w:rsidP="00312153">
            <w:pPr>
              <w:jc w:val="center"/>
              <w:rPr>
                <w:szCs w:val="22"/>
              </w:rPr>
            </w:pPr>
            <w:r w:rsidRPr="008D3ED4">
              <w:rPr>
                <w:szCs w:val="22"/>
              </w:rPr>
              <w:t>X</w:t>
            </w:r>
            <w:r w:rsidRPr="008D3ED4">
              <w:rPr>
                <w:szCs w:val="22"/>
                <w:vertAlign w:val="superscript"/>
              </w:rPr>
              <w:t>2)</w:t>
            </w:r>
          </w:p>
        </w:tc>
        <w:tc>
          <w:tcPr>
            <w:tcW w:w="546" w:type="pct"/>
            <w:shd w:val="clear" w:color="auto" w:fill="FFFFCC"/>
          </w:tcPr>
          <w:p w14:paraId="0779A143" w14:textId="61C28E72" w:rsidR="00956FAA" w:rsidRPr="00956FAA" w:rsidRDefault="00956FAA" w:rsidP="00312153">
            <w:pPr>
              <w:jc w:val="center"/>
              <w:rPr>
                <w:szCs w:val="22"/>
                <w:vertAlign w:val="superscript"/>
              </w:rPr>
            </w:pPr>
            <w:r w:rsidRPr="00623590">
              <w:t>X</w:t>
            </w:r>
            <w:r>
              <w:rPr>
                <w:vertAlign w:val="superscript"/>
              </w:rPr>
              <w:t>2)</w:t>
            </w:r>
          </w:p>
        </w:tc>
        <w:tc>
          <w:tcPr>
            <w:tcW w:w="545" w:type="pct"/>
            <w:shd w:val="clear" w:color="auto" w:fill="DBE5F1" w:themeFill="accent1" w:themeFillTint="33"/>
            <w:vAlign w:val="center"/>
          </w:tcPr>
          <w:p w14:paraId="602C4D9F" w14:textId="52DB2A8B" w:rsidR="00956FAA" w:rsidRPr="002460E7" w:rsidRDefault="00956FAA" w:rsidP="00312153">
            <w:pPr>
              <w:jc w:val="center"/>
              <w:rPr>
                <w:szCs w:val="22"/>
                <w:highlight w:val="yellow"/>
              </w:rPr>
            </w:pPr>
            <w:r>
              <w:rPr>
                <w:szCs w:val="22"/>
                <w:vertAlign w:val="superscript"/>
              </w:rPr>
              <w:t>-</w:t>
            </w:r>
          </w:p>
        </w:tc>
      </w:tr>
      <w:tr w:rsidR="00956FAA" w:rsidRPr="005A7D12" w14:paraId="603A691E" w14:textId="77777777" w:rsidTr="00956FAA">
        <w:tc>
          <w:tcPr>
            <w:tcW w:w="2272" w:type="pct"/>
          </w:tcPr>
          <w:p w14:paraId="15F3DA88" w14:textId="77777777" w:rsidR="00956FAA" w:rsidRPr="008D3ED4" w:rsidRDefault="00956FAA" w:rsidP="00312153">
            <w:r w:rsidRPr="008D3ED4">
              <w:t>Sonderzahlungen zu Einmalbeiträgen</w:t>
            </w:r>
          </w:p>
        </w:tc>
        <w:tc>
          <w:tcPr>
            <w:tcW w:w="545" w:type="pct"/>
            <w:shd w:val="clear" w:color="auto" w:fill="D9D9D9" w:themeFill="background1" w:themeFillShade="D9"/>
          </w:tcPr>
          <w:p w14:paraId="47134C94" w14:textId="7B928D39" w:rsidR="00956FAA" w:rsidRPr="00CB0612" w:rsidRDefault="00956FAA" w:rsidP="00312153">
            <w:pPr>
              <w:jc w:val="center"/>
              <w:rPr>
                <w:b/>
                <w:szCs w:val="22"/>
              </w:rPr>
            </w:pPr>
            <w:r w:rsidRPr="00B64FEE">
              <w:rPr>
                <w:b/>
                <w:szCs w:val="22"/>
              </w:rPr>
              <w:t>X</w:t>
            </w:r>
          </w:p>
        </w:tc>
        <w:tc>
          <w:tcPr>
            <w:tcW w:w="546" w:type="pct"/>
            <w:shd w:val="clear" w:color="auto" w:fill="EAF1DD" w:themeFill="accent3" w:themeFillTint="33"/>
            <w:vAlign w:val="center"/>
          </w:tcPr>
          <w:p w14:paraId="4A6D93F2" w14:textId="37D67FA4" w:rsidR="00956FAA" w:rsidRPr="008D3ED4" w:rsidRDefault="00747646" w:rsidP="00312153">
            <w:pPr>
              <w:jc w:val="center"/>
              <w:rPr>
                <w:szCs w:val="22"/>
              </w:rPr>
            </w:pPr>
            <w:r>
              <w:rPr>
                <w:szCs w:val="22"/>
              </w:rPr>
              <w:t>-</w:t>
            </w:r>
          </w:p>
        </w:tc>
        <w:tc>
          <w:tcPr>
            <w:tcW w:w="546" w:type="pct"/>
            <w:shd w:val="clear" w:color="auto" w:fill="F2DBDB" w:themeFill="accent2" w:themeFillTint="33"/>
            <w:vAlign w:val="center"/>
          </w:tcPr>
          <w:p w14:paraId="68D17E02" w14:textId="1172A78E" w:rsidR="00956FAA" w:rsidRPr="008D3ED4" w:rsidRDefault="00956FAA" w:rsidP="00312153">
            <w:pPr>
              <w:jc w:val="center"/>
              <w:rPr>
                <w:szCs w:val="22"/>
              </w:rPr>
            </w:pPr>
            <w:r w:rsidRPr="008D3ED4">
              <w:rPr>
                <w:szCs w:val="22"/>
              </w:rPr>
              <w:t>X</w:t>
            </w:r>
            <w:r w:rsidRPr="008D3ED4">
              <w:rPr>
                <w:szCs w:val="22"/>
                <w:vertAlign w:val="superscript"/>
              </w:rPr>
              <w:t>4)</w:t>
            </w:r>
          </w:p>
        </w:tc>
        <w:tc>
          <w:tcPr>
            <w:tcW w:w="546" w:type="pct"/>
            <w:shd w:val="clear" w:color="auto" w:fill="FFFFCC"/>
          </w:tcPr>
          <w:p w14:paraId="47DBFD6D" w14:textId="7FDFA1B9" w:rsidR="00956FAA" w:rsidRPr="00956FAA" w:rsidRDefault="00956FAA" w:rsidP="00312153">
            <w:pPr>
              <w:jc w:val="center"/>
              <w:rPr>
                <w:szCs w:val="22"/>
                <w:vertAlign w:val="superscript"/>
              </w:rPr>
            </w:pPr>
            <w:r w:rsidRPr="00623590">
              <w:t>X</w:t>
            </w:r>
            <w:r>
              <w:rPr>
                <w:vertAlign w:val="superscript"/>
              </w:rPr>
              <w:t>3)</w:t>
            </w:r>
          </w:p>
        </w:tc>
        <w:tc>
          <w:tcPr>
            <w:tcW w:w="545" w:type="pct"/>
            <w:shd w:val="clear" w:color="auto" w:fill="DBE5F1" w:themeFill="accent1" w:themeFillTint="33"/>
            <w:vAlign w:val="center"/>
          </w:tcPr>
          <w:p w14:paraId="5D960B3F" w14:textId="28512424" w:rsidR="00956FAA" w:rsidRPr="002460E7" w:rsidRDefault="00956FAA" w:rsidP="00312153">
            <w:pPr>
              <w:jc w:val="center"/>
              <w:rPr>
                <w:szCs w:val="22"/>
                <w:highlight w:val="yellow"/>
              </w:rPr>
            </w:pPr>
            <w:r>
              <w:rPr>
                <w:szCs w:val="22"/>
              </w:rPr>
              <w:t>-</w:t>
            </w:r>
          </w:p>
        </w:tc>
      </w:tr>
    </w:tbl>
    <w:p w14:paraId="3BDFA00E" w14:textId="77777777" w:rsidR="00DF04B9" w:rsidRDefault="00DF04B9"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2A576BE1" w14:textId="77777777" w:rsidTr="00312153">
        <w:tc>
          <w:tcPr>
            <w:tcW w:w="2272" w:type="pct"/>
            <w:vAlign w:val="center"/>
          </w:tcPr>
          <w:p w14:paraId="0D0C121B" w14:textId="77777777" w:rsidR="00DF04B9" w:rsidRPr="008056B1" w:rsidRDefault="00DF04B9" w:rsidP="00312153">
            <w:pPr>
              <w:rPr>
                <w:b/>
              </w:rPr>
            </w:pPr>
            <w:r>
              <w:rPr>
                <w:b/>
              </w:rPr>
              <w:t>Verwaltungskosten</w:t>
            </w:r>
            <w:r w:rsidRPr="008056B1">
              <w:rPr>
                <w:b/>
              </w:rPr>
              <w:t xml:space="preserve"> (</w:t>
            </w:r>
            <m:oMath>
              <m:sSubSup>
                <m:sSubSupPr>
                  <m:ctrlPr>
                    <w:rPr>
                      <w:rFonts w:ascii="Cambria Math" w:hAnsi="Cambria Math" w:cs="Arial"/>
                      <w:b/>
                      <w:i/>
                      <w:szCs w:val="22"/>
                      <w:lang w:eastAsia="de-DE"/>
                    </w:rPr>
                  </m:ctrlPr>
                </m:sSubSupPr>
                <m:e>
                  <m:r>
                    <m:rPr>
                      <m:sty m:val="bi"/>
                    </m:rPr>
                    <w:rPr>
                      <w:rFonts w:ascii="Cambria Math" w:hAnsi="Cambria Math" w:cs="Arial"/>
                      <w:szCs w:val="22"/>
                      <w:lang w:eastAsia="de-DE"/>
                    </w:rPr>
                    <m:t>β</m:t>
                  </m:r>
                </m:e>
                <m:sub/>
                <m:sup>
                  <m:r>
                    <m:rPr>
                      <m:sty m:val="bi"/>
                    </m:rPr>
                    <w:rPr>
                      <w:rFonts w:ascii="Cambria Math" w:hAnsi="Cambria Math" w:cs="Arial"/>
                      <w:szCs w:val="22"/>
                      <w:lang w:eastAsia="de-DE"/>
                    </w:rPr>
                    <m:t>VWK</m:t>
                  </m:r>
                </m:sup>
              </m:sSubSup>
              <m:r>
                <m:rPr>
                  <m:sty m:val="bi"/>
                </m:rPr>
                <w:rPr>
                  <w:rFonts w:ascii="Cambria Math" w:hAnsi="Cambria Math" w:cs="Arial"/>
                  <w:szCs w:val="22"/>
                  <w:lang w:eastAsia="de-DE"/>
                </w:rPr>
                <m:t>)</m:t>
              </m:r>
            </m:oMath>
          </w:p>
        </w:tc>
        <w:tc>
          <w:tcPr>
            <w:tcW w:w="545" w:type="pct"/>
            <w:shd w:val="clear" w:color="auto" w:fill="808080" w:themeFill="background1" w:themeFillShade="80"/>
            <w:vAlign w:val="center"/>
          </w:tcPr>
          <w:p w14:paraId="231F4132"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0114D52A" w14:textId="0FD0D458" w:rsidR="00DF04B9" w:rsidRPr="00796A61" w:rsidRDefault="00DF04B9" w:rsidP="00312153">
            <w:pPr>
              <w:jc w:val="center"/>
              <w:rPr>
                <w:b/>
              </w:rPr>
            </w:pPr>
            <w:r>
              <w:rPr>
                <w:b/>
              </w:rPr>
              <w:t>HLV</w:t>
            </w:r>
            <w:r w:rsidR="00747646" w:rsidRPr="00747646">
              <w:rPr>
                <w:b/>
                <w:vertAlign w:val="superscript"/>
              </w:rPr>
              <w:t>1)</w:t>
            </w:r>
          </w:p>
        </w:tc>
        <w:tc>
          <w:tcPr>
            <w:tcW w:w="546" w:type="pct"/>
            <w:shd w:val="clear" w:color="auto" w:fill="FF0000"/>
            <w:vAlign w:val="center"/>
          </w:tcPr>
          <w:p w14:paraId="17425000" w14:textId="77777777" w:rsidR="00DF04B9" w:rsidRPr="00796A61" w:rsidRDefault="00DF04B9" w:rsidP="00312153">
            <w:pPr>
              <w:jc w:val="center"/>
              <w:rPr>
                <w:b/>
              </w:rPr>
            </w:pPr>
            <w:r>
              <w:rPr>
                <w:b/>
              </w:rPr>
              <w:t>NL</w:t>
            </w:r>
          </w:p>
        </w:tc>
        <w:tc>
          <w:tcPr>
            <w:tcW w:w="546" w:type="pct"/>
            <w:shd w:val="clear" w:color="auto" w:fill="FFFF00"/>
            <w:vAlign w:val="center"/>
          </w:tcPr>
          <w:p w14:paraId="6603DC20" w14:textId="77777777" w:rsidR="00DF04B9" w:rsidRPr="00796A61" w:rsidRDefault="00DF04B9" w:rsidP="00312153">
            <w:pPr>
              <w:jc w:val="center"/>
              <w:rPr>
                <w:b/>
              </w:rPr>
            </w:pPr>
            <w:r>
              <w:rPr>
                <w:b/>
              </w:rPr>
              <w:t>PBL</w:t>
            </w:r>
          </w:p>
        </w:tc>
        <w:tc>
          <w:tcPr>
            <w:tcW w:w="545" w:type="pct"/>
            <w:shd w:val="clear" w:color="auto" w:fill="0070C0"/>
            <w:vAlign w:val="center"/>
          </w:tcPr>
          <w:p w14:paraId="3D20B1F2" w14:textId="77777777" w:rsidR="00DF04B9" w:rsidRPr="00796A61" w:rsidRDefault="00DF04B9" w:rsidP="00312153">
            <w:pPr>
              <w:jc w:val="center"/>
              <w:rPr>
                <w:b/>
              </w:rPr>
            </w:pPr>
            <w:r w:rsidRPr="00796A61">
              <w:rPr>
                <w:b/>
              </w:rPr>
              <w:t>TAL</w:t>
            </w:r>
          </w:p>
        </w:tc>
      </w:tr>
      <w:tr w:rsidR="00CB0612" w:rsidRPr="002460E7" w14:paraId="7FC4F049" w14:textId="77777777" w:rsidTr="00312153">
        <w:tc>
          <w:tcPr>
            <w:tcW w:w="2272" w:type="pct"/>
          </w:tcPr>
          <w:p w14:paraId="76D25DD8" w14:textId="77777777" w:rsidR="00CB0612" w:rsidRPr="008D3ED4" w:rsidRDefault="00CB0612" w:rsidP="00312153">
            <w:r w:rsidRPr="008D3ED4">
              <w:t>Laufende Beitragszahlung</w:t>
            </w:r>
          </w:p>
        </w:tc>
        <w:tc>
          <w:tcPr>
            <w:tcW w:w="545" w:type="pct"/>
            <w:shd w:val="clear" w:color="auto" w:fill="D9D9D9" w:themeFill="background1" w:themeFillShade="D9"/>
          </w:tcPr>
          <w:p w14:paraId="7F670FC4" w14:textId="0DA04AE1" w:rsidR="00CB0612" w:rsidRPr="00CB0612" w:rsidRDefault="00CB0612" w:rsidP="00312153">
            <w:pPr>
              <w:jc w:val="center"/>
              <w:rPr>
                <w:b/>
                <w:szCs w:val="22"/>
              </w:rPr>
            </w:pPr>
            <w:r w:rsidRPr="006E21B6">
              <w:rPr>
                <w:b/>
                <w:szCs w:val="22"/>
              </w:rPr>
              <w:t>X</w:t>
            </w:r>
          </w:p>
        </w:tc>
        <w:tc>
          <w:tcPr>
            <w:tcW w:w="546" w:type="pct"/>
            <w:shd w:val="clear" w:color="auto" w:fill="EAF1DD" w:themeFill="accent3" w:themeFillTint="33"/>
            <w:vAlign w:val="center"/>
          </w:tcPr>
          <w:p w14:paraId="2FD4CC6A" w14:textId="3AEB9A29" w:rsidR="00CB0612" w:rsidRPr="008D3ED4" w:rsidRDefault="00747646" w:rsidP="00312153">
            <w:pPr>
              <w:jc w:val="center"/>
              <w:rPr>
                <w:szCs w:val="22"/>
              </w:rPr>
            </w:pPr>
            <w:r>
              <w:rPr>
                <w:szCs w:val="22"/>
              </w:rPr>
              <w:t>X</w:t>
            </w:r>
          </w:p>
        </w:tc>
        <w:tc>
          <w:tcPr>
            <w:tcW w:w="546" w:type="pct"/>
            <w:shd w:val="clear" w:color="auto" w:fill="F2DBDB" w:themeFill="accent2" w:themeFillTint="33"/>
            <w:vAlign w:val="center"/>
          </w:tcPr>
          <w:p w14:paraId="11B2BBE1" w14:textId="5D1D14B8" w:rsidR="00CB0612" w:rsidRPr="008D3ED4" w:rsidRDefault="00CB0612" w:rsidP="008D3ED4">
            <w:pPr>
              <w:jc w:val="center"/>
              <w:rPr>
                <w:szCs w:val="22"/>
              </w:rPr>
            </w:pPr>
            <w:r w:rsidRPr="008D3ED4">
              <w:rPr>
                <w:szCs w:val="22"/>
              </w:rPr>
              <w:t>X</w:t>
            </w:r>
          </w:p>
        </w:tc>
        <w:tc>
          <w:tcPr>
            <w:tcW w:w="546" w:type="pct"/>
            <w:shd w:val="clear" w:color="auto" w:fill="FFFFCC"/>
            <w:vAlign w:val="center"/>
          </w:tcPr>
          <w:p w14:paraId="10DE5127" w14:textId="728D9293" w:rsidR="00CB0612" w:rsidRPr="008D3ED4" w:rsidRDefault="00956FAA" w:rsidP="00312153">
            <w:pPr>
              <w:jc w:val="center"/>
              <w:rPr>
                <w:szCs w:val="22"/>
              </w:rPr>
            </w:pPr>
            <w:r>
              <w:rPr>
                <w:szCs w:val="22"/>
              </w:rPr>
              <w:t>X</w:t>
            </w:r>
          </w:p>
        </w:tc>
        <w:tc>
          <w:tcPr>
            <w:tcW w:w="545" w:type="pct"/>
            <w:shd w:val="clear" w:color="auto" w:fill="DBE5F1" w:themeFill="accent1" w:themeFillTint="33"/>
            <w:vAlign w:val="center"/>
          </w:tcPr>
          <w:p w14:paraId="3BDBF14D" w14:textId="77777777" w:rsidR="00CB0612" w:rsidRPr="00CB0612" w:rsidRDefault="00CB0612" w:rsidP="00312153">
            <w:pPr>
              <w:jc w:val="center"/>
              <w:rPr>
                <w:szCs w:val="22"/>
              </w:rPr>
            </w:pPr>
            <w:r w:rsidRPr="00CB0612">
              <w:rPr>
                <w:szCs w:val="22"/>
              </w:rPr>
              <w:t>X</w:t>
            </w:r>
          </w:p>
        </w:tc>
      </w:tr>
      <w:tr w:rsidR="00CB0612" w:rsidRPr="002460E7" w14:paraId="0E60A6EB" w14:textId="77777777" w:rsidTr="00312153">
        <w:tc>
          <w:tcPr>
            <w:tcW w:w="2272" w:type="pct"/>
          </w:tcPr>
          <w:p w14:paraId="41430E24" w14:textId="77777777" w:rsidR="00CB0612" w:rsidRPr="008D3ED4" w:rsidRDefault="00CB0612" w:rsidP="00312153">
            <w:r w:rsidRPr="008D3ED4">
              <w:t>Sonderzahlungen bei lfd. Beitragsza</w:t>
            </w:r>
            <w:r w:rsidRPr="008D3ED4">
              <w:t>h</w:t>
            </w:r>
            <w:r w:rsidRPr="008D3ED4">
              <w:t>lung</w:t>
            </w:r>
          </w:p>
        </w:tc>
        <w:tc>
          <w:tcPr>
            <w:tcW w:w="545" w:type="pct"/>
            <w:shd w:val="clear" w:color="auto" w:fill="D9D9D9" w:themeFill="background1" w:themeFillShade="D9"/>
          </w:tcPr>
          <w:p w14:paraId="44824B07" w14:textId="1D22363C" w:rsidR="00CB0612" w:rsidRPr="00CB0612" w:rsidRDefault="00CB0612" w:rsidP="00312153">
            <w:pPr>
              <w:jc w:val="center"/>
              <w:rPr>
                <w:b/>
                <w:szCs w:val="22"/>
              </w:rPr>
            </w:pPr>
            <w:r w:rsidRPr="006E21B6">
              <w:rPr>
                <w:b/>
                <w:szCs w:val="22"/>
              </w:rPr>
              <w:t>X</w:t>
            </w:r>
          </w:p>
        </w:tc>
        <w:tc>
          <w:tcPr>
            <w:tcW w:w="546" w:type="pct"/>
            <w:shd w:val="clear" w:color="auto" w:fill="EAF1DD" w:themeFill="accent3" w:themeFillTint="33"/>
            <w:vAlign w:val="center"/>
          </w:tcPr>
          <w:p w14:paraId="55851E1D" w14:textId="3E8C6020" w:rsidR="00CB0612" w:rsidRPr="008D3ED4" w:rsidRDefault="00747646" w:rsidP="00312153">
            <w:pPr>
              <w:jc w:val="center"/>
              <w:rPr>
                <w:szCs w:val="22"/>
              </w:rPr>
            </w:pPr>
            <w:r>
              <w:rPr>
                <w:szCs w:val="22"/>
              </w:rPr>
              <w:t>X</w:t>
            </w:r>
          </w:p>
        </w:tc>
        <w:tc>
          <w:tcPr>
            <w:tcW w:w="546" w:type="pct"/>
            <w:shd w:val="clear" w:color="auto" w:fill="F2DBDB" w:themeFill="accent2" w:themeFillTint="33"/>
            <w:vAlign w:val="center"/>
          </w:tcPr>
          <w:p w14:paraId="6EE11ED1" w14:textId="79824F37" w:rsidR="00CB0612" w:rsidRPr="008D3ED4" w:rsidRDefault="00CB0612" w:rsidP="008D3ED4">
            <w:pPr>
              <w:jc w:val="center"/>
              <w:rPr>
                <w:szCs w:val="22"/>
              </w:rPr>
            </w:pPr>
            <w:r w:rsidRPr="008D3ED4">
              <w:rPr>
                <w:szCs w:val="22"/>
              </w:rPr>
              <w:t>X</w:t>
            </w:r>
          </w:p>
        </w:tc>
        <w:tc>
          <w:tcPr>
            <w:tcW w:w="546" w:type="pct"/>
            <w:shd w:val="clear" w:color="auto" w:fill="FFFFCC"/>
            <w:vAlign w:val="center"/>
          </w:tcPr>
          <w:p w14:paraId="4D68216D" w14:textId="5943926D" w:rsidR="00CB0612" w:rsidRPr="00956FAA" w:rsidRDefault="00956FAA" w:rsidP="00312153">
            <w:pPr>
              <w:jc w:val="center"/>
              <w:rPr>
                <w:szCs w:val="22"/>
                <w:vertAlign w:val="superscript"/>
              </w:rPr>
            </w:pPr>
            <w:r>
              <w:rPr>
                <w:szCs w:val="22"/>
              </w:rPr>
              <w:t>X</w:t>
            </w:r>
            <w:r>
              <w:rPr>
                <w:szCs w:val="22"/>
                <w:vertAlign w:val="superscript"/>
              </w:rPr>
              <w:t>3)</w:t>
            </w:r>
          </w:p>
        </w:tc>
        <w:tc>
          <w:tcPr>
            <w:tcW w:w="545" w:type="pct"/>
            <w:shd w:val="clear" w:color="auto" w:fill="DBE5F1" w:themeFill="accent1" w:themeFillTint="33"/>
            <w:vAlign w:val="center"/>
          </w:tcPr>
          <w:p w14:paraId="2ED722D9" w14:textId="77777777" w:rsidR="00CB0612" w:rsidRPr="00CB0612" w:rsidRDefault="00CB0612" w:rsidP="00312153">
            <w:pPr>
              <w:jc w:val="center"/>
              <w:rPr>
                <w:szCs w:val="22"/>
              </w:rPr>
            </w:pPr>
            <w:r w:rsidRPr="00CB0612">
              <w:rPr>
                <w:szCs w:val="22"/>
              </w:rPr>
              <w:t>X</w:t>
            </w:r>
            <w:r w:rsidRPr="00CB0612">
              <w:rPr>
                <w:szCs w:val="22"/>
                <w:vertAlign w:val="superscript"/>
              </w:rPr>
              <w:t>2)4)</w:t>
            </w:r>
          </w:p>
        </w:tc>
      </w:tr>
      <w:tr w:rsidR="00CB0612" w:rsidRPr="002460E7" w14:paraId="455950BD" w14:textId="77777777" w:rsidTr="00312153">
        <w:tc>
          <w:tcPr>
            <w:tcW w:w="2272" w:type="pct"/>
          </w:tcPr>
          <w:p w14:paraId="2CF02ECF" w14:textId="77777777" w:rsidR="00CB0612" w:rsidRPr="008D3ED4" w:rsidRDefault="00CB0612" w:rsidP="00312153">
            <w:r w:rsidRPr="008D3ED4">
              <w:t>Einmalbeiträge</w:t>
            </w:r>
          </w:p>
        </w:tc>
        <w:tc>
          <w:tcPr>
            <w:tcW w:w="545" w:type="pct"/>
            <w:shd w:val="clear" w:color="auto" w:fill="D9D9D9" w:themeFill="background1" w:themeFillShade="D9"/>
          </w:tcPr>
          <w:p w14:paraId="15407FD6" w14:textId="1782D063" w:rsidR="00CB0612" w:rsidRPr="00CB0612" w:rsidRDefault="00CB0612" w:rsidP="00312153">
            <w:pPr>
              <w:jc w:val="center"/>
              <w:rPr>
                <w:b/>
                <w:szCs w:val="22"/>
              </w:rPr>
            </w:pPr>
            <w:r w:rsidRPr="006E21B6">
              <w:rPr>
                <w:b/>
                <w:szCs w:val="22"/>
              </w:rPr>
              <w:t>X</w:t>
            </w:r>
          </w:p>
        </w:tc>
        <w:tc>
          <w:tcPr>
            <w:tcW w:w="546" w:type="pct"/>
            <w:shd w:val="clear" w:color="auto" w:fill="EAF1DD" w:themeFill="accent3" w:themeFillTint="33"/>
            <w:vAlign w:val="center"/>
          </w:tcPr>
          <w:p w14:paraId="6674F6E7" w14:textId="2197F6FB" w:rsidR="00CB0612" w:rsidRPr="008D3ED4" w:rsidRDefault="00747646" w:rsidP="00312153">
            <w:pPr>
              <w:jc w:val="center"/>
              <w:rPr>
                <w:szCs w:val="22"/>
              </w:rPr>
            </w:pPr>
            <w:r>
              <w:rPr>
                <w:szCs w:val="22"/>
              </w:rPr>
              <w:t>X</w:t>
            </w:r>
          </w:p>
        </w:tc>
        <w:tc>
          <w:tcPr>
            <w:tcW w:w="546" w:type="pct"/>
            <w:shd w:val="clear" w:color="auto" w:fill="F2DBDB" w:themeFill="accent2" w:themeFillTint="33"/>
            <w:vAlign w:val="center"/>
          </w:tcPr>
          <w:p w14:paraId="3030E4AB" w14:textId="77777777" w:rsidR="00CB0612" w:rsidRPr="008D3ED4" w:rsidRDefault="00CB0612" w:rsidP="00312153">
            <w:pPr>
              <w:jc w:val="center"/>
              <w:rPr>
                <w:szCs w:val="22"/>
              </w:rPr>
            </w:pPr>
            <w:r w:rsidRPr="008D3ED4">
              <w:rPr>
                <w:szCs w:val="22"/>
              </w:rPr>
              <w:t>X</w:t>
            </w:r>
            <w:r w:rsidRPr="008D3ED4">
              <w:rPr>
                <w:szCs w:val="22"/>
                <w:vertAlign w:val="superscript"/>
              </w:rPr>
              <w:t>2)</w:t>
            </w:r>
          </w:p>
        </w:tc>
        <w:tc>
          <w:tcPr>
            <w:tcW w:w="546" w:type="pct"/>
            <w:shd w:val="clear" w:color="auto" w:fill="FFFFCC"/>
            <w:vAlign w:val="center"/>
          </w:tcPr>
          <w:p w14:paraId="5EC14B69" w14:textId="10555709" w:rsidR="00CB0612" w:rsidRPr="00956FAA" w:rsidRDefault="00956FAA" w:rsidP="00312153">
            <w:pPr>
              <w:jc w:val="center"/>
              <w:rPr>
                <w:szCs w:val="22"/>
                <w:vertAlign w:val="superscript"/>
              </w:rPr>
            </w:pPr>
            <w:r>
              <w:rPr>
                <w:szCs w:val="22"/>
              </w:rPr>
              <w:t>X</w:t>
            </w:r>
            <w:r>
              <w:rPr>
                <w:szCs w:val="22"/>
                <w:vertAlign w:val="superscript"/>
              </w:rPr>
              <w:t>2)</w:t>
            </w:r>
          </w:p>
        </w:tc>
        <w:tc>
          <w:tcPr>
            <w:tcW w:w="545" w:type="pct"/>
            <w:shd w:val="clear" w:color="auto" w:fill="DBE5F1" w:themeFill="accent1" w:themeFillTint="33"/>
            <w:vAlign w:val="center"/>
          </w:tcPr>
          <w:p w14:paraId="3876EC70" w14:textId="77777777" w:rsidR="00CB0612" w:rsidRPr="00CB0612" w:rsidRDefault="00CB0612" w:rsidP="00312153">
            <w:pPr>
              <w:jc w:val="center"/>
              <w:rPr>
                <w:szCs w:val="22"/>
              </w:rPr>
            </w:pPr>
            <w:r w:rsidRPr="00CB0612">
              <w:rPr>
                <w:szCs w:val="22"/>
              </w:rPr>
              <w:t>X</w:t>
            </w:r>
            <w:r w:rsidRPr="00CB0612">
              <w:rPr>
                <w:szCs w:val="22"/>
                <w:vertAlign w:val="superscript"/>
              </w:rPr>
              <w:t>2)</w:t>
            </w:r>
          </w:p>
        </w:tc>
      </w:tr>
      <w:tr w:rsidR="00CB0612" w:rsidRPr="002460E7" w14:paraId="0DAC4DA2" w14:textId="77777777" w:rsidTr="00312153">
        <w:tc>
          <w:tcPr>
            <w:tcW w:w="2272" w:type="pct"/>
          </w:tcPr>
          <w:p w14:paraId="0E7B4A84" w14:textId="77777777" w:rsidR="00CB0612" w:rsidRPr="008D3ED4" w:rsidRDefault="00CB0612" w:rsidP="00312153">
            <w:r w:rsidRPr="008D3ED4">
              <w:t>Sonderzahlungen zu Einmalbeiträgen</w:t>
            </w:r>
          </w:p>
        </w:tc>
        <w:tc>
          <w:tcPr>
            <w:tcW w:w="545" w:type="pct"/>
            <w:shd w:val="clear" w:color="auto" w:fill="D9D9D9" w:themeFill="background1" w:themeFillShade="D9"/>
          </w:tcPr>
          <w:p w14:paraId="2AE653FD" w14:textId="454963BF" w:rsidR="00CB0612" w:rsidRPr="00CB0612" w:rsidRDefault="00CB0612" w:rsidP="00312153">
            <w:pPr>
              <w:jc w:val="center"/>
              <w:rPr>
                <w:b/>
                <w:szCs w:val="22"/>
              </w:rPr>
            </w:pPr>
            <w:r w:rsidRPr="006E21B6">
              <w:rPr>
                <w:b/>
                <w:szCs w:val="22"/>
              </w:rPr>
              <w:t>X</w:t>
            </w:r>
          </w:p>
        </w:tc>
        <w:tc>
          <w:tcPr>
            <w:tcW w:w="546" w:type="pct"/>
            <w:shd w:val="clear" w:color="auto" w:fill="EAF1DD" w:themeFill="accent3" w:themeFillTint="33"/>
            <w:vAlign w:val="center"/>
          </w:tcPr>
          <w:p w14:paraId="6130E6ED" w14:textId="5DEAB28E" w:rsidR="00CB0612" w:rsidRPr="008D3ED4" w:rsidRDefault="00747646" w:rsidP="00312153">
            <w:pPr>
              <w:jc w:val="center"/>
              <w:rPr>
                <w:szCs w:val="22"/>
              </w:rPr>
            </w:pPr>
            <w:r>
              <w:rPr>
                <w:szCs w:val="22"/>
              </w:rPr>
              <w:t>X</w:t>
            </w:r>
          </w:p>
        </w:tc>
        <w:tc>
          <w:tcPr>
            <w:tcW w:w="546" w:type="pct"/>
            <w:shd w:val="clear" w:color="auto" w:fill="F2DBDB" w:themeFill="accent2" w:themeFillTint="33"/>
            <w:vAlign w:val="center"/>
          </w:tcPr>
          <w:p w14:paraId="2C180005" w14:textId="7FBA6EB3" w:rsidR="00CB0612" w:rsidRPr="008D3ED4" w:rsidRDefault="00CB0612" w:rsidP="008D3ED4">
            <w:pPr>
              <w:jc w:val="center"/>
              <w:rPr>
                <w:szCs w:val="22"/>
              </w:rPr>
            </w:pPr>
            <w:r w:rsidRPr="008D3ED4">
              <w:rPr>
                <w:szCs w:val="22"/>
              </w:rPr>
              <w:t>X</w:t>
            </w:r>
            <w:r w:rsidRPr="008D3ED4">
              <w:rPr>
                <w:szCs w:val="22"/>
                <w:vertAlign w:val="superscript"/>
              </w:rPr>
              <w:t>4)</w:t>
            </w:r>
          </w:p>
        </w:tc>
        <w:tc>
          <w:tcPr>
            <w:tcW w:w="546" w:type="pct"/>
            <w:shd w:val="clear" w:color="auto" w:fill="FFFFCC"/>
            <w:vAlign w:val="center"/>
          </w:tcPr>
          <w:p w14:paraId="2FC58534" w14:textId="34F8BC47" w:rsidR="00CB0612" w:rsidRPr="00956FAA" w:rsidRDefault="00956FAA" w:rsidP="00312153">
            <w:pPr>
              <w:jc w:val="center"/>
              <w:rPr>
                <w:szCs w:val="22"/>
                <w:vertAlign w:val="superscript"/>
              </w:rPr>
            </w:pPr>
            <w:r>
              <w:rPr>
                <w:szCs w:val="22"/>
              </w:rPr>
              <w:t>X</w:t>
            </w:r>
            <w:r>
              <w:rPr>
                <w:szCs w:val="22"/>
                <w:vertAlign w:val="superscript"/>
              </w:rPr>
              <w:t>3)</w:t>
            </w:r>
          </w:p>
        </w:tc>
        <w:tc>
          <w:tcPr>
            <w:tcW w:w="545" w:type="pct"/>
            <w:shd w:val="clear" w:color="auto" w:fill="DBE5F1" w:themeFill="accent1" w:themeFillTint="33"/>
            <w:vAlign w:val="center"/>
          </w:tcPr>
          <w:p w14:paraId="4793D702" w14:textId="77777777" w:rsidR="00CB0612" w:rsidRPr="00CB0612" w:rsidRDefault="00CB0612" w:rsidP="00312153">
            <w:pPr>
              <w:jc w:val="center"/>
              <w:rPr>
                <w:szCs w:val="22"/>
              </w:rPr>
            </w:pPr>
            <w:r w:rsidRPr="00CB0612">
              <w:rPr>
                <w:szCs w:val="22"/>
              </w:rPr>
              <w:t>X</w:t>
            </w:r>
            <w:r w:rsidRPr="00CB0612">
              <w:rPr>
                <w:szCs w:val="22"/>
                <w:vertAlign w:val="superscript"/>
              </w:rPr>
              <w:t>2)4)</w:t>
            </w:r>
          </w:p>
        </w:tc>
      </w:tr>
    </w:tbl>
    <w:p w14:paraId="262AF487" w14:textId="77777777" w:rsidR="00DF04B9" w:rsidRPr="002460E7" w:rsidRDefault="00DF04B9" w:rsidP="00DF04B9">
      <w:pPr>
        <w:rPr>
          <w:highlight w:val="yellow"/>
        </w:rPr>
      </w:pPr>
    </w:p>
    <w:p w14:paraId="58F3AD1E" w14:textId="6FAB6EC7" w:rsidR="00DF04B9" w:rsidRPr="008D3ED4" w:rsidRDefault="00747646" w:rsidP="009D38C4">
      <w:pPr>
        <w:pStyle w:val="Listenabsatz"/>
        <w:numPr>
          <w:ilvl w:val="0"/>
          <w:numId w:val="13"/>
        </w:numPr>
      </w:pPr>
      <w:r>
        <w:t>Keine Kürzung</w:t>
      </w:r>
    </w:p>
    <w:p w14:paraId="17453C15" w14:textId="77777777" w:rsidR="00DF04B9" w:rsidRPr="008D3ED4" w:rsidRDefault="00DF04B9" w:rsidP="009D38C4">
      <w:pPr>
        <w:pStyle w:val="Listenabsatz"/>
        <w:numPr>
          <w:ilvl w:val="0"/>
          <w:numId w:val="13"/>
        </w:numPr>
      </w:pPr>
      <w:r w:rsidRPr="008D3ED4">
        <w:t>Unterschiedlich von laufender Beitragszahlung</w:t>
      </w:r>
    </w:p>
    <w:p w14:paraId="561E9F7C" w14:textId="77777777" w:rsidR="00DF04B9" w:rsidRPr="008D3ED4" w:rsidRDefault="00DF04B9" w:rsidP="009D38C4">
      <w:pPr>
        <w:pStyle w:val="Listenabsatz"/>
        <w:numPr>
          <w:ilvl w:val="0"/>
          <w:numId w:val="13"/>
        </w:numPr>
      </w:pPr>
      <w:r w:rsidRPr="008D3ED4">
        <w:t>Wie bei laufender Beitragszahlung</w:t>
      </w:r>
    </w:p>
    <w:p w14:paraId="6FD9382D" w14:textId="77777777" w:rsidR="00DF04B9" w:rsidRPr="008D3ED4" w:rsidRDefault="00DF04B9" w:rsidP="009D38C4">
      <w:pPr>
        <w:pStyle w:val="Listenabsatz"/>
        <w:numPr>
          <w:ilvl w:val="0"/>
          <w:numId w:val="13"/>
        </w:numPr>
      </w:pPr>
      <w:r w:rsidRPr="008D3ED4">
        <w:t>Wie bei Einmalbeiträgen</w:t>
      </w:r>
    </w:p>
    <w:p w14:paraId="0B87DE25" w14:textId="77777777" w:rsidR="00DF04B9" w:rsidRDefault="00DF04B9" w:rsidP="00DF04B9"/>
    <w:p w14:paraId="7661E8E3" w14:textId="77777777" w:rsidR="00DF04B9" w:rsidRDefault="00DF04B9"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327AC5AA" w14:textId="77777777" w:rsidTr="00312153">
        <w:tc>
          <w:tcPr>
            <w:tcW w:w="2272" w:type="pct"/>
            <w:vAlign w:val="center"/>
          </w:tcPr>
          <w:p w14:paraId="25303631" w14:textId="77777777" w:rsidR="00DF04B9" w:rsidRPr="008056B1" w:rsidRDefault="00DF04B9" w:rsidP="00312153">
            <w:pPr>
              <w:rPr>
                <w:b/>
              </w:rPr>
            </w:pPr>
            <w:r>
              <w:rPr>
                <w:b/>
              </w:rPr>
              <w:t>Kostenabhängigkeit</w:t>
            </w:r>
          </w:p>
        </w:tc>
        <w:tc>
          <w:tcPr>
            <w:tcW w:w="545" w:type="pct"/>
            <w:shd w:val="clear" w:color="auto" w:fill="808080" w:themeFill="background1" w:themeFillShade="80"/>
            <w:vAlign w:val="center"/>
          </w:tcPr>
          <w:p w14:paraId="459BB4AA"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016EC6D0" w14:textId="77777777" w:rsidR="00DF04B9" w:rsidRPr="00796A61" w:rsidRDefault="00DF04B9" w:rsidP="00312153">
            <w:pPr>
              <w:jc w:val="center"/>
              <w:rPr>
                <w:b/>
              </w:rPr>
            </w:pPr>
            <w:r>
              <w:rPr>
                <w:b/>
              </w:rPr>
              <w:t>HLV</w:t>
            </w:r>
          </w:p>
        </w:tc>
        <w:tc>
          <w:tcPr>
            <w:tcW w:w="546" w:type="pct"/>
            <w:shd w:val="clear" w:color="auto" w:fill="FF0000"/>
            <w:vAlign w:val="center"/>
          </w:tcPr>
          <w:p w14:paraId="11CDC001" w14:textId="77777777" w:rsidR="00DF04B9" w:rsidRPr="00796A61" w:rsidRDefault="00DF04B9" w:rsidP="00312153">
            <w:pPr>
              <w:jc w:val="center"/>
              <w:rPr>
                <w:b/>
              </w:rPr>
            </w:pPr>
            <w:r>
              <w:rPr>
                <w:b/>
              </w:rPr>
              <w:t>NL</w:t>
            </w:r>
          </w:p>
        </w:tc>
        <w:tc>
          <w:tcPr>
            <w:tcW w:w="546" w:type="pct"/>
            <w:shd w:val="clear" w:color="auto" w:fill="FFFF00"/>
            <w:vAlign w:val="center"/>
          </w:tcPr>
          <w:p w14:paraId="1D4BA0D0" w14:textId="77777777" w:rsidR="00DF04B9" w:rsidRPr="00796A61" w:rsidRDefault="00DF04B9" w:rsidP="00312153">
            <w:pPr>
              <w:jc w:val="center"/>
              <w:rPr>
                <w:b/>
              </w:rPr>
            </w:pPr>
            <w:r>
              <w:rPr>
                <w:b/>
              </w:rPr>
              <w:t>PBL</w:t>
            </w:r>
          </w:p>
        </w:tc>
        <w:tc>
          <w:tcPr>
            <w:tcW w:w="545" w:type="pct"/>
            <w:shd w:val="clear" w:color="auto" w:fill="0070C0"/>
            <w:vAlign w:val="center"/>
          </w:tcPr>
          <w:p w14:paraId="7964FE40" w14:textId="77777777" w:rsidR="00DF04B9" w:rsidRPr="00796A61" w:rsidRDefault="00DF04B9" w:rsidP="00312153">
            <w:pPr>
              <w:jc w:val="center"/>
              <w:rPr>
                <w:b/>
              </w:rPr>
            </w:pPr>
            <w:r w:rsidRPr="00796A61">
              <w:rPr>
                <w:b/>
              </w:rPr>
              <w:t>TAL</w:t>
            </w:r>
          </w:p>
        </w:tc>
      </w:tr>
      <w:tr w:rsidR="00DF04B9" w:rsidRPr="002460E7" w14:paraId="1BF48CEA" w14:textId="77777777" w:rsidTr="00312153">
        <w:tc>
          <w:tcPr>
            <w:tcW w:w="2272" w:type="pct"/>
          </w:tcPr>
          <w:p w14:paraId="2AFDD5EA" w14:textId="77777777" w:rsidR="00DF04B9" w:rsidRPr="008D3ED4" w:rsidRDefault="00DF04B9" w:rsidP="00312153">
            <w:r w:rsidRPr="008D3ED4">
              <w:t>Fester Satz</w:t>
            </w:r>
          </w:p>
        </w:tc>
        <w:tc>
          <w:tcPr>
            <w:tcW w:w="545" w:type="pct"/>
            <w:shd w:val="clear" w:color="auto" w:fill="D9D9D9" w:themeFill="background1" w:themeFillShade="D9"/>
          </w:tcPr>
          <w:p w14:paraId="67042C9A" w14:textId="14DA2823" w:rsidR="00DF04B9" w:rsidRPr="008D3ED4" w:rsidRDefault="00747646" w:rsidP="00312153">
            <w:pPr>
              <w:jc w:val="center"/>
              <w:rPr>
                <w:b/>
                <w:szCs w:val="22"/>
              </w:rPr>
            </w:pPr>
            <w:r>
              <w:rPr>
                <w:b/>
                <w:szCs w:val="22"/>
              </w:rPr>
              <w:t>-</w:t>
            </w:r>
          </w:p>
        </w:tc>
        <w:tc>
          <w:tcPr>
            <w:tcW w:w="546" w:type="pct"/>
            <w:shd w:val="clear" w:color="auto" w:fill="EAF1DD" w:themeFill="accent3" w:themeFillTint="33"/>
            <w:vAlign w:val="center"/>
          </w:tcPr>
          <w:p w14:paraId="262FEB6F" w14:textId="10428F40" w:rsidR="00DF04B9" w:rsidRPr="008D3ED4" w:rsidRDefault="00747646" w:rsidP="00312153">
            <w:pPr>
              <w:jc w:val="center"/>
              <w:rPr>
                <w:szCs w:val="22"/>
              </w:rPr>
            </w:pPr>
            <w:r>
              <w:rPr>
                <w:szCs w:val="22"/>
              </w:rPr>
              <w:t>-</w:t>
            </w:r>
          </w:p>
        </w:tc>
        <w:tc>
          <w:tcPr>
            <w:tcW w:w="546" w:type="pct"/>
            <w:shd w:val="clear" w:color="auto" w:fill="F2DBDB" w:themeFill="accent2" w:themeFillTint="33"/>
            <w:vAlign w:val="center"/>
          </w:tcPr>
          <w:p w14:paraId="1767D2D9" w14:textId="77777777" w:rsidR="00DF04B9" w:rsidRPr="008D3ED4" w:rsidRDefault="00DF04B9" w:rsidP="00312153">
            <w:pPr>
              <w:jc w:val="center"/>
              <w:rPr>
                <w:szCs w:val="22"/>
              </w:rPr>
            </w:pPr>
            <w:r w:rsidRPr="008D3ED4">
              <w:rPr>
                <w:szCs w:val="22"/>
              </w:rPr>
              <w:t>-</w:t>
            </w:r>
          </w:p>
        </w:tc>
        <w:tc>
          <w:tcPr>
            <w:tcW w:w="546" w:type="pct"/>
            <w:shd w:val="clear" w:color="auto" w:fill="FFFFCC"/>
            <w:vAlign w:val="center"/>
          </w:tcPr>
          <w:p w14:paraId="05109A4A" w14:textId="455BB8A0" w:rsidR="00DF04B9" w:rsidRPr="008D3ED4" w:rsidRDefault="00956FAA" w:rsidP="00312153">
            <w:pPr>
              <w:jc w:val="center"/>
              <w:rPr>
                <w:szCs w:val="22"/>
              </w:rPr>
            </w:pPr>
            <w:r>
              <w:rPr>
                <w:szCs w:val="22"/>
              </w:rPr>
              <w:t>-</w:t>
            </w:r>
          </w:p>
        </w:tc>
        <w:tc>
          <w:tcPr>
            <w:tcW w:w="545" w:type="pct"/>
            <w:shd w:val="clear" w:color="auto" w:fill="DBE5F1" w:themeFill="accent1" w:themeFillTint="33"/>
            <w:vAlign w:val="center"/>
          </w:tcPr>
          <w:p w14:paraId="68FBB8FC" w14:textId="77777777" w:rsidR="00DF04B9" w:rsidRPr="008D3ED4" w:rsidRDefault="00DF04B9" w:rsidP="00312153">
            <w:pPr>
              <w:jc w:val="center"/>
              <w:rPr>
                <w:szCs w:val="22"/>
              </w:rPr>
            </w:pPr>
            <w:r w:rsidRPr="008D3ED4">
              <w:rPr>
                <w:szCs w:val="22"/>
              </w:rPr>
              <w:t>-</w:t>
            </w:r>
          </w:p>
        </w:tc>
      </w:tr>
      <w:tr w:rsidR="00DF04B9" w:rsidRPr="002460E7" w14:paraId="32F17575" w14:textId="77777777" w:rsidTr="00312153">
        <w:tc>
          <w:tcPr>
            <w:tcW w:w="2272" w:type="pct"/>
          </w:tcPr>
          <w:p w14:paraId="0FCEC008" w14:textId="77777777" w:rsidR="00DF04B9" w:rsidRPr="008D3ED4" w:rsidRDefault="00DF04B9" w:rsidP="00312153">
            <w:r w:rsidRPr="008D3ED4">
              <w:t>Fester Satz je nach Vertragsart</w:t>
            </w:r>
          </w:p>
        </w:tc>
        <w:tc>
          <w:tcPr>
            <w:tcW w:w="545" w:type="pct"/>
            <w:shd w:val="clear" w:color="auto" w:fill="D9D9D9" w:themeFill="background1" w:themeFillShade="D9"/>
          </w:tcPr>
          <w:p w14:paraId="09A9B047" w14:textId="575C550C" w:rsidR="00DF04B9" w:rsidRPr="008D3ED4" w:rsidRDefault="002E5B65" w:rsidP="00312153">
            <w:pPr>
              <w:jc w:val="center"/>
              <w:rPr>
                <w:b/>
                <w:szCs w:val="22"/>
              </w:rPr>
            </w:pPr>
            <w:r w:rsidRPr="008D3ED4">
              <w:rPr>
                <w:b/>
                <w:szCs w:val="22"/>
              </w:rPr>
              <w:t>X</w:t>
            </w:r>
          </w:p>
        </w:tc>
        <w:tc>
          <w:tcPr>
            <w:tcW w:w="546" w:type="pct"/>
            <w:shd w:val="clear" w:color="auto" w:fill="EAF1DD" w:themeFill="accent3" w:themeFillTint="33"/>
            <w:vAlign w:val="center"/>
          </w:tcPr>
          <w:p w14:paraId="4DDC3E34" w14:textId="24A3C225" w:rsidR="00DF04B9" w:rsidRPr="008D3ED4" w:rsidRDefault="00747646" w:rsidP="00312153">
            <w:pPr>
              <w:jc w:val="center"/>
              <w:rPr>
                <w:szCs w:val="22"/>
              </w:rPr>
            </w:pPr>
            <w:r>
              <w:rPr>
                <w:szCs w:val="22"/>
              </w:rPr>
              <w:t>X</w:t>
            </w:r>
          </w:p>
        </w:tc>
        <w:tc>
          <w:tcPr>
            <w:tcW w:w="546" w:type="pct"/>
            <w:shd w:val="clear" w:color="auto" w:fill="F2DBDB" w:themeFill="accent2" w:themeFillTint="33"/>
            <w:vAlign w:val="center"/>
          </w:tcPr>
          <w:p w14:paraId="154B2364" w14:textId="77777777" w:rsidR="00DF04B9" w:rsidRPr="008D3ED4" w:rsidRDefault="00DF04B9" w:rsidP="00312153">
            <w:pPr>
              <w:jc w:val="center"/>
              <w:rPr>
                <w:szCs w:val="22"/>
              </w:rPr>
            </w:pPr>
            <w:r w:rsidRPr="008D3ED4">
              <w:rPr>
                <w:szCs w:val="22"/>
              </w:rPr>
              <w:t>X</w:t>
            </w:r>
          </w:p>
        </w:tc>
        <w:tc>
          <w:tcPr>
            <w:tcW w:w="546" w:type="pct"/>
            <w:shd w:val="clear" w:color="auto" w:fill="FFFFCC"/>
            <w:vAlign w:val="center"/>
          </w:tcPr>
          <w:p w14:paraId="7E996647" w14:textId="6AC69AE1" w:rsidR="00DF04B9" w:rsidRPr="008D3ED4" w:rsidRDefault="00956FAA" w:rsidP="00312153">
            <w:pPr>
              <w:jc w:val="center"/>
              <w:rPr>
                <w:szCs w:val="22"/>
              </w:rPr>
            </w:pPr>
            <w:r>
              <w:rPr>
                <w:szCs w:val="22"/>
              </w:rPr>
              <w:t>X</w:t>
            </w:r>
          </w:p>
        </w:tc>
        <w:tc>
          <w:tcPr>
            <w:tcW w:w="545" w:type="pct"/>
            <w:shd w:val="clear" w:color="auto" w:fill="DBE5F1" w:themeFill="accent1" w:themeFillTint="33"/>
            <w:vAlign w:val="center"/>
          </w:tcPr>
          <w:p w14:paraId="5DF59F69" w14:textId="77777777" w:rsidR="00DF04B9" w:rsidRPr="008D3ED4" w:rsidRDefault="00DF04B9" w:rsidP="00312153">
            <w:pPr>
              <w:jc w:val="center"/>
              <w:rPr>
                <w:szCs w:val="22"/>
              </w:rPr>
            </w:pPr>
            <w:r w:rsidRPr="008D3ED4">
              <w:rPr>
                <w:szCs w:val="22"/>
              </w:rPr>
              <w:t>X</w:t>
            </w:r>
          </w:p>
        </w:tc>
      </w:tr>
      <w:tr w:rsidR="00DF04B9" w:rsidRPr="002460E7" w14:paraId="4E17C43A" w14:textId="77777777" w:rsidTr="00312153">
        <w:tc>
          <w:tcPr>
            <w:tcW w:w="2272" w:type="pct"/>
          </w:tcPr>
          <w:p w14:paraId="7433DC12" w14:textId="77777777" w:rsidR="00DF04B9" w:rsidRPr="008D3ED4" w:rsidRDefault="00DF04B9" w:rsidP="00312153">
            <w:r w:rsidRPr="008D3ED4">
              <w:t>Staffel/Kürzung je nach Laufzeit</w:t>
            </w:r>
          </w:p>
        </w:tc>
        <w:tc>
          <w:tcPr>
            <w:tcW w:w="545" w:type="pct"/>
            <w:shd w:val="clear" w:color="auto" w:fill="D9D9D9" w:themeFill="background1" w:themeFillShade="D9"/>
          </w:tcPr>
          <w:p w14:paraId="048EA530" w14:textId="5ACF21C5" w:rsidR="00DF04B9" w:rsidRPr="008D3ED4" w:rsidRDefault="00747646" w:rsidP="00312153">
            <w:pPr>
              <w:jc w:val="center"/>
              <w:rPr>
                <w:b/>
                <w:szCs w:val="22"/>
              </w:rPr>
            </w:pPr>
            <w:r>
              <w:rPr>
                <w:b/>
                <w:szCs w:val="22"/>
              </w:rPr>
              <w:t>-</w:t>
            </w:r>
          </w:p>
        </w:tc>
        <w:tc>
          <w:tcPr>
            <w:tcW w:w="546" w:type="pct"/>
            <w:shd w:val="clear" w:color="auto" w:fill="EAF1DD" w:themeFill="accent3" w:themeFillTint="33"/>
            <w:vAlign w:val="center"/>
          </w:tcPr>
          <w:p w14:paraId="6F63E5A5" w14:textId="395BC7AE" w:rsidR="00DF04B9" w:rsidRPr="008D3ED4" w:rsidRDefault="00747646" w:rsidP="00312153">
            <w:pPr>
              <w:jc w:val="center"/>
              <w:rPr>
                <w:szCs w:val="22"/>
              </w:rPr>
            </w:pPr>
            <w:r>
              <w:rPr>
                <w:szCs w:val="22"/>
              </w:rPr>
              <w:t>-</w:t>
            </w:r>
          </w:p>
        </w:tc>
        <w:tc>
          <w:tcPr>
            <w:tcW w:w="546" w:type="pct"/>
            <w:shd w:val="clear" w:color="auto" w:fill="F2DBDB" w:themeFill="accent2" w:themeFillTint="33"/>
            <w:vAlign w:val="center"/>
          </w:tcPr>
          <w:p w14:paraId="666DE885" w14:textId="77777777" w:rsidR="00DF04B9" w:rsidRPr="008D3ED4" w:rsidRDefault="00DF04B9" w:rsidP="00312153">
            <w:pPr>
              <w:jc w:val="center"/>
              <w:rPr>
                <w:szCs w:val="22"/>
              </w:rPr>
            </w:pPr>
            <w:r w:rsidRPr="008D3ED4">
              <w:rPr>
                <w:szCs w:val="22"/>
              </w:rPr>
              <w:t>-</w:t>
            </w:r>
          </w:p>
        </w:tc>
        <w:tc>
          <w:tcPr>
            <w:tcW w:w="546" w:type="pct"/>
            <w:shd w:val="clear" w:color="auto" w:fill="FFFFCC"/>
            <w:vAlign w:val="center"/>
          </w:tcPr>
          <w:p w14:paraId="217E20A4" w14:textId="603091E3" w:rsidR="00DF04B9" w:rsidRPr="008D3ED4" w:rsidRDefault="00956FAA" w:rsidP="00312153">
            <w:pPr>
              <w:jc w:val="center"/>
              <w:rPr>
                <w:szCs w:val="22"/>
              </w:rPr>
            </w:pPr>
            <w:r>
              <w:rPr>
                <w:szCs w:val="22"/>
              </w:rPr>
              <w:t>-</w:t>
            </w:r>
          </w:p>
        </w:tc>
        <w:tc>
          <w:tcPr>
            <w:tcW w:w="545" w:type="pct"/>
            <w:shd w:val="clear" w:color="auto" w:fill="DBE5F1" w:themeFill="accent1" w:themeFillTint="33"/>
            <w:vAlign w:val="center"/>
          </w:tcPr>
          <w:p w14:paraId="7EB703BF" w14:textId="77777777" w:rsidR="00DF04B9" w:rsidRPr="008D3ED4" w:rsidRDefault="00DF04B9" w:rsidP="00312153">
            <w:pPr>
              <w:jc w:val="center"/>
              <w:rPr>
                <w:szCs w:val="22"/>
              </w:rPr>
            </w:pPr>
            <w:r w:rsidRPr="008D3ED4">
              <w:rPr>
                <w:szCs w:val="22"/>
              </w:rPr>
              <w:t>-</w:t>
            </w:r>
          </w:p>
        </w:tc>
      </w:tr>
      <w:tr w:rsidR="00DF04B9" w:rsidRPr="002460E7" w14:paraId="5E905FF9" w14:textId="77777777" w:rsidTr="00312153">
        <w:tc>
          <w:tcPr>
            <w:tcW w:w="2272" w:type="pct"/>
          </w:tcPr>
          <w:p w14:paraId="00CFB912" w14:textId="77777777" w:rsidR="00DF04B9" w:rsidRPr="008D3ED4" w:rsidRDefault="00DF04B9" w:rsidP="00312153">
            <w:r w:rsidRPr="008D3ED4">
              <w:t>Differenzierung nach Zahlweise</w:t>
            </w:r>
          </w:p>
        </w:tc>
        <w:tc>
          <w:tcPr>
            <w:tcW w:w="545" w:type="pct"/>
            <w:shd w:val="clear" w:color="auto" w:fill="D9D9D9" w:themeFill="background1" w:themeFillShade="D9"/>
          </w:tcPr>
          <w:p w14:paraId="3BFB8C68" w14:textId="00E2B8DA" w:rsidR="00DF04B9" w:rsidRPr="008D3ED4" w:rsidRDefault="00747646" w:rsidP="00312153">
            <w:pPr>
              <w:jc w:val="center"/>
              <w:rPr>
                <w:b/>
                <w:szCs w:val="22"/>
              </w:rPr>
            </w:pPr>
            <w:r>
              <w:rPr>
                <w:b/>
                <w:szCs w:val="22"/>
              </w:rPr>
              <w:t>-</w:t>
            </w:r>
          </w:p>
        </w:tc>
        <w:tc>
          <w:tcPr>
            <w:tcW w:w="546" w:type="pct"/>
            <w:shd w:val="clear" w:color="auto" w:fill="EAF1DD" w:themeFill="accent3" w:themeFillTint="33"/>
            <w:vAlign w:val="center"/>
          </w:tcPr>
          <w:p w14:paraId="3C463358" w14:textId="11082792" w:rsidR="00DF04B9" w:rsidRPr="008D3ED4" w:rsidRDefault="00747646" w:rsidP="00312153">
            <w:pPr>
              <w:jc w:val="center"/>
              <w:rPr>
                <w:szCs w:val="22"/>
              </w:rPr>
            </w:pPr>
            <w:r>
              <w:rPr>
                <w:szCs w:val="22"/>
              </w:rPr>
              <w:t>-</w:t>
            </w:r>
          </w:p>
        </w:tc>
        <w:tc>
          <w:tcPr>
            <w:tcW w:w="546" w:type="pct"/>
            <w:shd w:val="clear" w:color="auto" w:fill="F2DBDB" w:themeFill="accent2" w:themeFillTint="33"/>
            <w:vAlign w:val="center"/>
          </w:tcPr>
          <w:p w14:paraId="6C2C99CC" w14:textId="259F8A07" w:rsidR="00DF04B9" w:rsidRPr="008D3ED4" w:rsidRDefault="008D3ED4" w:rsidP="00312153">
            <w:pPr>
              <w:jc w:val="center"/>
              <w:rPr>
                <w:szCs w:val="22"/>
              </w:rPr>
            </w:pPr>
            <w:r w:rsidRPr="008D3ED4">
              <w:rPr>
                <w:szCs w:val="22"/>
              </w:rPr>
              <w:t>-</w:t>
            </w:r>
          </w:p>
        </w:tc>
        <w:tc>
          <w:tcPr>
            <w:tcW w:w="546" w:type="pct"/>
            <w:shd w:val="clear" w:color="auto" w:fill="FFFFCC"/>
            <w:vAlign w:val="center"/>
          </w:tcPr>
          <w:p w14:paraId="0615175B" w14:textId="42599DBD" w:rsidR="00DF04B9" w:rsidRPr="008D3ED4" w:rsidRDefault="00956FAA" w:rsidP="00312153">
            <w:pPr>
              <w:jc w:val="center"/>
              <w:rPr>
                <w:szCs w:val="22"/>
              </w:rPr>
            </w:pPr>
            <w:r>
              <w:rPr>
                <w:szCs w:val="22"/>
              </w:rPr>
              <w:t>-</w:t>
            </w:r>
          </w:p>
        </w:tc>
        <w:tc>
          <w:tcPr>
            <w:tcW w:w="545" w:type="pct"/>
            <w:shd w:val="clear" w:color="auto" w:fill="DBE5F1" w:themeFill="accent1" w:themeFillTint="33"/>
            <w:vAlign w:val="center"/>
          </w:tcPr>
          <w:p w14:paraId="722DB547" w14:textId="77777777" w:rsidR="00DF04B9" w:rsidRPr="008D3ED4" w:rsidRDefault="00DF04B9" w:rsidP="00312153">
            <w:pPr>
              <w:jc w:val="center"/>
              <w:rPr>
                <w:szCs w:val="22"/>
              </w:rPr>
            </w:pPr>
            <w:r w:rsidRPr="008D3ED4">
              <w:rPr>
                <w:szCs w:val="22"/>
              </w:rPr>
              <w:t>-</w:t>
            </w:r>
          </w:p>
        </w:tc>
      </w:tr>
    </w:tbl>
    <w:p w14:paraId="63BEC4F9" w14:textId="77777777" w:rsidR="00DF04B9" w:rsidRPr="002460E7" w:rsidRDefault="00DF04B9" w:rsidP="00DF04B9">
      <w:pPr>
        <w:rPr>
          <w:highlight w:val="yellow"/>
        </w:rPr>
      </w:pPr>
    </w:p>
    <w:p w14:paraId="531A6EFF" w14:textId="35FBCDE9" w:rsidR="00DF04B9" w:rsidRDefault="00816CBB" w:rsidP="00DF04B9">
      <w:pPr>
        <w:pStyle w:val="berschrift4"/>
      </w:pPr>
      <w:r w:rsidRPr="002E5B65">
        <w:t>Empfehlung</w:t>
      </w:r>
      <w:r w:rsidR="00DF04B9" w:rsidRPr="00A7688E">
        <w:t xml:space="preserve"> </w:t>
      </w:r>
    </w:p>
    <w:p w14:paraId="1257A1EF" w14:textId="514F0372" w:rsidR="009630E0" w:rsidRPr="00CB0612" w:rsidRDefault="009630E0" w:rsidP="009D38C4">
      <w:pPr>
        <w:pStyle w:val="Listenabsatz"/>
        <w:numPr>
          <w:ilvl w:val="0"/>
          <w:numId w:val="8"/>
        </w:numPr>
      </w:pPr>
      <w:r w:rsidRPr="00CB0612">
        <w:t>Es sollen verschiedene Ausprägungen der Kostensätze</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α</m:t>
            </m:r>
          </m:sup>
        </m:sSubSup>
      </m:oMath>
      <w:r w:rsidR="00537949" w:rsidRPr="00CB0612">
        <w:rPr>
          <w:szCs w:val="22"/>
          <w:lang w:eastAsia="de-DE"/>
        </w:rPr>
        <w:t xml:space="preserve"> und </w:t>
      </w:r>
      <m:oMath>
        <m:sSubSup>
          <m:sSubSupPr>
            <m:ctrlPr>
              <w:rPr>
                <w:rFonts w:ascii="Cambria Math" w:hAnsi="Cambria Math" w:cs="Arial"/>
                <w:i/>
                <w:szCs w:val="22"/>
                <w:lang w:eastAsia="de-DE"/>
              </w:rPr>
            </m:ctrlPr>
          </m:sSubSupPr>
          <m:e>
            <m:r>
              <w:rPr>
                <w:rFonts w:ascii="Cambria Math" w:hAnsi="Cambria Math" w:cs="Arial"/>
                <w:szCs w:val="22"/>
                <w:lang w:eastAsia="de-DE"/>
              </w:rPr>
              <m:t>β</m:t>
            </m:r>
          </m:e>
          <m:sub/>
          <m:sup>
            <m:r>
              <w:rPr>
                <w:rFonts w:ascii="Cambria Math" w:hAnsi="Cambria Math" w:cs="Arial"/>
                <w:szCs w:val="22"/>
                <w:lang w:eastAsia="de-DE"/>
              </w:rPr>
              <m:t>VWK</m:t>
            </m:r>
          </m:sup>
        </m:sSubSup>
      </m:oMath>
      <w:r w:rsidRPr="00CB0612">
        <w:t xml:space="preserve"> für lfd. Beiträge, SoZ und Einmalbeiträgen möglich sein.</w:t>
      </w:r>
    </w:p>
    <w:p w14:paraId="4AE00D9E" w14:textId="4CC254FC" w:rsidR="009630E0" w:rsidRPr="00CB0612" w:rsidRDefault="009630E0" w:rsidP="009D38C4">
      <w:pPr>
        <w:pStyle w:val="Listenabsatz"/>
        <w:numPr>
          <w:ilvl w:val="0"/>
          <w:numId w:val="8"/>
        </w:numPr>
      </w:pPr>
      <w:r w:rsidRPr="00CB0612">
        <w:t>Die Kostensätze können je nach Preisstufe variieren</w:t>
      </w:r>
    </w:p>
    <w:p w14:paraId="4065712A" w14:textId="61A0EF08" w:rsidR="00816CBB" w:rsidRDefault="00816CBB" w:rsidP="00816CBB">
      <w:pPr>
        <w:pStyle w:val="berschrift4"/>
      </w:pPr>
      <w:r w:rsidRPr="00B247B6">
        <w:t>Abstimmung mit F1 der Mathematik</w:t>
      </w:r>
      <w:r w:rsidR="00182C5C">
        <w:t xml:space="preserve"> (24.05.2017)</w:t>
      </w:r>
    </w:p>
    <w:p w14:paraId="21575B04" w14:textId="75FEDF5E" w:rsidR="002E5B65" w:rsidRPr="00CB0612" w:rsidRDefault="00182C5C" w:rsidP="009D38C4">
      <w:pPr>
        <w:pStyle w:val="Listenabsatz"/>
        <w:numPr>
          <w:ilvl w:val="0"/>
          <w:numId w:val="8"/>
        </w:numPr>
      </w:pPr>
      <w:r>
        <w:t>Systematik der Modernen Klassik wird gefolgt.</w:t>
      </w:r>
    </w:p>
    <w:p w14:paraId="3820FE29" w14:textId="77777777" w:rsidR="00DF04B9" w:rsidRDefault="00DF04B9" w:rsidP="00DF04B9">
      <w:pPr>
        <w:pStyle w:val="berschrift4"/>
      </w:pPr>
      <w:r>
        <w:lastRenderedPageBreak/>
        <w:t>Abstimmung mit Produkttechnik</w:t>
      </w:r>
    </w:p>
    <w:p w14:paraId="3008CACD" w14:textId="77777777" w:rsidR="00DF04B9" w:rsidRDefault="00DF04B9" w:rsidP="00DF04B9">
      <w:pPr>
        <w:pStyle w:val="berschrift4"/>
      </w:pPr>
      <w:r>
        <w:t>Entscheidung</w:t>
      </w:r>
    </w:p>
    <w:p w14:paraId="7A704A54" w14:textId="0D919A28" w:rsidR="00E84711" w:rsidRPr="00E84711" w:rsidRDefault="00E84711" w:rsidP="00E84711">
      <w:r>
        <w:t>Analog Moderne Klassik</w:t>
      </w:r>
    </w:p>
    <w:p w14:paraId="5C58E579" w14:textId="77777777" w:rsidR="00DF04B9" w:rsidRPr="00D4268C" w:rsidRDefault="00DF04B9" w:rsidP="00DF04B9">
      <w:pPr>
        <w:pStyle w:val="berschrift4"/>
      </w:pPr>
      <w:r>
        <w:t>Folgearbeiten</w:t>
      </w:r>
    </w:p>
    <w:p w14:paraId="59684C57" w14:textId="77777777" w:rsidR="00DF04B9" w:rsidRDefault="00DF04B9" w:rsidP="00DF04B9">
      <w:pPr>
        <w:rPr>
          <w:rFonts w:cs="Arial"/>
          <w:b/>
          <w:bCs/>
          <w:sz w:val="26"/>
          <w:szCs w:val="26"/>
        </w:rPr>
      </w:pPr>
      <w:r>
        <w:br w:type="page"/>
      </w:r>
    </w:p>
    <w:p w14:paraId="11458957" w14:textId="77777777" w:rsidR="00DF04B9" w:rsidRDefault="00DF04B9" w:rsidP="00DF04B9">
      <w:pPr>
        <w:pStyle w:val="berschrift3"/>
      </w:pPr>
      <w:bookmarkStart w:id="257" w:name="_Toc496794429"/>
      <w:r w:rsidRPr="00FC6359">
        <w:lastRenderedPageBreak/>
        <w:t>Zuschläge für unterjährige Beitragszahlung</w:t>
      </w:r>
      <w:bookmarkEnd w:id="257"/>
    </w:p>
    <w:p w14:paraId="33B27904" w14:textId="77777777" w:rsidR="00DF04B9" w:rsidRDefault="00DF04B9" w:rsidP="00DF04B9">
      <w:pPr>
        <w:pStyle w:val="berschrift4"/>
      </w:pPr>
      <w:r w:rsidRPr="00177E07">
        <w:t>Aktueller</w:t>
      </w:r>
      <w:r>
        <w:t xml:space="preserve"> Stand</w:t>
      </w:r>
    </w:p>
    <w:p w14:paraId="58162EC4" w14:textId="36026068" w:rsidR="00DF04B9" w:rsidRPr="00D5689C" w:rsidRDefault="00816CBB" w:rsidP="00DF04B9">
      <w:r w:rsidRPr="00D5689C">
        <w:t>E</w:t>
      </w:r>
      <w:r w:rsidR="00DF04B9" w:rsidRPr="00D5689C">
        <w:t>ntfällt</w:t>
      </w:r>
      <w:r>
        <w:t>.</w:t>
      </w:r>
    </w:p>
    <w:p w14:paraId="660CF99B" w14:textId="381F04F4" w:rsidR="00DF04B9" w:rsidRDefault="00816CBB" w:rsidP="00DF04B9">
      <w:pPr>
        <w:pStyle w:val="berschrift4"/>
      </w:pPr>
      <w:r>
        <w:t>Empfehlung</w:t>
      </w:r>
      <w:r w:rsidR="00DF04B9" w:rsidRPr="00A7688E">
        <w:t xml:space="preserve"> </w:t>
      </w:r>
    </w:p>
    <w:p w14:paraId="3017BF61" w14:textId="28C25318" w:rsidR="001A54D2" w:rsidRPr="001A54D2" w:rsidRDefault="001A54D2" w:rsidP="001A54D2">
      <w:r>
        <w:t>Keine Harmonisierung nötig.</w:t>
      </w:r>
    </w:p>
    <w:p w14:paraId="0EB320A4" w14:textId="77777777" w:rsidR="00816CBB" w:rsidRPr="00B247B6" w:rsidRDefault="00816CBB" w:rsidP="00816CBB">
      <w:pPr>
        <w:pStyle w:val="berschrift4"/>
      </w:pPr>
      <w:r w:rsidRPr="00B247B6">
        <w:t>Abstimmung mit F1 der Mathematik</w:t>
      </w:r>
    </w:p>
    <w:p w14:paraId="1AD09870" w14:textId="77777777" w:rsidR="00DF04B9" w:rsidRDefault="00DF04B9" w:rsidP="00DF04B9">
      <w:pPr>
        <w:pStyle w:val="berschrift4"/>
      </w:pPr>
      <w:r>
        <w:t>Abstimmung mit Produkttechnik</w:t>
      </w:r>
    </w:p>
    <w:p w14:paraId="4A47AB68" w14:textId="77777777" w:rsidR="00DF04B9" w:rsidRDefault="00DF04B9" w:rsidP="00DF04B9">
      <w:pPr>
        <w:pStyle w:val="berschrift4"/>
      </w:pPr>
      <w:r>
        <w:t>Entscheidung</w:t>
      </w:r>
    </w:p>
    <w:p w14:paraId="3A8782B5" w14:textId="77777777" w:rsidR="00DF04B9" w:rsidRPr="00D4268C" w:rsidRDefault="00DF04B9" w:rsidP="00DF04B9">
      <w:pPr>
        <w:pStyle w:val="berschrift4"/>
      </w:pPr>
      <w:r>
        <w:t>Folgearbeiten</w:t>
      </w:r>
    </w:p>
    <w:p w14:paraId="7BAE2FFE" w14:textId="77777777" w:rsidR="00DF04B9" w:rsidRDefault="00DF04B9" w:rsidP="00DF04B9">
      <w:pPr>
        <w:rPr>
          <w:rFonts w:cs="Arial"/>
          <w:b/>
          <w:bCs/>
          <w:i/>
          <w:iCs/>
          <w:sz w:val="28"/>
          <w:szCs w:val="28"/>
        </w:rPr>
      </w:pPr>
      <w:r>
        <w:br w:type="page"/>
      </w:r>
    </w:p>
    <w:p w14:paraId="64742619" w14:textId="77777777" w:rsidR="00DF04B9" w:rsidRPr="002E5B65" w:rsidRDefault="00DF04B9" w:rsidP="00DF04B9">
      <w:pPr>
        <w:pStyle w:val="berschrift3"/>
      </w:pPr>
      <w:bookmarkStart w:id="258" w:name="_Toc496794430"/>
      <w:r w:rsidRPr="002E5B65">
        <w:lastRenderedPageBreak/>
        <w:t>Stückkosten</w:t>
      </w:r>
      <w:bookmarkEnd w:id="258"/>
    </w:p>
    <w:p w14:paraId="56E66C77" w14:textId="77777777" w:rsidR="00DF04B9" w:rsidRDefault="00DF04B9" w:rsidP="00DF04B9">
      <w:pPr>
        <w:pStyle w:val="berschrift4"/>
      </w:pPr>
      <w:r w:rsidRPr="00177E07">
        <w:t>Aktueller</w:t>
      </w:r>
      <w:r>
        <w:t xml:space="preserve"> Stand</w:t>
      </w: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190112" w:rsidRPr="00796A61" w14:paraId="07AE9953" w14:textId="77777777" w:rsidTr="00731283">
        <w:tc>
          <w:tcPr>
            <w:tcW w:w="2272" w:type="pct"/>
            <w:vAlign w:val="center"/>
          </w:tcPr>
          <w:p w14:paraId="242AB632" w14:textId="70F1AB90" w:rsidR="00190112" w:rsidRPr="008056B1" w:rsidRDefault="00190112" w:rsidP="00190112">
            <w:pPr>
              <w:rPr>
                <w:b/>
              </w:rPr>
            </w:pPr>
            <w:r>
              <w:rPr>
                <w:b/>
              </w:rPr>
              <w:t>Werden erhoben aus …</w:t>
            </w:r>
          </w:p>
        </w:tc>
        <w:tc>
          <w:tcPr>
            <w:tcW w:w="545" w:type="pct"/>
            <w:shd w:val="clear" w:color="auto" w:fill="808080" w:themeFill="background1" w:themeFillShade="80"/>
            <w:vAlign w:val="center"/>
          </w:tcPr>
          <w:p w14:paraId="159C6346" w14:textId="77777777" w:rsidR="00190112" w:rsidRPr="00C75262" w:rsidRDefault="00190112" w:rsidP="00731283">
            <w:pPr>
              <w:jc w:val="center"/>
              <w:rPr>
                <w:b/>
              </w:rPr>
            </w:pPr>
            <w:r w:rsidRPr="00C75262">
              <w:rPr>
                <w:b/>
              </w:rPr>
              <w:t>TD</w:t>
            </w:r>
          </w:p>
        </w:tc>
        <w:tc>
          <w:tcPr>
            <w:tcW w:w="546" w:type="pct"/>
            <w:shd w:val="clear" w:color="auto" w:fill="00B050"/>
            <w:vAlign w:val="center"/>
          </w:tcPr>
          <w:p w14:paraId="2B99365E" w14:textId="77777777" w:rsidR="00190112" w:rsidRPr="00796A61" w:rsidRDefault="00190112" w:rsidP="00731283">
            <w:pPr>
              <w:jc w:val="center"/>
              <w:rPr>
                <w:b/>
              </w:rPr>
            </w:pPr>
            <w:r>
              <w:rPr>
                <w:b/>
              </w:rPr>
              <w:t>HLV</w:t>
            </w:r>
          </w:p>
        </w:tc>
        <w:tc>
          <w:tcPr>
            <w:tcW w:w="546" w:type="pct"/>
            <w:shd w:val="clear" w:color="auto" w:fill="FF0000"/>
            <w:vAlign w:val="center"/>
          </w:tcPr>
          <w:p w14:paraId="2FC787FF" w14:textId="77777777" w:rsidR="00190112" w:rsidRPr="00796A61" w:rsidRDefault="00190112" w:rsidP="00731283">
            <w:pPr>
              <w:jc w:val="center"/>
              <w:rPr>
                <w:b/>
              </w:rPr>
            </w:pPr>
            <w:r>
              <w:rPr>
                <w:b/>
              </w:rPr>
              <w:t>NL</w:t>
            </w:r>
          </w:p>
        </w:tc>
        <w:tc>
          <w:tcPr>
            <w:tcW w:w="546" w:type="pct"/>
            <w:shd w:val="clear" w:color="auto" w:fill="FFFF00"/>
            <w:vAlign w:val="center"/>
          </w:tcPr>
          <w:p w14:paraId="14B8FEEE" w14:textId="77777777" w:rsidR="00190112" w:rsidRPr="00796A61" w:rsidRDefault="00190112" w:rsidP="00731283">
            <w:pPr>
              <w:jc w:val="center"/>
              <w:rPr>
                <w:b/>
              </w:rPr>
            </w:pPr>
            <w:r>
              <w:rPr>
                <w:b/>
              </w:rPr>
              <w:t>PBL</w:t>
            </w:r>
          </w:p>
        </w:tc>
        <w:tc>
          <w:tcPr>
            <w:tcW w:w="545" w:type="pct"/>
            <w:shd w:val="clear" w:color="auto" w:fill="0070C0"/>
            <w:vAlign w:val="center"/>
          </w:tcPr>
          <w:p w14:paraId="1818BA45" w14:textId="77777777" w:rsidR="00190112" w:rsidRPr="00796A61" w:rsidRDefault="00190112" w:rsidP="00731283">
            <w:pPr>
              <w:jc w:val="center"/>
              <w:rPr>
                <w:b/>
              </w:rPr>
            </w:pPr>
            <w:r w:rsidRPr="00796A61">
              <w:rPr>
                <w:b/>
              </w:rPr>
              <w:t>TAL</w:t>
            </w:r>
          </w:p>
        </w:tc>
      </w:tr>
      <w:tr w:rsidR="00190112" w:rsidRPr="002460E7" w14:paraId="6299BA51" w14:textId="77777777" w:rsidTr="00731283">
        <w:tc>
          <w:tcPr>
            <w:tcW w:w="2272" w:type="pct"/>
          </w:tcPr>
          <w:p w14:paraId="73104A21" w14:textId="3E8DB1F6" w:rsidR="00190112" w:rsidRPr="00CB0612" w:rsidRDefault="00190112" w:rsidP="00190112">
            <w:r>
              <w:t>Guthaben</w:t>
            </w:r>
          </w:p>
        </w:tc>
        <w:tc>
          <w:tcPr>
            <w:tcW w:w="545" w:type="pct"/>
            <w:shd w:val="clear" w:color="auto" w:fill="D9D9D9" w:themeFill="background1" w:themeFillShade="D9"/>
          </w:tcPr>
          <w:p w14:paraId="52F8C3B5" w14:textId="3AC52D8D" w:rsidR="00190112" w:rsidRPr="00C75262" w:rsidRDefault="00C75262" w:rsidP="00731283">
            <w:pPr>
              <w:jc w:val="center"/>
              <w:rPr>
                <w:szCs w:val="22"/>
              </w:rPr>
            </w:pPr>
            <w:r w:rsidRPr="00C75262">
              <w:rPr>
                <w:szCs w:val="22"/>
              </w:rPr>
              <w:t>-</w:t>
            </w:r>
          </w:p>
        </w:tc>
        <w:tc>
          <w:tcPr>
            <w:tcW w:w="546" w:type="pct"/>
            <w:shd w:val="clear" w:color="auto" w:fill="EAF1DD" w:themeFill="accent3" w:themeFillTint="33"/>
            <w:vAlign w:val="center"/>
          </w:tcPr>
          <w:p w14:paraId="2C78CA00" w14:textId="3D555AD8" w:rsidR="00190112" w:rsidRPr="00CB0612" w:rsidRDefault="005B0A8E" w:rsidP="00731283">
            <w:pPr>
              <w:jc w:val="center"/>
              <w:rPr>
                <w:szCs w:val="22"/>
              </w:rPr>
            </w:pPr>
            <w:r>
              <w:rPr>
                <w:szCs w:val="22"/>
              </w:rPr>
              <w:t>X</w:t>
            </w:r>
            <w:r w:rsidRPr="005B0A8E">
              <w:rPr>
                <w:szCs w:val="22"/>
                <w:vertAlign w:val="superscript"/>
              </w:rPr>
              <w:t>1)</w:t>
            </w:r>
          </w:p>
        </w:tc>
        <w:tc>
          <w:tcPr>
            <w:tcW w:w="546" w:type="pct"/>
            <w:shd w:val="clear" w:color="auto" w:fill="F2DBDB" w:themeFill="accent2" w:themeFillTint="33"/>
            <w:vAlign w:val="center"/>
          </w:tcPr>
          <w:p w14:paraId="30EA3446" w14:textId="5CF0F080" w:rsidR="00190112" w:rsidRDefault="00190112" w:rsidP="00731283">
            <w:pPr>
              <w:jc w:val="center"/>
              <w:rPr>
                <w:szCs w:val="22"/>
              </w:rPr>
            </w:pPr>
            <w:r>
              <w:rPr>
                <w:szCs w:val="22"/>
              </w:rPr>
              <w:t>X</w:t>
            </w:r>
          </w:p>
        </w:tc>
        <w:tc>
          <w:tcPr>
            <w:tcW w:w="546" w:type="pct"/>
            <w:shd w:val="clear" w:color="auto" w:fill="FFFFCC"/>
            <w:vAlign w:val="center"/>
          </w:tcPr>
          <w:p w14:paraId="23E425D7" w14:textId="224738F1" w:rsidR="00190112" w:rsidRDefault="00190112" w:rsidP="00731283">
            <w:pPr>
              <w:jc w:val="center"/>
              <w:rPr>
                <w:szCs w:val="22"/>
              </w:rPr>
            </w:pPr>
            <w:r>
              <w:rPr>
                <w:szCs w:val="22"/>
              </w:rPr>
              <w:t>X</w:t>
            </w:r>
          </w:p>
        </w:tc>
        <w:tc>
          <w:tcPr>
            <w:tcW w:w="545" w:type="pct"/>
            <w:shd w:val="clear" w:color="auto" w:fill="DBE5F1" w:themeFill="accent1" w:themeFillTint="33"/>
            <w:vAlign w:val="center"/>
          </w:tcPr>
          <w:p w14:paraId="028C7CBB" w14:textId="43ACCEEC" w:rsidR="00190112" w:rsidRPr="00190112" w:rsidRDefault="00190112" w:rsidP="00731283">
            <w:pPr>
              <w:jc w:val="center"/>
              <w:rPr>
                <w:szCs w:val="22"/>
              </w:rPr>
            </w:pPr>
            <w:r w:rsidRPr="00190112">
              <w:rPr>
                <w:szCs w:val="22"/>
              </w:rPr>
              <w:t>-</w:t>
            </w:r>
          </w:p>
        </w:tc>
      </w:tr>
      <w:tr w:rsidR="00190112" w:rsidRPr="002460E7" w14:paraId="4A6FDE1D" w14:textId="77777777" w:rsidTr="00731283">
        <w:tc>
          <w:tcPr>
            <w:tcW w:w="2272" w:type="pct"/>
          </w:tcPr>
          <w:p w14:paraId="503CB7BA" w14:textId="024FB3E5" w:rsidR="00190112" w:rsidRPr="00CB0612" w:rsidRDefault="00190112" w:rsidP="00190112">
            <w:r w:rsidRPr="00CB0612">
              <w:t>Laufender Beitrag</w:t>
            </w:r>
          </w:p>
        </w:tc>
        <w:tc>
          <w:tcPr>
            <w:tcW w:w="545" w:type="pct"/>
            <w:shd w:val="clear" w:color="auto" w:fill="D9D9D9" w:themeFill="background1" w:themeFillShade="D9"/>
          </w:tcPr>
          <w:p w14:paraId="44614BB6" w14:textId="5017C3F3" w:rsidR="00190112" w:rsidRPr="00C75262" w:rsidRDefault="00C75262" w:rsidP="00731283">
            <w:pPr>
              <w:jc w:val="center"/>
              <w:rPr>
                <w:szCs w:val="22"/>
              </w:rPr>
            </w:pPr>
            <w:r w:rsidRPr="00C75262">
              <w:rPr>
                <w:szCs w:val="22"/>
              </w:rPr>
              <w:t>X</w:t>
            </w:r>
          </w:p>
        </w:tc>
        <w:tc>
          <w:tcPr>
            <w:tcW w:w="546" w:type="pct"/>
            <w:shd w:val="clear" w:color="auto" w:fill="EAF1DD" w:themeFill="accent3" w:themeFillTint="33"/>
            <w:vAlign w:val="center"/>
          </w:tcPr>
          <w:p w14:paraId="63A26998" w14:textId="4AC8BB78" w:rsidR="00190112" w:rsidRPr="00CB0612" w:rsidRDefault="005B0A8E" w:rsidP="00731283">
            <w:pPr>
              <w:jc w:val="center"/>
              <w:rPr>
                <w:szCs w:val="22"/>
              </w:rPr>
            </w:pPr>
            <w:r>
              <w:rPr>
                <w:szCs w:val="22"/>
              </w:rPr>
              <w:t>-</w:t>
            </w:r>
          </w:p>
        </w:tc>
        <w:tc>
          <w:tcPr>
            <w:tcW w:w="546" w:type="pct"/>
            <w:shd w:val="clear" w:color="auto" w:fill="F2DBDB" w:themeFill="accent2" w:themeFillTint="33"/>
            <w:vAlign w:val="center"/>
          </w:tcPr>
          <w:p w14:paraId="68B9DC4F" w14:textId="77777777" w:rsidR="00190112" w:rsidRPr="00CB0612" w:rsidRDefault="00190112" w:rsidP="00731283">
            <w:pPr>
              <w:jc w:val="center"/>
              <w:rPr>
                <w:szCs w:val="22"/>
              </w:rPr>
            </w:pPr>
            <w:r>
              <w:rPr>
                <w:szCs w:val="22"/>
              </w:rPr>
              <w:t>-</w:t>
            </w:r>
          </w:p>
        </w:tc>
        <w:tc>
          <w:tcPr>
            <w:tcW w:w="546" w:type="pct"/>
            <w:shd w:val="clear" w:color="auto" w:fill="FFFFCC"/>
            <w:vAlign w:val="center"/>
          </w:tcPr>
          <w:p w14:paraId="3D45B8B6" w14:textId="02745350" w:rsidR="00190112" w:rsidRPr="00CB0612" w:rsidRDefault="00190112" w:rsidP="00731283">
            <w:pPr>
              <w:jc w:val="center"/>
              <w:rPr>
                <w:szCs w:val="22"/>
              </w:rPr>
            </w:pPr>
            <w:r>
              <w:rPr>
                <w:szCs w:val="22"/>
              </w:rPr>
              <w:t>-</w:t>
            </w:r>
          </w:p>
        </w:tc>
        <w:tc>
          <w:tcPr>
            <w:tcW w:w="545" w:type="pct"/>
            <w:shd w:val="clear" w:color="auto" w:fill="DBE5F1" w:themeFill="accent1" w:themeFillTint="33"/>
            <w:vAlign w:val="center"/>
          </w:tcPr>
          <w:p w14:paraId="36CBFB2E" w14:textId="77777777" w:rsidR="00190112" w:rsidRPr="00190112" w:rsidRDefault="00190112" w:rsidP="00731283">
            <w:pPr>
              <w:jc w:val="center"/>
              <w:rPr>
                <w:szCs w:val="22"/>
              </w:rPr>
            </w:pPr>
            <w:r w:rsidRPr="00190112">
              <w:rPr>
                <w:szCs w:val="22"/>
              </w:rPr>
              <w:t>-</w:t>
            </w:r>
          </w:p>
        </w:tc>
      </w:tr>
      <w:tr w:rsidR="00190112" w:rsidRPr="002460E7" w14:paraId="629670B4" w14:textId="77777777" w:rsidTr="00731283">
        <w:tc>
          <w:tcPr>
            <w:tcW w:w="2272" w:type="pct"/>
          </w:tcPr>
          <w:p w14:paraId="40A8E689" w14:textId="77777777" w:rsidR="00190112" w:rsidRPr="00CB0612" w:rsidRDefault="00190112" w:rsidP="00731283">
            <w:r w:rsidRPr="00CB0612">
              <w:t>Sonderzahlungen bei lfd. Beitragsza</w:t>
            </w:r>
            <w:r w:rsidRPr="00CB0612">
              <w:t>h</w:t>
            </w:r>
            <w:r w:rsidRPr="00CB0612">
              <w:t>lung</w:t>
            </w:r>
          </w:p>
        </w:tc>
        <w:tc>
          <w:tcPr>
            <w:tcW w:w="545" w:type="pct"/>
            <w:shd w:val="clear" w:color="auto" w:fill="D9D9D9" w:themeFill="background1" w:themeFillShade="D9"/>
          </w:tcPr>
          <w:p w14:paraId="2AA0F41B" w14:textId="15D38096" w:rsidR="00190112" w:rsidRPr="00CB0612" w:rsidRDefault="005B0A8E" w:rsidP="00731283">
            <w:pPr>
              <w:jc w:val="center"/>
              <w:rPr>
                <w:szCs w:val="22"/>
              </w:rPr>
            </w:pPr>
            <w:r>
              <w:rPr>
                <w:szCs w:val="22"/>
              </w:rPr>
              <w:t>-</w:t>
            </w:r>
          </w:p>
        </w:tc>
        <w:tc>
          <w:tcPr>
            <w:tcW w:w="546" w:type="pct"/>
            <w:shd w:val="clear" w:color="auto" w:fill="EAF1DD" w:themeFill="accent3" w:themeFillTint="33"/>
            <w:vAlign w:val="center"/>
          </w:tcPr>
          <w:p w14:paraId="7BC17D95" w14:textId="11CCCD94" w:rsidR="00190112" w:rsidRPr="00CB0612" w:rsidRDefault="005B0A8E" w:rsidP="00731283">
            <w:pPr>
              <w:jc w:val="center"/>
              <w:rPr>
                <w:szCs w:val="22"/>
              </w:rPr>
            </w:pPr>
            <w:r>
              <w:rPr>
                <w:szCs w:val="22"/>
              </w:rPr>
              <w:t>-</w:t>
            </w:r>
          </w:p>
        </w:tc>
        <w:tc>
          <w:tcPr>
            <w:tcW w:w="546" w:type="pct"/>
            <w:shd w:val="clear" w:color="auto" w:fill="F2DBDB" w:themeFill="accent2" w:themeFillTint="33"/>
            <w:vAlign w:val="center"/>
          </w:tcPr>
          <w:p w14:paraId="48FBABCC" w14:textId="77777777" w:rsidR="00190112" w:rsidRPr="00CB0612" w:rsidRDefault="00190112" w:rsidP="00731283">
            <w:pPr>
              <w:jc w:val="center"/>
              <w:rPr>
                <w:szCs w:val="22"/>
              </w:rPr>
            </w:pPr>
            <w:r w:rsidRPr="00CB0612">
              <w:rPr>
                <w:szCs w:val="22"/>
              </w:rPr>
              <w:t>-</w:t>
            </w:r>
          </w:p>
        </w:tc>
        <w:tc>
          <w:tcPr>
            <w:tcW w:w="546" w:type="pct"/>
            <w:shd w:val="clear" w:color="auto" w:fill="FFFFCC"/>
            <w:vAlign w:val="center"/>
          </w:tcPr>
          <w:p w14:paraId="79FA95E2" w14:textId="77777777" w:rsidR="00190112" w:rsidRPr="00CB0612" w:rsidRDefault="00190112" w:rsidP="00731283">
            <w:pPr>
              <w:jc w:val="center"/>
              <w:rPr>
                <w:szCs w:val="22"/>
              </w:rPr>
            </w:pPr>
            <w:r>
              <w:rPr>
                <w:szCs w:val="22"/>
              </w:rPr>
              <w:t>-</w:t>
            </w:r>
          </w:p>
        </w:tc>
        <w:tc>
          <w:tcPr>
            <w:tcW w:w="545" w:type="pct"/>
            <w:shd w:val="clear" w:color="auto" w:fill="DBE5F1" w:themeFill="accent1" w:themeFillTint="33"/>
            <w:vAlign w:val="center"/>
          </w:tcPr>
          <w:p w14:paraId="1D550B12" w14:textId="77777777" w:rsidR="00190112" w:rsidRPr="00CB0612" w:rsidRDefault="00190112" w:rsidP="00731283">
            <w:pPr>
              <w:jc w:val="center"/>
              <w:rPr>
                <w:szCs w:val="22"/>
              </w:rPr>
            </w:pPr>
            <w:r w:rsidRPr="00CB0612">
              <w:rPr>
                <w:szCs w:val="22"/>
              </w:rPr>
              <w:t>-</w:t>
            </w:r>
          </w:p>
        </w:tc>
      </w:tr>
      <w:tr w:rsidR="00190112" w:rsidRPr="002460E7" w14:paraId="3D0012BD" w14:textId="77777777" w:rsidTr="00731283">
        <w:tc>
          <w:tcPr>
            <w:tcW w:w="2272" w:type="pct"/>
          </w:tcPr>
          <w:p w14:paraId="406E87F3" w14:textId="77777777" w:rsidR="00190112" w:rsidRPr="00CB0612" w:rsidRDefault="00190112" w:rsidP="00731283">
            <w:r w:rsidRPr="00CB0612">
              <w:t>Einmalbeiträgen</w:t>
            </w:r>
          </w:p>
        </w:tc>
        <w:tc>
          <w:tcPr>
            <w:tcW w:w="545" w:type="pct"/>
            <w:shd w:val="clear" w:color="auto" w:fill="D9D9D9" w:themeFill="background1" w:themeFillShade="D9"/>
          </w:tcPr>
          <w:p w14:paraId="6B6257F5" w14:textId="6DF8B861" w:rsidR="00190112" w:rsidRPr="00CB0612" w:rsidRDefault="005B0A8E" w:rsidP="00731283">
            <w:pPr>
              <w:jc w:val="center"/>
              <w:rPr>
                <w:szCs w:val="22"/>
              </w:rPr>
            </w:pPr>
            <w:r>
              <w:rPr>
                <w:szCs w:val="22"/>
              </w:rPr>
              <w:t>-</w:t>
            </w:r>
          </w:p>
        </w:tc>
        <w:tc>
          <w:tcPr>
            <w:tcW w:w="546" w:type="pct"/>
            <w:shd w:val="clear" w:color="auto" w:fill="EAF1DD" w:themeFill="accent3" w:themeFillTint="33"/>
            <w:vAlign w:val="center"/>
          </w:tcPr>
          <w:p w14:paraId="36D53450" w14:textId="78F75837" w:rsidR="00190112" w:rsidRPr="00CB0612" w:rsidRDefault="005B0A8E" w:rsidP="00731283">
            <w:pPr>
              <w:jc w:val="center"/>
              <w:rPr>
                <w:szCs w:val="22"/>
              </w:rPr>
            </w:pPr>
            <w:r>
              <w:rPr>
                <w:szCs w:val="22"/>
              </w:rPr>
              <w:t>-</w:t>
            </w:r>
          </w:p>
        </w:tc>
        <w:tc>
          <w:tcPr>
            <w:tcW w:w="546" w:type="pct"/>
            <w:shd w:val="clear" w:color="auto" w:fill="F2DBDB" w:themeFill="accent2" w:themeFillTint="33"/>
            <w:vAlign w:val="center"/>
          </w:tcPr>
          <w:p w14:paraId="2C44A087" w14:textId="77777777" w:rsidR="00190112" w:rsidRPr="00CB0612" w:rsidRDefault="00190112" w:rsidP="00731283">
            <w:pPr>
              <w:jc w:val="center"/>
              <w:rPr>
                <w:szCs w:val="22"/>
              </w:rPr>
            </w:pPr>
            <w:r w:rsidRPr="00CB0612">
              <w:rPr>
                <w:szCs w:val="22"/>
              </w:rPr>
              <w:t>-</w:t>
            </w:r>
          </w:p>
        </w:tc>
        <w:tc>
          <w:tcPr>
            <w:tcW w:w="546" w:type="pct"/>
            <w:shd w:val="clear" w:color="auto" w:fill="FFFFCC"/>
            <w:vAlign w:val="center"/>
          </w:tcPr>
          <w:p w14:paraId="5FCF2F1C" w14:textId="77777777" w:rsidR="00190112" w:rsidRPr="00CB0612" w:rsidRDefault="00190112" w:rsidP="00731283">
            <w:pPr>
              <w:jc w:val="center"/>
              <w:rPr>
                <w:szCs w:val="22"/>
              </w:rPr>
            </w:pPr>
            <w:r>
              <w:rPr>
                <w:szCs w:val="22"/>
              </w:rPr>
              <w:t>-</w:t>
            </w:r>
          </w:p>
        </w:tc>
        <w:tc>
          <w:tcPr>
            <w:tcW w:w="545" w:type="pct"/>
            <w:shd w:val="clear" w:color="auto" w:fill="DBE5F1" w:themeFill="accent1" w:themeFillTint="33"/>
            <w:vAlign w:val="center"/>
          </w:tcPr>
          <w:p w14:paraId="2A4F3DBC" w14:textId="77777777" w:rsidR="00190112" w:rsidRPr="00CB0612" w:rsidRDefault="00190112" w:rsidP="00731283">
            <w:pPr>
              <w:jc w:val="center"/>
              <w:rPr>
                <w:szCs w:val="22"/>
              </w:rPr>
            </w:pPr>
            <w:r w:rsidRPr="00CB0612">
              <w:rPr>
                <w:szCs w:val="22"/>
              </w:rPr>
              <w:t>-</w:t>
            </w:r>
          </w:p>
        </w:tc>
      </w:tr>
      <w:tr w:rsidR="00190112" w:rsidRPr="002460E7" w14:paraId="7917269F" w14:textId="77777777" w:rsidTr="00731283">
        <w:tc>
          <w:tcPr>
            <w:tcW w:w="2272" w:type="pct"/>
          </w:tcPr>
          <w:p w14:paraId="46DBB467" w14:textId="77777777" w:rsidR="00190112" w:rsidRPr="00CB0612" w:rsidRDefault="00190112" w:rsidP="00731283">
            <w:r w:rsidRPr="00CB0612">
              <w:t>Sonderzahlungen zu Einmalbeiträgen</w:t>
            </w:r>
          </w:p>
        </w:tc>
        <w:tc>
          <w:tcPr>
            <w:tcW w:w="545" w:type="pct"/>
            <w:shd w:val="clear" w:color="auto" w:fill="D9D9D9" w:themeFill="background1" w:themeFillShade="D9"/>
          </w:tcPr>
          <w:p w14:paraId="75A4A1CA" w14:textId="79C662C9" w:rsidR="00190112" w:rsidRPr="00CB0612" w:rsidRDefault="005B0A8E" w:rsidP="00731283">
            <w:pPr>
              <w:jc w:val="center"/>
              <w:rPr>
                <w:szCs w:val="22"/>
              </w:rPr>
            </w:pPr>
            <w:r>
              <w:rPr>
                <w:szCs w:val="22"/>
              </w:rPr>
              <w:t>-</w:t>
            </w:r>
          </w:p>
        </w:tc>
        <w:tc>
          <w:tcPr>
            <w:tcW w:w="546" w:type="pct"/>
            <w:shd w:val="clear" w:color="auto" w:fill="EAF1DD" w:themeFill="accent3" w:themeFillTint="33"/>
            <w:vAlign w:val="center"/>
          </w:tcPr>
          <w:p w14:paraId="47DFC26F" w14:textId="440031B0" w:rsidR="00190112" w:rsidRPr="00CB0612" w:rsidRDefault="005B0A8E" w:rsidP="00731283">
            <w:pPr>
              <w:jc w:val="center"/>
              <w:rPr>
                <w:szCs w:val="22"/>
              </w:rPr>
            </w:pPr>
            <w:r>
              <w:rPr>
                <w:szCs w:val="22"/>
              </w:rPr>
              <w:t>-</w:t>
            </w:r>
          </w:p>
        </w:tc>
        <w:tc>
          <w:tcPr>
            <w:tcW w:w="546" w:type="pct"/>
            <w:shd w:val="clear" w:color="auto" w:fill="F2DBDB" w:themeFill="accent2" w:themeFillTint="33"/>
            <w:vAlign w:val="center"/>
          </w:tcPr>
          <w:p w14:paraId="6E33067F" w14:textId="77777777" w:rsidR="00190112" w:rsidRPr="00CB0612" w:rsidRDefault="00190112" w:rsidP="00731283">
            <w:pPr>
              <w:jc w:val="center"/>
              <w:rPr>
                <w:szCs w:val="22"/>
              </w:rPr>
            </w:pPr>
            <w:r w:rsidRPr="00CB0612">
              <w:rPr>
                <w:szCs w:val="22"/>
              </w:rPr>
              <w:t>-</w:t>
            </w:r>
          </w:p>
        </w:tc>
        <w:tc>
          <w:tcPr>
            <w:tcW w:w="546" w:type="pct"/>
            <w:shd w:val="clear" w:color="auto" w:fill="FFFFCC"/>
            <w:vAlign w:val="center"/>
          </w:tcPr>
          <w:p w14:paraId="368D1EBD" w14:textId="77777777" w:rsidR="00190112" w:rsidRPr="00CB0612" w:rsidRDefault="00190112" w:rsidP="00731283">
            <w:pPr>
              <w:jc w:val="center"/>
              <w:rPr>
                <w:szCs w:val="22"/>
              </w:rPr>
            </w:pPr>
            <w:r>
              <w:rPr>
                <w:szCs w:val="22"/>
              </w:rPr>
              <w:t>-</w:t>
            </w:r>
          </w:p>
        </w:tc>
        <w:tc>
          <w:tcPr>
            <w:tcW w:w="545" w:type="pct"/>
            <w:shd w:val="clear" w:color="auto" w:fill="DBE5F1" w:themeFill="accent1" w:themeFillTint="33"/>
            <w:vAlign w:val="center"/>
          </w:tcPr>
          <w:p w14:paraId="5EE10203" w14:textId="77777777" w:rsidR="00190112" w:rsidRPr="00CB0612" w:rsidRDefault="00190112" w:rsidP="00731283">
            <w:pPr>
              <w:jc w:val="center"/>
              <w:rPr>
                <w:szCs w:val="22"/>
              </w:rPr>
            </w:pPr>
            <w:r w:rsidRPr="00CB0612">
              <w:rPr>
                <w:szCs w:val="22"/>
              </w:rPr>
              <w:t>-</w:t>
            </w:r>
          </w:p>
        </w:tc>
      </w:tr>
    </w:tbl>
    <w:p w14:paraId="4FAFBE77" w14:textId="77777777" w:rsidR="00190112" w:rsidRDefault="00190112" w:rsidP="00DF04B9">
      <w:pPr>
        <w:rPr>
          <w:b/>
        </w:rPr>
      </w:pP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62AF0BE2" w14:textId="77777777" w:rsidTr="00312153">
        <w:tc>
          <w:tcPr>
            <w:tcW w:w="2272" w:type="pct"/>
            <w:vAlign w:val="center"/>
          </w:tcPr>
          <w:p w14:paraId="71263414" w14:textId="5599095C" w:rsidR="00DF04B9" w:rsidRPr="008056B1" w:rsidRDefault="00DF04B9" w:rsidP="00190112">
            <w:pPr>
              <w:rPr>
                <w:b/>
              </w:rPr>
            </w:pPr>
            <w:r>
              <w:rPr>
                <w:b/>
              </w:rPr>
              <w:t xml:space="preserve">Werden erhoben </w:t>
            </w:r>
            <w:r w:rsidR="00190112">
              <w:rPr>
                <w:b/>
              </w:rPr>
              <w:t>während</w:t>
            </w:r>
            <w:r>
              <w:rPr>
                <w:b/>
              </w:rPr>
              <w:t xml:space="preserve"> …</w:t>
            </w:r>
          </w:p>
        </w:tc>
        <w:tc>
          <w:tcPr>
            <w:tcW w:w="545" w:type="pct"/>
            <w:shd w:val="clear" w:color="auto" w:fill="808080" w:themeFill="background1" w:themeFillShade="80"/>
            <w:vAlign w:val="center"/>
          </w:tcPr>
          <w:p w14:paraId="61A8CD36" w14:textId="77777777" w:rsidR="00DF04B9" w:rsidRPr="00C75262" w:rsidRDefault="00DF04B9" w:rsidP="00312153">
            <w:pPr>
              <w:jc w:val="center"/>
              <w:rPr>
                <w:b/>
              </w:rPr>
            </w:pPr>
            <w:r w:rsidRPr="00C75262">
              <w:rPr>
                <w:b/>
              </w:rPr>
              <w:t>TD</w:t>
            </w:r>
          </w:p>
        </w:tc>
        <w:tc>
          <w:tcPr>
            <w:tcW w:w="546" w:type="pct"/>
            <w:shd w:val="clear" w:color="auto" w:fill="00B050"/>
            <w:vAlign w:val="center"/>
          </w:tcPr>
          <w:p w14:paraId="23D58AAD" w14:textId="77777777" w:rsidR="00DF04B9" w:rsidRPr="00796A61" w:rsidRDefault="00DF04B9" w:rsidP="00312153">
            <w:pPr>
              <w:jc w:val="center"/>
              <w:rPr>
                <w:b/>
              </w:rPr>
            </w:pPr>
            <w:r>
              <w:rPr>
                <w:b/>
              </w:rPr>
              <w:t>HLV</w:t>
            </w:r>
          </w:p>
        </w:tc>
        <w:tc>
          <w:tcPr>
            <w:tcW w:w="546" w:type="pct"/>
            <w:shd w:val="clear" w:color="auto" w:fill="FF0000"/>
            <w:vAlign w:val="center"/>
          </w:tcPr>
          <w:p w14:paraId="5235E491" w14:textId="77777777" w:rsidR="00DF04B9" w:rsidRPr="00796A61" w:rsidRDefault="00DF04B9" w:rsidP="00312153">
            <w:pPr>
              <w:jc w:val="center"/>
              <w:rPr>
                <w:b/>
              </w:rPr>
            </w:pPr>
            <w:r>
              <w:rPr>
                <w:b/>
              </w:rPr>
              <w:t>NL</w:t>
            </w:r>
          </w:p>
        </w:tc>
        <w:tc>
          <w:tcPr>
            <w:tcW w:w="546" w:type="pct"/>
            <w:shd w:val="clear" w:color="auto" w:fill="FFFF00"/>
            <w:vAlign w:val="center"/>
          </w:tcPr>
          <w:p w14:paraId="788E60B8" w14:textId="77777777" w:rsidR="00DF04B9" w:rsidRPr="00796A61" w:rsidRDefault="00DF04B9" w:rsidP="00312153">
            <w:pPr>
              <w:jc w:val="center"/>
              <w:rPr>
                <w:b/>
              </w:rPr>
            </w:pPr>
            <w:r>
              <w:rPr>
                <w:b/>
              </w:rPr>
              <w:t>PBL</w:t>
            </w:r>
          </w:p>
        </w:tc>
        <w:tc>
          <w:tcPr>
            <w:tcW w:w="545" w:type="pct"/>
            <w:shd w:val="clear" w:color="auto" w:fill="0070C0"/>
            <w:vAlign w:val="center"/>
          </w:tcPr>
          <w:p w14:paraId="09216F14" w14:textId="77777777" w:rsidR="00DF04B9" w:rsidRPr="00796A61" w:rsidRDefault="00DF04B9" w:rsidP="00312153">
            <w:pPr>
              <w:jc w:val="center"/>
              <w:rPr>
                <w:b/>
              </w:rPr>
            </w:pPr>
            <w:r w:rsidRPr="00796A61">
              <w:rPr>
                <w:b/>
              </w:rPr>
              <w:t>TAL</w:t>
            </w:r>
          </w:p>
        </w:tc>
      </w:tr>
      <w:tr w:rsidR="00DF04B9" w:rsidRPr="002460E7" w14:paraId="53B7830E" w14:textId="77777777" w:rsidTr="00312153">
        <w:tc>
          <w:tcPr>
            <w:tcW w:w="2272" w:type="pct"/>
          </w:tcPr>
          <w:p w14:paraId="7067D117" w14:textId="5216293E" w:rsidR="00DF04B9" w:rsidRPr="00CB0612" w:rsidRDefault="00190112" w:rsidP="00312153">
            <w:r>
              <w:t>Beitragszahldauer</w:t>
            </w:r>
          </w:p>
        </w:tc>
        <w:tc>
          <w:tcPr>
            <w:tcW w:w="545" w:type="pct"/>
            <w:shd w:val="clear" w:color="auto" w:fill="D9D9D9" w:themeFill="background1" w:themeFillShade="D9"/>
          </w:tcPr>
          <w:p w14:paraId="59CD4016" w14:textId="48A7BE88" w:rsidR="00DF04B9" w:rsidRPr="00C75262" w:rsidRDefault="00C75262" w:rsidP="00312153">
            <w:pPr>
              <w:jc w:val="center"/>
              <w:rPr>
                <w:szCs w:val="22"/>
              </w:rPr>
            </w:pPr>
            <w:r w:rsidRPr="00C75262">
              <w:rPr>
                <w:szCs w:val="22"/>
              </w:rPr>
              <w:t>X</w:t>
            </w:r>
          </w:p>
        </w:tc>
        <w:tc>
          <w:tcPr>
            <w:tcW w:w="546" w:type="pct"/>
            <w:shd w:val="clear" w:color="auto" w:fill="EAF1DD" w:themeFill="accent3" w:themeFillTint="33"/>
            <w:vAlign w:val="center"/>
          </w:tcPr>
          <w:p w14:paraId="32207904" w14:textId="6192D935" w:rsidR="00DF04B9" w:rsidRPr="00CB0612" w:rsidRDefault="005B0A8E" w:rsidP="00312153">
            <w:pPr>
              <w:jc w:val="center"/>
              <w:rPr>
                <w:szCs w:val="22"/>
              </w:rPr>
            </w:pPr>
            <w:r>
              <w:rPr>
                <w:szCs w:val="22"/>
              </w:rPr>
              <w:t>-</w:t>
            </w:r>
          </w:p>
        </w:tc>
        <w:tc>
          <w:tcPr>
            <w:tcW w:w="546" w:type="pct"/>
            <w:shd w:val="clear" w:color="auto" w:fill="F2DBDB" w:themeFill="accent2" w:themeFillTint="33"/>
            <w:vAlign w:val="center"/>
          </w:tcPr>
          <w:p w14:paraId="22CF4CF2" w14:textId="4BE439BE" w:rsidR="00DF04B9" w:rsidRPr="00CB0612" w:rsidRDefault="00FC3918" w:rsidP="00312153">
            <w:pPr>
              <w:jc w:val="center"/>
              <w:rPr>
                <w:szCs w:val="22"/>
              </w:rPr>
            </w:pPr>
            <w:r>
              <w:rPr>
                <w:szCs w:val="22"/>
              </w:rPr>
              <w:t>-</w:t>
            </w:r>
          </w:p>
        </w:tc>
        <w:tc>
          <w:tcPr>
            <w:tcW w:w="546" w:type="pct"/>
            <w:shd w:val="clear" w:color="auto" w:fill="FFFFCC"/>
            <w:vAlign w:val="center"/>
          </w:tcPr>
          <w:p w14:paraId="05C7A620" w14:textId="03052133" w:rsidR="00DF04B9" w:rsidRPr="00CB0612" w:rsidRDefault="00956FAA" w:rsidP="00312153">
            <w:pPr>
              <w:jc w:val="center"/>
              <w:rPr>
                <w:szCs w:val="22"/>
              </w:rPr>
            </w:pPr>
            <w:r>
              <w:rPr>
                <w:szCs w:val="22"/>
              </w:rPr>
              <w:t>X</w:t>
            </w:r>
          </w:p>
        </w:tc>
        <w:tc>
          <w:tcPr>
            <w:tcW w:w="545" w:type="pct"/>
            <w:shd w:val="clear" w:color="auto" w:fill="DBE5F1" w:themeFill="accent1" w:themeFillTint="33"/>
            <w:vAlign w:val="center"/>
          </w:tcPr>
          <w:p w14:paraId="573CD4AB" w14:textId="43959CE7" w:rsidR="00DF04B9" w:rsidRPr="00CB0612" w:rsidRDefault="001A524E" w:rsidP="00312153">
            <w:pPr>
              <w:jc w:val="center"/>
              <w:rPr>
                <w:szCs w:val="22"/>
              </w:rPr>
            </w:pPr>
            <w:r>
              <w:rPr>
                <w:szCs w:val="22"/>
                <w:vertAlign w:val="superscript"/>
              </w:rPr>
              <w:t>-</w:t>
            </w:r>
          </w:p>
        </w:tc>
      </w:tr>
      <w:tr w:rsidR="00DF04B9" w:rsidRPr="002460E7" w14:paraId="29065B6F" w14:textId="77777777" w:rsidTr="00312153">
        <w:tc>
          <w:tcPr>
            <w:tcW w:w="2272" w:type="pct"/>
          </w:tcPr>
          <w:p w14:paraId="422B8F3F" w14:textId="37EAFDF7" w:rsidR="00DF04B9" w:rsidRPr="00CB0612" w:rsidRDefault="00190112" w:rsidP="00312153">
            <w:r>
              <w:t xml:space="preserve">Gesamte </w:t>
            </w:r>
            <w:proofErr w:type="spellStart"/>
            <w:r>
              <w:t>Aufschubzeit</w:t>
            </w:r>
            <w:proofErr w:type="spellEnd"/>
          </w:p>
        </w:tc>
        <w:tc>
          <w:tcPr>
            <w:tcW w:w="545" w:type="pct"/>
            <w:shd w:val="clear" w:color="auto" w:fill="D9D9D9" w:themeFill="background1" w:themeFillShade="D9"/>
          </w:tcPr>
          <w:p w14:paraId="1C233197" w14:textId="0A7778F7" w:rsidR="00DF04B9" w:rsidRPr="00C75262" w:rsidRDefault="00C75262" w:rsidP="00312153">
            <w:pPr>
              <w:jc w:val="center"/>
              <w:rPr>
                <w:szCs w:val="22"/>
              </w:rPr>
            </w:pPr>
            <w:r w:rsidRPr="00C75262">
              <w:rPr>
                <w:szCs w:val="22"/>
              </w:rPr>
              <w:t>-</w:t>
            </w:r>
          </w:p>
        </w:tc>
        <w:tc>
          <w:tcPr>
            <w:tcW w:w="546" w:type="pct"/>
            <w:shd w:val="clear" w:color="auto" w:fill="EAF1DD" w:themeFill="accent3" w:themeFillTint="33"/>
            <w:vAlign w:val="center"/>
          </w:tcPr>
          <w:p w14:paraId="0D322F32" w14:textId="567F0294" w:rsidR="00DF04B9" w:rsidRPr="00CB0612" w:rsidRDefault="005B0A8E" w:rsidP="00312153">
            <w:pPr>
              <w:jc w:val="center"/>
              <w:rPr>
                <w:szCs w:val="22"/>
              </w:rPr>
            </w:pPr>
            <w:r>
              <w:rPr>
                <w:szCs w:val="22"/>
              </w:rPr>
              <w:t>X</w:t>
            </w:r>
          </w:p>
        </w:tc>
        <w:tc>
          <w:tcPr>
            <w:tcW w:w="546" w:type="pct"/>
            <w:shd w:val="clear" w:color="auto" w:fill="F2DBDB" w:themeFill="accent2" w:themeFillTint="33"/>
            <w:vAlign w:val="center"/>
          </w:tcPr>
          <w:p w14:paraId="594953A0" w14:textId="0B93D27D" w:rsidR="00DF04B9" w:rsidRPr="00CB0612" w:rsidRDefault="00190112" w:rsidP="00312153">
            <w:pPr>
              <w:jc w:val="center"/>
              <w:rPr>
                <w:szCs w:val="22"/>
              </w:rPr>
            </w:pPr>
            <w:r>
              <w:rPr>
                <w:szCs w:val="22"/>
              </w:rPr>
              <w:t>X</w:t>
            </w:r>
          </w:p>
        </w:tc>
        <w:tc>
          <w:tcPr>
            <w:tcW w:w="546" w:type="pct"/>
            <w:shd w:val="clear" w:color="auto" w:fill="FFFFCC"/>
            <w:vAlign w:val="center"/>
          </w:tcPr>
          <w:p w14:paraId="6D19FF62" w14:textId="76D74437" w:rsidR="00DF04B9" w:rsidRPr="00CB0612" w:rsidRDefault="00956FAA" w:rsidP="00312153">
            <w:pPr>
              <w:jc w:val="center"/>
              <w:rPr>
                <w:szCs w:val="22"/>
              </w:rPr>
            </w:pPr>
            <w:r>
              <w:rPr>
                <w:szCs w:val="22"/>
              </w:rPr>
              <w:t>-</w:t>
            </w:r>
          </w:p>
        </w:tc>
        <w:tc>
          <w:tcPr>
            <w:tcW w:w="545" w:type="pct"/>
            <w:shd w:val="clear" w:color="auto" w:fill="DBE5F1" w:themeFill="accent1" w:themeFillTint="33"/>
            <w:vAlign w:val="center"/>
          </w:tcPr>
          <w:p w14:paraId="19673FC6" w14:textId="77777777" w:rsidR="00DF04B9" w:rsidRPr="00CB0612" w:rsidRDefault="00DF04B9" w:rsidP="00312153">
            <w:pPr>
              <w:jc w:val="center"/>
              <w:rPr>
                <w:szCs w:val="22"/>
              </w:rPr>
            </w:pPr>
            <w:r w:rsidRPr="00CB0612">
              <w:rPr>
                <w:szCs w:val="22"/>
              </w:rPr>
              <w:t>-</w:t>
            </w:r>
          </w:p>
        </w:tc>
      </w:tr>
    </w:tbl>
    <w:p w14:paraId="00A028DC" w14:textId="77777777" w:rsidR="00DF04B9" w:rsidRDefault="00DF04B9" w:rsidP="00DF04B9">
      <w:pPr>
        <w:rPr>
          <w:b/>
        </w:rPr>
      </w:pP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59462D54" w14:textId="77777777" w:rsidTr="00312153">
        <w:tc>
          <w:tcPr>
            <w:tcW w:w="2272" w:type="pct"/>
            <w:vAlign w:val="center"/>
          </w:tcPr>
          <w:p w14:paraId="1B4C2E01" w14:textId="77777777" w:rsidR="00DF04B9" w:rsidRPr="008056B1" w:rsidRDefault="00DF04B9" w:rsidP="00312153">
            <w:pPr>
              <w:rPr>
                <w:b/>
              </w:rPr>
            </w:pPr>
            <w:r>
              <w:rPr>
                <w:b/>
              </w:rPr>
              <w:t>Erhebungszeitpunkt</w:t>
            </w:r>
          </w:p>
        </w:tc>
        <w:tc>
          <w:tcPr>
            <w:tcW w:w="545" w:type="pct"/>
            <w:shd w:val="clear" w:color="auto" w:fill="808080" w:themeFill="background1" w:themeFillShade="80"/>
            <w:vAlign w:val="center"/>
          </w:tcPr>
          <w:p w14:paraId="548DAB0A" w14:textId="77777777" w:rsidR="00DF04B9" w:rsidRPr="00C75262" w:rsidRDefault="00DF04B9" w:rsidP="00312153">
            <w:pPr>
              <w:jc w:val="center"/>
              <w:rPr>
                <w:b/>
              </w:rPr>
            </w:pPr>
            <w:r w:rsidRPr="00C75262">
              <w:rPr>
                <w:b/>
              </w:rPr>
              <w:t>TD</w:t>
            </w:r>
          </w:p>
        </w:tc>
        <w:tc>
          <w:tcPr>
            <w:tcW w:w="546" w:type="pct"/>
            <w:shd w:val="clear" w:color="auto" w:fill="00B050"/>
            <w:vAlign w:val="center"/>
          </w:tcPr>
          <w:p w14:paraId="59E77955" w14:textId="77777777" w:rsidR="00DF04B9" w:rsidRPr="00796A61" w:rsidRDefault="00DF04B9" w:rsidP="00312153">
            <w:pPr>
              <w:jc w:val="center"/>
              <w:rPr>
                <w:b/>
              </w:rPr>
            </w:pPr>
            <w:r>
              <w:rPr>
                <w:b/>
              </w:rPr>
              <w:t>HLV</w:t>
            </w:r>
          </w:p>
        </w:tc>
        <w:tc>
          <w:tcPr>
            <w:tcW w:w="546" w:type="pct"/>
            <w:shd w:val="clear" w:color="auto" w:fill="FF0000"/>
            <w:vAlign w:val="center"/>
          </w:tcPr>
          <w:p w14:paraId="20269A2E" w14:textId="77777777" w:rsidR="00DF04B9" w:rsidRPr="00796A61" w:rsidRDefault="00DF04B9" w:rsidP="00312153">
            <w:pPr>
              <w:jc w:val="center"/>
              <w:rPr>
                <w:b/>
              </w:rPr>
            </w:pPr>
            <w:r>
              <w:rPr>
                <w:b/>
              </w:rPr>
              <w:t>NL</w:t>
            </w:r>
          </w:p>
        </w:tc>
        <w:tc>
          <w:tcPr>
            <w:tcW w:w="546" w:type="pct"/>
            <w:shd w:val="clear" w:color="auto" w:fill="FFFF00"/>
            <w:vAlign w:val="center"/>
          </w:tcPr>
          <w:p w14:paraId="03F5AA8F" w14:textId="77777777" w:rsidR="00DF04B9" w:rsidRPr="00796A61" w:rsidRDefault="00DF04B9" w:rsidP="00312153">
            <w:pPr>
              <w:jc w:val="center"/>
              <w:rPr>
                <w:b/>
              </w:rPr>
            </w:pPr>
            <w:r>
              <w:rPr>
                <w:b/>
              </w:rPr>
              <w:t>PBL</w:t>
            </w:r>
          </w:p>
        </w:tc>
        <w:tc>
          <w:tcPr>
            <w:tcW w:w="545" w:type="pct"/>
            <w:shd w:val="clear" w:color="auto" w:fill="0070C0"/>
            <w:vAlign w:val="center"/>
          </w:tcPr>
          <w:p w14:paraId="029CED3F" w14:textId="77777777" w:rsidR="00DF04B9" w:rsidRPr="00796A61" w:rsidRDefault="00DF04B9" w:rsidP="00312153">
            <w:pPr>
              <w:jc w:val="center"/>
              <w:rPr>
                <w:b/>
              </w:rPr>
            </w:pPr>
            <w:r w:rsidRPr="00796A61">
              <w:rPr>
                <w:b/>
              </w:rPr>
              <w:t>TAL</w:t>
            </w:r>
          </w:p>
        </w:tc>
      </w:tr>
      <w:tr w:rsidR="00CB0612" w:rsidRPr="002460E7" w14:paraId="00AA97C6" w14:textId="77777777" w:rsidTr="00312153">
        <w:tc>
          <w:tcPr>
            <w:tcW w:w="2272" w:type="pct"/>
            <w:vAlign w:val="center"/>
          </w:tcPr>
          <w:p w14:paraId="7445C622" w14:textId="77777777" w:rsidR="00CB0612" w:rsidRPr="00CB0612" w:rsidRDefault="00CB0612" w:rsidP="00312153">
            <w:r w:rsidRPr="00CB0612">
              <w:t>bei Beitragszahlung</w:t>
            </w:r>
          </w:p>
        </w:tc>
        <w:tc>
          <w:tcPr>
            <w:tcW w:w="545" w:type="pct"/>
            <w:shd w:val="clear" w:color="auto" w:fill="D9D9D9" w:themeFill="background1" w:themeFillShade="D9"/>
          </w:tcPr>
          <w:p w14:paraId="33CEF64C" w14:textId="53A1B42C" w:rsidR="00CB0612" w:rsidRPr="00C75262" w:rsidRDefault="00C75262" w:rsidP="00312153">
            <w:pPr>
              <w:jc w:val="center"/>
              <w:rPr>
                <w:szCs w:val="22"/>
              </w:rPr>
            </w:pPr>
            <w:r w:rsidRPr="00C75262">
              <w:rPr>
                <w:szCs w:val="22"/>
              </w:rPr>
              <w:t>X</w:t>
            </w:r>
          </w:p>
        </w:tc>
        <w:tc>
          <w:tcPr>
            <w:tcW w:w="546" w:type="pct"/>
            <w:shd w:val="clear" w:color="auto" w:fill="EAF1DD" w:themeFill="accent3" w:themeFillTint="33"/>
            <w:vAlign w:val="center"/>
          </w:tcPr>
          <w:p w14:paraId="25CB8353" w14:textId="6ACBBAED" w:rsidR="00CB0612" w:rsidRPr="00CB0612" w:rsidRDefault="005B0A8E" w:rsidP="00312153">
            <w:pPr>
              <w:jc w:val="center"/>
              <w:rPr>
                <w:szCs w:val="22"/>
              </w:rPr>
            </w:pPr>
            <w:r>
              <w:rPr>
                <w:szCs w:val="22"/>
              </w:rPr>
              <w:t>-</w:t>
            </w:r>
          </w:p>
        </w:tc>
        <w:tc>
          <w:tcPr>
            <w:tcW w:w="546" w:type="pct"/>
            <w:shd w:val="clear" w:color="auto" w:fill="F2DBDB" w:themeFill="accent2" w:themeFillTint="33"/>
            <w:vAlign w:val="center"/>
          </w:tcPr>
          <w:p w14:paraId="0B79C618" w14:textId="0686EF3B" w:rsidR="00CB0612" w:rsidRPr="002460E7" w:rsidRDefault="00CB0612" w:rsidP="00312153">
            <w:pPr>
              <w:jc w:val="center"/>
              <w:rPr>
                <w:szCs w:val="22"/>
                <w:highlight w:val="yellow"/>
              </w:rPr>
            </w:pPr>
            <w:r>
              <w:rPr>
                <w:szCs w:val="22"/>
              </w:rPr>
              <w:t>-</w:t>
            </w:r>
          </w:p>
        </w:tc>
        <w:tc>
          <w:tcPr>
            <w:tcW w:w="546" w:type="pct"/>
            <w:shd w:val="clear" w:color="auto" w:fill="FFFFCC"/>
            <w:vAlign w:val="center"/>
          </w:tcPr>
          <w:p w14:paraId="59B1505F" w14:textId="47465896" w:rsidR="00CB0612" w:rsidRPr="00CB0612" w:rsidRDefault="00837074" w:rsidP="00312153">
            <w:pPr>
              <w:jc w:val="center"/>
              <w:rPr>
                <w:szCs w:val="22"/>
              </w:rPr>
            </w:pPr>
            <w:r>
              <w:rPr>
                <w:szCs w:val="22"/>
              </w:rPr>
              <w:t>-</w:t>
            </w:r>
          </w:p>
        </w:tc>
        <w:tc>
          <w:tcPr>
            <w:tcW w:w="545" w:type="pct"/>
            <w:shd w:val="clear" w:color="auto" w:fill="DBE5F1" w:themeFill="accent1" w:themeFillTint="33"/>
            <w:vAlign w:val="center"/>
          </w:tcPr>
          <w:p w14:paraId="02653B8F" w14:textId="20F989C7" w:rsidR="00CB0612" w:rsidRPr="00CB0612" w:rsidRDefault="00CB0612" w:rsidP="00312153">
            <w:pPr>
              <w:jc w:val="center"/>
              <w:rPr>
                <w:szCs w:val="22"/>
              </w:rPr>
            </w:pPr>
            <w:r>
              <w:rPr>
                <w:szCs w:val="22"/>
              </w:rPr>
              <w:t>-</w:t>
            </w:r>
          </w:p>
        </w:tc>
      </w:tr>
      <w:tr w:rsidR="00CB0612" w:rsidRPr="002460E7" w14:paraId="68BCD411" w14:textId="77777777" w:rsidTr="00312153">
        <w:tc>
          <w:tcPr>
            <w:tcW w:w="2272" w:type="pct"/>
            <w:vAlign w:val="center"/>
          </w:tcPr>
          <w:p w14:paraId="2B8D2A99" w14:textId="40FEBF7B" w:rsidR="00CB0612" w:rsidRPr="00CB0612" w:rsidRDefault="00CB0612" w:rsidP="00190112">
            <w:r w:rsidRPr="00CB0612">
              <w:t>Monatlich</w:t>
            </w:r>
          </w:p>
        </w:tc>
        <w:tc>
          <w:tcPr>
            <w:tcW w:w="545" w:type="pct"/>
            <w:shd w:val="clear" w:color="auto" w:fill="D9D9D9" w:themeFill="background1" w:themeFillShade="D9"/>
          </w:tcPr>
          <w:p w14:paraId="61A80BBC" w14:textId="2B94F48F" w:rsidR="00CB0612" w:rsidRPr="00C75262" w:rsidRDefault="00C75262" w:rsidP="00312153">
            <w:pPr>
              <w:jc w:val="center"/>
              <w:rPr>
                <w:szCs w:val="22"/>
              </w:rPr>
            </w:pPr>
            <w:r w:rsidRPr="00C75262">
              <w:rPr>
                <w:szCs w:val="22"/>
              </w:rPr>
              <w:t>-</w:t>
            </w:r>
          </w:p>
        </w:tc>
        <w:tc>
          <w:tcPr>
            <w:tcW w:w="546" w:type="pct"/>
            <w:shd w:val="clear" w:color="auto" w:fill="EAF1DD" w:themeFill="accent3" w:themeFillTint="33"/>
            <w:vAlign w:val="center"/>
          </w:tcPr>
          <w:p w14:paraId="06D7286E" w14:textId="75474A21" w:rsidR="00CB0612" w:rsidRPr="00CB0612" w:rsidRDefault="005B0A8E" w:rsidP="00312153">
            <w:pPr>
              <w:jc w:val="center"/>
              <w:rPr>
                <w:szCs w:val="22"/>
              </w:rPr>
            </w:pPr>
            <w:r>
              <w:rPr>
                <w:szCs w:val="22"/>
              </w:rPr>
              <w:t>X</w:t>
            </w:r>
          </w:p>
        </w:tc>
        <w:tc>
          <w:tcPr>
            <w:tcW w:w="546" w:type="pct"/>
            <w:shd w:val="clear" w:color="auto" w:fill="F2DBDB" w:themeFill="accent2" w:themeFillTint="33"/>
            <w:vAlign w:val="center"/>
          </w:tcPr>
          <w:p w14:paraId="0736C47A" w14:textId="32C41240" w:rsidR="00CB0612" w:rsidRPr="002460E7" w:rsidRDefault="00CB0612" w:rsidP="00312153">
            <w:pPr>
              <w:jc w:val="center"/>
              <w:rPr>
                <w:szCs w:val="22"/>
                <w:highlight w:val="yellow"/>
              </w:rPr>
            </w:pPr>
            <w:r>
              <w:rPr>
                <w:szCs w:val="22"/>
              </w:rPr>
              <w:t>X</w:t>
            </w:r>
          </w:p>
        </w:tc>
        <w:tc>
          <w:tcPr>
            <w:tcW w:w="546" w:type="pct"/>
            <w:shd w:val="clear" w:color="auto" w:fill="FFFFCC"/>
            <w:vAlign w:val="center"/>
          </w:tcPr>
          <w:p w14:paraId="5B1C3EDB" w14:textId="4C5B712D" w:rsidR="00CB0612" w:rsidRPr="00CB0612" w:rsidRDefault="00837074" w:rsidP="00312153">
            <w:pPr>
              <w:jc w:val="center"/>
              <w:rPr>
                <w:szCs w:val="22"/>
              </w:rPr>
            </w:pPr>
            <w:r>
              <w:rPr>
                <w:szCs w:val="22"/>
              </w:rPr>
              <w:t>X</w:t>
            </w:r>
          </w:p>
        </w:tc>
        <w:tc>
          <w:tcPr>
            <w:tcW w:w="545" w:type="pct"/>
            <w:shd w:val="clear" w:color="auto" w:fill="DBE5F1" w:themeFill="accent1" w:themeFillTint="33"/>
            <w:vAlign w:val="center"/>
          </w:tcPr>
          <w:p w14:paraId="65A43CC9" w14:textId="024C4EE4" w:rsidR="00CB0612" w:rsidRPr="0042167C" w:rsidRDefault="001A524E" w:rsidP="00312153">
            <w:pPr>
              <w:jc w:val="center"/>
              <w:rPr>
                <w:szCs w:val="22"/>
                <w:vertAlign w:val="superscript"/>
              </w:rPr>
            </w:pPr>
            <w:r>
              <w:rPr>
                <w:szCs w:val="22"/>
              </w:rPr>
              <w:t>-</w:t>
            </w:r>
          </w:p>
        </w:tc>
      </w:tr>
    </w:tbl>
    <w:p w14:paraId="2F208358" w14:textId="77777777" w:rsidR="00DF04B9" w:rsidRPr="002460E7" w:rsidRDefault="00DF04B9" w:rsidP="00DF04B9">
      <w:pPr>
        <w:rPr>
          <w:b/>
          <w:highlight w:val="yellow"/>
        </w:rPr>
      </w:pPr>
    </w:p>
    <w:p w14:paraId="0D5B816B" w14:textId="77777777" w:rsidR="00DF04B9" w:rsidRPr="005B0A8E" w:rsidRDefault="00DF04B9" w:rsidP="009D38C4">
      <w:pPr>
        <w:pStyle w:val="Listenabsatz"/>
        <w:numPr>
          <w:ilvl w:val="0"/>
          <w:numId w:val="14"/>
        </w:numPr>
      </w:pPr>
      <w:r w:rsidRPr="005B0A8E">
        <w:t xml:space="preserve">Inkassokosten (erhöhte Stückkosten für den </w:t>
      </w:r>
      <w:proofErr w:type="spellStart"/>
      <w:r w:rsidRPr="005B0A8E">
        <w:t>Zahlweg</w:t>
      </w:r>
      <w:proofErr w:type="spellEnd"/>
      <w:r w:rsidRPr="005B0A8E">
        <w:t xml:space="preserve"> „Rechnung“) </w:t>
      </w:r>
    </w:p>
    <w:p w14:paraId="0A808D10" w14:textId="77777777" w:rsidR="00DF04B9" w:rsidRPr="005B0A8E" w:rsidRDefault="00DF04B9" w:rsidP="00DF04B9">
      <w:pPr>
        <w:rPr>
          <w:b/>
        </w:rPr>
      </w:pPr>
    </w:p>
    <w:p w14:paraId="02401099" w14:textId="24EF67D6" w:rsidR="00763502" w:rsidRPr="005B0A8E" w:rsidRDefault="00763502" w:rsidP="00DF04B9">
      <w:pPr>
        <w:rPr>
          <w:u w:val="single"/>
        </w:rPr>
      </w:pPr>
      <w:r w:rsidRPr="005B0A8E">
        <w:rPr>
          <w:u w:val="single"/>
        </w:rPr>
        <w:t>HLV:</w:t>
      </w:r>
    </w:p>
    <w:p w14:paraId="7EA6DBE0" w14:textId="690633C9" w:rsidR="00763502" w:rsidRPr="005B0A8E" w:rsidRDefault="00763502" w:rsidP="00DF04B9">
      <w:r w:rsidRPr="005B0A8E">
        <w:t>(Tarif 2015, JF August 2014: damals Entscheidung Inkassostückkosten sogar auf 24 EUR zur erhöhen):</w:t>
      </w:r>
    </w:p>
    <w:p w14:paraId="0B332A7D" w14:textId="052A90E1" w:rsidR="00495501" w:rsidRPr="005B0A8E" w:rsidRDefault="00435F63" w:rsidP="006C2552">
      <w:pPr>
        <w:numPr>
          <w:ilvl w:val="0"/>
          <w:numId w:val="24"/>
        </w:numPr>
        <w:rPr>
          <w:sz w:val="18"/>
          <w:szCs w:val="18"/>
        </w:rPr>
      </w:pPr>
      <w:r w:rsidRPr="005B0A8E">
        <w:rPr>
          <w:sz w:val="18"/>
          <w:szCs w:val="18"/>
          <w:u w:val="single"/>
        </w:rPr>
        <w:t>FLV</w:t>
      </w:r>
      <w:r w:rsidRPr="005B0A8E">
        <w:rPr>
          <w:sz w:val="18"/>
          <w:szCs w:val="18"/>
        </w:rPr>
        <w:t xml:space="preserve">: Für das Kollektivgeschäft (Sonderkollektiv, Kollektiv 5-40) gibt es hier </w:t>
      </w:r>
      <w:r w:rsidRPr="005B0A8E">
        <w:rPr>
          <w:sz w:val="18"/>
          <w:szCs w:val="18"/>
          <w:u w:val="single"/>
        </w:rPr>
        <w:t>keine</w:t>
      </w:r>
      <w:r w:rsidRPr="005B0A8E">
        <w:rPr>
          <w:sz w:val="18"/>
          <w:szCs w:val="18"/>
        </w:rPr>
        <w:t xml:space="preserve"> Inkassokosten. Bei den sonstigen Vertragsarten gegen laufende Prämien gibt es sie in Höhe von 18 EUR, falls man Selbstzahler ist oder auf Rechnung bezahlt.</w:t>
      </w:r>
    </w:p>
    <w:p w14:paraId="169531EA" w14:textId="77777777" w:rsidR="00495501" w:rsidRPr="005B0A8E" w:rsidRDefault="00435F63" w:rsidP="006C2552">
      <w:pPr>
        <w:numPr>
          <w:ilvl w:val="0"/>
          <w:numId w:val="24"/>
        </w:numPr>
        <w:rPr>
          <w:sz w:val="18"/>
          <w:szCs w:val="18"/>
        </w:rPr>
      </w:pPr>
      <w:r w:rsidRPr="005B0A8E">
        <w:rPr>
          <w:sz w:val="18"/>
          <w:szCs w:val="18"/>
        </w:rPr>
        <w:t>Inkassoabteilung:</w:t>
      </w:r>
    </w:p>
    <w:p w14:paraId="74A89693" w14:textId="77777777" w:rsidR="00495501" w:rsidRPr="005B0A8E" w:rsidRDefault="00435F63" w:rsidP="006C2552">
      <w:pPr>
        <w:numPr>
          <w:ilvl w:val="2"/>
          <w:numId w:val="24"/>
        </w:numPr>
        <w:rPr>
          <w:sz w:val="18"/>
          <w:szCs w:val="18"/>
        </w:rPr>
      </w:pPr>
      <w:r w:rsidRPr="005B0A8E">
        <w:rPr>
          <w:sz w:val="18"/>
          <w:szCs w:val="18"/>
        </w:rPr>
        <w:t>&gt;85% wird per Lastschrift bezahlt</w:t>
      </w:r>
    </w:p>
    <w:p w14:paraId="624E139D" w14:textId="7FA46289" w:rsidR="00763502" w:rsidRPr="005B0A8E" w:rsidRDefault="00435F63" w:rsidP="006C2552">
      <w:pPr>
        <w:numPr>
          <w:ilvl w:val="2"/>
          <w:numId w:val="24"/>
        </w:numPr>
        <w:rPr>
          <w:b/>
        </w:rPr>
      </w:pPr>
      <w:r w:rsidRPr="005B0A8E">
        <w:rPr>
          <w:sz w:val="18"/>
          <w:szCs w:val="18"/>
        </w:rPr>
        <w:t>Rechnungszahler bedeuten i.A. deutlich mehr Probleme</w:t>
      </w:r>
    </w:p>
    <w:p w14:paraId="14F6BED9" w14:textId="77777777" w:rsidR="00816CBB" w:rsidRDefault="00816CBB" w:rsidP="00816CBB">
      <w:pPr>
        <w:pStyle w:val="berschrift4"/>
      </w:pPr>
      <w:r w:rsidRPr="002E5B65">
        <w:t>Empfehlung</w:t>
      </w:r>
    </w:p>
    <w:p w14:paraId="59043F21" w14:textId="3449526D" w:rsidR="00816CBB" w:rsidRDefault="00816CBB" w:rsidP="009D38C4">
      <w:pPr>
        <w:pStyle w:val="Listenabsatz"/>
        <w:numPr>
          <w:ilvl w:val="0"/>
          <w:numId w:val="8"/>
        </w:numPr>
      </w:pPr>
      <w:r w:rsidRPr="005B0A8E">
        <w:t>Stückkosten werden erhoben</w:t>
      </w:r>
    </w:p>
    <w:p w14:paraId="4DCC14B4" w14:textId="3EC47C06" w:rsidR="00182C5C" w:rsidRPr="00C75262" w:rsidRDefault="00182C5C" w:rsidP="009D38C4">
      <w:pPr>
        <w:pStyle w:val="Listenabsatz"/>
        <w:numPr>
          <w:ilvl w:val="0"/>
          <w:numId w:val="8"/>
        </w:numPr>
      </w:pPr>
      <w:r w:rsidRPr="00C75262">
        <w:t>Entnahme aus Beitrag analog Moderne Klassik (auch im Hinblick auf aktivplan)</w:t>
      </w:r>
      <w:r w:rsidR="00C75262">
        <w:t xml:space="preserve">, damit </w:t>
      </w:r>
      <w:proofErr w:type="spellStart"/>
      <w:r w:rsidR="00C75262">
        <w:t>bfr</w:t>
      </w:r>
      <w:proofErr w:type="spellEnd"/>
      <w:r w:rsidR="00C75262">
        <w:t>. Verträge ggf. unprofitabler</w:t>
      </w:r>
    </w:p>
    <w:p w14:paraId="44BD7BF5" w14:textId="709493DC" w:rsidR="00816CBB" w:rsidRPr="000D0A8F" w:rsidRDefault="000D0A8F" w:rsidP="000D0A8F">
      <w:pPr>
        <w:pStyle w:val="Listenabsatz"/>
        <w:numPr>
          <w:ilvl w:val="0"/>
          <w:numId w:val="8"/>
        </w:numPr>
      </w:pPr>
      <w:r>
        <w:t>Nach Abstimmung mit F1: keine Inkasso-Stückkosten</w:t>
      </w:r>
    </w:p>
    <w:p w14:paraId="41825423" w14:textId="77777777" w:rsidR="00763502" w:rsidRPr="00816CBB" w:rsidRDefault="00763502" w:rsidP="00763502">
      <w:pPr>
        <w:ind w:left="1080"/>
      </w:pPr>
    </w:p>
    <w:p w14:paraId="08F7F8E4" w14:textId="1BCCC695" w:rsidR="00816CBB" w:rsidRDefault="00816CBB" w:rsidP="00816CBB">
      <w:pPr>
        <w:pStyle w:val="berschrift4"/>
      </w:pPr>
      <w:r w:rsidRPr="00B247B6">
        <w:t>Abstimmung mit F1 der Mathematik</w:t>
      </w:r>
      <w:r w:rsidR="00182C5C">
        <w:t xml:space="preserve"> (24.05.2017)</w:t>
      </w:r>
    </w:p>
    <w:p w14:paraId="12C4F15B" w14:textId="279F0B9F" w:rsidR="002E5B65" w:rsidRPr="005B0A8E" w:rsidRDefault="00491DA0" w:rsidP="009D38C4">
      <w:pPr>
        <w:pStyle w:val="Listenabsatz"/>
        <w:numPr>
          <w:ilvl w:val="0"/>
          <w:numId w:val="8"/>
        </w:numPr>
      </w:pPr>
      <w:r>
        <w:t>Inkasso-STK gesetzlich verboten</w:t>
      </w:r>
    </w:p>
    <w:p w14:paraId="0C76C993" w14:textId="3100DB7A" w:rsidR="002E5B65" w:rsidRPr="002E5B65" w:rsidRDefault="00A4356E" w:rsidP="00A4356E">
      <w:pPr>
        <w:tabs>
          <w:tab w:val="left" w:pos="6730"/>
        </w:tabs>
      </w:pPr>
      <w:r>
        <w:tab/>
      </w:r>
    </w:p>
    <w:p w14:paraId="074ED2B0" w14:textId="77777777" w:rsidR="00DF04B9" w:rsidRDefault="00DF04B9" w:rsidP="00DF04B9">
      <w:pPr>
        <w:pStyle w:val="berschrift4"/>
      </w:pPr>
      <w:r>
        <w:t>Abstimmung mit Produkttechnik</w:t>
      </w:r>
    </w:p>
    <w:p w14:paraId="619A6258" w14:textId="77777777" w:rsidR="00DF04B9" w:rsidRDefault="00DF04B9" w:rsidP="00DF04B9">
      <w:pPr>
        <w:pStyle w:val="berschrift4"/>
      </w:pPr>
      <w:r>
        <w:t>Entscheidung</w:t>
      </w:r>
    </w:p>
    <w:p w14:paraId="7ABBA7DA" w14:textId="77777777" w:rsidR="00DF04B9" w:rsidRPr="00D4268C" w:rsidRDefault="00DF04B9" w:rsidP="00DF04B9">
      <w:pPr>
        <w:pStyle w:val="berschrift4"/>
      </w:pPr>
      <w:r>
        <w:t>Folgearbeiten</w:t>
      </w:r>
    </w:p>
    <w:p w14:paraId="0C2346E4" w14:textId="77777777" w:rsidR="00DF04B9" w:rsidRDefault="00DF04B9" w:rsidP="00DF04B9">
      <w:pPr>
        <w:rPr>
          <w:rFonts w:cs="Arial"/>
          <w:b/>
          <w:bCs/>
          <w:i/>
          <w:iCs/>
          <w:sz w:val="28"/>
          <w:szCs w:val="28"/>
        </w:rPr>
      </w:pPr>
      <w:r>
        <w:br w:type="page"/>
      </w:r>
    </w:p>
    <w:p w14:paraId="4063537F" w14:textId="77777777" w:rsidR="00DF04B9" w:rsidRPr="002E5B65" w:rsidRDefault="00DF04B9" w:rsidP="00DF04B9">
      <w:pPr>
        <w:pStyle w:val="berschrift3"/>
      </w:pPr>
      <w:bookmarkStart w:id="259" w:name="_Toc442800741"/>
      <w:bookmarkStart w:id="260" w:name="_Toc496794431"/>
      <w:r w:rsidRPr="002E5B65">
        <w:lastRenderedPageBreak/>
        <w:t>Guthabenabhängige Verwaltungskosten</w:t>
      </w:r>
      <w:bookmarkEnd w:id="259"/>
      <w:bookmarkEnd w:id="260"/>
    </w:p>
    <w:p w14:paraId="3D871198" w14:textId="77777777" w:rsidR="00DF04B9" w:rsidRDefault="00DF04B9" w:rsidP="00DF04B9">
      <w:pPr>
        <w:pStyle w:val="berschrift4"/>
      </w:pPr>
      <w:r w:rsidRPr="00177E07">
        <w:t>Aktueller</w:t>
      </w:r>
      <w:r>
        <w:t xml:space="preserve"> Stand</w:t>
      </w:r>
    </w:p>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4567D6" w:rsidRPr="00796A61" w14:paraId="704A1299" w14:textId="77777777" w:rsidTr="001A778D">
        <w:tc>
          <w:tcPr>
            <w:tcW w:w="2272" w:type="pct"/>
            <w:vAlign w:val="center"/>
          </w:tcPr>
          <w:p w14:paraId="3A0ED79D" w14:textId="4CC43487" w:rsidR="004567D6" w:rsidRPr="008056B1" w:rsidRDefault="004567D6" w:rsidP="001A778D">
            <w:pPr>
              <w:rPr>
                <w:b/>
              </w:rPr>
            </w:pPr>
            <w:r>
              <w:rPr>
                <w:b/>
              </w:rPr>
              <w:t>Bezugsgröße</w:t>
            </w:r>
          </w:p>
        </w:tc>
        <w:tc>
          <w:tcPr>
            <w:tcW w:w="545" w:type="pct"/>
            <w:shd w:val="clear" w:color="auto" w:fill="808080" w:themeFill="background1" w:themeFillShade="80"/>
            <w:vAlign w:val="center"/>
          </w:tcPr>
          <w:p w14:paraId="66726AF0" w14:textId="77777777" w:rsidR="004567D6" w:rsidRPr="00654F35" w:rsidRDefault="004567D6" w:rsidP="001A778D">
            <w:pPr>
              <w:jc w:val="center"/>
              <w:rPr>
                <w:b/>
              </w:rPr>
            </w:pPr>
            <w:r w:rsidRPr="00654F35">
              <w:rPr>
                <w:b/>
              </w:rPr>
              <w:t>TD</w:t>
            </w:r>
          </w:p>
        </w:tc>
        <w:tc>
          <w:tcPr>
            <w:tcW w:w="546" w:type="pct"/>
            <w:shd w:val="clear" w:color="auto" w:fill="00B050"/>
            <w:vAlign w:val="center"/>
          </w:tcPr>
          <w:p w14:paraId="4E7D6F46" w14:textId="77777777" w:rsidR="004567D6" w:rsidRPr="00796A61" w:rsidRDefault="004567D6" w:rsidP="001A778D">
            <w:pPr>
              <w:jc w:val="center"/>
              <w:rPr>
                <w:b/>
              </w:rPr>
            </w:pPr>
            <w:r>
              <w:rPr>
                <w:b/>
              </w:rPr>
              <w:t>HLV</w:t>
            </w:r>
          </w:p>
        </w:tc>
        <w:tc>
          <w:tcPr>
            <w:tcW w:w="546" w:type="pct"/>
            <w:shd w:val="clear" w:color="auto" w:fill="FF0000"/>
            <w:vAlign w:val="center"/>
          </w:tcPr>
          <w:p w14:paraId="3D22B476" w14:textId="77777777" w:rsidR="004567D6" w:rsidRPr="00796A61" w:rsidRDefault="004567D6" w:rsidP="001A778D">
            <w:pPr>
              <w:jc w:val="center"/>
              <w:rPr>
                <w:b/>
              </w:rPr>
            </w:pPr>
            <w:r>
              <w:rPr>
                <w:b/>
              </w:rPr>
              <w:t>NL</w:t>
            </w:r>
          </w:p>
        </w:tc>
        <w:tc>
          <w:tcPr>
            <w:tcW w:w="546" w:type="pct"/>
            <w:shd w:val="clear" w:color="auto" w:fill="FFFF00"/>
            <w:vAlign w:val="center"/>
          </w:tcPr>
          <w:p w14:paraId="7771D926" w14:textId="77777777" w:rsidR="004567D6" w:rsidRPr="00796A61" w:rsidRDefault="004567D6" w:rsidP="001A778D">
            <w:pPr>
              <w:jc w:val="center"/>
              <w:rPr>
                <w:b/>
              </w:rPr>
            </w:pPr>
            <w:r>
              <w:rPr>
                <w:b/>
              </w:rPr>
              <w:t>PBL</w:t>
            </w:r>
          </w:p>
        </w:tc>
        <w:tc>
          <w:tcPr>
            <w:tcW w:w="545" w:type="pct"/>
            <w:shd w:val="clear" w:color="auto" w:fill="0070C0"/>
            <w:vAlign w:val="center"/>
          </w:tcPr>
          <w:p w14:paraId="65A46F2E" w14:textId="77777777" w:rsidR="004567D6" w:rsidRPr="00796A61" w:rsidRDefault="004567D6" w:rsidP="001A778D">
            <w:pPr>
              <w:jc w:val="center"/>
              <w:rPr>
                <w:b/>
              </w:rPr>
            </w:pPr>
            <w:r w:rsidRPr="00796A61">
              <w:rPr>
                <w:b/>
              </w:rPr>
              <w:t>TAL</w:t>
            </w:r>
          </w:p>
        </w:tc>
      </w:tr>
      <w:tr w:rsidR="004567D6" w:rsidRPr="002460E7" w14:paraId="61C995E5" w14:textId="77777777" w:rsidTr="001A778D">
        <w:tc>
          <w:tcPr>
            <w:tcW w:w="2272" w:type="pct"/>
            <w:vAlign w:val="center"/>
          </w:tcPr>
          <w:p w14:paraId="64B85E15" w14:textId="4BF203E5" w:rsidR="004567D6" w:rsidRPr="004567D6" w:rsidRDefault="004567D6" w:rsidP="001A778D">
            <w:r>
              <w:t>Fondsguthaben zum Ende des Vorm</w:t>
            </w:r>
            <w:r>
              <w:t>o</w:t>
            </w:r>
            <w:r>
              <w:t>nats (ohne Anlagebeitrag)</w:t>
            </w:r>
          </w:p>
        </w:tc>
        <w:tc>
          <w:tcPr>
            <w:tcW w:w="545" w:type="pct"/>
            <w:shd w:val="clear" w:color="auto" w:fill="D9D9D9" w:themeFill="background1" w:themeFillShade="D9"/>
            <w:vAlign w:val="center"/>
          </w:tcPr>
          <w:p w14:paraId="0FFE380E" w14:textId="4A983F68" w:rsidR="004567D6" w:rsidRPr="004567D6" w:rsidRDefault="005B0A8E" w:rsidP="001A778D">
            <w:pPr>
              <w:jc w:val="center"/>
              <w:rPr>
                <w:b/>
                <w:szCs w:val="22"/>
              </w:rPr>
            </w:pPr>
            <w:r>
              <w:rPr>
                <w:b/>
                <w:szCs w:val="22"/>
              </w:rPr>
              <w:t>X</w:t>
            </w:r>
          </w:p>
        </w:tc>
        <w:tc>
          <w:tcPr>
            <w:tcW w:w="546" w:type="pct"/>
            <w:shd w:val="clear" w:color="auto" w:fill="EAF1DD" w:themeFill="accent3" w:themeFillTint="33"/>
            <w:vAlign w:val="center"/>
          </w:tcPr>
          <w:p w14:paraId="26B91E32" w14:textId="1464211D" w:rsidR="004567D6" w:rsidRPr="004567D6" w:rsidRDefault="00337D61" w:rsidP="001A778D">
            <w:pPr>
              <w:jc w:val="center"/>
              <w:rPr>
                <w:szCs w:val="22"/>
              </w:rPr>
            </w:pPr>
            <w:r>
              <w:rPr>
                <w:szCs w:val="22"/>
              </w:rPr>
              <w:t>X</w:t>
            </w:r>
            <w:r>
              <w:rPr>
                <w:szCs w:val="22"/>
                <w:vertAlign w:val="superscript"/>
              </w:rPr>
              <w:t>1)</w:t>
            </w:r>
          </w:p>
        </w:tc>
        <w:tc>
          <w:tcPr>
            <w:tcW w:w="546" w:type="pct"/>
            <w:shd w:val="clear" w:color="auto" w:fill="F2DBDB" w:themeFill="accent2" w:themeFillTint="33"/>
            <w:vAlign w:val="center"/>
          </w:tcPr>
          <w:p w14:paraId="26C824FB" w14:textId="77777777" w:rsidR="004567D6" w:rsidRPr="004567D6" w:rsidRDefault="004567D6" w:rsidP="001A778D">
            <w:pPr>
              <w:jc w:val="center"/>
              <w:rPr>
                <w:szCs w:val="22"/>
              </w:rPr>
            </w:pPr>
            <w:r w:rsidRPr="004567D6">
              <w:rPr>
                <w:szCs w:val="22"/>
              </w:rPr>
              <w:t>X</w:t>
            </w:r>
          </w:p>
        </w:tc>
        <w:tc>
          <w:tcPr>
            <w:tcW w:w="546" w:type="pct"/>
            <w:shd w:val="clear" w:color="auto" w:fill="FFFFCC"/>
            <w:vAlign w:val="center"/>
          </w:tcPr>
          <w:p w14:paraId="673F693A" w14:textId="5F47AC55" w:rsidR="004567D6" w:rsidRPr="004567D6" w:rsidRDefault="00307E14" w:rsidP="001A778D">
            <w:pPr>
              <w:jc w:val="center"/>
              <w:rPr>
                <w:szCs w:val="22"/>
              </w:rPr>
            </w:pPr>
            <w:r>
              <w:rPr>
                <w:szCs w:val="22"/>
              </w:rPr>
              <w:t>-</w:t>
            </w:r>
          </w:p>
        </w:tc>
        <w:tc>
          <w:tcPr>
            <w:tcW w:w="545" w:type="pct"/>
            <w:shd w:val="clear" w:color="auto" w:fill="DBE5F1" w:themeFill="accent1" w:themeFillTint="33"/>
            <w:vAlign w:val="center"/>
          </w:tcPr>
          <w:p w14:paraId="06B4D12E" w14:textId="440852C6" w:rsidR="004567D6" w:rsidRPr="004567D6" w:rsidRDefault="0042167C" w:rsidP="001A778D">
            <w:pPr>
              <w:jc w:val="center"/>
              <w:rPr>
                <w:szCs w:val="22"/>
              </w:rPr>
            </w:pPr>
            <w:r>
              <w:rPr>
                <w:szCs w:val="22"/>
              </w:rPr>
              <w:t>-</w:t>
            </w:r>
          </w:p>
        </w:tc>
      </w:tr>
      <w:tr w:rsidR="004567D6" w:rsidRPr="002460E7" w14:paraId="3A398C32" w14:textId="77777777" w:rsidTr="001A778D">
        <w:tc>
          <w:tcPr>
            <w:tcW w:w="2272" w:type="pct"/>
            <w:vAlign w:val="center"/>
          </w:tcPr>
          <w:p w14:paraId="0D885746" w14:textId="1B5E8906" w:rsidR="004567D6" w:rsidRPr="004567D6" w:rsidRDefault="004567D6" w:rsidP="004567D6">
            <w:r>
              <w:t>Fondsguthaben zu Beginn des Monats (inkl. Anlagebeitrag)</w:t>
            </w:r>
          </w:p>
        </w:tc>
        <w:tc>
          <w:tcPr>
            <w:tcW w:w="545" w:type="pct"/>
            <w:shd w:val="clear" w:color="auto" w:fill="D9D9D9" w:themeFill="background1" w:themeFillShade="D9"/>
            <w:vAlign w:val="center"/>
          </w:tcPr>
          <w:p w14:paraId="4288CD2E" w14:textId="4DC549A1" w:rsidR="004567D6" w:rsidRPr="004567D6" w:rsidRDefault="005B0A8E" w:rsidP="001A778D">
            <w:pPr>
              <w:jc w:val="center"/>
              <w:rPr>
                <w:b/>
                <w:szCs w:val="22"/>
              </w:rPr>
            </w:pPr>
            <w:r>
              <w:rPr>
                <w:b/>
                <w:szCs w:val="22"/>
              </w:rPr>
              <w:t>-</w:t>
            </w:r>
          </w:p>
        </w:tc>
        <w:tc>
          <w:tcPr>
            <w:tcW w:w="546" w:type="pct"/>
            <w:shd w:val="clear" w:color="auto" w:fill="EAF1DD" w:themeFill="accent3" w:themeFillTint="33"/>
            <w:vAlign w:val="center"/>
          </w:tcPr>
          <w:p w14:paraId="153432C2" w14:textId="78901590" w:rsidR="004567D6" w:rsidRPr="004567D6" w:rsidRDefault="005B0A8E" w:rsidP="001A778D">
            <w:pPr>
              <w:jc w:val="center"/>
              <w:rPr>
                <w:szCs w:val="22"/>
              </w:rPr>
            </w:pPr>
            <w:r>
              <w:rPr>
                <w:szCs w:val="22"/>
              </w:rPr>
              <w:t>-</w:t>
            </w:r>
          </w:p>
        </w:tc>
        <w:tc>
          <w:tcPr>
            <w:tcW w:w="546" w:type="pct"/>
            <w:shd w:val="clear" w:color="auto" w:fill="F2DBDB" w:themeFill="accent2" w:themeFillTint="33"/>
            <w:vAlign w:val="center"/>
          </w:tcPr>
          <w:p w14:paraId="0E8BF62D" w14:textId="1EA1C572" w:rsidR="004567D6" w:rsidRPr="004567D6" w:rsidRDefault="0042167C" w:rsidP="001A778D">
            <w:pPr>
              <w:jc w:val="center"/>
              <w:rPr>
                <w:szCs w:val="22"/>
              </w:rPr>
            </w:pPr>
            <w:r>
              <w:rPr>
                <w:szCs w:val="22"/>
              </w:rPr>
              <w:t>-</w:t>
            </w:r>
          </w:p>
        </w:tc>
        <w:tc>
          <w:tcPr>
            <w:tcW w:w="546" w:type="pct"/>
            <w:shd w:val="clear" w:color="auto" w:fill="FFFFCC"/>
            <w:vAlign w:val="center"/>
          </w:tcPr>
          <w:p w14:paraId="2A6FCA94" w14:textId="5BAB25E6" w:rsidR="004567D6" w:rsidRPr="004567D6" w:rsidRDefault="00307E14" w:rsidP="001A778D">
            <w:pPr>
              <w:jc w:val="center"/>
              <w:rPr>
                <w:szCs w:val="22"/>
              </w:rPr>
            </w:pPr>
            <w:r>
              <w:rPr>
                <w:szCs w:val="22"/>
              </w:rPr>
              <w:t>-</w:t>
            </w:r>
          </w:p>
        </w:tc>
        <w:tc>
          <w:tcPr>
            <w:tcW w:w="545" w:type="pct"/>
            <w:shd w:val="clear" w:color="auto" w:fill="DBE5F1" w:themeFill="accent1" w:themeFillTint="33"/>
            <w:vAlign w:val="center"/>
          </w:tcPr>
          <w:p w14:paraId="1DBB6C61" w14:textId="08D5E92D" w:rsidR="004567D6" w:rsidRPr="0042167C" w:rsidRDefault="0042167C" w:rsidP="0042167C">
            <w:pPr>
              <w:jc w:val="center"/>
              <w:rPr>
                <w:szCs w:val="22"/>
                <w:vertAlign w:val="superscript"/>
              </w:rPr>
            </w:pPr>
            <w:r>
              <w:rPr>
                <w:szCs w:val="22"/>
              </w:rPr>
              <w:t>X</w:t>
            </w:r>
            <w:r w:rsidR="00337D61">
              <w:rPr>
                <w:szCs w:val="22"/>
                <w:vertAlign w:val="superscript"/>
              </w:rPr>
              <w:t>2</w:t>
            </w:r>
            <w:r>
              <w:rPr>
                <w:szCs w:val="22"/>
                <w:vertAlign w:val="superscript"/>
              </w:rPr>
              <w:t>)</w:t>
            </w:r>
          </w:p>
        </w:tc>
      </w:tr>
    </w:tbl>
    <w:p w14:paraId="36B00F3D" w14:textId="77777777" w:rsidR="00DF04B9" w:rsidRDefault="00DF04B9" w:rsidP="00DF04B9"/>
    <w:p w14:paraId="115F13AE" w14:textId="09B92ACE" w:rsidR="00337D61" w:rsidRDefault="00337D61" w:rsidP="004D501E">
      <w:pPr>
        <w:pStyle w:val="Listenabsatz"/>
        <w:numPr>
          <w:ilvl w:val="0"/>
          <w:numId w:val="39"/>
        </w:numPr>
      </w:pPr>
      <w:r>
        <w:t>FSR: Bis 10.000 € Fondsguthaben ein Kostensatz, jeder Euro darüber ein anderer,</w:t>
      </w:r>
      <w:r>
        <w:br/>
        <w:t>FUR: Höchstens 75% der Prämiensumme</w:t>
      </w:r>
    </w:p>
    <w:p w14:paraId="1551BA6E" w14:textId="7EA89519" w:rsidR="0042167C" w:rsidRDefault="00BC4357" w:rsidP="004D501E">
      <w:pPr>
        <w:pStyle w:val="Listenabsatz"/>
        <w:numPr>
          <w:ilvl w:val="0"/>
          <w:numId w:val="39"/>
        </w:numPr>
      </w:pPr>
      <w:r>
        <w:t xml:space="preserve">mindestens </w:t>
      </w:r>
      <w:r w:rsidRPr="00BC4357">
        <w:rPr>
          <w:i/>
        </w:rPr>
        <w:t>K</w:t>
      </w:r>
      <w:r>
        <w:t xml:space="preserve"> Euro pro Monat</w:t>
      </w:r>
      <w:r w:rsidR="0042167C">
        <w:t xml:space="preserve">, </w:t>
      </w:r>
      <w:proofErr w:type="spellStart"/>
      <w:r w:rsidR="0042167C">
        <w:t>d.h</w:t>
      </w:r>
      <w:proofErr w:type="spellEnd"/>
      <w:r w:rsidR="0042167C">
        <w:t xml:space="preserve"> Kostenentnahme </w:t>
      </w:r>
      <m:oMath>
        <m:r>
          <m:rPr>
            <m:sty m:val="p"/>
          </m:rPr>
          <w:rPr>
            <w:rFonts w:ascii="Cambria Math" w:hAnsi="Cambria Math"/>
          </w:rPr>
          <m:t>max⁡</m:t>
        </m:r>
        <m:r>
          <w:rPr>
            <w:rFonts w:ascii="Cambria Math" w:hAnsi="Cambria Math"/>
          </w:rPr>
          <m:t>(K;VW</m:t>
        </m:r>
        <m:sSup>
          <m:sSupPr>
            <m:ctrlPr>
              <w:rPr>
                <w:rFonts w:ascii="Cambria Math" w:hAnsi="Cambria Math"/>
                <w:i/>
              </w:rPr>
            </m:ctrlPr>
          </m:sSupPr>
          <m:e>
            <m:r>
              <w:rPr>
                <w:rFonts w:ascii="Cambria Math" w:hAnsi="Cambria Math"/>
              </w:rPr>
              <m:t>K</m:t>
            </m:r>
          </m:e>
          <m:sup>
            <m:r>
              <w:rPr>
                <w:rFonts w:ascii="Cambria Math" w:hAnsi="Cambria Math"/>
              </w:rPr>
              <m:t>γ</m:t>
            </m:r>
          </m:sup>
        </m:sSup>
        <m:r>
          <w:rPr>
            <w:rFonts w:ascii="Cambria Math" w:hAnsi="Cambria Math"/>
          </w:rPr>
          <m:t>)</m:t>
        </m:r>
      </m:oMath>
    </w:p>
    <w:p w14:paraId="7B69D7FD" w14:textId="77777777" w:rsidR="0042167C" w:rsidRDefault="0042167C"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BC4357" w:rsidRPr="00796A61" w14:paraId="33F761BF" w14:textId="77777777" w:rsidTr="00C46230">
        <w:tc>
          <w:tcPr>
            <w:tcW w:w="2272" w:type="pct"/>
            <w:vAlign w:val="center"/>
          </w:tcPr>
          <w:p w14:paraId="50CAEBFC" w14:textId="7CD1E86A" w:rsidR="00BC4357" w:rsidRPr="008056B1" w:rsidRDefault="00BC4357" w:rsidP="00C46230">
            <w:pPr>
              <w:rPr>
                <w:b/>
              </w:rPr>
            </w:pPr>
            <w:r>
              <w:rPr>
                <w:b/>
              </w:rPr>
              <w:t xml:space="preserve"> Entnahmezeitpunkt</w:t>
            </w:r>
          </w:p>
        </w:tc>
        <w:tc>
          <w:tcPr>
            <w:tcW w:w="545" w:type="pct"/>
            <w:shd w:val="clear" w:color="auto" w:fill="808080" w:themeFill="background1" w:themeFillShade="80"/>
            <w:vAlign w:val="center"/>
          </w:tcPr>
          <w:p w14:paraId="13CC06BB" w14:textId="77777777" w:rsidR="00BC4357" w:rsidRPr="00654F35" w:rsidRDefault="00BC4357" w:rsidP="00C46230">
            <w:pPr>
              <w:jc w:val="center"/>
              <w:rPr>
                <w:b/>
              </w:rPr>
            </w:pPr>
            <w:r w:rsidRPr="00654F35">
              <w:rPr>
                <w:b/>
              </w:rPr>
              <w:t>TD</w:t>
            </w:r>
          </w:p>
        </w:tc>
        <w:tc>
          <w:tcPr>
            <w:tcW w:w="546" w:type="pct"/>
            <w:shd w:val="clear" w:color="auto" w:fill="00B050"/>
            <w:vAlign w:val="center"/>
          </w:tcPr>
          <w:p w14:paraId="152AE1CB" w14:textId="77777777" w:rsidR="00BC4357" w:rsidRPr="00796A61" w:rsidRDefault="00BC4357" w:rsidP="00C46230">
            <w:pPr>
              <w:jc w:val="center"/>
              <w:rPr>
                <w:b/>
              </w:rPr>
            </w:pPr>
            <w:r>
              <w:rPr>
                <w:b/>
              </w:rPr>
              <w:t>HLV</w:t>
            </w:r>
          </w:p>
        </w:tc>
        <w:tc>
          <w:tcPr>
            <w:tcW w:w="546" w:type="pct"/>
            <w:shd w:val="clear" w:color="auto" w:fill="FF0000"/>
            <w:vAlign w:val="center"/>
          </w:tcPr>
          <w:p w14:paraId="2924E284" w14:textId="77777777" w:rsidR="00BC4357" w:rsidRPr="00796A61" w:rsidRDefault="00BC4357" w:rsidP="00C46230">
            <w:pPr>
              <w:jc w:val="center"/>
              <w:rPr>
                <w:b/>
              </w:rPr>
            </w:pPr>
            <w:r>
              <w:rPr>
                <w:b/>
              </w:rPr>
              <w:t>NL</w:t>
            </w:r>
          </w:p>
        </w:tc>
        <w:tc>
          <w:tcPr>
            <w:tcW w:w="546" w:type="pct"/>
            <w:shd w:val="clear" w:color="auto" w:fill="FFFF00"/>
            <w:vAlign w:val="center"/>
          </w:tcPr>
          <w:p w14:paraId="0712BD85" w14:textId="77777777" w:rsidR="00BC4357" w:rsidRPr="00796A61" w:rsidRDefault="00BC4357" w:rsidP="00C46230">
            <w:pPr>
              <w:jc w:val="center"/>
              <w:rPr>
                <w:b/>
              </w:rPr>
            </w:pPr>
            <w:r>
              <w:rPr>
                <w:b/>
              </w:rPr>
              <w:t>PBL</w:t>
            </w:r>
          </w:p>
        </w:tc>
        <w:tc>
          <w:tcPr>
            <w:tcW w:w="545" w:type="pct"/>
            <w:shd w:val="clear" w:color="auto" w:fill="0070C0"/>
            <w:vAlign w:val="center"/>
          </w:tcPr>
          <w:p w14:paraId="74FD4971" w14:textId="77777777" w:rsidR="00BC4357" w:rsidRPr="00796A61" w:rsidRDefault="00BC4357" w:rsidP="00C46230">
            <w:pPr>
              <w:jc w:val="center"/>
              <w:rPr>
                <w:b/>
              </w:rPr>
            </w:pPr>
            <w:r w:rsidRPr="00796A61">
              <w:rPr>
                <w:b/>
              </w:rPr>
              <w:t>TAL</w:t>
            </w:r>
          </w:p>
        </w:tc>
      </w:tr>
      <w:tr w:rsidR="00BC4357" w:rsidRPr="004567D6" w14:paraId="1AC93DF0" w14:textId="77777777" w:rsidTr="00C46230">
        <w:tc>
          <w:tcPr>
            <w:tcW w:w="2272" w:type="pct"/>
            <w:vAlign w:val="center"/>
          </w:tcPr>
          <w:p w14:paraId="346DB33B" w14:textId="3E347071" w:rsidR="00BC4357" w:rsidRPr="004567D6" w:rsidRDefault="00BC4357" w:rsidP="00C46230">
            <w:r>
              <w:t>Beginn des Monats</w:t>
            </w:r>
          </w:p>
        </w:tc>
        <w:tc>
          <w:tcPr>
            <w:tcW w:w="545" w:type="pct"/>
            <w:shd w:val="clear" w:color="auto" w:fill="D9D9D9" w:themeFill="background1" w:themeFillShade="D9"/>
            <w:vAlign w:val="center"/>
          </w:tcPr>
          <w:p w14:paraId="6F81A5EA" w14:textId="22612BD6" w:rsidR="00BC4357" w:rsidRPr="004567D6" w:rsidRDefault="005B0A8E" w:rsidP="00C46230">
            <w:pPr>
              <w:jc w:val="center"/>
              <w:rPr>
                <w:b/>
                <w:szCs w:val="22"/>
              </w:rPr>
            </w:pPr>
            <w:r>
              <w:rPr>
                <w:b/>
                <w:szCs w:val="22"/>
              </w:rPr>
              <w:t>X</w:t>
            </w:r>
          </w:p>
        </w:tc>
        <w:tc>
          <w:tcPr>
            <w:tcW w:w="546" w:type="pct"/>
            <w:shd w:val="clear" w:color="auto" w:fill="EAF1DD" w:themeFill="accent3" w:themeFillTint="33"/>
            <w:vAlign w:val="center"/>
          </w:tcPr>
          <w:p w14:paraId="5BC6E6C9" w14:textId="24A67EF4" w:rsidR="00BC4357" w:rsidRPr="004567D6" w:rsidRDefault="005B0A8E" w:rsidP="00C46230">
            <w:pPr>
              <w:jc w:val="center"/>
              <w:rPr>
                <w:szCs w:val="22"/>
              </w:rPr>
            </w:pPr>
            <w:r>
              <w:rPr>
                <w:szCs w:val="22"/>
              </w:rPr>
              <w:t>X</w:t>
            </w:r>
          </w:p>
        </w:tc>
        <w:tc>
          <w:tcPr>
            <w:tcW w:w="546" w:type="pct"/>
            <w:shd w:val="clear" w:color="auto" w:fill="F2DBDB" w:themeFill="accent2" w:themeFillTint="33"/>
            <w:vAlign w:val="center"/>
          </w:tcPr>
          <w:p w14:paraId="789092B2" w14:textId="6EE0B95F" w:rsidR="00BC4357" w:rsidRPr="004567D6" w:rsidRDefault="00BC4357" w:rsidP="00C46230">
            <w:pPr>
              <w:jc w:val="center"/>
              <w:rPr>
                <w:szCs w:val="22"/>
              </w:rPr>
            </w:pPr>
            <w:r w:rsidRPr="00190112">
              <w:rPr>
                <w:szCs w:val="22"/>
              </w:rPr>
              <w:t xml:space="preserve"> X</w:t>
            </w:r>
          </w:p>
        </w:tc>
        <w:tc>
          <w:tcPr>
            <w:tcW w:w="546" w:type="pct"/>
            <w:shd w:val="clear" w:color="auto" w:fill="FFFFCC"/>
            <w:vAlign w:val="center"/>
          </w:tcPr>
          <w:p w14:paraId="5D58A329" w14:textId="4FD9CD68" w:rsidR="00BC4357" w:rsidRPr="004567D6" w:rsidRDefault="00307E14" w:rsidP="00C46230">
            <w:pPr>
              <w:jc w:val="center"/>
              <w:rPr>
                <w:szCs w:val="22"/>
              </w:rPr>
            </w:pPr>
            <w:r>
              <w:rPr>
                <w:szCs w:val="22"/>
              </w:rPr>
              <w:t>-</w:t>
            </w:r>
          </w:p>
        </w:tc>
        <w:tc>
          <w:tcPr>
            <w:tcW w:w="545" w:type="pct"/>
            <w:shd w:val="clear" w:color="auto" w:fill="DBE5F1" w:themeFill="accent1" w:themeFillTint="33"/>
            <w:vAlign w:val="center"/>
          </w:tcPr>
          <w:p w14:paraId="2C783656" w14:textId="2739C8FF" w:rsidR="00BC4357" w:rsidRPr="004567D6" w:rsidRDefault="00BC4357" w:rsidP="00C46230">
            <w:pPr>
              <w:jc w:val="center"/>
              <w:rPr>
                <w:szCs w:val="22"/>
              </w:rPr>
            </w:pPr>
            <w:r>
              <w:rPr>
                <w:szCs w:val="22"/>
              </w:rPr>
              <w:t xml:space="preserve"> X</w:t>
            </w:r>
          </w:p>
        </w:tc>
      </w:tr>
    </w:tbl>
    <w:p w14:paraId="24A88C61" w14:textId="77777777" w:rsidR="00BC4357" w:rsidRDefault="00BC4357" w:rsidP="00DF04B9"/>
    <w:p w14:paraId="711E1EA1" w14:textId="77777777" w:rsidR="00BC4357" w:rsidRDefault="00BC4357" w:rsidP="00DF04B9"/>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DF04B9" w:rsidRPr="00796A61" w14:paraId="0E42B45E" w14:textId="77777777" w:rsidTr="00312153">
        <w:tc>
          <w:tcPr>
            <w:tcW w:w="2272" w:type="pct"/>
            <w:vAlign w:val="center"/>
          </w:tcPr>
          <w:p w14:paraId="1B4562FD" w14:textId="3DAEE55D" w:rsidR="00DF04B9" w:rsidRPr="008056B1" w:rsidRDefault="0042167C" w:rsidP="00312153">
            <w:pPr>
              <w:rPr>
                <w:b/>
              </w:rPr>
            </w:pPr>
            <w:r>
              <w:rPr>
                <w:b/>
              </w:rPr>
              <w:t>Kostensatz</w:t>
            </w:r>
          </w:p>
        </w:tc>
        <w:tc>
          <w:tcPr>
            <w:tcW w:w="545" w:type="pct"/>
            <w:shd w:val="clear" w:color="auto" w:fill="808080" w:themeFill="background1" w:themeFillShade="80"/>
            <w:vAlign w:val="center"/>
          </w:tcPr>
          <w:p w14:paraId="4FF356DB" w14:textId="77777777" w:rsidR="00DF04B9" w:rsidRPr="00654F35" w:rsidRDefault="00DF04B9" w:rsidP="00312153">
            <w:pPr>
              <w:jc w:val="center"/>
              <w:rPr>
                <w:b/>
              </w:rPr>
            </w:pPr>
            <w:r w:rsidRPr="00654F35">
              <w:rPr>
                <w:b/>
              </w:rPr>
              <w:t>TD</w:t>
            </w:r>
          </w:p>
        </w:tc>
        <w:tc>
          <w:tcPr>
            <w:tcW w:w="546" w:type="pct"/>
            <w:shd w:val="clear" w:color="auto" w:fill="00B050"/>
            <w:vAlign w:val="center"/>
          </w:tcPr>
          <w:p w14:paraId="4557EC52" w14:textId="77777777" w:rsidR="00DF04B9" w:rsidRPr="00796A61" w:rsidRDefault="00DF04B9" w:rsidP="00312153">
            <w:pPr>
              <w:jc w:val="center"/>
              <w:rPr>
                <w:b/>
              </w:rPr>
            </w:pPr>
            <w:r>
              <w:rPr>
                <w:b/>
              </w:rPr>
              <w:t>HLV</w:t>
            </w:r>
          </w:p>
        </w:tc>
        <w:tc>
          <w:tcPr>
            <w:tcW w:w="546" w:type="pct"/>
            <w:shd w:val="clear" w:color="auto" w:fill="FF0000"/>
            <w:vAlign w:val="center"/>
          </w:tcPr>
          <w:p w14:paraId="5911DAAE" w14:textId="77777777" w:rsidR="00DF04B9" w:rsidRPr="00796A61" w:rsidRDefault="00DF04B9" w:rsidP="00312153">
            <w:pPr>
              <w:jc w:val="center"/>
              <w:rPr>
                <w:b/>
              </w:rPr>
            </w:pPr>
            <w:r>
              <w:rPr>
                <w:b/>
              </w:rPr>
              <w:t>NL</w:t>
            </w:r>
          </w:p>
        </w:tc>
        <w:tc>
          <w:tcPr>
            <w:tcW w:w="546" w:type="pct"/>
            <w:shd w:val="clear" w:color="auto" w:fill="FFFF00"/>
            <w:vAlign w:val="center"/>
          </w:tcPr>
          <w:p w14:paraId="1CFF3DB3" w14:textId="77777777" w:rsidR="00DF04B9" w:rsidRPr="00796A61" w:rsidRDefault="00DF04B9" w:rsidP="00312153">
            <w:pPr>
              <w:jc w:val="center"/>
              <w:rPr>
                <w:b/>
              </w:rPr>
            </w:pPr>
            <w:r>
              <w:rPr>
                <w:b/>
              </w:rPr>
              <w:t>PBL</w:t>
            </w:r>
          </w:p>
        </w:tc>
        <w:tc>
          <w:tcPr>
            <w:tcW w:w="545" w:type="pct"/>
            <w:shd w:val="clear" w:color="auto" w:fill="0070C0"/>
            <w:vAlign w:val="center"/>
          </w:tcPr>
          <w:p w14:paraId="06EEB281" w14:textId="77777777" w:rsidR="00DF04B9" w:rsidRPr="00796A61" w:rsidRDefault="00DF04B9" w:rsidP="00312153">
            <w:pPr>
              <w:jc w:val="center"/>
              <w:rPr>
                <w:b/>
              </w:rPr>
            </w:pPr>
            <w:r w:rsidRPr="00796A61">
              <w:rPr>
                <w:b/>
              </w:rPr>
              <w:t>TAL</w:t>
            </w:r>
          </w:p>
        </w:tc>
      </w:tr>
      <w:tr w:rsidR="00DF04B9" w:rsidRPr="002460E7" w14:paraId="1F9BC46A" w14:textId="77777777" w:rsidTr="002E5B65">
        <w:tc>
          <w:tcPr>
            <w:tcW w:w="2272" w:type="pct"/>
            <w:vAlign w:val="center"/>
          </w:tcPr>
          <w:p w14:paraId="300E21C9" w14:textId="77777777" w:rsidR="00DF04B9" w:rsidRPr="0042167C" w:rsidRDefault="00DF04B9" w:rsidP="00312153">
            <w:r w:rsidRPr="0042167C">
              <w:t xml:space="preserve">Anderer Kostensatz in der </w:t>
            </w:r>
            <w:proofErr w:type="spellStart"/>
            <w:r w:rsidRPr="0042167C">
              <w:t>bfr</w:t>
            </w:r>
            <w:proofErr w:type="spellEnd"/>
            <w:r w:rsidRPr="0042167C">
              <w:t xml:space="preserve"> Zeit ? (planmäßig und unplanmäßig)</w:t>
            </w:r>
          </w:p>
        </w:tc>
        <w:tc>
          <w:tcPr>
            <w:tcW w:w="545" w:type="pct"/>
            <w:shd w:val="clear" w:color="auto" w:fill="D9D9D9" w:themeFill="background1" w:themeFillShade="D9"/>
            <w:vAlign w:val="center"/>
          </w:tcPr>
          <w:p w14:paraId="2932F93B" w14:textId="3FA47F80" w:rsidR="00DF04B9" w:rsidRPr="0042167C" w:rsidRDefault="00337D61" w:rsidP="002E5B65">
            <w:pPr>
              <w:jc w:val="center"/>
              <w:rPr>
                <w:b/>
                <w:szCs w:val="22"/>
              </w:rPr>
            </w:pPr>
            <w:r>
              <w:rPr>
                <w:b/>
                <w:szCs w:val="22"/>
              </w:rPr>
              <w:t>X</w:t>
            </w:r>
          </w:p>
        </w:tc>
        <w:tc>
          <w:tcPr>
            <w:tcW w:w="546" w:type="pct"/>
            <w:shd w:val="clear" w:color="auto" w:fill="EAF1DD" w:themeFill="accent3" w:themeFillTint="33"/>
            <w:vAlign w:val="center"/>
          </w:tcPr>
          <w:p w14:paraId="239024C7" w14:textId="354CAD67" w:rsidR="00DF04B9" w:rsidRPr="0042167C" w:rsidRDefault="005B0A8E" w:rsidP="00312153">
            <w:pPr>
              <w:jc w:val="center"/>
              <w:rPr>
                <w:szCs w:val="22"/>
              </w:rPr>
            </w:pPr>
            <w:r>
              <w:rPr>
                <w:szCs w:val="22"/>
              </w:rPr>
              <w:t>-</w:t>
            </w:r>
          </w:p>
        </w:tc>
        <w:tc>
          <w:tcPr>
            <w:tcW w:w="546" w:type="pct"/>
            <w:shd w:val="clear" w:color="auto" w:fill="F2DBDB" w:themeFill="accent2" w:themeFillTint="33"/>
            <w:vAlign w:val="center"/>
          </w:tcPr>
          <w:p w14:paraId="6BDF9FB0" w14:textId="77777777" w:rsidR="00DF04B9" w:rsidRPr="0042167C" w:rsidRDefault="00DF04B9" w:rsidP="00312153">
            <w:pPr>
              <w:jc w:val="center"/>
              <w:rPr>
                <w:szCs w:val="22"/>
              </w:rPr>
            </w:pPr>
            <w:r w:rsidRPr="0042167C">
              <w:rPr>
                <w:szCs w:val="22"/>
              </w:rPr>
              <w:t>X</w:t>
            </w:r>
          </w:p>
        </w:tc>
        <w:tc>
          <w:tcPr>
            <w:tcW w:w="546" w:type="pct"/>
            <w:shd w:val="clear" w:color="auto" w:fill="FFFFCC"/>
            <w:vAlign w:val="center"/>
          </w:tcPr>
          <w:p w14:paraId="7CFE0205" w14:textId="71A9FB5A" w:rsidR="00DF04B9" w:rsidRPr="0042167C" w:rsidRDefault="00307E14" w:rsidP="00312153">
            <w:pPr>
              <w:jc w:val="center"/>
              <w:rPr>
                <w:szCs w:val="22"/>
              </w:rPr>
            </w:pPr>
            <w:r>
              <w:rPr>
                <w:szCs w:val="22"/>
              </w:rPr>
              <w:t>-</w:t>
            </w:r>
          </w:p>
        </w:tc>
        <w:tc>
          <w:tcPr>
            <w:tcW w:w="545" w:type="pct"/>
            <w:shd w:val="clear" w:color="auto" w:fill="DBE5F1" w:themeFill="accent1" w:themeFillTint="33"/>
            <w:vAlign w:val="center"/>
          </w:tcPr>
          <w:p w14:paraId="37A066FD" w14:textId="22D9E366" w:rsidR="00DF04B9" w:rsidRPr="0042167C" w:rsidRDefault="0042167C" w:rsidP="00312153">
            <w:pPr>
              <w:jc w:val="center"/>
              <w:rPr>
                <w:szCs w:val="22"/>
              </w:rPr>
            </w:pPr>
            <w:r>
              <w:rPr>
                <w:szCs w:val="22"/>
              </w:rPr>
              <w:t>-</w:t>
            </w:r>
          </w:p>
        </w:tc>
      </w:tr>
      <w:tr w:rsidR="005B0A8E" w:rsidRPr="002460E7" w14:paraId="77D5BC53" w14:textId="77777777" w:rsidTr="002E5B65">
        <w:tc>
          <w:tcPr>
            <w:tcW w:w="2272" w:type="pct"/>
            <w:vAlign w:val="center"/>
          </w:tcPr>
          <w:p w14:paraId="752D56C9" w14:textId="0B7958A2" w:rsidR="005B0A8E" w:rsidRPr="0042167C" w:rsidRDefault="005B0A8E" w:rsidP="005B0A8E">
            <w:r w:rsidRPr="0042167C">
              <w:t xml:space="preserve">Anderer Kostensatz in der </w:t>
            </w:r>
            <w:proofErr w:type="spellStart"/>
            <w:r w:rsidRPr="0042167C">
              <w:t>bfr</w:t>
            </w:r>
            <w:proofErr w:type="spellEnd"/>
            <w:r w:rsidRPr="0042167C">
              <w:t xml:space="preserve"> Zeit ? (</w:t>
            </w:r>
            <w:r>
              <w:t>nur</w:t>
            </w:r>
            <w:r w:rsidRPr="0042167C">
              <w:t xml:space="preserve"> unplanmäßig)</w:t>
            </w:r>
          </w:p>
        </w:tc>
        <w:tc>
          <w:tcPr>
            <w:tcW w:w="545" w:type="pct"/>
            <w:shd w:val="clear" w:color="auto" w:fill="D9D9D9" w:themeFill="background1" w:themeFillShade="D9"/>
            <w:vAlign w:val="center"/>
          </w:tcPr>
          <w:p w14:paraId="6767452B" w14:textId="65649133" w:rsidR="005B0A8E" w:rsidRPr="00337D61" w:rsidRDefault="00336910" w:rsidP="00336910">
            <w:pPr>
              <w:jc w:val="center"/>
              <w:rPr>
                <w:b/>
                <w:szCs w:val="22"/>
              </w:rPr>
            </w:pPr>
            <w:r>
              <w:rPr>
                <w:b/>
                <w:szCs w:val="22"/>
              </w:rPr>
              <w:t>X</w:t>
            </w:r>
          </w:p>
        </w:tc>
        <w:tc>
          <w:tcPr>
            <w:tcW w:w="546" w:type="pct"/>
            <w:shd w:val="clear" w:color="auto" w:fill="EAF1DD" w:themeFill="accent3" w:themeFillTint="33"/>
            <w:vAlign w:val="center"/>
          </w:tcPr>
          <w:p w14:paraId="7FD56F0A" w14:textId="5DA6A786" w:rsidR="005B0A8E" w:rsidRPr="0042167C" w:rsidRDefault="005B0A8E" w:rsidP="00312153">
            <w:pPr>
              <w:jc w:val="center"/>
              <w:rPr>
                <w:szCs w:val="22"/>
              </w:rPr>
            </w:pPr>
            <w:r>
              <w:rPr>
                <w:szCs w:val="22"/>
              </w:rPr>
              <w:t>X</w:t>
            </w:r>
          </w:p>
        </w:tc>
        <w:tc>
          <w:tcPr>
            <w:tcW w:w="546" w:type="pct"/>
            <w:shd w:val="clear" w:color="auto" w:fill="F2DBDB" w:themeFill="accent2" w:themeFillTint="33"/>
            <w:vAlign w:val="center"/>
          </w:tcPr>
          <w:p w14:paraId="3A11CC78" w14:textId="2705D126" w:rsidR="005B0A8E" w:rsidRPr="0042167C" w:rsidRDefault="00337D61" w:rsidP="00312153">
            <w:pPr>
              <w:jc w:val="center"/>
              <w:rPr>
                <w:szCs w:val="22"/>
              </w:rPr>
            </w:pPr>
            <w:r>
              <w:rPr>
                <w:szCs w:val="22"/>
              </w:rPr>
              <w:t>-</w:t>
            </w:r>
          </w:p>
        </w:tc>
        <w:tc>
          <w:tcPr>
            <w:tcW w:w="546" w:type="pct"/>
            <w:shd w:val="clear" w:color="auto" w:fill="FFFFCC"/>
            <w:vAlign w:val="center"/>
          </w:tcPr>
          <w:p w14:paraId="57DDD88E" w14:textId="25356C82" w:rsidR="005B0A8E" w:rsidRDefault="00337D61" w:rsidP="00312153">
            <w:pPr>
              <w:jc w:val="center"/>
              <w:rPr>
                <w:szCs w:val="22"/>
              </w:rPr>
            </w:pPr>
            <w:r>
              <w:rPr>
                <w:szCs w:val="22"/>
              </w:rPr>
              <w:t>-</w:t>
            </w:r>
          </w:p>
        </w:tc>
        <w:tc>
          <w:tcPr>
            <w:tcW w:w="545" w:type="pct"/>
            <w:shd w:val="clear" w:color="auto" w:fill="DBE5F1" w:themeFill="accent1" w:themeFillTint="33"/>
            <w:vAlign w:val="center"/>
          </w:tcPr>
          <w:p w14:paraId="74C9ABEE" w14:textId="0D907891" w:rsidR="005B0A8E" w:rsidRPr="0042167C" w:rsidRDefault="00337D61" w:rsidP="0042167C">
            <w:pPr>
              <w:jc w:val="center"/>
              <w:rPr>
                <w:szCs w:val="22"/>
              </w:rPr>
            </w:pPr>
            <w:r>
              <w:rPr>
                <w:szCs w:val="22"/>
              </w:rPr>
              <w:t>-</w:t>
            </w:r>
          </w:p>
        </w:tc>
      </w:tr>
      <w:tr w:rsidR="00DF04B9" w:rsidRPr="002460E7" w14:paraId="768C65D7" w14:textId="77777777" w:rsidTr="002E5B65">
        <w:tc>
          <w:tcPr>
            <w:tcW w:w="2272" w:type="pct"/>
            <w:vAlign w:val="center"/>
          </w:tcPr>
          <w:p w14:paraId="35CADB71" w14:textId="77777777" w:rsidR="00DF04B9" w:rsidRPr="0042167C" w:rsidRDefault="00DF04B9" w:rsidP="00312153">
            <w:r w:rsidRPr="0042167C">
              <w:t>Anderer Kostensatz bei EB?</w:t>
            </w:r>
          </w:p>
        </w:tc>
        <w:tc>
          <w:tcPr>
            <w:tcW w:w="545" w:type="pct"/>
            <w:shd w:val="clear" w:color="auto" w:fill="D9D9D9" w:themeFill="background1" w:themeFillShade="D9"/>
            <w:vAlign w:val="center"/>
          </w:tcPr>
          <w:p w14:paraId="42515C16" w14:textId="24BC2738" w:rsidR="00DF04B9" w:rsidRPr="0042167C" w:rsidRDefault="00337D61" w:rsidP="002E5B65">
            <w:pPr>
              <w:jc w:val="center"/>
              <w:rPr>
                <w:b/>
                <w:szCs w:val="22"/>
              </w:rPr>
            </w:pPr>
            <w:r>
              <w:rPr>
                <w:b/>
                <w:szCs w:val="22"/>
              </w:rPr>
              <w:t>X</w:t>
            </w:r>
          </w:p>
        </w:tc>
        <w:tc>
          <w:tcPr>
            <w:tcW w:w="546" w:type="pct"/>
            <w:shd w:val="clear" w:color="auto" w:fill="EAF1DD" w:themeFill="accent3" w:themeFillTint="33"/>
            <w:vAlign w:val="center"/>
          </w:tcPr>
          <w:p w14:paraId="46469042" w14:textId="5032D3E5" w:rsidR="00DF04B9" w:rsidRPr="0042167C" w:rsidRDefault="00337D61" w:rsidP="00312153">
            <w:pPr>
              <w:jc w:val="center"/>
              <w:rPr>
                <w:szCs w:val="22"/>
              </w:rPr>
            </w:pPr>
            <w:r>
              <w:rPr>
                <w:szCs w:val="22"/>
              </w:rPr>
              <w:t>X</w:t>
            </w:r>
          </w:p>
        </w:tc>
        <w:tc>
          <w:tcPr>
            <w:tcW w:w="546" w:type="pct"/>
            <w:shd w:val="clear" w:color="auto" w:fill="F2DBDB" w:themeFill="accent2" w:themeFillTint="33"/>
            <w:vAlign w:val="center"/>
          </w:tcPr>
          <w:p w14:paraId="1C190CC5" w14:textId="689938AA" w:rsidR="00DF04B9" w:rsidRPr="0042167C" w:rsidRDefault="0042167C" w:rsidP="00312153">
            <w:pPr>
              <w:jc w:val="center"/>
              <w:rPr>
                <w:szCs w:val="22"/>
              </w:rPr>
            </w:pPr>
            <w:r w:rsidRPr="0042167C">
              <w:rPr>
                <w:szCs w:val="22"/>
              </w:rPr>
              <w:t>-</w:t>
            </w:r>
            <w:r w:rsidRPr="0042167C">
              <w:rPr>
                <w:szCs w:val="22"/>
                <w:vertAlign w:val="superscript"/>
              </w:rPr>
              <w:t>1)</w:t>
            </w:r>
          </w:p>
        </w:tc>
        <w:tc>
          <w:tcPr>
            <w:tcW w:w="546" w:type="pct"/>
            <w:shd w:val="clear" w:color="auto" w:fill="FFFFCC"/>
            <w:vAlign w:val="center"/>
          </w:tcPr>
          <w:p w14:paraId="080B9E69" w14:textId="211C8D1B" w:rsidR="00DF04B9" w:rsidRPr="0042167C" w:rsidRDefault="00307E14" w:rsidP="00312153">
            <w:pPr>
              <w:jc w:val="center"/>
              <w:rPr>
                <w:szCs w:val="22"/>
              </w:rPr>
            </w:pPr>
            <w:r>
              <w:rPr>
                <w:szCs w:val="22"/>
              </w:rPr>
              <w:t>-</w:t>
            </w:r>
          </w:p>
        </w:tc>
        <w:tc>
          <w:tcPr>
            <w:tcW w:w="545" w:type="pct"/>
            <w:shd w:val="clear" w:color="auto" w:fill="DBE5F1" w:themeFill="accent1" w:themeFillTint="33"/>
            <w:vAlign w:val="center"/>
          </w:tcPr>
          <w:p w14:paraId="40C8E881" w14:textId="378B1E76" w:rsidR="00DF04B9" w:rsidRPr="0042167C" w:rsidRDefault="00DF04B9" w:rsidP="0042167C">
            <w:pPr>
              <w:jc w:val="center"/>
              <w:rPr>
                <w:szCs w:val="22"/>
              </w:rPr>
            </w:pPr>
            <w:r w:rsidRPr="0042167C">
              <w:rPr>
                <w:szCs w:val="22"/>
              </w:rPr>
              <w:t>-</w:t>
            </w:r>
          </w:p>
        </w:tc>
      </w:tr>
      <w:tr w:rsidR="006B62AC" w:rsidRPr="002460E7" w14:paraId="69126DFF" w14:textId="77777777" w:rsidTr="002E5B65">
        <w:tc>
          <w:tcPr>
            <w:tcW w:w="2272" w:type="pct"/>
            <w:vAlign w:val="center"/>
          </w:tcPr>
          <w:p w14:paraId="4CF6377D" w14:textId="38F23410" w:rsidR="006B62AC" w:rsidRPr="0042167C" w:rsidRDefault="006B62AC" w:rsidP="00312153">
            <w:r>
              <w:t xml:space="preserve"> Abhängig von Vertragsart</w:t>
            </w:r>
          </w:p>
        </w:tc>
        <w:tc>
          <w:tcPr>
            <w:tcW w:w="545" w:type="pct"/>
            <w:shd w:val="clear" w:color="auto" w:fill="D9D9D9" w:themeFill="background1" w:themeFillShade="D9"/>
            <w:vAlign w:val="center"/>
          </w:tcPr>
          <w:p w14:paraId="1CBBA6E1" w14:textId="39424C78" w:rsidR="006B62AC" w:rsidRPr="0042167C" w:rsidRDefault="00337D61" w:rsidP="00336910">
            <w:pPr>
              <w:jc w:val="center"/>
              <w:rPr>
                <w:b/>
                <w:szCs w:val="22"/>
              </w:rPr>
            </w:pPr>
            <w:r>
              <w:rPr>
                <w:b/>
                <w:szCs w:val="22"/>
              </w:rPr>
              <w:t>X</w:t>
            </w:r>
          </w:p>
        </w:tc>
        <w:tc>
          <w:tcPr>
            <w:tcW w:w="546" w:type="pct"/>
            <w:shd w:val="clear" w:color="auto" w:fill="EAF1DD" w:themeFill="accent3" w:themeFillTint="33"/>
            <w:vAlign w:val="center"/>
          </w:tcPr>
          <w:p w14:paraId="65FDD1DD" w14:textId="7A6E1522" w:rsidR="006B62AC" w:rsidRPr="0042167C" w:rsidRDefault="00337D61" w:rsidP="00312153">
            <w:pPr>
              <w:jc w:val="center"/>
              <w:rPr>
                <w:szCs w:val="22"/>
              </w:rPr>
            </w:pPr>
            <w:r>
              <w:rPr>
                <w:szCs w:val="22"/>
              </w:rPr>
              <w:t>X</w:t>
            </w:r>
            <w:r w:rsidRPr="00337D61">
              <w:rPr>
                <w:szCs w:val="22"/>
                <w:vertAlign w:val="superscript"/>
              </w:rPr>
              <w:t>2)</w:t>
            </w:r>
          </w:p>
        </w:tc>
        <w:tc>
          <w:tcPr>
            <w:tcW w:w="546" w:type="pct"/>
            <w:shd w:val="clear" w:color="auto" w:fill="F2DBDB" w:themeFill="accent2" w:themeFillTint="33"/>
            <w:vAlign w:val="center"/>
          </w:tcPr>
          <w:p w14:paraId="5568FA1A" w14:textId="3EC42B98" w:rsidR="006B62AC" w:rsidRPr="0042167C" w:rsidRDefault="006B62AC" w:rsidP="00312153">
            <w:pPr>
              <w:jc w:val="center"/>
              <w:rPr>
                <w:szCs w:val="22"/>
              </w:rPr>
            </w:pPr>
            <w:r>
              <w:rPr>
                <w:szCs w:val="22"/>
              </w:rPr>
              <w:t>-</w:t>
            </w:r>
          </w:p>
        </w:tc>
        <w:tc>
          <w:tcPr>
            <w:tcW w:w="546" w:type="pct"/>
            <w:shd w:val="clear" w:color="auto" w:fill="FFFFCC"/>
            <w:vAlign w:val="center"/>
          </w:tcPr>
          <w:p w14:paraId="374FAA16" w14:textId="2F78323A" w:rsidR="006B62AC" w:rsidRPr="0042167C" w:rsidRDefault="00307E14" w:rsidP="00312153">
            <w:pPr>
              <w:jc w:val="center"/>
              <w:rPr>
                <w:szCs w:val="22"/>
              </w:rPr>
            </w:pPr>
            <w:r>
              <w:rPr>
                <w:szCs w:val="22"/>
              </w:rPr>
              <w:t>-</w:t>
            </w:r>
          </w:p>
        </w:tc>
        <w:tc>
          <w:tcPr>
            <w:tcW w:w="545" w:type="pct"/>
            <w:shd w:val="clear" w:color="auto" w:fill="DBE5F1" w:themeFill="accent1" w:themeFillTint="33"/>
            <w:vAlign w:val="center"/>
          </w:tcPr>
          <w:p w14:paraId="063CE463" w14:textId="06C941A3" w:rsidR="006B62AC" w:rsidRPr="0042167C" w:rsidRDefault="006B62AC" w:rsidP="0042167C">
            <w:pPr>
              <w:jc w:val="center"/>
              <w:rPr>
                <w:szCs w:val="22"/>
              </w:rPr>
            </w:pPr>
            <w:r>
              <w:rPr>
                <w:szCs w:val="22"/>
              </w:rPr>
              <w:t>X</w:t>
            </w:r>
          </w:p>
        </w:tc>
      </w:tr>
    </w:tbl>
    <w:p w14:paraId="032BE62A" w14:textId="77777777" w:rsidR="00DF04B9" w:rsidRPr="002460E7" w:rsidRDefault="00DF04B9" w:rsidP="00DF04B9">
      <w:pPr>
        <w:rPr>
          <w:highlight w:val="yellow"/>
        </w:rPr>
      </w:pPr>
    </w:p>
    <w:p w14:paraId="462992E1" w14:textId="4814CFB9" w:rsidR="00DF04B9" w:rsidRDefault="00C3229A" w:rsidP="00FE47EF">
      <w:pPr>
        <w:pStyle w:val="Listenabsatz"/>
        <w:numPr>
          <w:ilvl w:val="0"/>
          <w:numId w:val="15"/>
        </w:numPr>
      </w:pPr>
      <w:r w:rsidRPr="0042167C">
        <w:t xml:space="preserve">Wie in der </w:t>
      </w:r>
      <w:proofErr w:type="spellStart"/>
      <w:r w:rsidRPr="0042167C">
        <w:t>bfr</w:t>
      </w:r>
      <w:proofErr w:type="spellEnd"/>
      <w:r w:rsidR="00DF04B9" w:rsidRPr="0042167C">
        <w:t>. Zeit</w:t>
      </w:r>
    </w:p>
    <w:p w14:paraId="6C2DBDF9" w14:textId="1C019AB2" w:rsidR="00337D61" w:rsidRPr="0042167C" w:rsidRDefault="00337D61" w:rsidP="00FE47EF">
      <w:pPr>
        <w:pStyle w:val="Listenabsatz"/>
        <w:numPr>
          <w:ilvl w:val="0"/>
          <w:numId w:val="15"/>
        </w:numPr>
      </w:pPr>
      <w:r>
        <w:t>Nur FSR</w:t>
      </w:r>
    </w:p>
    <w:p w14:paraId="09FD79A0" w14:textId="77777777" w:rsidR="00600C75" w:rsidRDefault="00600C75" w:rsidP="00600C75">
      <w:pPr>
        <w:rPr>
          <w:b/>
        </w:rPr>
      </w:pPr>
    </w:p>
    <w:p w14:paraId="571CB983" w14:textId="314BB98B" w:rsidR="00307E14" w:rsidRPr="00600C75" w:rsidRDefault="00EF3B94" w:rsidP="00600C75">
      <w:pPr>
        <w:rPr>
          <w:b/>
        </w:rPr>
      </w:pPr>
      <w:proofErr w:type="spellStart"/>
      <w:r w:rsidRPr="00600C75">
        <w:rPr>
          <w:b/>
        </w:rPr>
        <w:t>Managemententgeld</w:t>
      </w:r>
      <w:proofErr w:type="spellEnd"/>
      <w:r w:rsidR="000D7F0B" w:rsidRPr="00600C75">
        <w:rPr>
          <w:b/>
        </w:rPr>
        <w:t>/Verwaltungsvergütung</w:t>
      </w:r>
    </w:p>
    <w:p w14:paraId="464F059F" w14:textId="77777777" w:rsidR="00EF3B94" w:rsidRDefault="00EF3B94" w:rsidP="00EF3B94">
      <w:r>
        <w:t xml:space="preserve">Bei der PBL wird zusätzlich ein jährliches </w:t>
      </w:r>
      <w:proofErr w:type="spellStart"/>
      <w:r>
        <w:t>Managemententgeld</w:t>
      </w:r>
      <w:proofErr w:type="spellEnd"/>
      <w:r>
        <w:t xml:space="preserve"> in Höhe von 0,80% des Ve</w:t>
      </w:r>
      <w:r>
        <w:t>r</w:t>
      </w:r>
      <w:r>
        <w:t xml:space="preserve">tragsguthabens erhoben. </w:t>
      </w:r>
    </w:p>
    <w:p w14:paraId="7807989A" w14:textId="5951C6FD" w:rsidR="000D7F0B" w:rsidRDefault="000D7F0B" w:rsidP="000D7F0B">
      <w:r>
        <w:t>Diese Kosten sind in den laufenden Kosten des Portfolios enthalten und werden unmittelbar dem im Rahmen des gemanagten Portfolios geführten Guthaben entnommen.</w:t>
      </w:r>
    </w:p>
    <w:p w14:paraId="2EC10D0B" w14:textId="77777777" w:rsidR="00EF3B94" w:rsidRDefault="00EF3B94" w:rsidP="00EF3B94"/>
    <w:p w14:paraId="40751390" w14:textId="122B8C24" w:rsidR="00EF3B94" w:rsidRPr="00EF3B94" w:rsidRDefault="000D7F0B" w:rsidP="00EF3B94">
      <w:r>
        <w:t>(Hinweis im PIB bzw</w:t>
      </w:r>
      <w:r w:rsidR="005D72C5">
        <w:t>.</w:t>
      </w:r>
      <w:r w:rsidR="00EF3B94">
        <w:t xml:space="preserve"> „Informationen zu Ihrer Kapitalanlage“</w:t>
      </w:r>
      <w:r>
        <w:t>)</w:t>
      </w:r>
    </w:p>
    <w:p w14:paraId="0BC80433" w14:textId="7CB9D338" w:rsidR="00DF04B9" w:rsidRDefault="00816CBB" w:rsidP="00DF04B9">
      <w:pPr>
        <w:pStyle w:val="berschrift4"/>
      </w:pPr>
      <w:r w:rsidRPr="002E5B65">
        <w:t>Empfehlung</w:t>
      </w:r>
    </w:p>
    <w:p w14:paraId="156E598E" w14:textId="3B0FCC0F" w:rsidR="00DF04B9" w:rsidRPr="005D72C5" w:rsidRDefault="00336910" w:rsidP="009D38C4">
      <w:pPr>
        <w:pStyle w:val="Listenabsatz"/>
        <w:numPr>
          <w:ilvl w:val="0"/>
          <w:numId w:val="8"/>
        </w:numPr>
      </w:pPr>
      <w:r w:rsidRPr="005D72C5">
        <w:t>Unterscheidung nach Vertragszustand a</w:t>
      </w:r>
      <w:r w:rsidR="00337D61" w:rsidRPr="005D72C5">
        <w:t>nalog moderne Klassik</w:t>
      </w:r>
      <w:r w:rsidR="00F145C6" w:rsidRPr="005D72C5">
        <w:t xml:space="preserve"> (je ein Satz für Be</w:t>
      </w:r>
      <w:r w:rsidR="00F145C6" w:rsidRPr="005D72C5">
        <w:t>i</w:t>
      </w:r>
      <w:r w:rsidR="00F145C6" w:rsidRPr="005D72C5">
        <w:t>tragspflichtig, planmäßig beitragsfrei, unplanmäßig beitragsfrei  und Einmalbeitrag)</w:t>
      </w:r>
    </w:p>
    <w:p w14:paraId="76B2E1E1" w14:textId="49AF5AF8" w:rsidR="00336910" w:rsidRPr="005D72C5" w:rsidRDefault="00336910" w:rsidP="009D38C4">
      <w:pPr>
        <w:pStyle w:val="Listenabsatz"/>
        <w:numPr>
          <w:ilvl w:val="0"/>
          <w:numId w:val="8"/>
        </w:numPr>
      </w:pPr>
      <w:r w:rsidRPr="005D72C5">
        <w:t>Zusätzlich Unterscheidung nach Vertragsart nötig mindestens für HLV-FSR</w:t>
      </w:r>
      <w:r w:rsidR="005D72C5">
        <w:t xml:space="preserve"> wegen Provision auf Guthaben</w:t>
      </w:r>
    </w:p>
    <w:p w14:paraId="2291D815" w14:textId="10E73438" w:rsidR="00816CBB" w:rsidRDefault="00816CBB" w:rsidP="00816CBB">
      <w:pPr>
        <w:pStyle w:val="berschrift4"/>
      </w:pPr>
      <w:r w:rsidRPr="00B247B6">
        <w:t>Abstimmung mit F1 der Mathematik</w:t>
      </w:r>
      <w:r w:rsidR="00182C5C">
        <w:t xml:space="preserve"> (24.05.2017)</w:t>
      </w:r>
    </w:p>
    <w:p w14:paraId="4C6B2E25" w14:textId="10CAF59B" w:rsidR="002E5B65" w:rsidRPr="0042167C" w:rsidRDefault="00182C5C" w:rsidP="009D38C4">
      <w:pPr>
        <w:pStyle w:val="Listenabsatz"/>
        <w:numPr>
          <w:ilvl w:val="0"/>
          <w:numId w:val="8"/>
        </w:numPr>
      </w:pPr>
      <w:r>
        <w:t>Der Empfehlung wird gefolgt.</w:t>
      </w:r>
    </w:p>
    <w:p w14:paraId="456E5CCD" w14:textId="77777777" w:rsidR="00DF04B9" w:rsidRDefault="00DF04B9" w:rsidP="00DF04B9">
      <w:pPr>
        <w:pStyle w:val="berschrift4"/>
      </w:pPr>
      <w:r>
        <w:t>Abstimmung mit Produkttechnik</w:t>
      </w:r>
    </w:p>
    <w:p w14:paraId="113F8ADA" w14:textId="77777777" w:rsidR="00DF04B9" w:rsidRDefault="00DF04B9" w:rsidP="00DF04B9">
      <w:pPr>
        <w:pStyle w:val="berschrift4"/>
      </w:pPr>
      <w:r>
        <w:t>Entscheidung</w:t>
      </w:r>
    </w:p>
    <w:p w14:paraId="4DBE8E62" w14:textId="77777777" w:rsidR="00DF04B9" w:rsidRDefault="00DF04B9" w:rsidP="00DF04B9">
      <w:pPr>
        <w:pStyle w:val="berschrift4"/>
      </w:pPr>
      <w:r>
        <w:t>Folgearbeiten</w:t>
      </w:r>
    </w:p>
    <w:p w14:paraId="2269207E" w14:textId="77777777" w:rsidR="00DF04B9" w:rsidRDefault="00DF04B9" w:rsidP="00DF04B9">
      <w:pPr>
        <w:rPr>
          <w:rFonts w:cs="Arial"/>
          <w:b/>
          <w:bCs/>
          <w:i/>
          <w:iCs/>
          <w:sz w:val="28"/>
          <w:szCs w:val="28"/>
        </w:rPr>
      </w:pPr>
      <w:r>
        <w:br w:type="page"/>
      </w:r>
    </w:p>
    <w:p w14:paraId="361041EA" w14:textId="77777777" w:rsidR="00DF04B9" w:rsidRPr="00D53A31" w:rsidRDefault="00DF04B9" w:rsidP="00DF04B9"/>
    <w:p w14:paraId="28BD7411" w14:textId="77777777" w:rsidR="00DF04B9" w:rsidRPr="001E4CC5" w:rsidRDefault="00DF04B9" w:rsidP="00DF04B9">
      <w:pPr>
        <w:pStyle w:val="berschrift3"/>
      </w:pPr>
      <w:bookmarkStart w:id="261" w:name="_Toc496794432"/>
      <w:r w:rsidRPr="001E4CC5">
        <w:t>Kosten im Rentenbezug</w:t>
      </w:r>
      <w:bookmarkEnd w:id="261"/>
    </w:p>
    <w:p w14:paraId="624EDA5B" w14:textId="77777777" w:rsidR="00853F30" w:rsidRDefault="00853F30" w:rsidP="00853F30">
      <w:pPr>
        <w:pStyle w:val="berschrift4"/>
      </w:pPr>
      <w:r>
        <w:t>A</w:t>
      </w:r>
      <w:r w:rsidRPr="00177E07">
        <w:t>ktueller</w:t>
      </w:r>
      <w:r>
        <w:t xml:space="preserve"> Stand</w:t>
      </w:r>
    </w:p>
    <w:p w14:paraId="061BCD2C" w14:textId="77777777" w:rsidR="00853F30" w:rsidRDefault="00853F30" w:rsidP="00853F30">
      <w:pPr>
        <w:rPr>
          <w:b/>
        </w:rPr>
      </w:pPr>
    </w:p>
    <w:p w14:paraId="1469C94A" w14:textId="7FC6A6D7" w:rsidR="00853F30" w:rsidRPr="00337D61" w:rsidRDefault="00853F30" w:rsidP="00853F30">
      <w:r w:rsidRPr="00337D61">
        <w:t xml:space="preserve">HLV: </w:t>
      </w:r>
      <w:r w:rsidR="001E4CC5" w:rsidRPr="00337D61">
        <w:tab/>
      </w:r>
      <w:r w:rsidR="00C366F3" w:rsidRPr="00337D61">
        <w:t>1,</w:t>
      </w:r>
      <w:r w:rsidRPr="00337D61">
        <w:t xml:space="preserve">5% </w:t>
      </w:r>
      <w:r w:rsidR="001E4CC5" w:rsidRPr="00337D61">
        <w:t>* Rente</w:t>
      </w:r>
    </w:p>
    <w:p w14:paraId="1A7A0692" w14:textId="1A3CA30A" w:rsidR="00853F30" w:rsidRPr="0001351B" w:rsidRDefault="00853F30" w:rsidP="00853F30">
      <w:r w:rsidRPr="0001351B">
        <w:t xml:space="preserve">NL: </w:t>
      </w:r>
      <w:r w:rsidR="001E4CC5" w:rsidRPr="0001351B">
        <w:tab/>
      </w:r>
      <w:r w:rsidRPr="0001351B">
        <w:t xml:space="preserve">1,5% </w:t>
      </w:r>
      <w:r w:rsidR="001E4CC5" w:rsidRPr="0001351B">
        <w:t>* Rente</w:t>
      </w:r>
    </w:p>
    <w:p w14:paraId="7D194781" w14:textId="5A6B94EE" w:rsidR="00853F30" w:rsidRPr="00C51CFB" w:rsidRDefault="00853F30" w:rsidP="00853F30">
      <w:r w:rsidRPr="00C51CFB">
        <w:t xml:space="preserve">PBL: </w:t>
      </w:r>
      <w:r w:rsidR="001E4CC5" w:rsidRPr="00C51CFB">
        <w:tab/>
      </w:r>
      <w:r w:rsidRPr="00C51CFB">
        <w:t>2%</w:t>
      </w:r>
      <w:r w:rsidR="001E4CC5" w:rsidRPr="00C51CFB">
        <w:t xml:space="preserve"> * Rente</w:t>
      </w:r>
    </w:p>
    <w:p w14:paraId="1C1D9008" w14:textId="057988F4" w:rsidR="00853F30" w:rsidRDefault="00853F30" w:rsidP="001E4CC5">
      <w:pPr>
        <w:ind w:left="705" w:hanging="705"/>
      </w:pPr>
      <w:r w:rsidRPr="0001351B">
        <w:t xml:space="preserve">TAL: </w:t>
      </w:r>
      <w:r w:rsidR="001E4CC5" w:rsidRPr="0001351B">
        <w:tab/>
      </w:r>
      <w:r w:rsidRPr="0001351B">
        <w:t>1,5% * Rente, mindestens 2 EUR pro Monat (</w:t>
      </w:r>
      <w:r w:rsidR="001E4CC5" w:rsidRPr="0001351B">
        <w:t>EUR-Betrag z</w:t>
      </w:r>
      <w:r w:rsidRPr="0001351B">
        <w:t>ieht bei einer Jahresrente unter 1.600 EUR)</w:t>
      </w:r>
    </w:p>
    <w:p w14:paraId="78D1ED1B" w14:textId="0CE007EC" w:rsidR="00337D61" w:rsidRPr="00E6336F" w:rsidRDefault="00337D61" w:rsidP="001E4CC5">
      <w:pPr>
        <w:ind w:left="705" w:hanging="705"/>
      </w:pPr>
      <w:r>
        <w:t>Bei allen inkl. Gewinnrente</w:t>
      </w:r>
    </w:p>
    <w:p w14:paraId="395BE816" w14:textId="77777777" w:rsidR="00853F30" w:rsidRDefault="00853F30" w:rsidP="00853F30">
      <w:pPr>
        <w:pStyle w:val="berschrift4"/>
      </w:pPr>
      <w:r>
        <w:t>Empfehlung</w:t>
      </w:r>
    </w:p>
    <w:p w14:paraId="15E3636B" w14:textId="39BD2C6D" w:rsidR="00853F30" w:rsidRPr="0001351B" w:rsidRDefault="001E4CC5" w:rsidP="009D38C4">
      <w:pPr>
        <w:pStyle w:val="Listenabsatz"/>
        <w:numPr>
          <w:ilvl w:val="0"/>
          <w:numId w:val="8"/>
        </w:numPr>
      </w:pPr>
      <w:r w:rsidRPr="0001351B">
        <w:t>Prozentsatz in Abhängigkeit der Rente (gesellschaftsspezifisch)</w:t>
      </w:r>
    </w:p>
    <w:p w14:paraId="11D721B8" w14:textId="2BC80951" w:rsidR="004F2BB1" w:rsidRPr="0001351B" w:rsidRDefault="004F2BB1" w:rsidP="009D38C4">
      <w:pPr>
        <w:pStyle w:val="Listenabsatz"/>
        <w:numPr>
          <w:ilvl w:val="0"/>
          <w:numId w:val="8"/>
        </w:numPr>
      </w:pPr>
      <w:r w:rsidRPr="0001351B">
        <w:t>Keine Mindestkosten (TAL)</w:t>
      </w:r>
    </w:p>
    <w:p w14:paraId="4F69C807" w14:textId="77777777" w:rsidR="00853F30" w:rsidRPr="00B247B6" w:rsidRDefault="00853F30" w:rsidP="00853F30">
      <w:pPr>
        <w:pStyle w:val="berschrift4"/>
      </w:pPr>
      <w:r w:rsidRPr="00B247B6">
        <w:t>Abstimmung mit F1 der Mathematik</w:t>
      </w:r>
    </w:p>
    <w:p w14:paraId="282B8B50" w14:textId="77777777" w:rsidR="00853F30" w:rsidRDefault="00853F30" w:rsidP="00853F30">
      <w:pPr>
        <w:pStyle w:val="berschrift4"/>
      </w:pPr>
      <w:r>
        <w:t>Abstimmung mit Produkttechnik</w:t>
      </w:r>
    </w:p>
    <w:p w14:paraId="73A7CA13" w14:textId="2CFFA28B" w:rsidR="007F1BA5" w:rsidRPr="007F1BA5" w:rsidRDefault="00853F30" w:rsidP="007F1BA5">
      <w:pPr>
        <w:pStyle w:val="berschrift4"/>
      </w:pPr>
      <w:r>
        <w:t>Entscheidung</w:t>
      </w:r>
      <w:r w:rsidR="007F1BA5">
        <w:t xml:space="preserve"> (im Projektteam)</w:t>
      </w:r>
    </w:p>
    <w:p w14:paraId="461E9B08" w14:textId="76213980" w:rsidR="007F1BA5" w:rsidRPr="007F1BA5" w:rsidRDefault="007F1BA5" w:rsidP="007F1BA5">
      <w:r>
        <w:t>Gemäß Empfehlung.</w:t>
      </w:r>
    </w:p>
    <w:p w14:paraId="03FCBC4E" w14:textId="77777777" w:rsidR="00853F30" w:rsidRPr="00D4268C" w:rsidRDefault="00853F30" w:rsidP="00853F30">
      <w:pPr>
        <w:pStyle w:val="berschrift4"/>
      </w:pPr>
      <w:r>
        <w:t>Folgearbeiten</w:t>
      </w:r>
    </w:p>
    <w:p w14:paraId="071A83A6" w14:textId="77777777" w:rsidR="00DF04B9" w:rsidRPr="00D53A31" w:rsidRDefault="00DF04B9" w:rsidP="00DF04B9"/>
    <w:p w14:paraId="1F39381F" w14:textId="77777777" w:rsidR="00DF04B9" w:rsidRDefault="00DF04B9" w:rsidP="00DF04B9">
      <w:pPr>
        <w:rPr>
          <w:rFonts w:cs="Arial"/>
          <w:b/>
          <w:bCs/>
          <w:i/>
          <w:iCs/>
          <w:sz w:val="28"/>
          <w:szCs w:val="28"/>
        </w:rPr>
      </w:pPr>
      <w:r>
        <w:br w:type="page"/>
      </w:r>
    </w:p>
    <w:p w14:paraId="712AB54E" w14:textId="77777777" w:rsidR="00DF04B9" w:rsidRDefault="00DF04B9" w:rsidP="00DF04B9">
      <w:pPr>
        <w:pStyle w:val="berschrift3"/>
      </w:pPr>
      <w:bookmarkStart w:id="262" w:name="_Toc496794433"/>
      <w:r>
        <w:lastRenderedPageBreak/>
        <w:t>Mindestkosten</w:t>
      </w:r>
      <w:bookmarkEnd w:id="262"/>
    </w:p>
    <w:p w14:paraId="228C496C" w14:textId="77777777" w:rsidR="00C7074B" w:rsidRDefault="00C7074B" w:rsidP="00C7074B">
      <w:pPr>
        <w:pStyle w:val="berschrift4"/>
      </w:pPr>
      <w:r>
        <w:t>A</w:t>
      </w:r>
      <w:r w:rsidRPr="00177E07">
        <w:t>ktueller</w:t>
      </w:r>
      <w:r>
        <w:t xml:space="preserve"> Stand</w:t>
      </w:r>
    </w:p>
    <w:p w14:paraId="73824B46" w14:textId="77777777" w:rsidR="0001351B" w:rsidRPr="0001351B" w:rsidRDefault="0001351B" w:rsidP="00C7074B">
      <w:pPr>
        <w:rPr>
          <w:u w:val="single"/>
        </w:rPr>
      </w:pPr>
      <w:r w:rsidRPr="0001351B">
        <w:rPr>
          <w:u w:val="single"/>
        </w:rPr>
        <w:t>TAL:</w:t>
      </w:r>
    </w:p>
    <w:p w14:paraId="1763D4A1" w14:textId="5335B358" w:rsidR="00C7074B" w:rsidRPr="0001351B" w:rsidRDefault="0001351B" w:rsidP="00C7074B">
      <w:r w:rsidRPr="0001351B">
        <w:t>Monatlich Mindestkosten (siehe guthabenabhängige Verwaltungskosten)</w:t>
      </w:r>
    </w:p>
    <w:p w14:paraId="46E1A4DB" w14:textId="77777777" w:rsidR="0001351B" w:rsidRDefault="0001351B" w:rsidP="00C7074B">
      <w:pPr>
        <w:rPr>
          <w:highlight w:val="yellow"/>
        </w:rPr>
      </w:pPr>
    </w:p>
    <w:p w14:paraId="6BE0ECF1" w14:textId="1250DBDA" w:rsidR="00C7074B" w:rsidRPr="0029239E" w:rsidRDefault="0001351B" w:rsidP="00C7074B">
      <w:pPr>
        <w:rPr>
          <w:u w:val="single"/>
        </w:rPr>
      </w:pPr>
      <w:r w:rsidRPr="0029239E">
        <w:rPr>
          <w:u w:val="single"/>
        </w:rPr>
        <w:t>HLV, NL, PBL</w:t>
      </w:r>
      <w:r w:rsidR="00C7074B" w:rsidRPr="0029239E">
        <w:rPr>
          <w:u w:val="single"/>
        </w:rPr>
        <w:t>:</w:t>
      </w:r>
    </w:p>
    <w:p w14:paraId="2EEECC31" w14:textId="77777777" w:rsidR="00C7074B" w:rsidRPr="00E6336F" w:rsidRDefault="00C7074B" w:rsidP="00C7074B">
      <w:r w:rsidRPr="0029239E">
        <w:t>Aktuell keine Mindestkosten.</w:t>
      </w:r>
    </w:p>
    <w:p w14:paraId="3CE38B98" w14:textId="77777777" w:rsidR="00C7074B" w:rsidRDefault="00C7074B" w:rsidP="00C7074B">
      <w:pPr>
        <w:pStyle w:val="berschrift4"/>
      </w:pPr>
      <w:r>
        <w:t>Empfehlung</w:t>
      </w:r>
    </w:p>
    <w:p w14:paraId="1A1C4A32" w14:textId="2307C110" w:rsidR="00C7074B" w:rsidRPr="00C7074B" w:rsidRDefault="0068434C" w:rsidP="00C7074B">
      <w:r>
        <w:t>Keine Mindestkosten</w:t>
      </w:r>
    </w:p>
    <w:p w14:paraId="006F14D3" w14:textId="1BF7F9D6" w:rsidR="00C7074B" w:rsidRDefault="00C7074B" w:rsidP="00C7074B">
      <w:pPr>
        <w:pStyle w:val="berschrift4"/>
      </w:pPr>
      <w:r w:rsidRPr="00B247B6">
        <w:t>Abstimmung mit F1 der Mathematik</w:t>
      </w:r>
      <w:r w:rsidR="00182C5C">
        <w:t xml:space="preserve"> (24.05.2017)</w:t>
      </w:r>
    </w:p>
    <w:p w14:paraId="553CE3B2" w14:textId="522937FA" w:rsidR="00182C5C" w:rsidRPr="00182C5C" w:rsidRDefault="00182C5C" w:rsidP="004D501E">
      <w:pPr>
        <w:pStyle w:val="Listenabsatz"/>
        <w:numPr>
          <w:ilvl w:val="0"/>
          <w:numId w:val="54"/>
        </w:numPr>
      </w:pPr>
      <w:r>
        <w:t>Der Empfehlung wird gefolgt.</w:t>
      </w:r>
    </w:p>
    <w:p w14:paraId="407E8485" w14:textId="77777777" w:rsidR="00C7074B" w:rsidRDefault="00C7074B" w:rsidP="00C7074B">
      <w:pPr>
        <w:pStyle w:val="berschrift4"/>
      </w:pPr>
      <w:r>
        <w:t>Abstimmung mit Produkttechnik</w:t>
      </w:r>
    </w:p>
    <w:p w14:paraId="50AEC00D" w14:textId="77777777" w:rsidR="00C7074B" w:rsidRDefault="00C7074B" w:rsidP="00C7074B">
      <w:pPr>
        <w:pStyle w:val="berschrift4"/>
      </w:pPr>
      <w:r>
        <w:t>Entscheidung</w:t>
      </w:r>
    </w:p>
    <w:p w14:paraId="5B0AA0F1" w14:textId="77777777" w:rsidR="00C7074B" w:rsidRDefault="00C7074B" w:rsidP="00C7074B">
      <w:pPr>
        <w:pStyle w:val="berschrift4"/>
      </w:pPr>
      <w:r>
        <w:t>Folgearbeiten</w:t>
      </w:r>
    </w:p>
    <w:p w14:paraId="73DE6CAE" w14:textId="0671532D" w:rsidR="00576BE8" w:rsidRDefault="00576BE8" w:rsidP="00576BE8">
      <w:pPr>
        <w:pStyle w:val="berschrift3"/>
      </w:pPr>
      <w:bookmarkStart w:id="263" w:name="_Toc496794434"/>
      <w:r>
        <w:t>Ausgabeaufschläge</w:t>
      </w:r>
      <w:bookmarkEnd w:id="263"/>
    </w:p>
    <w:p w14:paraId="36FC3258" w14:textId="77777777" w:rsidR="00576BE8" w:rsidRDefault="00576BE8" w:rsidP="00576BE8">
      <w:pPr>
        <w:pStyle w:val="berschrift4"/>
      </w:pPr>
      <w:r>
        <w:t>A</w:t>
      </w:r>
      <w:r w:rsidRPr="00177E07">
        <w:t>ktueller</w:t>
      </w:r>
      <w:r>
        <w:t xml:space="preserve"> Stand</w:t>
      </w:r>
    </w:p>
    <w:p w14:paraId="120AAF59" w14:textId="77674848" w:rsidR="00576BE8" w:rsidRPr="00576BE8" w:rsidRDefault="00576BE8" w:rsidP="00576BE8">
      <w:pPr>
        <w:rPr>
          <w:u w:val="single"/>
        </w:rPr>
      </w:pPr>
      <w:r w:rsidRPr="00576BE8">
        <w:rPr>
          <w:u w:val="single"/>
        </w:rPr>
        <w:t xml:space="preserve">HLV, NL, TAL, </w:t>
      </w:r>
      <w:r w:rsidRPr="009C5680">
        <w:rPr>
          <w:u w:val="single"/>
        </w:rPr>
        <w:t>PBL:</w:t>
      </w:r>
    </w:p>
    <w:p w14:paraId="3EF5A1AE" w14:textId="77EDC339" w:rsidR="00576BE8" w:rsidRPr="00E6336F" w:rsidRDefault="00576BE8" w:rsidP="00576BE8">
      <w:r w:rsidRPr="00576BE8">
        <w:t>Aktuell keine Ausgabeaufschläge.</w:t>
      </w:r>
    </w:p>
    <w:p w14:paraId="70485A76" w14:textId="77777777" w:rsidR="00576BE8" w:rsidRDefault="00576BE8" w:rsidP="00576BE8">
      <w:pPr>
        <w:pStyle w:val="berschrift4"/>
      </w:pPr>
      <w:r>
        <w:t>Empfehlung</w:t>
      </w:r>
    </w:p>
    <w:p w14:paraId="23F9666D" w14:textId="77777777" w:rsidR="0001591C" w:rsidRDefault="0001591C" w:rsidP="0001591C">
      <w:pPr>
        <w:pStyle w:val="Listenabsatz"/>
        <w:numPr>
          <w:ilvl w:val="0"/>
          <w:numId w:val="74"/>
        </w:numPr>
      </w:pPr>
      <w:r>
        <w:t>Keine Ausgabeaufschläge</w:t>
      </w:r>
    </w:p>
    <w:p w14:paraId="22C3614C" w14:textId="31DB2696" w:rsidR="00576BE8" w:rsidRPr="00C7074B" w:rsidRDefault="0001591C" w:rsidP="0001591C">
      <w:pPr>
        <w:pStyle w:val="Listenabsatz"/>
        <w:numPr>
          <w:ilvl w:val="0"/>
          <w:numId w:val="74"/>
        </w:numPr>
      </w:pPr>
      <w:r>
        <w:t>auch nicht in Formeln oder technisch vorzusehen</w:t>
      </w:r>
    </w:p>
    <w:p w14:paraId="3C7860F9" w14:textId="77777777" w:rsidR="00576BE8" w:rsidRPr="00B247B6" w:rsidRDefault="00576BE8" w:rsidP="00576BE8">
      <w:pPr>
        <w:pStyle w:val="berschrift4"/>
      </w:pPr>
      <w:r w:rsidRPr="00B247B6">
        <w:t>Abstimmung mit F1 der Mathematik</w:t>
      </w:r>
    </w:p>
    <w:p w14:paraId="712D0B6B" w14:textId="77777777" w:rsidR="00576BE8" w:rsidRDefault="00576BE8" w:rsidP="00576BE8">
      <w:pPr>
        <w:pStyle w:val="berschrift4"/>
      </w:pPr>
      <w:r>
        <w:t>Abstimmung mit Produkttechnik</w:t>
      </w:r>
    </w:p>
    <w:p w14:paraId="681BF557" w14:textId="77777777" w:rsidR="00576BE8" w:rsidRDefault="00576BE8" w:rsidP="00576BE8">
      <w:pPr>
        <w:pStyle w:val="berschrift4"/>
      </w:pPr>
      <w:r>
        <w:t>Entscheidung</w:t>
      </w:r>
    </w:p>
    <w:p w14:paraId="139FF2FC" w14:textId="77777777" w:rsidR="00576BE8" w:rsidRPr="00D4268C" w:rsidRDefault="00576BE8" w:rsidP="00576BE8">
      <w:pPr>
        <w:pStyle w:val="berschrift4"/>
      </w:pPr>
      <w:r>
        <w:t>Folgearbeiten</w:t>
      </w:r>
    </w:p>
    <w:p w14:paraId="31786C45" w14:textId="77777777" w:rsidR="00576BE8" w:rsidRPr="00576BE8" w:rsidRDefault="00576BE8" w:rsidP="00576BE8"/>
    <w:p w14:paraId="50CA027F" w14:textId="77777777" w:rsidR="00DF04B9" w:rsidRDefault="00DF04B9" w:rsidP="00DF04B9">
      <w:pPr>
        <w:rPr>
          <w:rFonts w:cs="Arial"/>
          <w:b/>
          <w:bCs/>
          <w:i/>
          <w:iCs/>
          <w:sz w:val="28"/>
          <w:szCs w:val="28"/>
        </w:rPr>
      </w:pPr>
      <w:r>
        <w:br w:type="page"/>
      </w:r>
    </w:p>
    <w:p w14:paraId="483BE5FA" w14:textId="77777777" w:rsidR="00DF04B9" w:rsidRDefault="00DF04B9" w:rsidP="00DF04B9">
      <w:pPr>
        <w:pStyle w:val="berschrift2"/>
      </w:pPr>
      <w:bookmarkStart w:id="264" w:name="_Toc496794435"/>
      <w:r>
        <w:lastRenderedPageBreak/>
        <w:t>Weitere Rechnungsgrundlagen</w:t>
      </w:r>
      <w:bookmarkEnd w:id="264"/>
    </w:p>
    <w:p w14:paraId="3CF29345" w14:textId="77777777" w:rsidR="00DF04B9" w:rsidRDefault="00DF04B9" w:rsidP="00DF04B9">
      <w:pPr>
        <w:pStyle w:val="berschrift4"/>
      </w:pPr>
      <w:r>
        <w:t>A</w:t>
      </w:r>
      <w:r w:rsidRPr="00177E07">
        <w:t>ktueller</w:t>
      </w:r>
      <w:r>
        <w:t xml:space="preserve"> Stand</w:t>
      </w:r>
    </w:p>
    <w:p w14:paraId="2B54DBF2" w14:textId="71869227" w:rsidR="00C7074B" w:rsidRPr="00C7074B" w:rsidRDefault="00C7074B" w:rsidP="00DF04B9">
      <w:pPr>
        <w:rPr>
          <w:u w:val="single"/>
        </w:rPr>
      </w:pPr>
      <w:r w:rsidRPr="00C7074B">
        <w:rPr>
          <w:u w:val="single"/>
        </w:rPr>
        <w:t>Versicherungstechnisches Alter:</w:t>
      </w:r>
    </w:p>
    <w:p w14:paraId="410883AD" w14:textId="77777777" w:rsidR="00DF04B9" w:rsidRDefault="00DF04B9" w:rsidP="00DF04B9">
      <w:r>
        <w:t>Bereits bei Risiko harmonisiert.</w:t>
      </w:r>
    </w:p>
    <w:p w14:paraId="7EB053DE" w14:textId="77777777" w:rsidR="00DF04B9" w:rsidRPr="00643B72" w:rsidRDefault="00DF04B9" w:rsidP="00FE47EF">
      <w:pPr>
        <w:pStyle w:val="Listenabsatz"/>
        <w:numPr>
          <w:ilvl w:val="0"/>
          <w:numId w:val="16"/>
        </w:numPr>
      </w:pPr>
      <w:r>
        <w:t>Alle Gesellschaften verwenden die Kalenderjahresmethode</w:t>
      </w:r>
    </w:p>
    <w:p w14:paraId="4D8E6B8D" w14:textId="77777777" w:rsidR="00DF04B9" w:rsidRDefault="00DF04B9" w:rsidP="00DF04B9">
      <w:pPr>
        <w:pStyle w:val="berschrift4"/>
      </w:pPr>
      <w:r>
        <w:t>Empfehlung</w:t>
      </w:r>
    </w:p>
    <w:p w14:paraId="2376D64D" w14:textId="21080B43" w:rsidR="00C7074B" w:rsidRPr="00C7074B" w:rsidRDefault="00C7074B" w:rsidP="00C7074B">
      <w:r>
        <w:t>Entfällt.</w:t>
      </w:r>
    </w:p>
    <w:p w14:paraId="6BC0DC75" w14:textId="77777777" w:rsidR="00DF04B9" w:rsidRDefault="00DF04B9" w:rsidP="00DF04B9">
      <w:pPr>
        <w:pStyle w:val="berschrift4"/>
      </w:pPr>
      <w:r w:rsidRPr="00087E31">
        <w:t xml:space="preserve">Abstimmung mit F1 der Mathematik </w:t>
      </w:r>
    </w:p>
    <w:p w14:paraId="1BFACFF1" w14:textId="77777777" w:rsidR="00DF04B9" w:rsidRDefault="00DF04B9" w:rsidP="00DF04B9">
      <w:pPr>
        <w:pStyle w:val="berschrift4"/>
      </w:pPr>
      <w:r w:rsidRPr="00365776">
        <w:t>Abstimmung mit Produkttechnik</w:t>
      </w:r>
    </w:p>
    <w:p w14:paraId="00080468" w14:textId="77777777" w:rsidR="00DF04B9" w:rsidRDefault="00DF04B9" w:rsidP="00DF04B9">
      <w:pPr>
        <w:pStyle w:val="berschrift4"/>
      </w:pPr>
      <w:r>
        <w:t>Entscheidung</w:t>
      </w:r>
    </w:p>
    <w:p w14:paraId="4E9DB191" w14:textId="77777777" w:rsidR="00DF04B9" w:rsidRDefault="00DF04B9" w:rsidP="00DF04B9">
      <w:pPr>
        <w:pStyle w:val="berschrift4"/>
      </w:pPr>
      <w:r>
        <w:t>Folgearbeiten</w:t>
      </w:r>
    </w:p>
    <w:p w14:paraId="56D29946" w14:textId="115C40C8" w:rsidR="00CB79B5" w:rsidRPr="004C7A7F" w:rsidRDefault="00DF04B9" w:rsidP="00DF04B9">
      <w:pPr>
        <w:pStyle w:val="berschrift3"/>
        <w:numPr>
          <w:ilvl w:val="0"/>
          <w:numId w:val="0"/>
        </w:numPr>
      </w:pPr>
      <w:r w:rsidRPr="00FC6359">
        <w:br w:type="page"/>
      </w:r>
    </w:p>
    <w:p w14:paraId="56D29A2E" w14:textId="5A419F96" w:rsidR="00F675E6" w:rsidRPr="00FC6359" w:rsidRDefault="0056498D" w:rsidP="00F675E6">
      <w:pPr>
        <w:pStyle w:val="berschrift1"/>
      </w:pPr>
      <w:bookmarkStart w:id="265" w:name="_Toc496794436"/>
      <w:r>
        <w:lastRenderedPageBreak/>
        <w:t>Beitrags- und Leistungsberechnung</w:t>
      </w:r>
      <w:bookmarkEnd w:id="265"/>
    </w:p>
    <w:p w14:paraId="6A564806" w14:textId="1BB5451D" w:rsidR="00E03477" w:rsidRDefault="00E03477" w:rsidP="00E03477">
      <w:pPr>
        <w:pStyle w:val="berschrift2"/>
      </w:pPr>
      <w:bookmarkStart w:id="266" w:name="_Toc496794437"/>
      <w:r>
        <w:t>Sparbeitrag</w:t>
      </w:r>
      <w:bookmarkEnd w:id="266"/>
    </w:p>
    <w:p w14:paraId="102949EB" w14:textId="77777777" w:rsidR="00C7074B" w:rsidRDefault="00C7074B" w:rsidP="00C7074B">
      <w:pPr>
        <w:pStyle w:val="berschrift4"/>
      </w:pPr>
      <w:r>
        <w:t>A</w:t>
      </w:r>
      <w:r w:rsidRPr="00177E07">
        <w:t>ktueller</w:t>
      </w:r>
      <w:r>
        <w:t xml:space="preserve"> Stand</w:t>
      </w:r>
    </w:p>
    <w:p w14:paraId="2D7A7342" w14:textId="384F1CB7" w:rsidR="0052736C" w:rsidRPr="007417E7" w:rsidRDefault="0052736C" w:rsidP="0052736C">
      <w:pPr>
        <w:rPr>
          <w:b/>
        </w:rPr>
      </w:pPr>
      <w:r w:rsidRPr="007417E7">
        <w:rPr>
          <w:b/>
        </w:rPr>
        <w:t>Laufende Beiträge</w:t>
      </w:r>
    </w:p>
    <w:p w14:paraId="4DA46F50" w14:textId="77777777" w:rsidR="0052736C" w:rsidRDefault="0052736C" w:rsidP="0052736C"/>
    <w:p w14:paraId="560379FA" w14:textId="5536AC3D" w:rsidR="0052736C" w:rsidRPr="00933487" w:rsidRDefault="0052736C" w:rsidP="0052736C">
      <w:pPr>
        <w:rPr>
          <w:u w:val="single"/>
        </w:rPr>
      </w:pPr>
      <w:r w:rsidRPr="00933487">
        <w:rPr>
          <w:u w:val="single"/>
        </w:rPr>
        <w:t>HLV:</w:t>
      </w:r>
    </w:p>
    <w:p w14:paraId="54166124" w14:textId="302C5EA7" w:rsidR="0052736C" w:rsidRPr="00933487" w:rsidRDefault="0052736C" w:rsidP="002F10B6">
      <w:r w:rsidRPr="00933487">
        <w:t>Bausteinsicht (i=1: Hauptbaustein, i&gt;1 Dynamikbausteine, Sonderzahlungen)</w:t>
      </w:r>
    </w:p>
    <w:p w14:paraId="5E6B4B5A" w14:textId="7C568B3D" w:rsidR="0052736C" w:rsidRPr="00933487" w:rsidRDefault="002558A4" w:rsidP="0052736C">
      <w:r w:rsidRPr="00933487">
        <w:t xml:space="preserve">Der zu Beginn des </w:t>
      </w:r>
      <m:oMath>
        <m:r>
          <w:rPr>
            <w:rFonts w:ascii="Cambria Math" w:hAnsi="Cambria Math"/>
          </w:rPr>
          <m:t>(12m+k+1)</m:t>
        </m:r>
      </m:oMath>
      <w:r w:rsidRPr="00933487">
        <w:t xml:space="preserve">-ten Monats investierte Beitrag </w:t>
      </w:r>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rPr>
          <m:t xml:space="preserve"> </m:t>
        </m:r>
      </m:oMath>
      <w:r w:rsidRPr="00933487">
        <w:t>eines Investitionsba</w:t>
      </w:r>
      <w:r w:rsidRPr="00933487">
        <w:t>u</w:t>
      </w:r>
      <w:r w:rsidRPr="00933487">
        <w:t xml:space="preserve">steins </w:t>
      </w:r>
      <m:oMath>
        <m:r>
          <w:rPr>
            <w:rFonts w:ascii="Cambria Math" w:hAnsi="Cambria Math"/>
          </w:rPr>
          <m:t>i</m:t>
        </m:r>
      </m:oMath>
      <w:r w:rsidRPr="00933487">
        <w:t xml:space="preserve"> ist f</w:t>
      </w:r>
      <w:r w:rsidR="0052736C" w:rsidRPr="00933487">
        <w:t>ür alle laufenden Beiträge:</w:t>
      </w:r>
    </w:p>
    <w:p w14:paraId="78F042E6" w14:textId="355C7939" w:rsidR="0052736C" w:rsidRPr="00294A14" w:rsidRDefault="0052736C" w:rsidP="0052736C">
      <m:oMathPara>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d>
            <m:dPr>
              <m:ctrlPr>
                <w:rPr>
                  <w:rFonts w:ascii="Cambria Math" w:hAnsi="Cambria Math"/>
                  <w:i/>
                  <w:szCs w:val="22"/>
                </w:rPr>
              </m:ctrlPr>
            </m:dPr>
            <m:e>
              <m:r>
                <w:rPr>
                  <w:rFonts w:ascii="Cambria Math" w:hAnsi="Cambria Math"/>
                  <w:szCs w:val="22"/>
                </w:rPr>
                <m:t>1-</m:t>
              </m:r>
              <m:d>
                <m:dPr>
                  <m:ctrlPr>
                    <w:rPr>
                      <w:rFonts w:ascii="Cambria Math" w:hAnsi="Cambria Math"/>
                      <w:i/>
                      <w:szCs w:val="22"/>
                    </w:rPr>
                  </m:ctrlPr>
                </m:dPr>
                <m:e>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r>
                    <w:rPr>
                      <w:rFonts w:ascii="Cambria Math" w:hAnsi="Cambria Math"/>
                    </w:rPr>
                    <m:t>-λ</m:t>
                  </m:r>
                </m:e>
              </m:d>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-A</m:t>
          </m:r>
          <m:sSubSup>
            <m:sSubSupPr>
              <m:ctrlPr>
                <w:rPr>
                  <w:rFonts w:ascii="Cambria Math" w:hAnsi="Cambria Math"/>
                  <w:i/>
                  <w:szCs w:val="22"/>
                </w:rPr>
              </m:ctrlPr>
            </m:sSubSupPr>
            <m:e>
              <m:r>
                <w:rPr>
                  <w:rFonts w:ascii="Cambria Math" w:hAnsi="Cambria Math"/>
                  <w:szCs w:val="22"/>
                </w:rPr>
                <m:t>K</m:t>
              </m:r>
            </m:e>
            <m:sub>
              <m:r>
                <w:rPr>
                  <w:rFonts w:ascii="Cambria Math" w:hAnsi="Cambria Math"/>
                  <w:szCs w:val="22"/>
                </w:rPr>
                <m:t>m,k</m:t>
              </m:r>
            </m:sub>
            <m:sup>
              <m:r>
                <w:rPr>
                  <w:rFonts w:ascii="Cambria Math" w:hAnsi="Cambria Math"/>
                  <w:szCs w:val="22"/>
                </w:rPr>
                <m:t>i</m:t>
              </m:r>
            </m:sup>
          </m:sSubSup>
        </m:oMath>
      </m:oMathPara>
    </w:p>
    <w:p w14:paraId="23B878C5" w14:textId="77777777" w:rsidR="002558A4" w:rsidRPr="00294A14" w:rsidRDefault="002558A4" w:rsidP="0052736C">
      <w:pPr>
        <w:rPr>
          <w:szCs w:val="22"/>
        </w:rPr>
      </w:pPr>
    </w:p>
    <w:p w14:paraId="76FDE7D1" w14:textId="0F808232" w:rsidR="002558A4" w:rsidRDefault="002558A4" w:rsidP="0052736C">
      <w:pPr>
        <w:rPr>
          <w:szCs w:val="22"/>
        </w:rPr>
      </w:pPr>
      <w:r w:rsidRPr="00294A14">
        <w:rPr>
          <w:szCs w:val="22"/>
        </w:rPr>
        <w:t xml:space="preserve">Sonderzahlungen: </w:t>
      </w:r>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d>
          <m:dPr>
            <m:ctrlPr>
              <w:rPr>
                <w:rFonts w:ascii="Cambria Math" w:hAnsi="Cambria Math"/>
                <w:i/>
                <w:szCs w:val="22"/>
              </w:rPr>
            </m:ctrlPr>
          </m:dPr>
          <m:e>
            <m:r>
              <w:rPr>
                <w:rFonts w:ascii="Cambria Math" w:hAnsi="Cambria Math"/>
                <w:szCs w:val="22"/>
              </w:rPr>
              <m:t>1-</m:t>
            </m:r>
            <m:sSubSup>
              <m:sSubSupPr>
                <m:ctrlPr>
                  <w:rPr>
                    <w:rFonts w:ascii="Cambria Math" w:hAnsi="Cambria Math"/>
                    <w:i/>
                    <w:szCs w:val="22"/>
                  </w:rPr>
                </m:ctrlPr>
              </m:sSubSupPr>
              <m:e>
                <m:r>
                  <w:rPr>
                    <w:rFonts w:ascii="Cambria Math" w:hAnsi="Cambria Math"/>
                    <w:szCs w:val="22"/>
                  </w:rPr>
                  <m:t>α</m:t>
                </m:r>
              </m:e>
              <m:sub>
                <m:r>
                  <w:rPr>
                    <w:rFonts w:ascii="Cambria Math" w:hAnsi="Cambria Math"/>
                    <w:szCs w:val="22"/>
                  </w:rPr>
                  <m:t xml:space="preserve"> </m:t>
                </m:r>
              </m:sub>
              <m:sup>
                <m:r>
                  <w:rPr>
                    <w:rFonts w:ascii="Cambria Math" w:hAnsi="Cambria Math"/>
                    <w:szCs w:val="22"/>
                  </w:rPr>
                  <m:t>gesamt,i</m:t>
                </m:r>
              </m:sup>
            </m:sSubSup>
            <m:r>
              <w:rPr>
                <w:rFonts w:ascii="Cambria Math" w:hAnsi="Cambria Math"/>
                <w:szCs w:val="22"/>
              </w:rPr>
              <m:t>-</m:t>
            </m:r>
            <m:d>
              <m:dPr>
                <m:ctrlPr>
                  <w:rPr>
                    <w:rFonts w:ascii="Cambria Math" w:hAnsi="Cambria Math"/>
                    <w:i/>
                    <w:szCs w:val="22"/>
                  </w:rPr>
                </m:ctrlPr>
              </m:dPr>
              <m:e>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e>
            </m:d>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w:p>
    <w:p w14:paraId="54C195EB" w14:textId="3FD0D622" w:rsidR="00FE3FED" w:rsidRPr="00294A14" w:rsidRDefault="00FE3FED" w:rsidP="00FE3FED">
      <w:pPr>
        <w:rPr>
          <w:szCs w:val="22"/>
        </w:rPr>
      </w:pPr>
      <w:r>
        <w:rPr>
          <w:szCs w:val="22"/>
        </w:rPr>
        <w:t>Zu</w:t>
      </w:r>
      <w:r w:rsidRPr="00294A14">
        <w:rPr>
          <w:szCs w:val="22"/>
        </w:rPr>
        <w:t xml:space="preserve">zahlungen: </w:t>
      </w:r>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d>
          <m:dPr>
            <m:ctrlPr>
              <w:rPr>
                <w:rFonts w:ascii="Cambria Math" w:hAnsi="Cambria Math"/>
                <w:i/>
                <w:szCs w:val="22"/>
              </w:rPr>
            </m:ctrlPr>
          </m:dPr>
          <m:e>
            <m:r>
              <w:rPr>
                <w:rFonts w:ascii="Cambria Math" w:hAnsi="Cambria Math"/>
                <w:szCs w:val="22"/>
              </w:rPr>
              <m:t>1-</m:t>
            </m:r>
            <m:sSubSup>
              <m:sSubSupPr>
                <m:ctrlPr>
                  <w:rPr>
                    <w:rFonts w:ascii="Cambria Math" w:hAnsi="Cambria Math"/>
                    <w:i/>
                    <w:szCs w:val="22"/>
                  </w:rPr>
                </m:ctrlPr>
              </m:sSubSupPr>
              <m:e>
                <m:r>
                  <w:rPr>
                    <w:rFonts w:ascii="Cambria Math" w:hAnsi="Cambria Math"/>
                    <w:szCs w:val="22"/>
                  </w:rPr>
                  <m:t>α</m:t>
                </m:r>
              </m:e>
              <m:sub>
                <m:r>
                  <w:rPr>
                    <w:rFonts w:ascii="Cambria Math" w:hAnsi="Cambria Math"/>
                    <w:szCs w:val="22"/>
                  </w:rPr>
                  <m:t xml:space="preserve"> </m:t>
                </m:r>
              </m:sub>
              <m:sup>
                <m:r>
                  <w:rPr>
                    <w:rFonts w:ascii="Cambria Math" w:hAnsi="Cambria Math"/>
                    <w:szCs w:val="22"/>
                  </w:rPr>
                  <m:t>gesamt,i</m:t>
                </m:r>
              </m:sup>
            </m:sSubSup>
            <m:r>
              <w:rPr>
                <w:rFonts w:ascii="Cambria Math" w:hAnsi="Cambria Math"/>
                <w:szCs w:val="22"/>
              </w:rPr>
              <m:t>-</m:t>
            </m:r>
            <m:d>
              <m:dPr>
                <m:ctrlPr>
                  <w:rPr>
                    <w:rFonts w:ascii="Cambria Math" w:hAnsi="Cambria Math"/>
                    <w:i/>
                    <w:szCs w:val="22"/>
                  </w:rPr>
                </m:ctrlPr>
              </m:dPr>
              <m:e>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r>
                  <w:rPr>
                    <w:rFonts w:ascii="Cambria Math" w:hAnsi="Cambria Math"/>
                  </w:rPr>
                  <m:t>-λ</m:t>
                </m:r>
              </m:e>
            </m:d>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w:p>
    <w:p w14:paraId="058D556B" w14:textId="1133F3D3" w:rsidR="00294A14" w:rsidRPr="00294A14" w:rsidRDefault="00FE3FED" w:rsidP="0052736C">
      <w:pPr>
        <w:rPr>
          <w:szCs w:val="22"/>
        </w:rPr>
      </w:pPr>
      <w:r>
        <w:rPr>
          <w:szCs w:val="22"/>
        </w:rPr>
        <w:t>Bei Sonder- und Zuzahlungen</w:t>
      </w:r>
      <w:r w:rsidR="00294A14" w:rsidRPr="00294A14">
        <w:rPr>
          <w:szCs w:val="22"/>
        </w:rPr>
        <w:t xml:space="preserve"> gilt jedoch </w:t>
      </w:r>
      <w:proofErr w:type="gramStart"/>
      <w:r w:rsidR="00294A14" w:rsidRPr="00294A14">
        <w:rPr>
          <w:szCs w:val="22"/>
        </w:rPr>
        <w:t xml:space="preserve">stets </w:t>
      </w:r>
      <w:proofErr w:type="gramEnd"/>
      <m:oMath>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r>
          <w:rPr>
            <w:rFonts w:ascii="Cambria Math" w:hAnsi="Cambria Math"/>
          </w:rPr>
          <m:t>=0</m:t>
        </m:r>
      </m:oMath>
      <w:r>
        <w:t>.</w:t>
      </w:r>
      <w:r w:rsidR="0092364E">
        <w:t xml:space="preserve"> In Österreich wird </w:t>
      </w:r>
      <m:oMath>
        <m:sSubSup>
          <m:sSubSupPr>
            <m:ctrlPr>
              <w:rPr>
                <w:rFonts w:ascii="Cambria Math" w:hAnsi="Cambria Math"/>
                <w:i/>
                <w:szCs w:val="22"/>
              </w:rPr>
            </m:ctrlPr>
          </m:sSubSupPr>
          <m:e>
            <m:r>
              <w:rPr>
                <w:rFonts w:ascii="Cambria Math" w:hAnsi="Cambria Math"/>
                <w:szCs w:val="22"/>
              </w:rPr>
              <m:t>α</m:t>
            </m:r>
          </m:e>
          <m:sub>
            <m:r>
              <w:rPr>
                <w:rFonts w:ascii="Cambria Math" w:hAnsi="Cambria Math"/>
                <w:szCs w:val="22"/>
              </w:rPr>
              <m:t xml:space="preserve"> </m:t>
            </m:r>
          </m:sub>
          <m:sup>
            <m:r>
              <w:rPr>
                <w:rFonts w:ascii="Cambria Math" w:hAnsi="Cambria Math"/>
                <w:szCs w:val="22"/>
              </w:rPr>
              <m:t>gesamt,i</m:t>
            </m:r>
          </m:sup>
        </m:sSubSup>
      </m:oMath>
      <w:r w:rsidR="004F59FE">
        <w:rPr>
          <w:szCs w:val="22"/>
        </w:rPr>
        <w:t xml:space="preserve"> jedoch nicht der Sonder- bzw. Zuzahlung entnommen, sondern über 5 Jahre auf einem A</w:t>
      </w:r>
      <w:r w:rsidR="004F59FE">
        <w:rPr>
          <w:szCs w:val="22"/>
        </w:rPr>
        <w:t>b</w:t>
      </w:r>
      <w:r w:rsidR="004F59FE">
        <w:rPr>
          <w:szCs w:val="22"/>
        </w:rPr>
        <w:t>schlusskostenkonto getilgt.</w:t>
      </w:r>
    </w:p>
    <w:p w14:paraId="05B33D5B" w14:textId="77777777" w:rsidR="002558A4" w:rsidRPr="002460E7" w:rsidRDefault="002558A4" w:rsidP="0052736C">
      <w:pPr>
        <w:rPr>
          <w:szCs w:val="22"/>
          <w:highlight w:val="yellow"/>
        </w:rPr>
      </w:pPr>
    </w:p>
    <w:p w14:paraId="4D9088C7" w14:textId="39161A3C" w:rsidR="002F10B6" w:rsidRPr="00FE3FED" w:rsidRDefault="002F10B6" w:rsidP="0052736C">
      <w:r w:rsidRPr="00FE3FED">
        <w:rPr>
          <w:szCs w:val="22"/>
        </w:rPr>
        <w:t xml:space="preserve">Tilgungsbetrag </w:t>
      </w:r>
      <m:oMath>
        <m:r>
          <w:rPr>
            <w:rFonts w:ascii="Cambria Math" w:hAnsi="Cambria Math"/>
          </w:rPr>
          <m:t>A</m:t>
        </m:r>
        <m:sSubSup>
          <m:sSubSupPr>
            <m:ctrlPr>
              <w:rPr>
                <w:rFonts w:ascii="Cambria Math" w:hAnsi="Cambria Math"/>
                <w:i/>
              </w:rPr>
            </m:ctrlPr>
          </m:sSubSupPr>
          <m:e>
            <m:r>
              <w:rPr>
                <w:rFonts w:ascii="Cambria Math" w:hAnsi="Cambria Math"/>
              </w:rPr>
              <m:t>K</m:t>
            </m:r>
          </m:e>
          <m:sub>
            <m:r>
              <w:rPr>
                <w:rFonts w:ascii="Cambria Math" w:hAnsi="Cambria Math"/>
              </w:rPr>
              <m:t>m,k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i,AMZ</m:t>
            </m:r>
          </m:sup>
        </m:sSubSup>
      </m:oMath>
    </w:p>
    <w:p w14:paraId="51642F50" w14:textId="77777777" w:rsidR="002F10B6" w:rsidRPr="00FE3FED" w:rsidRDefault="002F10B6" w:rsidP="002F10B6">
      <w:r w:rsidRPr="00FE3FED">
        <w:t>mit</w:t>
      </w:r>
    </w:p>
    <w:p w14:paraId="0B77E2C9" w14:textId="77777777" w:rsidR="002F10B6" w:rsidRPr="00FE3FED" w:rsidRDefault="002F10B6" w:rsidP="002F10B6"/>
    <w:p w14:paraId="4F372F9E" w14:textId="30D48592" w:rsidR="002F10B6" w:rsidRPr="00FE3FED" w:rsidRDefault="006E2C06" w:rsidP="002F10B6">
      <w:pPr>
        <w:ind w:left="709" w:firstLine="709"/>
      </w:pPr>
      <m:oMathPara>
        <m:oMathParaPr>
          <m:jc m:val="left"/>
        </m:oMathParaPr>
        <m:oMath>
          <m:sSubSup>
            <m:sSubSupPr>
              <m:ctrlPr>
                <w:rPr>
                  <w:rFonts w:ascii="Cambria Math" w:hAnsi="Cambria Math"/>
                  <w:i/>
                </w:rPr>
              </m:ctrlPr>
            </m:sSubSupPr>
            <m:e>
              <m:r>
                <w:rPr>
                  <w:rFonts w:ascii="Cambria Math" w:hAnsi="Cambria Math"/>
                </w:rPr>
                <m:t>AK</m:t>
              </m:r>
            </m:e>
            <m:sub>
              <m:r>
                <w:rPr>
                  <w:rFonts w:ascii="Cambria Math" w:hAnsi="Cambria Math"/>
                </w:rPr>
                <m:t>m,k</m:t>
              </m:r>
            </m:sub>
            <m:sup>
              <m:r>
                <w:rPr>
                  <w:rFonts w:ascii="Cambria Math" w:hAnsi="Cambria Math"/>
                </w:rPr>
                <m:t>i,AMZ</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α</m:t>
                        </m:r>
                      </m:e>
                      <m:sup>
                        <m:r>
                          <w:rPr>
                            <w:rFonts w:ascii="Cambria Math" w:hAnsi="Cambria Math"/>
                          </w:rPr>
                          <m:t>AMZ,i</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i</m:t>
                        </m:r>
                      </m:sup>
                    </m:sSup>
                  </m:e>
                  <m:e>
                    <m:m>
                      <m:mPr>
                        <m:mcs>
                          <m:mc>
                            <m:mcPr>
                              <m:count m:val="1"/>
                              <m:mcJc m:val="center"/>
                            </m:mcPr>
                          </m:mc>
                        </m:mcs>
                        <m:ctrlPr>
                          <w:rPr>
                            <w:rFonts w:ascii="Cambria Math" w:hAnsi="Cambria Math"/>
                          </w:rPr>
                        </m:ctrlPr>
                      </m:mPr>
                      <m:mr>
                        <m:e>
                          <m:r>
                            <m:rPr>
                              <m:sty m:val="p"/>
                            </m:rPr>
                            <w:rPr>
                              <w:rFonts w:ascii="Cambria Math" w:hAnsi="Cambria Math"/>
                            </w:rPr>
                            <m:t>Versicherungen in Deutschland,</m:t>
                          </m:r>
                        </m:e>
                      </m:mr>
                      <m:mr>
                        <m:e>
                          <m:r>
                            <m:rPr>
                              <m:sty m:val="p"/>
                            </m:rPr>
                            <w:rPr>
                              <w:rFonts w:ascii="Cambria Math" w:hAnsi="Cambria Math"/>
                            </w:rPr>
                            <m:t>falls</m:t>
                          </m:r>
                          <m:r>
                            <w:rPr>
                              <w:rFonts w:ascii="Cambria Math" w:hAnsi="Cambria Math"/>
                            </w:rPr>
                            <m:t xml:space="preserve"> m&lt;t </m:t>
                          </m:r>
                          <m:r>
                            <m:rPr>
                              <m:sty m:val="p"/>
                            </m:rPr>
                            <w:rPr>
                              <w:rFonts w:ascii="Cambria Math" w:hAnsi="Cambria Math"/>
                            </w:rPr>
                            <m:t>und</m:t>
                          </m:r>
                          <m:r>
                            <w:rPr>
                              <w:rFonts w:ascii="Cambria Math" w:hAnsi="Cambria Math"/>
                            </w:rPr>
                            <m:t xml:space="preserve"> k⋅zw </m:t>
                          </m:r>
                          <m:r>
                            <m:rPr>
                              <m:sty m:val="p"/>
                            </m:rPr>
                            <w:rPr>
                              <w:rFonts w:ascii="Cambria Math" w:hAnsi="Cambria Math"/>
                            </w:rPr>
                            <m:t>durch 12 teilbar ist,</m:t>
                          </m:r>
                        </m:e>
                      </m:mr>
                    </m:m>
                  </m:e>
                </m:mr>
                <m:mr>
                  <m:e>
                    <m:r>
                      <w:rPr>
                        <w:rFonts w:ascii="Cambria Math" w:hAnsi="Cambria Math"/>
                      </w:rPr>
                      <m:t>0</m:t>
                    </m:r>
                  </m:e>
                  <m:e>
                    <m:r>
                      <m:rPr>
                        <m:sty m:val="p"/>
                      </m:rPr>
                      <w:rPr>
                        <w:rFonts w:ascii="Cambria Math" w:hAnsi="Cambria Math"/>
                      </w:rPr>
                      <m:t>sonst.</m:t>
                    </m:r>
                  </m:e>
                </m:mr>
              </m:m>
            </m:e>
          </m:d>
        </m:oMath>
      </m:oMathPara>
    </w:p>
    <w:p w14:paraId="17B99CF8" w14:textId="77777777" w:rsidR="002F10B6" w:rsidRPr="00FE3FED" w:rsidRDefault="002F10B6" w:rsidP="0052736C"/>
    <w:p w14:paraId="427EA160" w14:textId="7A823639" w:rsidR="002F10B6" w:rsidRPr="00FE3FED" w:rsidRDefault="002F10B6" w:rsidP="0052736C">
      <w:r w:rsidRPr="00FE3FED">
        <w:t>(</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FE3FED">
        <w:t xml:space="preserve"> Beitragszahldauer des i-ten Investitionsbausteins und </w:t>
      </w:r>
      <m:oMath>
        <m:sSup>
          <m:sSupPr>
            <m:ctrlPr>
              <w:rPr>
                <w:rFonts w:ascii="Cambria Math" w:hAnsi="Cambria Math"/>
                <w:i/>
              </w:rPr>
            </m:ctrlPr>
          </m:sSupPr>
          <m:e>
            <m:r>
              <w:rPr>
                <w:rFonts w:ascii="Cambria Math" w:hAnsi="Cambria Math"/>
              </w:rPr>
              <m:t>α</m:t>
            </m:r>
          </m:e>
          <m:sup>
            <m:r>
              <w:rPr>
                <w:rFonts w:ascii="Cambria Math" w:hAnsi="Cambria Math"/>
              </w:rPr>
              <m:t>AMZ,i</m:t>
            </m:r>
          </m:sup>
        </m:sSup>
      </m:oMath>
      <w:r w:rsidRPr="00FE3FED">
        <w:t xml:space="preserve"> </w:t>
      </w:r>
      <w:r w:rsidR="00774F32">
        <w:t xml:space="preserve">in Deutschland </w:t>
      </w:r>
      <w:r w:rsidRPr="00FE3FED">
        <w:t>die über die Prämienzahlungsdauer verteilten, 25 ‰ übersteigenden einmaligen Abschlusskosten (kalk</w:t>
      </w:r>
      <w:r w:rsidRPr="00FE3FED">
        <w:t>u</w:t>
      </w:r>
      <w:r w:rsidRPr="00FE3FED">
        <w:t>latorische Amortisationskosten</w:t>
      </w:r>
      <w:r w:rsidR="004D2D06">
        <w:t xml:space="preserve">. In Österreich ist </w:t>
      </w:r>
      <w:proofErr w:type="gramStart"/>
      <w:r w:rsidR="004D2D06">
        <w:t xml:space="preserve">immer </w:t>
      </w:r>
      <w:proofErr w:type="gramEnd"/>
      <m:oMath>
        <m:sSup>
          <m:sSupPr>
            <m:ctrlPr>
              <w:rPr>
                <w:rFonts w:ascii="Cambria Math" w:hAnsi="Cambria Math"/>
                <w:i/>
              </w:rPr>
            </m:ctrlPr>
          </m:sSupPr>
          <m:e>
            <m:r>
              <w:rPr>
                <w:rFonts w:ascii="Cambria Math" w:hAnsi="Cambria Math"/>
              </w:rPr>
              <m:t>α</m:t>
            </m:r>
          </m:e>
          <m:sup>
            <m:r>
              <w:rPr>
                <w:rFonts w:ascii="Cambria Math" w:hAnsi="Cambria Math"/>
              </w:rPr>
              <m:t>AMZ,i</m:t>
            </m:r>
          </m:sup>
        </m:sSup>
        <m:r>
          <w:rPr>
            <w:rFonts w:ascii="Cambria Math" w:hAnsi="Cambria Math"/>
          </w:rPr>
          <m:t>=0</m:t>
        </m:r>
      </m:oMath>
      <w:r w:rsidR="004D2D06">
        <w:t>.</w:t>
      </w:r>
      <w:r w:rsidRPr="00FE3FED">
        <w:t>)</w:t>
      </w:r>
      <w:r w:rsidR="00FE3FED" w:rsidRPr="00FE3FED">
        <w:t>.</w:t>
      </w:r>
    </w:p>
    <w:p w14:paraId="6F41E866" w14:textId="59D751C2" w:rsidR="002F10B6" w:rsidRPr="00FE3FED" w:rsidRDefault="002F10B6" w:rsidP="0052736C">
      <w:r w:rsidRPr="00FE3FED">
        <w:t xml:space="preserve">Die Summe der investierten Beiträge (Sparbeiträge) aller Investitionsbausteine wird dem Guthaben </w:t>
      </w:r>
      <w:r w:rsidR="002558A4" w:rsidRPr="00FE3FED">
        <w:t xml:space="preserve">gemäß Fortschreibung </w:t>
      </w:r>
      <w:r w:rsidRPr="00FE3FED">
        <w:t>zugeführt.</w:t>
      </w:r>
    </w:p>
    <w:p w14:paraId="2AD0D773" w14:textId="77777777" w:rsidR="002558A4" w:rsidRPr="002460E7" w:rsidRDefault="002558A4" w:rsidP="0052736C">
      <w:pPr>
        <w:rPr>
          <w:highlight w:val="yellow"/>
        </w:rPr>
      </w:pPr>
    </w:p>
    <w:p w14:paraId="3468635B" w14:textId="0F005CE2" w:rsidR="002558A4" w:rsidRPr="00FE1A30" w:rsidRDefault="000C0D08" w:rsidP="0052736C">
      <w:pPr>
        <w:rPr>
          <w:u w:val="single"/>
        </w:rPr>
      </w:pPr>
      <w:r w:rsidRPr="00FE1A30">
        <w:rPr>
          <w:u w:val="single"/>
        </w:rPr>
        <w:t xml:space="preserve">Vergleich </w:t>
      </w:r>
      <w:r w:rsidR="002558A4" w:rsidRPr="00FE1A30">
        <w:rPr>
          <w:u w:val="single"/>
        </w:rPr>
        <w:t>NL</w:t>
      </w:r>
      <w:r w:rsidRPr="00FE1A30">
        <w:rPr>
          <w:u w:val="single"/>
        </w:rPr>
        <w:t>/PBL/TAL</w:t>
      </w:r>
      <w:r w:rsidR="002558A4" w:rsidRPr="00FE1A30">
        <w:rPr>
          <w:u w:val="single"/>
        </w:rPr>
        <w:t>:</w:t>
      </w:r>
    </w:p>
    <w:p w14:paraId="10057FC6" w14:textId="0CBC73E2" w:rsidR="000C0D08" w:rsidRPr="00FE1A30" w:rsidRDefault="000C0D08" w:rsidP="009D38C4">
      <w:pPr>
        <w:pStyle w:val="Listenabsatz"/>
        <w:numPr>
          <w:ilvl w:val="0"/>
          <w:numId w:val="8"/>
        </w:numPr>
      </w:pPr>
      <w:r w:rsidRPr="00FE1A30">
        <w:t>Grundsätzlich gleiche Formel für laufende Beiträge</w:t>
      </w:r>
    </w:p>
    <w:p w14:paraId="606D271D" w14:textId="2525270E" w:rsidR="000C0D08" w:rsidRPr="00FE1A30" w:rsidRDefault="000C0D08" w:rsidP="009D38C4">
      <w:pPr>
        <w:pStyle w:val="Listenabsatz"/>
        <w:numPr>
          <w:ilvl w:val="0"/>
          <w:numId w:val="8"/>
        </w:numPr>
      </w:pPr>
      <w:commentRangeStart w:id="267"/>
      <w:r w:rsidRPr="00FE1A30">
        <w:t xml:space="preserve">Kürzung der Abschlusskosten mit </w:t>
      </w:r>
      <m:oMath>
        <m:sSup>
          <m:sSupPr>
            <m:ctrlPr>
              <w:rPr>
                <w:rFonts w:ascii="Cambria Math" w:hAnsi="Cambria Math"/>
                <w:i/>
              </w:rPr>
            </m:ctrlPr>
          </m:sSupPr>
          <m:e>
            <m:r>
              <w:rPr>
                <w:rFonts w:ascii="Cambria Math" w:hAnsi="Cambria Math"/>
              </w:rPr>
              <m:t>f</m:t>
            </m:r>
          </m:e>
          <m:sup>
            <m:r>
              <w:rPr>
                <w:rFonts w:ascii="Cambria Math" w:hAnsi="Cambria Math"/>
              </w:rPr>
              <m:t>α</m:t>
            </m:r>
          </m:sup>
        </m:sSup>
      </m:oMath>
      <w:r w:rsidRPr="00FE1A30">
        <w:t xml:space="preserve"> ist ausgeschrieben in der Beitragsformel</w:t>
      </w:r>
      <w:commentRangeEnd w:id="267"/>
      <w:r w:rsidR="0075432E" w:rsidRPr="00FE1A30">
        <w:rPr>
          <w:rStyle w:val="Kommentarzeichen"/>
        </w:rPr>
        <w:commentReference w:id="267"/>
      </w:r>
    </w:p>
    <w:p w14:paraId="008FBBD2" w14:textId="1D580DAB" w:rsidR="000C0D08" w:rsidRPr="00FE1A30" w:rsidRDefault="000C0D08" w:rsidP="009D38C4">
      <w:pPr>
        <w:pStyle w:val="Listenabsatz"/>
        <w:numPr>
          <w:ilvl w:val="0"/>
          <w:numId w:val="8"/>
        </w:numPr>
      </w:pPr>
      <w:r w:rsidRPr="00FE1A30">
        <w:t>Es gibt keine Amortisationskosten</w:t>
      </w:r>
    </w:p>
    <w:p w14:paraId="7FF5DA39" w14:textId="03AEDF61" w:rsidR="000C0D08" w:rsidRPr="00FE1A30" w:rsidRDefault="000C0D08" w:rsidP="009D38C4">
      <w:pPr>
        <w:pStyle w:val="Listenabsatz"/>
        <w:numPr>
          <w:ilvl w:val="0"/>
          <w:numId w:val="8"/>
        </w:numPr>
      </w:pPr>
      <w:r w:rsidRPr="00FE1A30">
        <w:t>Bei Sonderzahlungen werden noch Beta-Kosten berücksichtigt</w:t>
      </w:r>
      <w:r w:rsidR="002E0DBC" w:rsidRPr="00FE1A30">
        <w:t xml:space="preserve">, d.h. </w:t>
      </w:r>
      <m:oMath>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&gt;0</m:t>
        </m:r>
      </m:oMath>
      <w:r w:rsidRPr="00FE1A30">
        <w:t xml:space="preserve">: </w:t>
      </w:r>
    </w:p>
    <w:p w14:paraId="24FDF0E4" w14:textId="77777777" w:rsidR="00F409A1" w:rsidRPr="00F409A1" w:rsidRDefault="00F409A1" w:rsidP="00F409A1"/>
    <w:p w14:paraId="21A05EA9" w14:textId="2BBF59B8" w:rsidR="00F409A1" w:rsidRDefault="007A7A6E" w:rsidP="00F409A1">
      <w:r>
        <w:rPr>
          <w:u w:val="single"/>
        </w:rPr>
        <w:t>PBL/</w:t>
      </w:r>
      <w:r w:rsidR="00F409A1" w:rsidRPr="00F409A1">
        <w:rPr>
          <w:u w:val="single"/>
        </w:rPr>
        <w:t>TAL:</w:t>
      </w:r>
    </w:p>
    <w:p w14:paraId="627CBE45" w14:textId="0BA78E92" w:rsidR="00F409A1" w:rsidRDefault="00F409A1" w:rsidP="00F409A1">
      <w:pPr>
        <w:pStyle w:val="Listenabsatz"/>
        <w:numPr>
          <w:ilvl w:val="0"/>
          <w:numId w:val="8"/>
        </w:numPr>
      </w:pPr>
      <w:r>
        <w:t xml:space="preserve">Kein </w:t>
      </w:r>
      <m:oMath>
        <m:r>
          <w:rPr>
            <w:rFonts w:ascii="Cambria Math" w:hAnsi="Cambria Math"/>
          </w:rPr>
          <m:t>λ</m:t>
        </m:r>
      </m:oMath>
      <w:r>
        <w:t xml:space="preserve"> berücksichtigt</w:t>
      </w:r>
    </w:p>
    <w:p w14:paraId="74A8D2B0" w14:textId="4C416A80" w:rsidR="00F409A1" w:rsidRPr="00F409A1" w:rsidRDefault="00F409A1" w:rsidP="00F409A1">
      <w:pPr>
        <w:pStyle w:val="Listenabsatz"/>
        <w:numPr>
          <w:ilvl w:val="0"/>
          <w:numId w:val="8"/>
        </w:numPr>
      </w:pPr>
      <w:r>
        <w:t>Zusätzlich Stückkosten enthalten</w:t>
      </w:r>
    </w:p>
    <w:p w14:paraId="1D1A7BFE" w14:textId="77777777" w:rsidR="007417E7" w:rsidRDefault="007417E7" w:rsidP="0052736C"/>
    <w:p w14:paraId="5A267B7B" w14:textId="42FD9976" w:rsidR="000C0D08" w:rsidRPr="007417E7" w:rsidRDefault="000C0D08" w:rsidP="0052736C">
      <w:pPr>
        <w:rPr>
          <w:b/>
        </w:rPr>
      </w:pPr>
      <w:r w:rsidRPr="007417E7">
        <w:rPr>
          <w:b/>
        </w:rPr>
        <w:t>Einmalbeiträge</w:t>
      </w:r>
    </w:p>
    <w:p w14:paraId="15F52B1F" w14:textId="77777777" w:rsidR="000C0D08" w:rsidRDefault="000C0D08" w:rsidP="0052736C"/>
    <w:p w14:paraId="3BCC61D3" w14:textId="31B47785" w:rsidR="00FE3FED" w:rsidRPr="00FE3FED" w:rsidRDefault="00FE3FED" w:rsidP="0052736C">
      <w:pPr>
        <w:rPr>
          <w:u w:val="single"/>
        </w:rPr>
      </w:pPr>
      <w:r w:rsidRPr="00FE3FED">
        <w:rPr>
          <w:u w:val="single"/>
        </w:rPr>
        <w:t>HLV</w:t>
      </w:r>
      <w:r w:rsidR="00453D5A">
        <w:rPr>
          <w:u w:val="single"/>
        </w:rPr>
        <w:t xml:space="preserve"> Deutschland</w:t>
      </w:r>
      <w:r w:rsidRPr="00FE3FED">
        <w:rPr>
          <w:u w:val="single"/>
        </w:rPr>
        <w:t>:</w:t>
      </w:r>
    </w:p>
    <w:p w14:paraId="4721777E" w14:textId="12077C9E" w:rsidR="00FE3FED" w:rsidRPr="00FE3FED" w:rsidRDefault="00FE3FED" w:rsidP="0052736C">
      <w:pPr>
        <w:rPr>
          <w:szCs w:val="22"/>
        </w:rPr>
      </w:pPr>
      <m:oMathPara>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d>
            <m:dPr>
              <m:ctrlPr>
                <w:rPr>
                  <w:rFonts w:ascii="Cambria Math" w:hAnsi="Cambria Math"/>
                  <w:i/>
                  <w:szCs w:val="22"/>
                </w:rPr>
              </m:ctrlPr>
            </m:dPr>
            <m:e>
              <m:r>
                <w:rPr>
                  <w:rFonts w:ascii="Cambria Math" w:hAnsi="Cambria Math"/>
                  <w:szCs w:val="22"/>
                </w:rPr>
                <m:t>1-</m:t>
              </m:r>
              <m:sSubSup>
                <m:sSubSupPr>
                  <m:ctrlPr>
                    <w:rPr>
                      <w:rFonts w:ascii="Cambria Math" w:hAnsi="Cambria Math"/>
                      <w:i/>
                      <w:szCs w:val="22"/>
                    </w:rPr>
                  </m:ctrlPr>
                </m:sSubSupPr>
                <m:e>
                  <m:r>
                    <w:rPr>
                      <w:rFonts w:ascii="Cambria Math" w:hAnsi="Cambria Math"/>
                      <w:szCs w:val="22"/>
                    </w:rPr>
                    <m:t>α</m:t>
                  </m:r>
                </m:e>
                <m:sub>
                  <m:r>
                    <w:rPr>
                      <w:rFonts w:ascii="Cambria Math" w:hAnsi="Cambria Math"/>
                      <w:szCs w:val="22"/>
                    </w:rPr>
                    <m:t xml:space="preserve"> </m:t>
                  </m:r>
                </m:sub>
                <m:sup>
                  <m:r>
                    <w:rPr>
                      <w:rFonts w:ascii="Cambria Math" w:hAnsi="Cambria Math"/>
                      <w:szCs w:val="22"/>
                    </w:rPr>
                    <m:t>gesamt,i</m:t>
                  </m:r>
                </m:sup>
              </m:sSubSup>
              <m:r>
                <w:rPr>
                  <w:rFonts w:ascii="Cambria Math" w:hAnsi="Cambria Math"/>
                  <w:szCs w:val="22"/>
                </w:rPr>
                <m:t>-</m:t>
              </m:r>
              <m:d>
                <m:dPr>
                  <m:ctrlPr>
                    <w:rPr>
                      <w:rFonts w:ascii="Cambria Math" w:hAnsi="Cambria Math"/>
                      <w:i/>
                      <w:szCs w:val="22"/>
                    </w:rPr>
                  </m:ctrlPr>
                </m:dPr>
                <m:e>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e>
              </m:d>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m:oMathPara>
    </w:p>
    <w:p w14:paraId="1251F39B" w14:textId="69A3E50C" w:rsidR="00FE3FED" w:rsidRPr="00294A14" w:rsidRDefault="00FE3FED" w:rsidP="00FE3FED">
      <w:pPr>
        <w:rPr>
          <w:szCs w:val="22"/>
        </w:rPr>
      </w:pPr>
      <w:r>
        <w:rPr>
          <w:szCs w:val="22"/>
        </w:rPr>
        <w:t xml:space="preserve">Es </w:t>
      </w:r>
      <w:r w:rsidRPr="00294A14">
        <w:rPr>
          <w:szCs w:val="22"/>
        </w:rPr>
        <w:t xml:space="preserve">gilt jedoch </w:t>
      </w:r>
      <w:proofErr w:type="gramStart"/>
      <w:r w:rsidRPr="00294A14">
        <w:rPr>
          <w:szCs w:val="22"/>
        </w:rPr>
        <w:t>stets</w:t>
      </w:r>
      <w:r>
        <w:rPr>
          <w:szCs w:val="22"/>
        </w:rPr>
        <w:t xml:space="preserve"> </w:t>
      </w:r>
      <w:proofErr w:type="gramEnd"/>
      <m:oMath>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r>
          <w:rPr>
            <w:rFonts w:ascii="Cambria Math" w:hAnsi="Cambria Math"/>
          </w:rPr>
          <m:t>=0</m:t>
        </m:r>
      </m:oMath>
      <w:r>
        <w:t>.</w:t>
      </w:r>
    </w:p>
    <w:p w14:paraId="3071A19E" w14:textId="77777777" w:rsidR="00FE3FED" w:rsidRDefault="00FE3FED" w:rsidP="0052736C">
      <w:pPr>
        <w:rPr>
          <w:highlight w:val="yellow"/>
        </w:rPr>
      </w:pPr>
    </w:p>
    <w:p w14:paraId="0E5B95DB" w14:textId="6E2FA222" w:rsidR="0092364E" w:rsidRPr="00FE3FED" w:rsidRDefault="00453D5A" w:rsidP="0092364E">
      <w:pPr>
        <w:rPr>
          <w:szCs w:val="22"/>
        </w:rPr>
      </w:pPr>
      <w:r w:rsidRPr="0092364E">
        <w:t>HLV Österreich:</w:t>
      </w:r>
      <m:oMath>
        <m:r>
          <m:rPr>
            <m:sty m:val="p"/>
          </m:rPr>
          <w:rPr>
            <w:rFonts w:ascii="Cambria Math" w:hAnsi="Cambria Math"/>
            <w:szCs w:val="22"/>
          </w:rPr>
          <w:br/>
        </m:r>
      </m:oMath>
      <m:oMathPara>
        <m:oMath>
          <m:r>
            <w:rPr>
              <w:rFonts w:ascii="Cambria Math" w:hAnsi="Cambria Math"/>
              <w:szCs w:val="22"/>
            </w:rPr>
            <m:t>S</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r>
            <w:rPr>
              <w:rFonts w:ascii="Cambria Math" w:hAnsi="Cambria Math"/>
              <w:szCs w:val="22"/>
            </w:rPr>
            <m:t>=</m:t>
          </m:r>
          <m:d>
            <m:dPr>
              <m:ctrlPr>
                <w:rPr>
                  <w:rFonts w:ascii="Cambria Math" w:hAnsi="Cambria Math"/>
                  <w:i/>
                  <w:szCs w:val="22"/>
                </w:rPr>
              </m:ctrlPr>
            </m:dPr>
            <m:e>
              <m:r>
                <w:rPr>
                  <w:rFonts w:ascii="Cambria Math" w:hAnsi="Cambria Math"/>
                  <w:szCs w:val="22"/>
                </w:rPr>
                <m:t>1-</m:t>
              </m:r>
              <m:d>
                <m:dPr>
                  <m:ctrlPr>
                    <w:rPr>
                      <w:rFonts w:ascii="Cambria Math" w:hAnsi="Cambria Math"/>
                      <w:i/>
                      <w:szCs w:val="22"/>
                    </w:rPr>
                  </m:ctrlPr>
                </m:dPr>
                <m:e>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e>
              </m:d>
            </m:e>
          </m:d>
          <m:r>
            <w:rPr>
              <w:rFonts w:ascii="Cambria Math" w:hAnsi="Cambria Math"/>
              <w:szCs w:val="22"/>
            </w:rPr>
            <m:t> ⋅T</m:t>
          </m:r>
          <m:sSubSup>
            <m:sSubSupPr>
              <m:ctrlPr>
                <w:rPr>
                  <w:rFonts w:ascii="Cambria Math" w:hAnsi="Cambria Math"/>
                  <w:i/>
                  <w:szCs w:val="22"/>
                </w:rPr>
              </m:ctrlPr>
            </m:sSubSupPr>
            <m:e>
              <m:r>
                <w:rPr>
                  <w:rFonts w:ascii="Cambria Math" w:hAnsi="Cambria Math"/>
                  <w:szCs w:val="22"/>
                </w:rPr>
                <m:t>B</m:t>
              </m:r>
            </m:e>
            <m:sub>
              <m:r>
                <w:rPr>
                  <w:rFonts w:ascii="Cambria Math" w:hAnsi="Cambria Math"/>
                  <w:szCs w:val="22"/>
                </w:rPr>
                <m:t>m,k</m:t>
              </m:r>
            </m:sub>
            <m:sup>
              <m:r>
                <w:rPr>
                  <w:rFonts w:ascii="Cambria Math" w:hAnsi="Cambria Math"/>
                  <w:szCs w:val="22"/>
                </w:rPr>
                <m:t>i</m:t>
              </m:r>
            </m:sup>
          </m:sSubSup>
        </m:oMath>
      </m:oMathPara>
    </w:p>
    <w:p w14:paraId="6A90A908" w14:textId="77777777" w:rsidR="0092364E" w:rsidRDefault="0092364E" w:rsidP="0092364E">
      <w:r>
        <w:rPr>
          <w:szCs w:val="22"/>
        </w:rPr>
        <w:t xml:space="preserve">Es </w:t>
      </w:r>
      <w:r w:rsidRPr="00294A14">
        <w:rPr>
          <w:szCs w:val="22"/>
        </w:rPr>
        <w:t xml:space="preserve">gilt jedoch </w:t>
      </w:r>
      <w:proofErr w:type="gramStart"/>
      <w:r w:rsidRPr="00294A14">
        <w:rPr>
          <w:szCs w:val="22"/>
        </w:rPr>
        <w:t>stets</w:t>
      </w:r>
      <w:r>
        <w:rPr>
          <w:szCs w:val="22"/>
        </w:rPr>
        <w:t xml:space="preserve"> </w:t>
      </w:r>
      <w:proofErr w:type="gramEnd"/>
      <m:oMath>
        <m:sSup>
          <m:sSupPr>
            <m:ctrlPr>
              <w:rPr>
                <w:rFonts w:ascii="Cambria Math" w:hAnsi="Cambria Math"/>
                <w:i/>
              </w:rPr>
            </m:ctrlPr>
          </m:sSupPr>
          <m:e>
            <m:r>
              <w:rPr>
                <w:rFonts w:ascii="Cambria Math" w:hAnsi="Cambria Math"/>
              </w:rPr>
              <m:t>β</m:t>
            </m:r>
          </m:e>
          <m:sup>
            <m:r>
              <w:rPr>
                <w:rFonts w:ascii="Cambria Math" w:hAnsi="Cambria Math"/>
              </w:rPr>
              <m:t>VWK</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α</m:t>
            </m:r>
          </m:sup>
        </m:sSup>
        <m:r>
          <w:rPr>
            <w:rFonts w:ascii="Cambria Math" w:hAnsi="Cambria Math"/>
          </w:rPr>
          <m:t>=0</m:t>
        </m:r>
      </m:oMath>
      <w:r>
        <w:t>.</w:t>
      </w:r>
    </w:p>
    <w:p w14:paraId="346BD914" w14:textId="2873AF4E" w:rsidR="0092364E" w:rsidRPr="00294A14" w:rsidRDefault="0092364E" w:rsidP="0092364E">
      <w:pPr>
        <w:rPr>
          <w:szCs w:val="22"/>
        </w:rPr>
      </w:pPr>
      <w:r w:rsidRPr="0092364E">
        <w:t>(Tilgung der Abschlusskosten über 5 Jahre über ein Abschlusskostenkonto)</w:t>
      </w:r>
    </w:p>
    <w:p w14:paraId="735A094C" w14:textId="513B7A50" w:rsidR="00453D5A" w:rsidRDefault="00453D5A" w:rsidP="0052736C">
      <w:pPr>
        <w:rPr>
          <w:highlight w:val="yellow"/>
        </w:rPr>
      </w:pPr>
    </w:p>
    <w:p w14:paraId="60239C99" w14:textId="77777777" w:rsidR="00453D5A" w:rsidRDefault="00453D5A" w:rsidP="0052736C">
      <w:pPr>
        <w:rPr>
          <w:highlight w:val="yellow"/>
        </w:rPr>
      </w:pPr>
    </w:p>
    <w:p w14:paraId="33A66B87" w14:textId="77777777" w:rsidR="00FE3FED" w:rsidRPr="00FE1A30" w:rsidRDefault="00FE3FED" w:rsidP="00FE3FED">
      <w:pPr>
        <w:rPr>
          <w:u w:val="single"/>
        </w:rPr>
      </w:pPr>
      <w:r w:rsidRPr="00FE1A30">
        <w:rPr>
          <w:u w:val="single"/>
        </w:rPr>
        <w:t>Vergleich NL/PBL/TAL:</w:t>
      </w:r>
    </w:p>
    <w:p w14:paraId="1277F203" w14:textId="6EED500E" w:rsidR="00FE3FED" w:rsidRPr="00FE1A30" w:rsidRDefault="00FE3FED" w:rsidP="00FE3FED">
      <w:pPr>
        <w:pStyle w:val="Listenabsatz"/>
        <w:numPr>
          <w:ilvl w:val="0"/>
          <w:numId w:val="8"/>
        </w:numPr>
      </w:pPr>
      <w:r w:rsidRPr="00FE1A30">
        <w:t>Grundsätzlich gleiche Formel für Einmalbeiträge</w:t>
      </w:r>
    </w:p>
    <w:p w14:paraId="21250C71" w14:textId="77777777" w:rsidR="00FE3FED" w:rsidRPr="002460E7" w:rsidRDefault="00FE3FED" w:rsidP="00FE3FED">
      <w:pPr>
        <w:pStyle w:val="Listenabsatz"/>
        <w:numPr>
          <w:ilvl w:val="0"/>
          <w:numId w:val="8"/>
        </w:numPr>
        <w:rPr>
          <w:highlight w:val="yellow"/>
        </w:rPr>
      </w:pPr>
    </w:p>
    <w:p w14:paraId="39AFC653" w14:textId="77777777" w:rsidR="00C7074B" w:rsidRDefault="00C7074B" w:rsidP="00C7074B">
      <w:pPr>
        <w:pStyle w:val="berschrift4"/>
      </w:pPr>
      <w:r>
        <w:t>Empfehlung</w:t>
      </w:r>
    </w:p>
    <w:p w14:paraId="3D4E2BE7" w14:textId="77777777" w:rsidR="001349E3" w:rsidRDefault="007417E7" w:rsidP="009D38C4">
      <w:pPr>
        <w:pStyle w:val="Listenabsatz"/>
        <w:numPr>
          <w:ilvl w:val="0"/>
          <w:numId w:val="8"/>
        </w:numPr>
        <w:rPr>
          <w:highlight w:val="yellow"/>
        </w:rPr>
      </w:pPr>
      <w:r w:rsidRPr="002460E7">
        <w:rPr>
          <w:highlight w:val="yellow"/>
        </w:rPr>
        <w:t>Mit Harmonisierung der Kosten kann die Formel für den Sparbeitrag wie bei HLV au</w:t>
      </w:r>
      <w:r w:rsidRPr="002460E7">
        <w:rPr>
          <w:highlight w:val="yellow"/>
        </w:rPr>
        <w:t>f</w:t>
      </w:r>
      <w:r w:rsidRPr="002460E7">
        <w:rPr>
          <w:highlight w:val="yellow"/>
        </w:rPr>
        <w:t>geschrieben werden (kein Harmonisierungsbedarf bei der Beitragsformel)</w:t>
      </w:r>
    </w:p>
    <w:p w14:paraId="3F640ACE" w14:textId="77777777" w:rsidR="0001591C" w:rsidRDefault="001349E3" w:rsidP="009D38C4">
      <w:pPr>
        <w:pStyle w:val="Listenabsatz"/>
        <w:numPr>
          <w:ilvl w:val="0"/>
          <w:numId w:val="8"/>
        </w:numPr>
        <w:rPr>
          <w:highlight w:val="yellow"/>
        </w:rPr>
      </w:pPr>
      <w:r>
        <w:rPr>
          <w:highlight w:val="yellow"/>
        </w:rPr>
        <w:t>Kostenüberschuss auf beta-Kosten vorsehen</w:t>
      </w:r>
    </w:p>
    <w:p w14:paraId="4C5C10D6" w14:textId="0CD960F3" w:rsidR="007417E7" w:rsidRPr="002460E7" w:rsidRDefault="0001591C" w:rsidP="009D38C4">
      <w:pPr>
        <w:pStyle w:val="Listenabsatz"/>
        <w:numPr>
          <w:ilvl w:val="0"/>
          <w:numId w:val="8"/>
        </w:numPr>
        <w:rPr>
          <w:highlight w:val="yellow"/>
        </w:rPr>
      </w:pPr>
      <w:r>
        <w:rPr>
          <w:highlight w:val="yellow"/>
        </w:rPr>
        <w:t>Unterscheidung für Österreich</w:t>
      </w:r>
      <w:r w:rsidR="007417E7" w:rsidRPr="002460E7">
        <w:rPr>
          <w:highlight w:val="yellow"/>
        </w:rPr>
        <w:t xml:space="preserve"> </w:t>
      </w:r>
    </w:p>
    <w:p w14:paraId="01A2F903" w14:textId="643798A4" w:rsidR="007417E7" w:rsidRPr="002460E7" w:rsidRDefault="007417E7" w:rsidP="009D38C4">
      <w:pPr>
        <w:pStyle w:val="Listenabsatz"/>
        <w:numPr>
          <w:ilvl w:val="0"/>
          <w:numId w:val="8"/>
        </w:numPr>
        <w:rPr>
          <w:highlight w:val="yellow"/>
        </w:rPr>
      </w:pPr>
      <w:r w:rsidRPr="002460E7">
        <w:rPr>
          <w:highlight w:val="yellow"/>
        </w:rPr>
        <w:t xml:space="preserve">Bausteinlogik wird beibehalten </w:t>
      </w:r>
    </w:p>
    <w:p w14:paraId="7BED9986" w14:textId="77777777" w:rsidR="00C7074B" w:rsidRDefault="00C7074B" w:rsidP="00C7074B">
      <w:pPr>
        <w:pStyle w:val="berschrift4"/>
      </w:pPr>
      <w:r w:rsidRPr="00087E31">
        <w:t xml:space="preserve">Abstimmung mit F1 der Mathematik </w:t>
      </w:r>
    </w:p>
    <w:p w14:paraId="65279F77" w14:textId="77777777" w:rsidR="00C7074B" w:rsidRDefault="00C7074B" w:rsidP="00C7074B">
      <w:pPr>
        <w:pStyle w:val="berschrift4"/>
      </w:pPr>
      <w:r w:rsidRPr="00365776">
        <w:t>Abstimmung mit Produkttechnik</w:t>
      </w:r>
    </w:p>
    <w:p w14:paraId="3C1D86C0" w14:textId="77777777" w:rsidR="00C7074B" w:rsidRDefault="00C7074B" w:rsidP="00C7074B">
      <w:pPr>
        <w:pStyle w:val="berschrift4"/>
      </w:pPr>
      <w:r>
        <w:t>Entscheidung</w:t>
      </w:r>
    </w:p>
    <w:p w14:paraId="53C74A84" w14:textId="77777777" w:rsidR="00C7074B" w:rsidRDefault="00C7074B" w:rsidP="00C7074B">
      <w:pPr>
        <w:pStyle w:val="berschrift4"/>
      </w:pPr>
      <w:r>
        <w:t>Folgearbeiten</w:t>
      </w:r>
    </w:p>
    <w:p w14:paraId="58FDCD2E" w14:textId="77777777" w:rsidR="00E03477" w:rsidRPr="00E03477" w:rsidRDefault="00E03477" w:rsidP="00E03477"/>
    <w:p w14:paraId="5B94E0F8" w14:textId="6ECA1703" w:rsidR="00E03477" w:rsidRDefault="00E03477" w:rsidP="009818B6">
      <w:pPr>
        <w:pStyle w:val="berschrift2"/>
      </w:pPr>
      <w:bookmarkStart w:id="268" w:name="_Ref481148238"/>
      <w:bookmarkStart w:id="269" w:name="_Toc496794438"/>
      <w:r>
        <w:t>Fortschreibung</w:t>
      </w:r>
      <w:bookmarkEnd w:id="268"/>
      <w:bookmarkEnd w:id="269"/>
    </w:p>
    <w:p w14:paraId="7987820D" w14:textId="77777777" w:rsidR="00E03477" w:rsidRDefault="00E03477" w:rsidP="00E03477"/>
    <w:p w14:paraId="3284C226" w14:textId="77777777" w:rsidR="00C7074B" w:rsidRDefault="00C7074B" w:rsidP="00C7074B">
      <w:pPr>
        <w:pStyle w:val="berschrift4"/>
      </w:pPr>
      <w:r>
        <w:t>A</w:t>
      </w:r>
      <w:r w:rsidRPr="00177E07">
        <w:t>ktueller</w:t>
      </w:r>
      <w:r>
        <w:t xml:space="preserve"> Stand</w:t>
      </w:r>
    </w:p>
    <w:p w14:paraId="07D9C684" w14:textId="759B1882" w:rsidR="00FC078E" w:rsidRPr="00CE073E" w:rsidRDefault="00FC078E" w:rsidP="00FC078E">
      <w:r w:rsidRPr="00CE073E">
        <w:t>HLV:</w:t>
      </w:r>
    </w:p>
    <w:p w14:paraId="3A613568" w14:textId="202DA0AA" w:rsidR="00302AA7" w:rsidRPr="00CE073E" w:rsidRDefault="00302AA7" w:rsidP="00FC078E">
      <w:r w:rsidRPr="00CE073E">
        <w:t>Es werden ein Fondskonto und ein Saldovortrag geführt. Grundsätzlich gilt, dass alle Zuflü</w:t>
      </w:r>
      <w:r w:rsidRPr="00CE073E">
        <w:t>s</w:t>
      </w:r>
      <w:r w:rsidRPr="00CE073E">
        <w:t>se zunächst den Saldovortrag verri</w:t>
      </w:r>
      <w:r w:rsidR="006343BA" w:rsidRPr="00CE073E">
        <w:t>ngern und alle Entnahmen, die das Fondskonto übe</w:t>
      </w:r>
      <w:r w:rsidR="006343BA" w:rsidRPr="00CE073E">
        <w:t>r</w:t>
      </w:r>
      <w:r w:rsidR="006343BA" w:rsidRPr="00CE073E">
        <w:t>schreiten, den Saldovortrag erhöhen.</w:t>
      </w:r>
      <w:r w:rsidR="00827A33" w:rsidRPr="00CE073E">
        <w:t xml:space="preserve"> Hierbei werden stets die Ausgabeaufschläge berüc</w:t>
      </w:r>
      <w:r w:rsidR="00827A33" w:rsidRPr="00CE073E">
        <w:t>k</w:t>
      </w:r>
      <w:r w:rsidR="00827A33" w:rsidRPr="00CE073E">
        <w:t>sichtigt</w:t>
      </w:r>
    </w:p>
    <w:p w14:paraId="3E4AB963" w14:textId="77777777" w:rsidR="00302AA7" w:rsidRPr="00CE073E" w:rsidRDefault="00302AA7" w:rsidP="00FC078E"/>
    <w:tbl>
      <w:tblPr>
        <w:tblStyle w:val="Tabellenraster"/>
        <w:tblW w:w="0" w:type="auto"/>
        <w:tblLook w:val="04A0" w:firstRow="1" w:lastRow="0" w:firstColumn="1" w:lastColumn="0" w:noHBand="0" w:noVBand="1"/>
      </w:tblPr>
      <w:tblGrid>
        <w:gridCol w:w="1951"/>
        <w:gridCol w:w="2552"/>
        <w:gridCol w:w="4709"/>
      </w:tblGrid>
      <w:tr w:rsidR="00FC078E" w:rsidRPr="00CE073E" w14:paraId="3C624CC5" w14:textId="77777777" w:rsidTr="00CE073E">
        <w:trPr>
          <w:cantSplit/>
        </w:trPr>
        <w:tc>
          <w:tcPr>
            <w:tcW w:w="1951" w:type="dxa"/>
          </w:tcPr>
          <w:p w14:paraId="5F572632" w14:textId="08B07916" w:rsidR="00FC078E" w:rsidRPr="00CE073E" w:rsidRDefault="003A3E3C" w:rsidP="003A3E3C">
            <w:pPr>
              <w:rPr>
                <w:b/>
              </w:rPr>
            </w:pPr>
            <w:r w:rsidRPr="00CE073E">
              <w:rPr>
                <w:b/>
              </w:rPr>
              <w:t>Fondskonto-S</w:t>
            </w:r>
            <w:r w:rsidR="00FC078E" w:rsidRPr="00CE073E">
              <w:rPr>
                <w:b/>
              </w:rPr>
              <w:t>tände</w:t>
            </w:r>
          </w:p>
        </w:tc>
        <w:tc>
          <w:tcPr>
            <w:tcW w:w="2552" w:type="dxa"/>
          </w:tcPr>
          <w:p w14:paraId="2D6146D3" w14:textId="0BBBD329" w:rsidR="00FC078E" w:rsidRPr="00CE073E" w:rsidRDefault="00FC078E" w:rsidP="00FC078E">
            <w:pPr>
              <w:rPr>
                <w:b/>
              </w:rPr>
            </w:pPr>
            <w:r w:rsidRPr="00CE073E">
              <w:rPr>
                <w:b/>
              </w:rPr>
              <w:t>Veränderung</w:t>
            </w:r>
          </w:p>
        </w:tc>
        <w:tc>
          <w:tcPr>
            <w:tcW w:w="4709" w:type="dxa"/>
          </w:tcPr>
          <w:p w14:paraId="07E6CD65" w14:textId="5FE96415" w:rsidR="00FC078E" w:rsidRPr="00CE073E" w:rsidRDefault="00FC078E" w:rsidP="00FC078E">
            <w:pPr>
              <w:rPr>
                <w:b/>
              </w:rPr>
            </w:pPr>
            <w:r w:rsidRPr="00CE073E">
              <w:rPr>
                <w:b/>
              </w:rPr>
              <w:t>Erläuterung</w:t>
            </w:r>
          </w:p>
        </w:tc>
      </w:tr>
      <w:tr w:rsidR="00FC078E" w:rsidRPr="00CE073E" w14:paraId="69C50254" w14:textId="77777777" w:rsidTr="00CE073E">
        <w:trPr>
          <w:cantSplit/>
        </w:trPr>
        <w:tc>
          <w:tcPr>
            <w:tcW w:w="1951" w:type="dxa"/>
          </w:tcPr>
          <w:p w14:paraId="20CD27CA" w14:textId="0738F326" w:rsidR="00FC078E" w:rsidRPr="00CE073E" w:rsidRDefault="006E2C06" w:rsidP="003A3E3C">
            <m:oMathPara>
              <m:oMathParaPr>
                <m:jc m:val="left"/>
              </m:oMathParaPr>
              <m:oMath>
                <m:sSubSup>
                  <m:sSubSupPr>
                    <m:ctrlPr>
                      <w:rPr>
                        <w:rFonts w:ascii="Cambria Math" w:hAnsi="Cambria Math"/>
                        <w:i/>
                      </w:rPr>
                    </m:ctrlPr>
                  </m:sSubSupPr>
                  <m:e>
                    <m:r>
                      <w:rPr>
                        <w:rFonts w:ascii="Cambria Math" w:hAnsi="Cambria Math"/>
                      </w:rPr>
                      <m:t>FK</m:t>
                    </m:r>
                  </m:e>
                  <m:sub>
                    <m:r>
                      <w:rPr>
                        <w:rFonts w:ascii="Cambria Math" w:hAnsi="Cambria Math"/>
                      </w:rPr>
                      <m:t>m,k</m:t>
                    </m:r>
                  </m:sub>
                  <m:sup>
                    <m:r>
                      <w:rPr>
                        <w:rFonts w:ascii="Cambria Math" w:hAnsi="Cambria Math"/>
                      </w:rPr>
                      <m:t>vorLGA</m:t>
                    </m:r>
                  </m:sup>
                </m:sSubSup>
              </m:oMath>
            </m:oMathPara>
          </w:p>
        </w:tc>
        <w:tc>
          <w:tcPr>
            <w:tcW w:w="2552" w:type="dxa"/>
          </w:tcPr>
          <w:p w14:paraId="797C2AE6" w14:textId="3B3F65D5" w:rsidR="00FC078E" w:rsidRPr="00CE073E" w:rsidRDefault="00FC078E" w:rsidP="00C474F5">
            <w:r w:rsidRPr="00CE073E">
              <w:t>+</w:t>
            </w:r>
            <m:oMath>
              <m:sSub>
                <m:sSubPr>
                  <m:ctrlPr>
                    <w:rPr>
                      <w:rFonts w:ascii="Cambria Math" w:hAnsi="Cambria Math"/>
                      <w:i/>
                    </w:rPr>
                  </m:ctrlPr>
                </m:sSubPr>
                <m:e>
                  <m:r>
                    <w:rPr>
                      <w:rFonts w:ascii="Cambria Math" w:hAnsi="Cambria Math"/>
                    </w:rPr>
                    <m:t>LGA</m:t>
                  </m:r>
                </m:e>
                <m:sub>
                  <m:r>
                    <w:rPr>
                      <w:rFonts w:ascii="Cambria Math" w:hAnsi="Cambria Math"/>
                    </w:rPr>
                    <m:t>m,k</m:t>
                  </m:r>
                </m:sub>
              </m:sSub>
            </m:oMath>
            <w:r w:rsidRPr="00CE073E">
              <w:t xml:space="preserve"> </w:t>
            </w:r>
          </w:p>
        </w:tc>
        <w:tc>
          <w:tcPr>
            <w:tcW w:w="4709" w:type="dxa"/>
          </w:tcPr>
          <w:p w14:paraId="2B86B470" w14:textId="77777777" w:rsidR="00FC078E" w:rsidRPr="00CE073E" w:rsidRDefault="00FC078E" w:rsidP="00FC078E"/>
        </w:tc>
      </w:tr>
      <w:tr w:rsidR="00FC078E" w:rsidRPr="00CE073E" w14:paraId="08FFD741" w14:textId="77777777" w:rsidTr="00CE073E">
        <w:trPr>
          <w:cantSplit/>
        </w:trPr>
        <w:tc>
          <w:tcPr>
            <w:tcW w:w="1951" w:type="dxa"/>
          </w:tcPr>
          <w:p w14:paraId="45F741F5" w14:textId="716DDB63" w:rsidR="00FC078E" w:rsidRPr="00CE073E" w:rsidRDefault="00FC078E" w:rsidP="003A3E3C">
            <w:r w:rsidRPr="00CE073E">
              <w:t>=</w:t>
            </w:r>
            <m:oMath>
              <m:sSubSup>
                <m:sSubSupPr>
                  <m:ctrlPr>
                    <w:rPr>
                      <w:rFonts w:ascii="Cambria Math" w:hAnsi="Cambria Math"/>
                      <w:i/>
                    </w:rPr>
                  </m:ctrlPr>
                </m:sSubSupPr>
                <m:e>
                  <m:r>
                    <w:rPr>
                      <w:rFonts w:ascii="Cambria Math" w:hAnsi="Cambria Math"/>
                    </w:rPr>
                    <m:t>FK</m:t>
                  </m:r>
                </m:e>
                <m:sub>
                  <m:r>
                    <w:rPr>
                      <w:rFonts w:ascii="Cambria Math" w:hAnsi="Cambria Math"/>
                    </w:rPr>
                    <m:t>m,k</m:t>
                  </m:r>
                </m:sub>
                <m:sup>
                  <m:r>
                    <w:rPr>
                      <w:rFonts w:ascii="Cambria Math" w:hAnsi="Cambria Math"/>
                    </w:rPr>
                    <m:t>nachLGA</m:t>
                  </m:r>
                </m:sup>
              </m:sSubSup>
            </m:oMath>
          </w:p>
        </w:tc>
        <w:tc>
          <w:tcPr>
            <w:tcW w:w="2552" w:type="dxa"/>
          </w:tcPr>
          <w:p w14:paraId="39AA2DFE" w14:textId="0C56FA3A" w:rsidR="00FC078E" w:rsidRPr="00CE073E" w:rsidRDefault="00EA7F91" w:rsidP="00C474F5">
            <w:r w:rsidRPr="00CE073E">
              <w:t>+</w:t>
            </w:r>
            <m:oMath>
              <m:sSubSup>
                <m:sSubSupPr>
                  <m:ctrlPr>
                    <w:rPr>
                      <w:rFonts w:ascii="Cambria Math" w:hAnsi="Cambria Math"/>
                      <w:i/>
                    </w:rPr>
                  </m:ctrlPr>
                </m:sSubSupPr>
                <m:e>
                  <m:r>
                    <w:rPr>
                      <w:rFonts w:ascii="Cambria Math" w:hAnsi="Cambria Math"/>
                    </w:rPr>
                    <m:t>SB</m:t>
                  </m:r>
                </m:e>
                <m:sub>
                  <m:r>
                    <w:rPr>
                      <w:rFonts w:ascii="Cambria Math" w:hAnsi="Cambria Math"/>
                    </w:rPr>
                    <m:t>m,k</m:t>
                  </m:r>
                </m:sub>
                <m:sup>
                  <m:r>
                    <w:rPr>
                      <w:rFonts w:ascii="Cambria Math" w:hAnsi="Cambria Math"/>
                    </w:rPr>
                    <m:t>ges</m:t>
                  </m:r>
                </m:sup>
              </m:sSubSup>
            </m:oMath>
          </w:p>
        </w:tc>
        <w:tc>
          <w:tcPr>
            <w:tcW w:w="4709" w:type="dxa"/>
          </w:tcPr>
          <w:p w14:paraId="50B348E2" w14:textId="2493B1FC" w:rsidR="00FC078E" w:rsidRPr="00CE073E" w:rsidRDefault="006E2C06" w:rsidP="005E413F">
            <m:oMath>
              <m:sSubSup>
                <m:sSubSupPr>
                  <m:ctrlPr>
                    <w:rPr>
                      <w:rFonts w:ascii="Cambria Math" w:hAnsi="Cambria Math"/>
                      <w:i/>
                    </w:rPr>
                  </m:ctrlPr>
                </m:sSubSupPr>
                <m:e>
                  <m:r>
                    <w:rPr>
                      <w:rFonts w:ascii="Cambria Math" w:hAnsi="Cambria Math"/>
                    </w:rPr>
                    <m:t>SB</m:t>
                  </m:r>
                </m:e>
                <m:sub>
                  <m:r>
                    <w:rPr>
                      <w:rFonts w:ascii="Cambria Math" w:hAnsi="Cambria Math"/>
                    </w:rPr>
                    <m:t>m,k</m:t>
                  </m:r>
                </m:sub>
                <m:sup>
                  <m:r>
                    <w:rPr>
                      <w:rFonts w:ascii="Cambria Math" w:hAnsi="Cambria Math"/>
                    </w:rPr>
                    <m:t>ges</m:t>
                  </m:r>
                </m:sup>
              </m:sSubSup>
            </m:oMath>
            <w:r w:rsidR="005E413F" w:rsidRPr="00CE073E">
              <w:t xml:space="preserve">  ist die Summe aller Sparbeiträge zum Zeitpunkt (m</w:t>
            </w:r>
            <w:proofErr w:type="gramStart"/>
            <w:r w:rsidR="005E413F" w:rsidRPr="00CE073E">
              <w:t>,k</w:t>
            </w:r>
            <w:proofErr w:type="gramEnd"/>
            <w:r w:rsidR="005E413F" w:rsidRPr="00CE073E">
              <w:t>) über alle Investitionsbausteine (auch Dynamiken, Sonderzahlungen)</w:t>
            </w:r>
            <w:r w:rsidR="00CE073E">
              <w:t>.</w:t>
            </w:r>
          </w:p>
        </w:tc>
      </w:tr>
      <w:tr w:rsidR="00FC078E" w:rsidRPr="00CE073E" w14:paraId="7A1282A5" w14:textId="77777777" w:rsidTr="00CE073E">
        <w:trPr>
          <w:cantSplit/>
        </w:trPr>
        <w:tc>
          <w:tcPr>
            <w:tcW w:w="1951" w:type="dxa"/>
          </w:tcPr>
          <w:p w14:paraId="59F18139" w14:textId="351C5F15" w:rsidR="00FC078E" w:rsidRPr="00CE073E" w:rsidRDefault="00FC078E" w:rsidP="0016149F">
            <w:r w:rsidRPr="00CE073E">
              <w:t>=</w:t>
            </w:r>
            <m:oMath>
              <m:sSubSup>
                <m:sSubSupPr>
                  <m:ctrlPr>
                    <w:rPr>
                      <w:rFonts w:ascii="Cambria Math" w:hAnsi="Cambria Math"/>
                      <w:i/>
                    </w:rPr>
                  </m:ctrlPr>
                </m:sSubSupPr>
                <m:e>
                  <m:r>
                    <w:rPr>
                      <w:rFonts w:ascii="Cambria Math" w:hAnsi="Cambria Math"/>
                    </w:rPr>
                    <m:t>FK</m:t>
                  </m:r>
                </m:e>
                <m:sub>
                  <m:r>
                    <w:rPr>
                      <w:rFonts w:ascii="Cambria Math" w:hAnsi="Cambria Math"/>
                    </w:rPr>
                    <m:t>m,k</m:t>
                  </m:r>
                </m:sub>
                <m:sup>
                  <m:r>
                    <w:rPr>
                      <w:rFonts w:ascii="Cambria Math" w:hAnsi="Cambria Math"/>
                    </w:rPr>
                    <m:t>nachSB</m:t>
                  </m:r>
                </m:sup>
              </m:sSubSup>
            </m:oMath>
          </w:p>
        </w:tc>
        <w:tc>
          <w:tcPr>
            <w:tcW w:w="2552" w:type="dxa"/>
          </w:tcPr>
          <w:p w14:paraId="07E86C57" w14:textId="160E8913" w:rsidR="005E413F" w:rsidRPr="00CE073E" w:rsidRDefault="005E413F" w:rsidP="005E413F">
            <w:r w:rsidRPr="00CE073E">
              <w:t>-</w:t>
            </w:r>
            <m:oMath>
              <m:d>
                <m:dPr>
                  <m:ctrlPr>
                    <w:rPr>
                      <w:rFonts w:ascii="Cambria Math" w:hAnsi="Cambria Math"/>
                      <w:i/>
                    </w:rPr>
                  </m:ctrlPr>
                </m:dPr>
                <m:e>
                  <m:sSubSup>
                    <m:sSubSupPr>
                      <m:ctrlPr>
                        <w:rPr>
                          <w:rFonts w:ascii="Cambria Math" w:hAnsi="Cambria Math"/>
                          <w:i/>
                        </w:rPr>
                      </m:ctrlPr>
                    </m:sSubSupPr>
                    <m:e>
                      <m:r>
                        <w:rPr>
                          <w:rFonts w:ascii="Cambria Math" w:hAnsi="Cambria Math"/>
                        </w:rPr>
                        <m:t>VWK</m:t>
                      </m:r>
                    </m:e>
                    <m:sub>
                      <m:r>
                        <w:rPr>
                          <w:rFonts w:ascii="Cambria Math" w:hAnsi="Cambria Math"/>
                        </w:rPr>
                        <m:t>m,k</m:t>
                      </m:r>
                    </m:sub>
                    <m:sup/>
                  </m:sSubSup>
                  <m:r>
                    <w:rPr>
                      <w:rFonts w:ascii="Cambria Math" w:hAnsi="Cambria Math"/>
                    </w:rPr>
                    <m:t>+</m:t>
                  </m:r>
                  <m:sSubSup>
                    <m:sSubSupPr>
                      <m:ctrlPr>
                        <w:rPr>
                          <w:rFonts w:ascii="Cambria Math" w:hAnsi="Cambria Math"/>
                          <w:i/>
                        </w:rPr>
                      </m:ctrlPr>
                    </m:sSubSupPr>
                    <m:e>
                      <m:r>
                        <w:rPr>
                          <w:rFonts w:ascii="Cambria Math" w:hAnsi="Cambria Math"/>
                        </w:rPr>
                        <m:t>RP</m:t>
                      </m:r>
                    </m:e>
                    <m:sub>
                      <m:r>
                        <w:rPr>
                          <w:rFonts w:ascii="Cambria Math" w:hAnsi="Cambria Math"/>
                        </w:rPr>
                        <m:t>m,k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RP</m:t>
                      </m:r>
                    </m:e>
                    <m:sub>
                      <m:r>
                        <w:rPr>
                          <w:rFonts w:ascii="Cambria Math" w:hAnsi="Cambria Math"/>
                        </w:rPr>
                        <m:t>m,k</m:t>
                      </m:r>
                    </m:sub>
                    <m:sup>
                      <m:r>
                        <w:rPr>
                          <w:rFonts w:ascii="Cambria Math" w:hAnsi="Cambria Math"/>
                        </w:rPr>
                        <m:t>INT</m:t>
                      </m:r>
                    </m:sup>
                  </m:sSubSup>
                  <m:r>
                    <w:rPr>
                      <w:rFonts w:ascii="Cambria Math" w:hAnsi="Cambria Math"/>
                    </w:rPr>
                    <m:t>+</m:t>
                  </m:r>
                  <m:sSubSup>
                    <m:sSubSupPr>
                      <m:ctrlPr>
                        <w:rPr>
                          <w:rFonts w:ascii="Cambria Math" w:hAnsi="Cambria Math"/>
                          <w:i/>
                        </w:rPr>
                      </m:ctrlPr>
                    </m:sSubSupPr>
                    <m:e>
                      <m:r>
                        <w:rPr>
                          <w:rFonts w:ascii="Cambria Math" w:hAnsi="Cambria Math"/>
                        </w:rPr>
                        <m:t>TILG</m:t>
                      </m:r>
                    </m:e>
                    <m:sub>
                      <m:r>
                        <w:rPr>
                          <w:rFonts w:ascii="Cambria Math" w:hAnsi="Cambria Math"/>
                        </w:rPr>
                        <m:t>m,k</m:t>
                      </m:r>
                    </m:sub>
                    <m:sup>
                      <m:r>
                        <w:rPr>
                          <w:rFonts w:ascii="Cambria Math" w:hAnsi="Cambria Math"/>
                        </w:rPr>
                        <m:t>AK,ges</m:t>
                      </m:r>
                    </m:sup>
                  </m:sSubSup>
                </m:e>
              </m:d>
            </m:oMath>
          </w:p>
          <w:p w14:paraId="20F752C8" w14:textId="4110D4B7" w:rsidR="005E413F" w:rsidRPr="00CE073E" w:rsidRDefault="005E413F" w:rsidP="005E413F"/>
        </w:tc>
        <w:tc>
          <w:tcPr>
            <w:tcW w:w="4709" w:type="dxa"/>
          </w:tcPr>
          <w:p w14:paraId="4B2F8BC9" w14:textId="02D95B2E" w:rsidR="00FC078E" w:rsidRPr="00CE073E" w:rsidRDefault="00827A33" w:rsidP="00CE073E">
            <w:r w:rsidRPr="00CE073E">
              <w:t>Das Ergebnis wird mit Null maximiert</w:t>
            </w:r>
            <w:r w:rsidR="00CE073E">
              <w:t>.</w:t>
            </w:r>
          </w:p>
        </w:tc>
      </w:tr>
      <w:tr w:rsidR="00FC078E" w:rsidRPr="00CE073E" w14:paraId="7B9AD270" w14:textId="77777777" w:rsidTr="00CE073E">
        <w:trPr>
          <w:cantSplit/>
        </w:trPr>
        <w:tc>
          <w:tcPr>
            <w:tcW w:w="1951" w:type="dxa"/>
          </w:tcPr>
          <w:p w14:paraId="332AF1F9" w14:textId="2973983D" w:rsidR="00FC078E" w:rsidRPr="00CE073E" w:rsidRDefault="0016149F" w:rsidP="00EA7F91">
            <w:r w:rsidRPr="00CE073E">
              <w:t>=</w:t>
            </w:r>
            <m:oMath>
              <m:sSubSup>
                <m:sSubSupPr>
                  <m:ctrlPr>
                    <w:rPr>
                      <w:rFonts w:ascii="Cambria Math" w:hAnsi="Cambria Math"/>
                      <w:i/>
                    </w:rPr>
                  </m:ctrlPr>
                </m:sSubSupPr>
                <m:e>
                  <m:r>
                    <w:rPr>
                      <w:rFonts w:ascii="Cambria Math" w:hAnsi="Cambria Math"/>
                    </w:rPr>
                    <m:t>FK</m:t>
                  </m:r>
                </m:e>
                <m:sub>
                  <m:r>
                    <w:rPr>
                      <w:rFonts w:ascii="Cambria Math" w:hAnsi="Cambria Math"/>
                    </w:rPr>
                    <m:t>m,k</m:t>
                  </m:r>
                </m:sub>
                <m:sup>
                  <m:r>
                    <w:rPr>
                      <w:rFonts w:ascii="Cambria Math" w:hAnsi="Cambria Math"/>
                    </w:rPr>
                    <m:t>nachEntnahme</m:t>
                  </m:r>
                </m:sup>
              </m:sSubSup>
            </m:oMath>
          </w:p>
        </w:tc>
        <w:tc>
          <w:tcPr>
            <w:tcW w:w="2552" w:type="dxa"/>
          </w:tcPr>
          <w:p w14:paraId="1191A4DE" w14:textId="638FF553" w:rsidR="00FC078E" w:rsidRPr="00CE073E" w:rsidRDefault="00EA7F91" w:rsidP="00FC078E">
            <w:r w:rsidRPr="00CE073E">
              <w:t>Wertentwicklung Fonds</w:t>
            </w:r>
          </w:p>
        </w:tc>
        <w:tc>
          <w:tcPr>
            <w:tcW w:w="4709" w:type="dxa"/>
          </w:tcPr>
          <w:p w14:paraId="1B6E9019" w14:textId="17FC5917" w:rsidR="000A3F19" w:rsidRPr="00CE073E" w:rsidRDefault="00827A33" w:rsidP="00827A33">
            <w:r w:rsidRPr="00CE073E">
              <w:t xml:space="preserve">Bei Modellrechnungen wird mit </w:t>
            </w:r>
            <m:oMath>
              <m:d>
                <m:dPr>
                  <m:ctrlPr>
                    <w:rPr>
                      <w:rFonts w:ascii="Cambria Math" w:hAnsi="Cambria Math"/>
                      <w:i/>
                    </w:rPr>
                  </m:ctrlPr>
                </m:dPr>
                <m:e>
                  <m:r>
                    <w:rPr>
                      <w:rFonts w:ascii="Cambria Math" w:hAnsi="Cambria Math"/>
                    </w:rPr>
                    <m:t>1+</m:t>
                  </m:r>
                  <m:sPre>
                    <m:sPrePr>
                      <m:ctrlPr>
                        <w:rPr>
                          <w:rFonts w:ascii="Cambria Math" w:hAnsi="Cambria Math"/>
                          <w:i/>
                        </w:rPr>
                      </m:ctrlPr>
                    </m:sPrePr>
                    <m:sub/>
                    <m:sup>
                      <m:r>
                        <w:rPr>
                          <w:rFonts w:ascii="Cambria Math" w:hAnsi="Cambria Math"/>
                        </w:rPr>
                        <m:t>12</m:t>
                      </m:r>
                    </m:sup>
                    <m:e>
                      <m:sSup>
                        <m:sSupPr>
                          <m:ctrlPr>
                            <w:rPr>
                              <w:rFonts w:ascii="Cambria Math" w:hAnsi="Cambria Math"/>
                              <w:i/>
                            </w:rPr>
                          </m:ctrlPr>
                        </m:sSupPr>
                        <m:e>
                          <m:r>
                            <w:rPr>
                              <w:rFonts w:ascii="Cambria Math" w:hAnsi="Cambria Math"/>
                            </w:rPr>
                            <m:t>i</m:t>
                          </m:r>
                        </m:e>
                        <m:sup>
                          <m:r>
                            <w:rPr>
                              <w:rFonts w:ascii="Cambria Math" w:hAnsi="Cambria Math"/>
                            </w:rPr>
                            <m:t>fiktiv</m:t>
                          </m:r>
                        </m:sup>
                      </m:sSup>
                    </m:e>
                  </m:sPre>
                </m:e>
              </m:d>
            </m:oMath>
            <w:r w:rsidRPr="00CE073E">
              <w:t xml:space="preserve"> multipliziert.</w:t>
            </w:r>
          </w:p>
        </w:tc>
      </w:tr>
      <w:tr w:rsidR="00FC078E" w:rsidRPr="002460E7" w14:paraId="03DDF939" w14:textId="77777777" w:rsidTr="00CE073E">
        <w:trPr>
          <w:cantSplit/>
        </w:trPr>
        <w:tc>
          <w:tcPr>
            <w:tcW w:w="1951" w:type="dxa"/>
          </w:tcPr>
          <w:p w14:paraId="6EC4E88D" w14:textId="1A2C430A" w:rsidR="00FC078E" w:rsidRPr="00CE073E" w:rsidRDefault="00EA7F91" w:rsidP="00FC078E">
            <m:oMathPara>
              <m:oMathParaPr>
                <m:jc m:val="left"/>
              </m:oMathParaPr>
              <m:oMath>
                <m:r>
                  <w:rPr>
                    <w:rFonts w:ascii="Cambria Math" w:hAnsi="Cambria Math"/>
                  </w:rPr>
                  <m:t>=</m:t>
                </m:r>
                <m:sSubSup>
                  <m:sSubSupPr>
                    <m:ctrlPr>
                      <w:rPr>
                        <w:rFonts w:ascii="Cambria Math" w:hAnsi="Cambria Math"/>
                        <w:i/>
                      </w:rPr>
                    </m:ctrlPr>
                  </m:sSubSupPr>
                  <m:e>
                    <m:r>
                      <w:rPr>
                        <w:rFonts w:ascii="Cambria Math" w:hAnsi="Cambria Math"/>
                      </w:rPr>
                      <m:t>FK</m:t>
                    </m:r>
                  </m:e>
                  <m:sub>
                    <m:r>
                      <w:rPr>
                        <w:rFonts w:ascii="Cambria Math" w:hAnsi="Cambria Math"/>
                      </w:rPr>
                      <m:t>m,k+1</m:t>
                    </m:r>
                  </m:sub>
                  <m:sup>
                    <m:r>
                      <w:rPr>
                        <w:rFonts w:ascii="Cambria Math" w:hAnsi="Cambria Math"/>
                      </w:rPr>
                      <m:t>vorLGA</m:t>
                    </m:r>
                  </m:sup>
                </m:sSubSup>
              </m:oMath>
            </m:oMathPara>
          </w:p>
        </w:tc>
        <w:tc>
          <w:tcPr>
            <w:tcW w:w="2552" w:type="dxa"/>
          </w:tcPr>
          <w:p w14:paraId="131A4D68" w14:textId="2F148DDB" w:rsidR="00FC078E" w:rsidRPr="00CE073E" w:rsidRDefault="00FC078E" w:rsidP="00FC078E"/>
        </w:tc>
        <w:tc>
          <w:tcPr>
            <w:tcW w:w="4709" w:type="dxa"/>
          </w:tcPr>
          <w:p w14:paraId="73183CB6" w14:textId="4292DF61" w:rsidR="00FC078E" w:rsidRPr="00CE073E" w:rsidRDefault="00FC078E" w:rsidP="00BB7837"/>
        </w:tc>
      </w:tr>
    </w:tbl>
    <w:p w14:paraId="48A17890" w14:textId="77777777" w:rsidR="00FC078E" w:rsidRDefault="00FC078E" w:rsidP="00FC078E">
      <w:pPr>
        <w:rPr>
          <w:highlight w:val="yellow"/>
        </w:rPr>
      </w:pPr>
    </w:p>
    <w:p w14:paraId="36799618" w14:textId="77777777" w:rsidR="00EA7F91" w:rsidRPr="002460E7" w:rsidRDefault="00EA7F91" w:rsidP="00FC078E">
      <w:pPr>
        <w:rPr>
          <w:highlight w:val="yellow"/>
        </w:rPr>
      </w:pPr>
    </w:p>
    <w:p w14:paraId="0B1B94B7" w14:textId="77777777" w:rsidR="00407E67" w:rsidRPr="002460E7" w:rsidRDefault="00407E67" w:rsidP="00FC078E">
      <w:pPr>
        <w:rPr>
          <w:highlight w:val="yellow"/>
        </w:rPr>
      </w:pPr>
    </w:p>
    <w:p w14:paraId="30131387" w14:textId="10A5951E" w:rsidR="00407E67" w:rsidRPr="00731283" w:rsidRDefault="00505F96" w:rsidP="00407E67">
      <w:pPr>
        <w:rPr>
          <w:b/>
        </w:rPr>
      </w:pPr>
      <w:r w:rsidRPr="00731283">
        <w:rPr>
          <w:b/>
        </w:rPr>
        <w:t>Verwaltungskosten</w:t>
      </w:r>
    </w:p>
    <w:p w14:paraId="3B565E04" w14:textId="7C745957" w:rsidR="00505F96" w:rsidRPr="00731283" w:rsidRDefault="00505F96" w:rsidP="00407E67">
      <w:r w:rsidRPr="00731283">
        <w:t>Auszug aus HLV-Tarifplan:</w:t>
      </w:r>
    </w:p>
    <w:p w14:paraId="30901253" w14:textId="77777777" w:rsidR="00505F96" w:rsidRPr="00731283" w:rsidRDefault="00505F96" w:rsidP="00505F96">
      <w:pPr>
        <w:rPr>
          <w:sz w:val="18"/>
          <w:szCs w:val="18"/>
        </w:rPr>
      </w:pPr>
      <w:r w:rsidRPr="00731283">
        <w:rPr>
          <w:sz w:val="18"/>
          <w:szCs w:val="18"/>
        </w:rPr>
        <w:t>Die monatlichen laufenden Verwaltungskosten betragen:</w:t>
      </w:r>
    </w:p>
    <w:p w14:paraId="221BCF7F" w14:textId="77777777" w:rsidR="00505F96" w:rsidRPr="00731283" w:rsidRDefault="00505F96" w:rsidP="00505F96">
      <w:pPr>
        <w:rPr>
          <w:sz w:val="18"/>
          <w:szCs w:val="18"/>
        </w:rPr>
      </w:pPr>
    </w:p>
    <w:p w14:paraId="1FF410B5" w14:textId="77777777" w:rsidR="00505F96" w:rsidRPr="00731283" w:rsidRDefault="00505F96" w:rsidP="004D501E">
      <w:pPr>
        <w:numPr>
          <w:ilvl w:val="0"/>
          <w:numId w:val="45"/>
        </w:numPr>
        <w:tabs>
          <w:tab w:val="left" w:pos="-720"/>
          <w:tab w:val="left" w:pos="0"/>
          <w:tab w:val="left" w:pos="736"/>
          <w:tab w:val="left" w:pos="1132"/>
          <w:tab w:val="left" w:pos="1416"/>
          <w:tab w:val="left" w:pos="2160"/>
        </w:tabs>
        <w:rPr>
          <w:sz w:val="18"/>
          <w:szCs w:val="18"/>
        </w:rPr>
      </w:pPr>
      <w:r w:rsidRPr="00731283">
        <w:rPr>
          <w:sz w:val="18"/>
          <w:szCs w:val="18"/>
        </w:rPr>
        <w:t>für Versicherungen in Deutschland gegen laufende Prämie:</w:t>
      </w:r>
    </w:p>
    <w:p w14:paraId="7131B3DC" w14:textId="77777777" w:rsidR="00505F96" w:rsidRPr="00731283" w:rsidRDefault="00BC63A2" w:rsidP="00505F96">
      <w:pPr>
        <w:tabs>
          <w:tab w:val="left" w:pos="-720"/>
          <w:tab w:val="left" w:pos="0"/>
          <w:tab w:val="left" w:pos="736"/>
          <w:tab w:val="left" w:pos="1132"/>
          <w:tab w:val="left" w:pos="1416"/>
          <w:tab w:val="left" w:pos="2160"/>
        </w:tabs>
        <w:ind w:firstLine="567"/>
        <w:rPr>
          <w:sz w:val="18"/>
          <w:szCs w:val="18"/>
        </w:rPr>
      </w:pPr>
      <w:r w:rsidRPr="00731283">
        <w:rPr>
          <w:position w:val="-64"/>
          <w:sz w:val="18"/>
          <w:szCs w:val="18"/>
        </w:rPr>
        <w:object w:dxaOrig="5660" w:dyaOrig="1400" w14:anchorId="4147963B">
          <v:shape id="_x0000_i1027" type="#_x0000_t75" style="width:281.65pt;height:68.8pt" o:ole="" fillcolor="window">
            <v:imagedata r:id="rId20" o:title=""/>
          </v:shape>
          <o:OLEObject Type="Embed" ProgID="Equation.3" ShapeID="_x0000_i1027" DrawAspect="Content" ObjectID="_1573974587" r:id="rId21"/>
        </w:object>
      </w:r>
    </w:p>
    <w:p w14:paraId="678B97E6" w14:textId="23EF2D57" w:rsidR="009D43F8" w:rsidRDefault="009D43F8" w:rsidP="004D501E">
      <w:pPr>
        <w:numPr>
          <w:ilvl w:val="0"/>
          <w:numId w:val="45"/>
        </w:numPr>
        <w:tabs>
          <w:tab w:val="left" w:pos="-720"/>
          <w:tab w:val="left" w:pos="0"/>
          <w:tab w:val="left" w:pos="736"/>
          <w:tab w:val="left" w:pos="1132"/>
          <w:tab w:val="left" w:pos="1416"/>
          <w:tab w:val="left" w:pos="2160"/>
        </w:tabs>
        <w:rPr>
          <w:sz w:val="18"/>
          <w:szCs w:val="18"/>
        </w:rPr>
      </w:pPr>
      <w:r>
        <w:rPr>
          <w:sz w:val="18"/>
          <w:szCs w:val="18"/>
        </w:rPr>
        <w:t>für Tarif FSR:</w:t>
      </w:r>
      <w:r>
        <w:rPr>
          <w:sz w:val="18"/>
          <w:szCs w:val="18"/>
        </w:rPr>
        <w:br/>
      </w:r>
      <m:oMathPara>
        <m:oMath>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VWK</m:t>
                    </m:r>
                  </m:e>
                  <m:sub>
                    <m:r>
                      <w:rPr>
                        <w:rFonts w:ascii="Cambria Math" w:hAnsi="Cambria Math"/>
                      </w:rPr>
                      <m:t>m,k</m:t>
                    </m:r>
                  </m:sub>
                </m:sSub>
                <m:r>
                  <w:rPr>
                    <w:rFonts w:ascii="Cambria Math" w:hAnsi="Cambria Math"/>
                  </w:rPr>
                  <m:t>=</m:t>
                </m:r>
              </m:e>
              <m:e>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Total</m:t>
                    </m:r>
                  </m:sup>
                </m:sSup>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12</m:t>
                    </m:r>
                  </m:sup>
                  <m:e>
                    <m:sSubSup>
                      <m:sSubSupPr>
                        <m:ctrlPr>
                          <w:rPr>
                            <w:rFonts w:ascii="Cambria Math" w:hAnsi="Cambria Math"/>
                            <w:i/>
                          </w:rPr>
                        </m:ctrlPr>
                      </m:sSubSupPr>
                      <m:e>
                        <m:r>
                          <w:rPr>
                            <w:rFonts w:ascii="Cambria Math" w:hAnsi="Cambria Math"/>
                          </w:rPr>
                          <m:t>γ</m:t>
                        </m:r>
                      </m:e>
                      <m:sub>
                        <m:r>
                          <w:rPr>
                            <w:rFonts w:ascii="Cambria Math" w:hAnsi="Cambria Math"/>
                          </w:rPr>
                          <m:t>GH</m:t>
                        </m:r>
                      </m:sub>
                      <m:sup>
                        <m:r>
                          <w:rPr>
                            <w:rFonts w:ascii="Cambria Math" w:hAnsi="Cambria Math"/>
                          </w:rPr>
                          <m:t>&lt;</m:t>
                        </m:r>
                      </m:sup>
                    </m:sSubSup>
                  </m:e>
                </m:sPre>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FK</m:t>
                            </m:r>
                          </m:e>
                          <m:sub>
                            <m:r>
                              <w:rPr>
                                <w:rFonts w:ascii="Cambria Math" w:hAnsi="Cambria Math"/>
                              </w:rPr>
                              <m:t>m,k</m:t>
                            </m:r>
                          </m:sub>
                        </m:sSub>
                        <m:r>
                          <w:rPr>
                            <w:rFonts w:ascii="Cambria Math" w:hAnsi="Cambria Math"/>
                          </w:rPr>
                          <m:t>;</m:t>
                        </m:r>
                        <m:sSup>
                          <m:sSupPr>
                            <m:ctrlPr>
                              <w:rPr>
                                <w:rFonts w:ascii="Cambria Math" w:hAnsi="Cambria Math"/>
                                <w:i/>
                              </w:rPr>
                            </m:ctrlPr>
                          </m:sSupPr>
                          <m:e>
                            <m:r>
                              <w:rPr>
                                <w:rFonts w:ascii="Cambria Math" w:hAnsi="Cambria Math"/>
                              </w:rPr>
                              <m:t>FK</m:t>
                            </m:r>
                          </m:e>
                          <m:sup>
                            <m:r>
                              <w:rPr>
                                <w:rFonts w:ascii="Cambria Math" w:hAnsi="Cambria Math"/>
                              </w:rPr>
                              <m:t>Grenze</m:t>
                            </m:r>
                          </m:sup>
                        </m:sSup>
                      </m:e>
                    </m:d>
                  </m:e>
                </m:func>
              </m:e>
            </m:mr>
            <m:mr>
              <m:e/>
              <m:e>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12</m:t>
                    </m:r>
                  </m:sup>
                  <m:e>
                    <m:sSubSup>
                      <m:sSubSupPr>
                        <m:ctrlPr>
                          <w:rPr>
                            <w:rFonts w:ascii="Cambria Math" w:hAnsi="Cambria Math"/>
                            <w:i/>
                          </w:rPr>
                        </m:ctrlPr>
                      </m:sSubSupPr>
                      <m:e>
                        <m:r>
                          <w:rPr>
                            <w:rFonts w:ascii="Cambria Math" w:hAnsi="Cambria Math"/>
                          </w:rPr>
                          <m:t>γ</m:t>
                        </m:r>
                      </m:e>
                      <m:sub>
                        <m:r>
                          <w:rPr>
                            <w:rFonts w:ascii="Cambria Math" w:hAnsi="Cambria Math"/>
                          </w:rPr>
                          <m:t>GH</m:t>
                        </m:r>
                      </m:sub>
                      <m:sup>
                        <m:r>
                          <w:rPr>
                            <w:rFonts w:ascii="Cambria Math" w:hAnsi="Cambria Math"/>
                          </w:rPr>
                          <m:t>&gt;</m:t>
                        </m:r>
                      </m:sup>
                    </m:sSubSup>
                  </m:e>
                </m:sPre>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FK</m:t>
                            </m:r>
                          </m:e>
                          <m:sub>
                            <m:r>
                              <w:rPr>
                                <w:rFonts w:ascii="Cambria Math" w:hAnsi="Cambria Math"/>
                              </w:rPr>
                              <m:t>m,k</m:t>
                            </m:r>
                          </m:sub>
                        </m:sSub>
                        <m:r>
                          <w:rPr>
                            <w:rFonts w:ascii="Cambria Math" w:hAnsi="Cambria Math"/>
                          </w:rPr>
                          <m:t>-</m:t>
                        </m:r>
                        <m:sSup>
                          <m:sSupPr>
                            <m:ctrlPr>
                              <w:rPr>
                                <w:rFonts w:ascii="Cambria Math" w:hAnsi="Cambria Math"/>
                                <w:i/>
                              </w:rPr>
                            </m:ctrlPr>
                          </m:sSupPr>
                          <m:e>
                            <m:r>
                              <w:rPr>
                                <w:rFonts w:ascii="Cambria Math" w:hAnsi="Cambria Math"/>
                              </w:rPr>
                              <m:t>FK</m:t>
                            </m:r>
                          </m:e>
                          <m:sup>
                            <m:r>
                              <w:rPr>
                                <w:rFonts w:ascii="Cambria Math" w:hAnsi="Cambria Math"/>
                              </w:rPr>
                              <m:t>Grenze</m:t>
                            </m:r>
                          </m:sup>
                        </m:sSup>
                        <m:r>
                          <w:rPr>
                            <w:rFonts w:ascii="Cambria Math" w:hAnsi="Cambria Math"/>
                          </w:rPr>
                          <m:t>;0</m:t>
                        </m:r>
                      </m:e>
                    </m:d>
                  </m:e>
                </m:func>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12</m:t>
                    </m:r>
                  </m:sup>
                  <m:e>
                    <m:sSubSup>
                      <m:sSubSupPr>
                        <m:ctrlPr>
                          <w:rPr>
                            <w:rFonts w:ascii="Cambria Math" w:hAnsi="Cambria Math"/>
                            <w:i/>
                          </w:rPr>
                        </m:ctrlPr>
                      </m:sSubSupPr>
                      <m:e>
                        <m:r>
                          <w:rPr>
                            <w:rFonts w:ascii="Cambria Math" w:hAnsi="Cambria Math"/>
                          </w:rPr>
                          <m:t>γ</m:t>
                        </m:r>
                      </m:e>
                      <m:sub>
                        <m:r>
                          <w:rPr>
                            <w:rFonts w:ascii="Cambria Math" w:hAnsi="Cambria Math"/>
                          </w:rPr>
                          <m:t>GH</m:t>
                        </m:r>
                      </m:sub>
                      <m:sup>
                        <m:r>
                          <w:rPr>
                            <w:rFonts w:ascii="Cambria Math" w:hAnsi="Cambria Math"/>
                          </w:rPr>
                          <m:t>BP</m:t>
                        </m:r>
                      </m:sup>
                    </m:sSubSup>
                  </m:e>
                </m:sPre>
                <m:r>
                  <w:rPr>
                    <w:rFonts w:ascii="Cambria Math" w:hAnsi="Cambria Math"/>
                  </w:rPr>
                  <m:t>⋅</m:t>
                </m:r>
                <m:sSub>
                  <m:sSubPr>
                    <m:ctrlPr>
                      <w:rPr>
                        <w:rFonts w:ascii="Cambria Math" w:hAnsi="Cambria Math"/>
                        <w:i/>
                      </w:rPr>
                    </m:ctrlPr>
                  </m:sSubPr>
                  <m:e>
                    <m:r>
                      <w:rPr>
                        <w:rFonts w:ascii="Cambria Math" w:hAnsi="Cambria Math"/>
                      </w:rPr>
                      <m:t>FK</m:t>
                    </m:r>
                  </m:e>
                  <m:sub>
                    <m:r>
                      <w:rPr>
                        <w:rFonts w:ascii="Cambria Math" w:hAnsi="Cambria Math"/>
                      </w:rPr>
                      <m:t>m,k</m:t>
                    </m:r>
                  </m:sub>
                </m:sSub>
              </m:e>
            </m:mr>
          </m:m>
          <m:r>
            <m:rPr>
              <m:sty m:val="p"/>
            </m:rPr>
            <w:br/>
          </m:r>
        </m:oMath>
      </m:oMathPara>
      <w:r w:rsidRPr="009D43F8">
        <w:rPr>
          <w:sz w:val="18"/>
          <w:szCs w:val="18"/>
        </w:rPr>
        <w:t>mit</w:t>
      </w:r>
      <w:r>
        <w:rPr>
          <w:sz w:val="18"/>
          <w:szCs w:val="18"/>
        </w:rPr>
        <w:t xml:space="preserve"> </w:t>
      </w:r>
      <m:oMath>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FK</m:t>
                  </m:r>
                </m:e>
                <m:sup>
                  <m:r>
                    <w:rPr>
                      <w:rFonts w:ascii="Cambria Math" w:hAnsi="Cambria Math"/>
                    </w:rPr>
                    <m:t>Grenze</m:t>
                  </m:r>
                </m:sup>
              </m:sSup>
              <m:r>
                <w:rPr>
                  <w:rFonts w:ascii="Cambria Math" w:hAnsi="Cambria Math"/>
                </w:rPr>
                <m:t>=</m:t>
              </m:r>
            </m:e>
            <m:e>
              <m:r>
                <w:rPr>
                  <w:rFonts w:ascii="Cambria Math" w:hAnsi="Cambria Math"/>
                </w:rPr>
                <m:t>10.000 EUR</m:t>
              </m:r>
            </m:e>
          </m:mr>
        </m:m>
      </m:oMath>
      <w:r>
        <w:t>.</w:t>
      </w:r>
    </w:p>
    <w:p w14:paraId="65B78E78" w14:textId="77777777" w:rsidR="009D43F8" w:rsidRDefault="009D43F8" w:rsidP="009D43F8">
      <w:pPr>
        <w:tabs>
          <w:tab w:val="left" w:pos="-720"/>
          <w:tab w:val="left" w:pos="0"/>
          <w:tab w:val="left" w:pos="736"/>
          <w:tab w:val="left" w:pos="1132"/>
          <w:tab w:val="left" w:pos="1416"/>
          <w:tab w:val="left" w:pos="2160"/>
        </w:tabs>
        <w:rPr>
          <w:sz w:val="18"/>
          <w:szCs w:val="18"/>
        </w:rPr>
      </w:pPr>
    </w:p>
    <w:p w14:paraId="1ACE0366" w14:textId="77777777" w:rsidR="00505F96" w:rsidRPr="00731283" w:rsidRDefault="00505F96" w:rsidP="004D501E">
      <w:pPr>
        <w:numPr>
          <w:ilvl w:val="0"/>
          <w:numId w:val="45"/>
        </w:numPr>
        <w:tabs>
          <w:tab w:val="left" w:pos="-720"/>
          <w:tab w:val="left" w:pos="0"/>
          <w:tab w:val="left" w:pos="736"/>
          <w:tab w:val="left" w:pos="1132"/>
          <w:tab w:val="left" w:pos="1416"/>
          <w:tab w:val="left" w:pos="2160"/>
        </w:tabs>
        <w:rPr>
          <w:sz w:val="18"/>
          <w:szCs w:val="18"/>
        </w:rPr>
      </w:pPr>
      <w:r w:rsidRPr="00731283">
        <w:rPr>
          <w:sz w:val="18"/>
          <w:szCs w:val="18"/>
        </w:rPr>
        <w:t>für sonstige Versicherungen:</w:t>
      </w:r>
    </w:p>
    <w:p w14:paraId="67D89FB9" w14:textId="6C6518EC" w:rsidR="00505F96" w:rsidRPr="00731283" w:rsidRDefault="00505F96" w:rsidP="00505F96">
      <w:pPr>
        <w:rPr>
          <w:sz w:val="18"/>
          <w:szCs w:val="18"/>
        </w:rPr>
      </w:pPr>
      <w:r w:rsidRPr="00731283">
        <w:rPr>
          <w:position w:val="-50"/>
          <w:sz w:val="18"/>
          <w:szCs w:val="18"/>
        </w:rPr>
        <w:object w:dxaOrig="5420" w:dyaOrig="1320" w14:anchorId="725B3869">
          <v:shape id="_x0000_i1028" type="#_x0000_t75" style="width:270.8pt;height:66.9pt" o:ole="" fillcolor="window">
            <v:imagedata r:id="rId22" o:title=""/>
          </v:shape>
          <o:OLEObject Type="Embed" ProgID="Equation.3" ShapeID="_x0000_i1028" DrawAspect="Content" ObjectID="_1573974588" r:id="rId23"/>
        </w:object>
      </w:r>
    </w:p>
    <w:p w14:paraId="0AC02512" w14:textId="77777777" w:rsidR="00505F96" w:rsidRPr="00731283" w:rsidRDefault="00505F96" w:rsidP="00505F96">
      <w:pPr>
        <w:rPr>
          <w:sz w:val="18"/>
          <w:szCs w:val="18"/>
        </w:rPr>
      </w:pPr>
    </w:p>
    <w:p w14:paraId="65E31AFB" w14:textId="7DF5F3B4" w:rsidR="00505F96" w:rsidRPr="00731283" w:rsidRDefault="00505F96" w:rsidP="00505F96">
      <w:pPr>
        <w:rPr>
          <w:b/>
        </w:rPr>
      </w:pPr>
      <w:r w:rsidRPr="00731283">
        <w:rPr>
          <w:b/>
        </w:rPr>
        <w:t>Risikoprämien</w:t>
      </w:r>
    </w:p>
    <w:p w14:paraId="548F02A6" w14:textId="77777777" w:rsidR="00505F96" w:rsidRPr="00731283" w:rsidRDefault="00505F96" w:rsidP="00505F96">
      <w:r w:rsidRPr="00731283">
        <w:t>Auszug aus HLV-Tarifplan:</w:t>
      </w:r>
    </w:p>
    <w:p w14:paraId="79B9600D" w14:textId="77777777" w:rsidR="00505F96" w:rsidRPr="00505F96" w:rsidRDefault="00505F96" w:rsidP="00505F96">
      <w:pPr>
        <w:rPr>
          <w:sz w:val="18"/>
          <w:szCs w:val="18"/>
        </w:rPr>
      </w:pPr>
      <w:r w:rsidRPr="00505F96">
        <w:rPr>
          <w:sz w:val="18"/>
          <w:szCs w:val="18"/>
        </w:rPr>
        <w:t>Die Kalkulation der Risikoprämien für integrierte Leistungen und Optionen ist in den jeweiligen Tarifplänen (vgl. Abschnitt 2.4.2) beschrieben.</w:t>
      </w:r>
    </w:p>
    <w:p w14:paraId="57A6D732" w14:textId="77777777" w:rsidR="00505F96" w:rsidRPr="00505F96" w:rsidRDefault="00505F96" w:rsidP="00505F96">
      <w:pPr>
        <w:rPr>
          <w:sz w:val="18"/>
          <w:szCs w:val="18"/>
        </w:rPr>
      </w:pPr>
    </w:p>
    <w:p w14:paraId="085ACBDB" w14:textId="369A7866" w:rsidR="00505F96" w:rsidRPr="00505F96" w:rsidRDefault="00505F96" w:rsidP="00505F96">
      <w:pPr>
        <w:rPr>
          <w:sz w:val="18"/>
          <w:szCs w:val="18"/>
        </w:rPr>
      </w:pPr>
      <w:r w:rsidRPr="00505F96">
        <w:rPr>
          <w:position w:val="-14"/>
          <w:sz w:val="18"/>
          <w:szCs w:val="18"/>
        </w:rPr>
        <w:object w:dxaOrig="639" w:dyaOrig="400" w14:anchorId="2383289A">
          <v:shape id="_x0000_i1029" type="#_x0000_t75" style="width:30.6pt;height:19.75pt" o:ole="" fillcolor="window">
            <v:imagedata r:id="rId24" o:title=""/>
          </v:shape>
          <o:OLEObject Type="Embed" ProgID="Equation.3" ShapeID="_x0000_i1029" DrawAspect="Content" ObjectID="_1573974589" r:id="rId25"/>
        </w:object>
      </w:r>
      <w:r w:rsidRPr="00505F96">
        <w:rPr>
          <w:sz w:val="18"/>
          <w:szCs w:val="18"/>
        </w:rPr>
        <w:t xml:space="preserve"> bezeichnet im Folgenden die Summe der berechneten Risikoprämien über alle versicherten Personen und alle jeweils eingeschlossenen integrierten Leistungen und Optionen.</w:t>
      </w:r>
    </w:p>
    <w:p w14:paraId="5F09B5B9" w14:textId="27B41E77" w:rsidR="00505F96" w:rsidRPr="00505F96" w:rsidRDefault="00505F96" w:rsidP="00505F96">
      <w:pPr>
        <w:rPr>
          <w:sz w:val="18"/>
          <w:szCs w:val="18"/>
        </w:rPr>
      </w:pPr>
      <w:r w:rsidRPr="00505F96">
        <w:rPr>
          <w:sz w:val="18"/>
          <w:szCs w:val="18"/>
        </w:rPr>
        <w:t>[…]</w:t>
      </w:r>
    </w:p>
    <w:p w14:paraId="33572CD2" w14:textId="77777777" w:rsidR="00505F96" w:rsidRPr="00505F96" w:rsidRDefault="00505F96" w:rsidP="00505F96">
      <w:pPr>
        <w:pStyle w:val="Blocktext"/>
        <w:rPr>
          <w:b/>
          <w:sz w:val="18"/>
          <w:szCs w:val="18"/>
        </w:rPr>
      </w:pPr>
      <w:r w:rsidRPr="00505F96">
        <w:rPr>
          <w:b/>
          <w:sz w:val="18"/>
          <w:szCs w:val="18"/>
        </w:rPr>
        <w:t xml:space="preserve">Risikoprämie für das Todesfallrisiko, außer Versicherungen in der Wartezeit </w:t>
      </w:r>
    </w:p>
    <w:p w14:paraId="325F4DD4" w14:textId="77777777" w:rsidR="00505F96" w:rsidRPr="00505F96" w:rsidRDefault="00505F96" w:rsidP="00505F96">
      <w:pPr>
        <w:tabs>
          <w:tab w:val="left" w:pos="709"/>
          <w:tab w:val="left" w:pos="851"/>
        </w:tabs>
        <w:rPr>
          <w:sz w:val="18"/>
          <w:szCs w:val="18"/>
        </w:rPr>
      </w:pPr>
    </w:p>
    <w:p w14:paraId="0D399A2E" w14:textId="77777777" w:rsidR="00505F96" w:rsidRPr="00505F96" w:rsidRDefault="00505F96" w:rsidP="00505F96">
      <w:pPr>
        <w:rPr>
          <w:sz w:val="18"/>
          <w:szCs w:val="18"/>
        </w:rPr>
      </w:pPr>
      <w:r w:rsidRPr="00505F96">
        <w:rPr>
          <w:sz w:val="18"/>
          <w:szCs w:val="18"/>
        </w:rPr>
        <w:t xml:space="preserve">Die dem Fondskonto tatsächlich zu entnehmende Risikoprämie für die Todesfallleistung beträgt </w:t>
      </w:r>
    </w:p>
    <w:p w14:paraId="75DC9A38" w14:textId="77777777" w:rsidR="00505F96" w:rsidRPr="00505F96" w:rsidRDefault="00505F96" w:rsidP="00505F96">
      <w:pPr>
        <w:rPr>
          <w:sz w:val="18"/>
          <w:szCs w:val="18"/>
        </w:rPr>
      </w:pPr>
    </w:p>
    <w:p w14:paraId="2B15496F" w14:textId="77777777" w:rsidR="00505F96" w:rsidRPr="00505F96" w:rsidRDefault="004B3294" w:rsidP="00505F96">
      <w:pPr>
        <w:ind w:firstLine="709"/>
        <w:rPr>
          <w:sz w:val="18"/>
          <w:szCs w:val="18"/>
        </w:rPr>
      </w:pPr>
      <w:r w:rsidRPr="00505F96">
        <w:rPr>
          <w:position w:val="-14"/>
          <w:sz w:val="18"/>
          <w:szCs w:val="18"/>
        </w:rPr>
        <w:object w:dxaOrig="3600" w:dyaOrig="400" w14:anchorId="634B87E6">
          <v:shape id="_x0000_i1030" type="#_x0000_t75" style="width:180.95pt;height:19.75pt" o:ole="" fillcolor="window">
            <v:imagedata r:id="rId26" o:title=""/>
          </v:shape>
          <o:OLEObject Type="Embed" ProgID="Equation.3" ShapeID="_x0000_i1030" DrawAspect="Content" ObjectID="_1573974590" r:id="rId27"/>
        </w:object>
      </w:r>
      <w:r w:rsidR="00505F96" w:rsidRPr="00505F96">
        <w:rPr>
          <w:sz w:val="18"/>
          <w:szCs w:val="18"/>
        </w:rPr>
        <w:t>,</w:t>
      </w:r>
    </w:p>
    <w:p w14:paraId="6AAF0129" w14:textId="77777777" w:rsidR="00505F96" w:rsidRPr="00505F96" w:rsidRDefault="00505F96" w:rsidP="00505F96">
      <w:pPr>
        <w:rPr>
          <w:sz w:val="18"/>
          <w:szCs w:val="18"/>
        </w:rPr>
      </w:pPr>
    </w:p>
    <w:p w14:paraId="56CC79EE" w14:textId="77777777" w:rsidR="00505F96" w:rsidRPr="00505F96" w:rsidRDefault="00505F96" w:rsidP="00505F96">
      <w:pPr>
        <w:rPr>
          <w:sz w:val="18"/>
          <w:szCs w:val="18"/>
        </w:rPr>
      </w:pPr>
      <w:r w:rsidRPr="00505F96">
        <w:rPr>
          <w:sz w:val="18"/>
          <w:szCs w:val="18"/>
        </w:rPr>
        <w:t xml:space="preserve">mit </w:t>
      </w:r>
      <w:r w:rsidRPr="00505F96">
        <w:rPr>
          <w:position w:val="-14"/>
          <w:sz w:val="18"/>
          <w:szCs w:val="18"/>
        </w:rPr>
        <w:object w:dxaOrig="700" w:dyaOrig="400" w14:anchorId="63A971AC">
          <v:shape id="_x0000_i1031" type="#_x0000_t75" style="width:33.75pt;height:19.75pt" o:ole="" fillcolor="window">
            <v:imagedata r:id="rId28" o:title=""/>
          </v:shape>
          <o:OLEObject Type="Embed" ProgID="Equation.3" ShapeID="_x0000_i1031" DrawAspect="Content" ObjectID="_1573974591" r:id="rId29"/>
        </w:object>
      </w:r>
      <w:r w:rsidRPr="00505F96">
        <w:rPr>
          <w:sz w:val="18"/>
          <w:szCs w:val="18"/>
        </w:rPr>
        <w:t xml:space="preserve"> gemäß Abschnitt 5.3.1 und </w:t>
      </w:r>
      <w:r w:rsidRPr="00505F96">
        <w:rPr>
          <w:position w:val="-14"/>
          <w:sz w:val="18"/>
          <w:szCs w:val="18"/>
        </w:rPr>
        <w:object w:dxaOrig="1280" w:dyaOrig="400" w14:anchorId="767ABBA2">
          <v:shape id="_x0000_i1032" type="#_x0000_t75" style="width:63.1pt;height:19.75pt" o:ole="" fillcolor="window">
            <v:imagedata r:id="rId30" o:title=""/>
          </v:shape>
          <o:OLEObject Type="Embed" ProgID="Equation.3" ShapeID="_x0000_i1032" DrawAspect="Content" ObjectID="_1573974592" r:id="rId31"/>
        </w:object>
      </w:r>
      <w:r w:rsidRPr="00505F96">
        <w:rPr>
          <w:sz w:val="18"/>
          <w:szCs w:val="18"/>
        </w:rPr>
        <w:t xml:space="preserve"> gemäß Abschnitt 5.2.2.7.4. </w:t>
      </w:r>
    </w:p>
    <w:p w14:paraId="7D6E78D9" w14:textId="77777777" w:rsidR="00505F96" w:rsidRPr="00505F96" w:rsidRDefault="00505F96" w:rsidP="00505F96">
      <w:pPr>
        <w:rPr>
          <w:sz w:val="18"/>
          <w:szCs w:val="18"/>
        </w:rPr>
      </w:pPr>
    </w:p>
    <w:p w14:paraId="121F116C" w14:textId="77777777" w:rsidR="00505F96" w:rsidRPr="00505F96" w:rsidRDefault="00505F96" w:rsidP="00505F96">
      <w:pPr>
        <w:rPr>
          <w:sz w:val="18"/>
          <w:szCs w:val="18"/>
        </w:rPr>
      </w:pPr>
    </w:p>
    <w:p w14:paraId="1F3DFA32" w14:textId="77777777" w:rsidR="00505F96" w:rsidRDefault="00505F96" w:rsidP="00505F96">
      <w:pPr>
        <w:rPr>
          <w:sz w:val="18"/>
          <w:szCs w:val="18"/>
          <w:highlight w:val="yellow"/>
        </w:rPr>
      </w:pPr>
    </w:p>
    <w:p w14:paraId="73A375E8" w14:textId="77777777" w:rsidR="00731283" w:rsidRPr="00731283" w:rsidRDefault="00731283" w:rsidP="00731283">
      <w:pPr>
        <w:rPr>
          <w:u w:val="single"/>
        </w:rPr>
      </w:pPr>
      <w:r w:rsidRPr="00731283">
        <w:rPr>
          <w:u w:val="single"/>
        </w:rPr>
        <w:t xml:space="preserve">Vergleich </w:t>
      </w:r>
      <w:r w:rsidRPr="001349E3">
        <w:rPr>
          <w:u w:val="single"/>
        </w:rPr>
        <w:t>NL/PBL/TAL</w:t>
      </w:r>
      <w:r w:rsidRPr="00605BB6">
        <w:rPr>
          <w:u w:val="single"/>
        </w:rPr>
        <w:t>:</w:t>
      </w:r>
    </w:p>
    <w:p w14:paraId="3A75B361" w14:textId="6CB0B441" w:rsidR="00731283" w:rsidRDefault="00731283" w:rsidP="009D38C4">
      <w:pPr>
        <w:pStyle w:val="Listenabsatz"/>
        <w:numPr>
          <w:ilvl w:val="0"/>
          <w:numId w:val="8"/>
        </w:numPr>
      </w:pPr>
      <w:r w:rsidRPr="00731283">
        <w:t>Kostengewinnanteile werden direkt mit den VWK und Risikogewinnanteile</w:t>
      </w:r>
      <w:r w:rsidR="00565FB6">
        <w:t>n</w:t>
      </w:r>
      <w:r w:rsidRPr="00731283">
        <w:t xml:space="preserve"> mit dem Risikobeitrag verrechnet</w:t>
      </w:r>
      <w:r w:rsidR="00B6555D">
        <w:t xml:space="preserve"> (abweichendes Zeitmodell)</w:t>
      </w:r>
    </w:p>
    <w:p w14:paraId="26E7746B" w14:textId="77777777" w:rsidR="00605BB6" w:rsidRDefault="00605BB6" w:rsidP="00605BB6"/>
    <w:p w14:paraId="3A4719F4" w14:textId="54BB6AF3" w:rsidR="00605BB6" w:rsidRDefault="00605BB6" w:rsidP="00605BB6">
      <w:r>
        <w:rPr>
          <w:u w:val="single"/>
        </w:rPr>
        <w:t>PBL:</w:t>
      </w:r>
    </w:p>
    <w:p w14:paraId="3502C6CB" w14:textId="16746E03" w:rsidR="00605BB6" w:rsidRDefault="00605BB6" w:rsidP="00605BB6">
      <w:pPr>
        <w:pStyle w:val="Listenabsatz"/>
        <w:numPr>
          <w:ilvl w:val="0"/>
          <w:numId w:val="8"/>
        </w:numPr>
      </w:pPr>
      <w:r>
        <w:t>Keine Risikobeiträge</w:t>
      </w:r>
    </w:p>
    <w:p w14:paraId="29DCCB6A" w14:textId="6E3AC871" w:rsidR="00605BB6" w:rsidRPr="00605BB6" w:rsidRDefault="00605BB6" w:rsidP="00605BB6">
      <w:pPr>
        <w:pStyle w:val="Listenabsatz"/>
        <w:numPr>
          <w:ilvl w:val="0"/>
          <w:numId w:val="8"/>
        </w:numPr>
      </w:pPr>
      <w:r>
        <w:t>Technisch werden zwei Konten für das fondsgebundene Deckungskapital und das fondsgebundene Überschussguthaben geführt.</w:t>
      </w:r>
    </w:p>
    <w:p w14:paraId="2A19020C" w14:textId="77777777" w:rsidR="00C7074B" w:rsidRDefault="00C7074B" w:rsidP="00C7074B">
      <w:pPr>
        <w:pStyle w:val="berschrift4"/>
      </w:pPr>
      <w:r>
        <w:t>Empfehlung</w:t>
      </w:r>
    </w:p>
    <w:p w14:paraId="09D4FB58" w14:textId="2504BF61" w:rsidR="000A3F19" w:rsidRPr="002460E7" w:rsidRDefault="000A3F19" w:rsidP="009D38C4">
      <w:pPr>
        <w:pStyle w:val="Listenabsatz"/>
        <w:numPr>
          <w:ilvl w:val="0"/>
          <w:numId w:val="8"/>
        </w:numPr>
        <w:rPr>
          <w:highlight w:val="yellow"/>
        </w:rPr>
      </w:pPr>
      <w:r w:rsidRPr="002460E7">
        <w:rPr>
          <w:highlight w:val="yellow"/>
        </w:rPr>
        <w:t xml:space="preserve">Fortschreibung der HLV lässt sich übernehmen. </w:t>
      </w:r>
    </w:p>
    <w:p w14:paraId="422EC10F" w14:textId="51842369" w:rsidR="000A3F19" w:rsidRPr="009818B6" w:rsidRDefault="000A3F19" w:rsidP="009D38C4">
      <w:pPr>
        <w:pStyle w:val="Listenabsatz"/>
        <w:numPr>
          <w:ilvl w:val="0"/>
          <w:numId w:val="8"/>
        </w:numPr>
        <w:rPr>
          <w:highlight w:val="yellow"/>
        </w:rPr>
      </w:pPr>
      <w:r w:rsidRPr="009818B6">
        <w:rPr>
          <w:highlight w:val="yellow"/>
        </w:rPr>
        <w:t>Genaue Regelungen (z.B. Dynamiken, Prämienpause) sind bei NL/PBL/TAL nicht genau in den tariflichen Mitteilungen erläutert. Daher kann es hier noch zu Unte</w:t>
      </w:r>
      <w:r w:rsidRPr="009818B6">
        <w:rPr>
          <w:highlight w:val="yellow"/>
        </w:rPr>
        <w:t>r</w:t>
      </w:r>
      <w:r w:rsidRPr="009818B6">
        <w:rPr>
          <w:highlight w:val="yellow"/>
        </w:rPr>
        <w:t>scheidungen kommen. (</w:t>
      </w:r>
      <w:proofErr w:type="spellStart"/>
      <w:r w:rsidRPr="009818B6">
        <w:rPr>
          <w:highlight w:val="yellow"/>
        </w:rPr>
        <w:t>Bsp</w:t>
      </w:r>
      <w:proofErr w:type="spellEnd"/>
      <w:r w:rsidRPr="009818B6">
        <w:rPr>
          <w:highlight w:val="yellow"/>
        </w:rPr>
        <w:t>: Darf das Guthaben während einer Prämienpause fa</w:t>
      </w:r>
      <w:r w:rsidRPr="009818B6">
        <w:rPr>
          <w:highlight w:val="yellow"/>
        </w:rPr>
        <w:t>l</w:t>
      </w:r>
      <w:r w:rsidRPr="009818B6">
        <w:rPr>
          <w:highlight w:val="yellow"/>
        </w:rPr>
        <w:t>len? o.ä.)</w:t>
      </w:r>
    </w:p>
    <w:p w14:paraId="554F5BD2" w14:textId="03109797" w:rsidR="000A3F19" w:rsidRPr="00905290" w:rsidRDefault="00A4356E" w:rsidP="009D38C4">
      <w:pPr>
        <w:pStyle w:val="Listenabsatz"/>
        <w:numPr>
          <w:ilvl w:val="0"/>
          <w:numId w:val="8"/>
        </w:numPr>
      </w:pPr>
      <w:r>
        <w:rPr>
          <w:highlight w:val="yellow"/>
        </w:rPr>
        <w:t xml:space="preserve">Umgang mit </w:t>
      </w:r>
      <w:r w:rsidR="005F668D">
        <w:rPr>
          <w:highlight w:val="yellow"/>
        </w:rPr>
        <w:t>offene</w:t>
      </w:r>
      <w:r>
        <w:rPr>
          <w:highlight w:val="yellow"/>
        </w:rPr>
        <w:t>n</w:t>
      </w:r>
      <w:r w:rsidR="008879C4">
        <w:rPr>
          <w:highlight w:val="yellow"/>
        </w:rPr>
        <w:t xml:space="preserve"> VWK</w:t>
      </w:r>
      <w:r w:rsidR="00782242">
        <w:t>?</w:t>
      </w:r>
    </w:p>
    <w:p w14:paraId="1C7062D3" w14:textId="77777777" w:rsidR="00C7074B" w:rsidRDefault="00C7074B" w:rsidP="00C7074B">
      <w:pPr>
        <w:pStyle w:val="berschrift4"/>
      </w:pPr>
      <w:r w:rsidRPr="00087E31">
        <w:lastRenderedPageBreak/>
        <w:t xml:space="preserve">Abstimmung mit F1 der Mathematik </w:t>
      </w:r>
    </w:p>
    <w:p w14:paraId="1E8BF1AD" w14:textId="77777777" w:rsidR="00C7074B" w:rsidRDefault="00C7074B" w:rsidP="00C7074B">
      <w:pPr>
        <w:pStyle w:val="berschrift4"/>
      </w:pPr>
      <w:r w:rsidRPr="00365776">
        <w:t>Abstimmung mit Produkttechnik</w:t>
      </w:r>
    </w:p>
    <w:p w14:paraId="79C33616" w14:textId="77777777" w:rsidR="00C7074B" w:rsidRDefault="00C7074B" w:rsidP="00C7074B">
      <w:pPr>
        <w:pStyle w:val="berschrift4"/>
      </w:pPr>
      <w:r>
        <w:t>Entscheidung</w:t>
      </w:r>
    </w:p>
    <w:p w14:paraId="50FEEBB1" w14:textId="77777777" w:rsidR="00C7074B" w:rsidRDefault="00C7074B" w:rsidP="00C7074B">
      <w:pPr>
        <w:pStyle w:val="berschrift4"/>
      </w:pPr>
      <w:r>
        <w:t>Folgearbeiten</w:t>
      </w:r>
    </w:p>
    <w:p w14:paraId="55E7BBD3" w14:textId="77777777" w:rsidR="009818B6" w:rsidRDefault="009818B6" w:rsidP="00F675E6"/>
    <w:p w14:paraId="1945A0D0" w14:textId="51F72AE8" w:rsidR="00B65FF2" w:rsidRPr="004D501E" w:rsidRDefault="00B65FF2" w:rsidP="00B65FF2">
      <w:pPr>
        <w:pStyle w:val="berschrift2"/>
      </w:pPr>
      <w:bookmarkStart w:id="270" w:name="_Toc496794439"/>
      <w:r w:rsidRPr="004D501E">
        <w:t>Quoten für Anlage in Fonds</w:t>
      </w:r>
      <w:bookmarkEnd w:id="270"/>
    </w:p>
    <w:p w14:paraId="1F37087B" w14:textId="77777777" w:rsidR="00B65FF2" w:rsidRDefault="00B65FF2" w:rsidP="00B65FF2">
      <w:pPr>
        <w:pStyle w:val="berschrift4"/>
      </w:pPr>
      <w:r>
        <w:t>A</w:t>
      </w:r>
      <w:r w:rsidRPr="00177E07">
        <w:t>ktueller</w:t>
      </w:r>
      <w:r>
        <w:t xml:space="preserve"> Stand</w:t>
      </w:r>
    </w:p>
    <w:p w14:paraId="0513D265" w14:textId="694262BE" w:rsidR="00B65FF2" w:rsidRDefault="004D501E" w:rsidP="00B65FF2">
      <w:r>
        <w:t>Diese</w:t>
      </w:r>
      <w:r w:rsidR="00B65FF2">
        <w:t xml:space="preserve"> Quoten werden für die Aufteilung des anzulegenden Kapitals auf die verschied</w:t>
      </w:r>
      <w:r>
        <w:t>enen Fonds je Vorgang verwendet.</w:t>
      </w:r>
    </w:p>
    <w:p w14:paraId="37F51629" w14:textId="77777777" w:rsidR="00B65FF2" w:rsidRDefault="00B65FF2" w:rsidP="00B65FF2"/>
    <w:p w14:paraId="09A9B56D" w14:textId="11CB1880" w:rsidR="00B65FF2" w:rsidRDefault="00B65FF2" w:rsidP="00B65FF2">
      <w:r>
        <w:t>ZQ…Zuführungsquoten (Vom Kunden gewählte Quoten für die Fondsanlage)</w:t>
      </w:r>
    </w:p>
    <w:p w14:paraId="41632E7D" w14:textId="1EDB60AD" w:rsidR="00B65FF2" w:rsidRDefault="00B65FF2" w:rsidP="00B65FF2">
      <w:r>
        <w:t>AQ…Anteilquoten (Anteil eines Fonds am gesamten Fondsguthaben</w:t>
      </w:r>
      <w:r w:rsidR="008322ED">
        <w:t xml:space="preserve"> nach Fondsentwic</w:t>
      </w:r>
      <w:r w:rsidR="008322ED">
        <w:t>k</w:t>
      </w:r>
      <w:r w:rsidR="008322ED">
        <w:t>lung, vor nachschüssiger Zuteilung der LGA</w:t>
      </w:r>
      <w:r w:rsidR="005F1AB8">
        <w:rPr>
          <w:vertAlign w:val="superscript"/>
        </w:rPr>
        <w:t>2)</w:t>
      </w:r>
      <w:r>
        <w:t>)</w:t>
      </w:r>
    </w:p>
    <w:p w14:paraId="6FE7BB5E" w14:textId="3D8C5ACB" w:rsidR="00343C2F" w:rsidRDefault="00343C2F" w:rsidP="00B65FF2">
      <w:r>
        <w:t>KQ…Kontenquoten (Anteil eines Fonds am gesamten Fondsguthaben nach Zuführung der Überschüsse gemäß AQ und nach Zuführung der investierten Prämie gemäß ZQ)</w:t>
      </w:r>
    </w:p>
    <w:p w14:paraId="1235E093" w14:textId="77777777" w:rsidR="00B65FF2" w:rsidRDefault="00B65FF2" w:rsidP="00B65FF2"/>
    <w:tbl>
      <w:tblPr>
        <w:tblStyle w:val="Tabellenraster"/>
        <w:tblW w:w="5000" w:type="pct"/>
        <w:tblLayout w:type="fixed"/>
        <w:tblLook w:val="04A0" w:firstRow="1" w:lastRow="0" w:firstColumn="1" w:lastColumn="0" w:noHBand="0" w:noVBand="1"/>
      </w:tblPr>
      <w:tblGrid>
        <w:gridCol w:w="4221"/>
        <w:gridCol w:w="1013"/>
        <w:gridCol w:w="1014"/>
        <w:gridCol w:w="1014"/>
        <w:gridCol w:w="1014"/>
        <w:gridCol w:w="1012"/>
      </w:tblGrid>
      <w:tr w:rsidR="00B65FF2" w:rsidRPr="00796A61" w14:paraId="347A9F16" w14:textId="77777777" w:rsidTr="00D42207">
        <w:tc>
          <w:tcPr>
            <w:tcW w:w="2272" w:type="pct"/>
            <w:vAlign w:val="center"/>
          </w:tcPr>
          <w:p w14:paraId="14E001C3" w14:textId="03A56EA0" w:rsidR="00B65FF2" w:rsidRPr="008056B1" w:rsidRDefault="00B65FF2" w:rsidP="00D42207">
            <w:pPr>
              <w:rPr>
                <w:b/>
              </w:rPr>
            </w:pPr>
          </w:p>
        </w:tc>
        <w:tc>
          <w:tcPr>
            <w:tcW w:w="545" w:type="pct"/>
            <w:shd w:val="clear" w:color="auto" w:fill="808080" w:themeFill="background1" w:themeFillShade="80"/>
            <w:vAlign w:val="center"/>
          </w:tcPr>
          <w:p w14:paraId="70B06197" w14:textId="77777777" w:rsidR="00B65FF2" w:rsidRPr="00654F35" w:rsidRDefault="00B65FF2" w:rsidP="00D42207">
            <w:pPr>
              <w:jc w:val="center"/>
              <w:rPr>
                <w:b/>
              </w:rPr>
            </w:pPr>
            <w:r w:rsidRPr="00654F35">
              <w:rPr>
                <w:b/>
              </w:rPr>
              <w:t>TD</w:t>
            </w:r>
          </w:p>
        </w:tc>
        <w:tc>
          <w:tcPr>
            <w:tcW w:w="546" w:type="pct"/>
            <w:shd w:val="clear" w:color="auto" w:fill="00B050"/>
            <w:vAlign w:val="center"/>
          </w:tcPr>
          <w:p w14:paraId="399CD032" w14:textId="77777777" w:rsidR="00B65FF2" w:rsidRPr="00796A61" w:rsidRDefault="00B65FF2" w:rsidP="00D42207">
            <w:pPr>
              <w:jc w:val="center"/>
              <w:rPr>
                <w:b/>
              </w:rPr>
            </w:pPr>
            <w:r>
              <w:rPr>
                <w:b/>
              </w:rPr>
              <w:t>HLV</w:t>
            </w:r>
          </w:p>
        </w:tc>
        <w:tc>
          <w:tcPr>
            <w:tcW w:w="546" w:type="pct"/>
            <w:shd w:val="clear" w:color="auto" w:fill="FF0000"/>
            <w:vAlign w:val="center"/>
          </w:tcPr>
          <w:p w14:paraId="4FEBEF32" w14:textId="77777777" w:rsidR="00B65FF2" w:rsidRPr="00796A61" w:rsidRDefault="00B65FF2" w:rsidP="00D42207">
            <w:pPr>
              <w:jc w:val="center"/>
              <w:rPr>
                <w:b/>
              </w:rPr>
            </w:pPr>
            <w:r>
              <w:rPr>
                <w:b/>
              </w:rPr>
              <w:t>NL</w:t>
            </w:r>
          </w:p>
        </w:tc>
        <w:tc>
          <w:tcPr>
            <w:tcW w:w="546" w:type="pct"/>
            <w:shd w:val="clear" w:color="auto" w:fill="FFFF00"/>
            <w:vAlign w:val="center"/>
          </w:tcPr>
          <w:p w14:paraId="2944339F" w14:textId="77777777" w:rsidR="00B65FF2" w:rsidRPr="00796A61" w:rsidRDefault="00B65FF2" w:rsidP="00D42207">
            <w:pPr>
              <w:jc w:val="center"/>
              <w:rPr>
                <w:b/>
              </w:rPr>
            </w:pPr>
            <w:r>
              <w:rPr>
                <w:b/>
              </w:rPr>
              <w:t>PBL</w:t>
            </w:r>
          </w:p>
        </w:tc>
        <w:tc>
          <w:tcPr>
            <w:tcW w:w="545" w:type="pct"/>
            <w:shd w:val="clear" w:color="auto" w:fill="0070C0"/>
            <w:vAlign w:val="center"/>
          </w:tcPr>
          <w:p w14:paraId="387D282A" w14:textId="77777777" w:rsidR="00B65FF2" w:rsidRPr="00796A61" w:rsidRDefault="00B65FF2" w:rsidP="00D42207">
            <w:pPr>
              <w:jc w:val="center"/>
              <w:rPr>
                <w:b/>
              </w:rPr>
            </w:pPr>
            <w:r w:rsidRPr="00796A61">
              <w:rPr>
                <w:b/>
              </w:rPr>
              <w:t>TAL</w:t>
            </w:r>
          </w:p>
        </w:tc>
      </w:tr>
      <w:tr w:rsidR="00B65FF2" w:rsidRPr="002460E7" w14:paraId="3C77C6D6" w14:textId="77777777" w:rsidTr="00D42207">
        <w:tc>
          <w:tcPr>
            <w:tcW w:w="2272" w:type="pct"/>
            <w:vAlign w:val="center"/>
          </w:tcPr>
          <w:p w14:paraId="5F35E1F0" w14:textId="5F4A0A31" w:rsidR="00B65FF2" w:rsidRPr="0042167C" w:rsidRDefault="004D501E" w:rsidP="00D42207">
            <w:r>
              <w:t>Beitragsanlage</w:t>
            </w:r>
          </w:p>
        </w:tc>
        <w:tc>
          <w:tcPr>
            <w:tcW w:w="545" w:type="pct"/>
            <w:shd w:val="clear" w:color="auto" w:fill="D9D9D9" w:themeFill="background1" w:themeFillShade="D9"/>
            <w:vAlign w:val="center"/>
          </w:tcPr>
          <w:p w14:paraId="312990F3" w14:textId="4A3A8932" w:rsidR="00B65FF2" w:rsidRPr="0042167C" w:rsidRDefault="00B65FF2" w:rsidP="00D42207">
            <w:pPr>
              <w:jc w:val="center"/>
              <w:rPr>
                <w:b/>
                <w:szCs w:val="22"/>
              </w:rPr>
            </w:pPr>
          </w:p>
        </w:tc>
        <w:tc>
          <w:tcPr>
            <w:tcW w:w="546" w:type="pct"/>
            <w:shd w:val="clear" w:color="auto" w:fill="EAF1DD" w:themeFill="accent3" w:themeFillTint="33"/>
            <w:vAlign w:val="center"/>
          </w:tcPr>
          <w:p w14:paraId="22AA8F2C" w14:textId="35979114" w:rsidR="00B65FF2" w:rsidRPr="0042167C" w:rsidRDefault="00847BBD" w:rsidP="00D42207">
            <w:pPr>
              <w:jc w:val="center"/>
              <w:rPr>
                <w:szCs w:val="22"/>
              </w:rPr>
            </w:pPr>
            <w:r>
              <w:rPr>
                <w:szCs w:val="22"/>
              </w:rPr>
              <w:t>ZQ</w:t>
            </w:r>
          </w:p>
        </w:tc>
        <w:tc>
          <w:tcPr>
            <w:tcW w:w="546" w:type="pct"/>
            <w:shd w:val="clear" w:color="auto" w:fill="F2DBDB" w:themeFill="accent2" w:themeFillTint="33"/>
            <w:vAlign w:val="center"/>
          </w:tcPr>
          <w:p w14:paraId="04435D1C" w14:textId="3675DE48" w:rsidR="00B65FF2" w:rsidRPr="0042167C" w:rsidRDefault="004D501E" w:rsidP="00D42207">
            <w:pPr>
              <w:jc w:val="center"/>
              <w:rPr>
                <w:szCs w:val="22"/>
              </w:rPr>
            </w:pPr>
            <w:r>
              <w:rPr>
                <w:szCs w:val="22"/>
              </w:rPr>
              <w:t>ZQ</w:t>
            </w:r>
          </w:p>
        </w:tc>
        <w:tc>
          <w:tcPr>
            <w:tcW w:w="546" w:type="pct"/>
            <w:shd w:val="clear" w:color="auto" w:fill="FFFFCC"/>
            <w:vAlign w:val="center"/>
          </w:tcPr>
          <w:p w14:paraId="2757B1A6" w14:textId="7EFB36E6" w:rsidR="00B65FF2" w:rsidRPr="008270FC" w:rsidRDefault="008270FC" w:rsidP="00D42207">
            <w:pPr>
              <w:jc w:val="center"/>
              <w:rPr>
                <w:szCs w:val="22"/>
                <w:vertAlign w:val="superscript"/>
              </w:rPr>
            </w:pPr>
            <w:r>
              <w:rPr>
                <w:szCs w:val="22"/>
              </w:rPr>
              <w:t>-</w:t>
            </w:r>
            <w:r>
              <w:rPr>
                <w:szCs w:val="22"/>
                <w:vertAlign w:val="superscript"/>
              </w:rPr>
              <w:t>3)</w:t>
            </w:r>
          </w:p>
        </w:tc>
        <w:tc>
          <w:tcPr>
            <w:tcW w:w="545" w:type="pct"/>
            <w:shd w:val="clear" w:color="auto" w:fill="DBE5F1" w:themeFill="accent1" w:themeFillTint="33"/>
            <w:vAlign w:val="center"/>
          </w:tcPr>
          <w:p w14:paraId="6A46E2CD" w14:textId="560BA0BF" w:rsidR="00B65FF2" w:rsidRPr="0042167C" w:rsidRDefault="00747B6D" w:rsidP="00D42207">
            <w:pPr>
              <w:jc w:val="center"/>
              <w:rPr>
                <w:szCs w:val="22"/>
              </w:rPr>
            </w:pPr>
            <w:r>
              <w:rPr>
                <w:szCs w:val="22"/>
              </w:rPr>
              <w:t>ZQ</w:t>
            </w:r>
          </w:p>
        </w:tc>
      </w:tr>
      <w:tr w:rsidR="00B65FF2" w:rsidRPr="002460E7" w14:paraId="019B2A37" w14:textId="77777777" w:rsidTr="00D42207">
        <w:tc>
          <w:tcPr>
            <w:tcW w:w="2272" w:type="pct"/>
            <w:vAlign w:val="center"/>
          </w:tcPr>
          <w:p w14:paraId="5A13DCF4" w14:textId="28FB3A67" w:rsidR="00B65FF2" w:rsidRPr="0042167C" w:rsidRDefault="004D501E" w:rsidP="00D42207">
            <w:r>
              <w:t>Fondsanlage von Überschussanteilen</w:t>
            </w:r>
          </w:p>
        </w:tc>
        <w:tc>
          <w:tcPr>
            <w:tcW w:w="545" w:type="pct"/>
            <w:shd w:val="clear" w:color="auto" w:fill="D9D9D9" w:themeFill="background1" w:themeFillShade="D9"/>
            <w:vAlign w:val="center"/>
          </w:tcPr>
          <w:p w14:paraId="471054FB" w14:textId="42AE29E4" w:rsidR="00B65FF2" w:rsidRPr="00337D61" w:rsidRDefault="00B65FF2" w:rsidP="00D42207">
            <w:pPr>
              <w:jc w:val="center"/>
              <w:rPr>
                <w:b/>
                <w:szCs w:val="22"/>
              </w:rPr>
            </w:pPr>
          </w:p>
        </w:tc>
        <w:tc>
          <w:tcPr>
            <w:tcW w:w="546" w:type="pct"/>
            <w:shd w:val="clear" w:color="auto" w:fill="EAF1DD" w:themeFill="accent3" w:themeFillTint="33"/>
            <w:vAlign w:val="center"/>
          </w:tcPr>
          <w:p w14:paraId="589900F1" w14:textId="1B22968E" w:rsidR="00B65FF2" w:rsidRPr="0042167C" w:rsidRDefault="00343C2F" w:rsidP="00D42207">
            <w:pPr>
              <w:jc w:val="center"/>
              <w:rPr>
                <w:szCs w:val="22"/>
              </w:rPr>
            </w:pPr>
            <w:r>
              <w:rPr>
                <w:szCs w:val="22"/>
              </w:rPr>
              <w:t>AQ</w:t>
            </w:r>
          </w:p>
        </w:tc>
        <w:tc>
          <w:tcPr>
            <w:tcW w:w="546" w:type="pct"/>
            <w:shd w:val="clear" w:color="auto" w:fill="F2DBDB" w:themeFill="accent2" w:themeFillTint="33"/>
            <w:vAlign w:val="center"/>
          </w:tcPr>
          <w:p w14:paraId="00C5FCA4" w14:textId="48FC4A19" w:rsidR="00B65FF2" w:rsidRPr="005F1AB8" w:rsidRDefault="004D501E" w:rsidP="00D42207">
            <w:pPr>
              <w:jc w:val="center"/>
              <w:rPr>
                <w:szCs w:val="22"/>
                <w:vertAlign w:val="superscript"/>
              </w:rPr>
            </w:pPr>
            <w:r w:rsidRPr="005F1AB8">
              <w:rPr>
                <w:szCs w:val="22"/>
              </w:rPr>
              <w:t>AQ</w:t>
            </w:r>
          </w:p>
        </w:tc>
        <w:tc>
          <w:tcPr>
            <w:tcW w:w="546" w:type="pct"/>
            <w:shd w:val="clear" w:color="auto" w:fill="FFFFCC"/>
            <w:vAlign w:val="center"/>
          </w:tcPr>
          <w:p w14:paraId="4679BFF2" w14:textId="46031C3C" w:rsidR="00B65FF2" w:rsidRDefault="008270FC" w:rsidP="00D42207">
            <w:pPr>
              <w:jc w:val="center"/>
              <w:rPr>
                <w:szCs w:val="22"/>
              </w:rPr>
            </w:pPr>
            <w:r>
              <w:rPr>
                <w:szCs w:val="22"/>
              </w:rPr>
              <w:t>-</w:t>
            </w:r>
            <w:r>
              <w:rPr>
                <w:szCs w:val="22"/>
                <w:vertAlign w:val="superscript"/>
              </w:rPr>
              <w:t>3)</w:t>
            </w:r>
          </w:p>
        </w:tc>
        <w:tc>
          <w:tcPr>
            <w:tcW w:w="545" w:type="pct"/>
            <w:shd w:val="clear" w:color="auto" w:fill="DBE5F1" w:themeFill="accent1" w:themeFillTint="33"/>
            <w:vAlign w:val="center"/>
          </w:tcPr>
          <w:p w14:paraId="47C592BD" w14:textId="68E622EA" w:rsidR="00B65FF2" w:rsidRPr="00DA2074" w:rsidRDefault="00DA2074" w:rsidP="008270FC">
            <w:pPr>
              <w:jc w:val="center"/>
              <w:rPr>
                <w:szCs w:val="22"/>
                <w:vertAlign w:val="superscript"/>
              </w:rPr>
            </w:pPr>
            <w:r>
              <w:rPr>
                <w:szCs w:val="22"/>
              </w:rPr>
              <w:t>-</w:t>
            </w:r>
            <w:r w:rsidR="008270FC">
              <w:rPr>
                <w:szCs w:val="22"/>
                <w:vertAlign w:val="superscript"/>
              </w:rPr>
              <w:t>4</w:t>
            </w:r>
            <w:r>
              <w:rPr>
                <w:szCs w:val="22"/>
                <w:vertAlign w:val="superscript"/>
              </w:rPr>
              <w:t>)</w:t>
            </w:r>
          </w:p>
        </w:tc>
      </w:tr>
      <w:tr w:rsidR="00B65FF2" w:rsidRPr="002460E7" w14:paraId="019315FA" w14:textId="77777777" w:rsidTr="00D42207">
        <w:tc>
          <w:tcPr>
            <w:tcW w:w="2272" w:type="pct"/>
            <w:vAlign w:val="center"/>
          </w:tcPr>
          <w:p w14:paraId="38AF3362" w14:textId="2E9934BC" w:rsidR="00B65FF2" w:rsidRPr="0042167C" w:rsidRDefault="004D501E" w:rsidP="00D42207">
            <w:r>
              <w:t>Entnahme lfd. Verwaltungskosten</w:t>
            </w:r>
          </w:p>
        </w:tc>
        <w:tc>
          <w:tcPr>
            <w:tcW w:w="545" w:type="pct"/>
            <w:shd w:val="clear" w:color="auto" w:fill="D9D9D9" w:themeFill="background1" w:themeFillShade="D9"/>
            <w:vAlign w:val="center"/>
          </w:tcPr>
          <w:p w14:paraId="3453014F" w14:textId="2E89EACB" w:rsidR="00B65FF2" w:rsidRPr="0042167C" w:rsidRDefault="00B65FF2" w:rsidP="00D42207">
            <w:pPr>
              <w:jc w:val="center"/>
              <w:rPr>
                <w:b/>
                <w:szCs w:val="22"/>
              </w:rPr>
            </w:pPr>
          </w:p>
        </w:tc>
        <w:tc>
          <w:tcPr>
            <w:tcW w:w="546" w:type="pct"/>
            <w:shd w:val="clear" w:color="auto" w:fill="EAF1DD" w:themeFill="accent3" w:themeFillTint="33"/>
            <w:vAlign w:val="center"/>
          </w:tcPr>
          <w:p w14:paraId="6F65F64F" w14:textId="74EAD484" w:rsidR="00B65FF2" w:rsidRPr="0042167C" w:rsidRDefault="00343C2F" w:rsidP="00D42207">
            <w:pPr>
              <w:jc w:val="center"/>
              <w:rPr>
                <w:szCs w:val="22"/>
              </w:rPr>
            </w:pPr>
            <w:r>
              <w:rPr>
                <w:szCs w:val="22"/>
              </w:rPr>
              <w:t>KQ</w:t>
            </w:r>
          </w:p>
        </w:tc>
        <w:tc>
          <w:tcPr>
            <w:tcW w:w="546" w:type="pct"/>
            <w:shd w:val="clear" w:color="auto" w:fill="F2DBDB" w:themeFill="accent2" w:themeFillTint="33"/>
            <w:vAlign w:val="center"/>
          </w:tcPr>
          <w:p w14:paraId="35A720E6" w14:textId="4688D575" w:rsidR="00B65FF2" w:rsidRPr="005F1AB8" w:rsidRDefault="004D501E" w:rsidP="00D42207">
            <w:pPr>
              <w:jc w:val="center"/>
              <w:rPr>
                <w:szCs w:val="22"/>
              </w:rPr>
            </w:pPr>
            <w:r w:rsidRPr="005F1AB8">
              <w:rPr>
                <w:szCs w:val="22"/>
              </w:rPr>
              <w:t>AQ</w:t>
            </w:r>
          </w:p>
        </w:tc>
        <w:tc>
          <w:tcPr>
            <w:tcW w:w="546" w:type="pct"/>
            <w:shd w:val="clear" w:color="auto" w:fill="FFFFCC"/>
            <w:vAlign w:val="center"/>
          </w:tcPr>
          <w:p w14:paraId="67A5D61E" w14:textId="005F1074" w:rsidR="00B65FF2" w:rsidRPr="0042167C" w:rsidRDefault="008270FC" w:rsidP="00D42207">
            <w:pPr>
              <w:jc w:val="center"/>
              <w:rPr>
                <w:szCs w:val="22"/>
              </w:rPr>
            </w:pPr>
            <w:r>
              <w:rPr>
                <w:szCs w:val="22"/>
              </w:rPr>
              <w:t>-</w:t>
            </w:r>
            <w:r>
              <w:rPr>
                <w:szCs w:val="22"/>
                <w:vertAlign w:val="superscript"/>
              </w:rPr>
              <w:t>3)</w:t>
            </w:r>
          </w:p>
        </w:tc>
        <w:tc>
          <w:tcPr>
            <w:tcW w:w="545" w:type="pct"/>
            <w:shd w:val="clear" w:color="auto" w:fill="DBE5F1" w:themeFill="accent1" w:themeFillTint="33"/>
            <w:vAlign w:val="center"/>
          </w:tcPr>
          <w:p w14:paraId="60143070" w14:textId="62F480F7" w:rsidR="00B65FF2" w:rsidRPr="0042167C" w:rsidRDefault="00DA2074" w:rsidP="00D42207">
            <w:pPr>
              <w:jc w:val="center"/>
              <w:rPr>
                <w:szCs w:val="22"/>
              </w:rPr>
            </w:pPr>
            <w:r>
              <w:rPr>
                <w:szCs w:val="22"/>
              </w:rPr>
              <w:t>AQ</w:t>
            </w:r>
          </w:p>
        </w:tc>
      </w:tr>
      <w:tr w:rsidR="00B65FF2" w:rsidRPr="002460E7" w14:paraId="752F4507" w14:textId="77777777" w:rsidTr="00D42207">
        <w:tc>
          <w:tcPr>
            <w:tcW w:w="2272" w:type="pct"/>
            <w:vAlign w:val="center"/>
          </w:tcPr>
          <w:p w14:paraId="02BED0C5" w14:textId="4C83F291" w:rsidR="00B65FF2" w:rsidRPr="0042167C" w:rsidRDefault="00343C2F" w:rsidP="00D42207">
            <w:r>
              <w:t>Entnahme von Risikoprämien</w:t>
            </w:r>
          </w:p>
        </w:tc>
        <w:tc>
          <w:tcPr>
            <w:tcW w:w="545" w:type="pct"/>
            <w:shd w:val="clear" w:color="auto" w:fill="D9D9D9" w:themeFill="background1" w:themeFillShade="D9"/>
            <w:vAlign w:val="center"/>
          </w:tcPr>
          <w:p w14:paraId="6D5BCAD7" w14:textId="7C0134DA" w:rsidR="00B65FF2" w:rsidRPr="0042167C" w:rsidRDefault="00B65FF2" w:rsidP="00D42207">
            <w:pPr>
              <w:jc w:val="center"/>
              <w:rPr>
                <w:b/>
                <w:szCs w:val="22"/>
              </w:rPr>
            </w:pPr>
          </w:p>
        </w:tc>
        <w:tc>
          <w:tcPr>
            <w:tcW w:w="546" w:type="pct"/>
            <w:shd w:val="clear" w:color="auto" w:fill="EAF1DD" w:themeFill="accent3" w:themeFillTint="33"/>
            <w:vAlign w:val="center"/>
          </w:tcPr>
          <w:p w14:paraId="7581850F" w14:textId="7CFD6FD3" w:rsidR="00B65FF2" w:rsidRPr="0042167C" w:rsidRDefault="00343C2F" w:rsidP="00D42207">
            <w:pPr>
              <w:jc w:val="center"/>
              <w:rPr>
                <w:szCs w:val="22"/>
              </w:rPr>
            </w:pPr>
            <w:r>
              <w:rPr>
                <w:szCs w:val="22"/>
              </w:rPr>
              <w:t>KQ</w:t>
            </w:r>
          </w:p>
        </w:tc>
        <w:tc>
          <w:tcPr>
            <w:tcW w:w="546" w:type="pct"/>
            <w:shd w:val="clear" w:color="auto" w:fill="F2DBDB" w:themeFill="accent2" w:themeFillTint="33"/>
            <w:vAlign w:val="center"/>
          </w:tcPr>
          <w:p w14:paraId="04DA9826" w14:textId="64059998" w:rsidR="00B65FF2" w:rsidRPr="0042167C" w:rsidRDefault="00E82B57" w:rsidP="00D42207">
            <w:pPr>
              <w:jc w:val="center"/>
              <w:rPr>
                <w:szCs w:val="22"/>
              </w:rPr>
            </w:pPr>
            <w:r>
              <w:rPr>
                <w:szCs w:val="22"/>
              </w:rPr>
              <w:t>AQ</w:t>
            </w:r>
          </w:p>
        </w:tc>
        <w:tc>
          <w:tcPr>
            <w:tcW w:w="546" w:type="pct"/>
            <w:shd w:val="clear" w:color="auto" w:fill="FFFFCC"/>
            <w:vAlign w:val="center"/>
          </w:tcPr>
          <w:p w14:paraId="510B9B7B" w14:textId="5A06DFC5" w:rsidR="00B65FF2" w:rsidRPr="0042167C" w:rsidRDefault="008270FC" w:rsidP="00D42207">
            <w:pPr>
              <w:jc w:val="center"/>
              <w:rPr>
                <w:szCs w:val="22"/>
              </w:rPr>
            </w:pPr>
            <w:r>
              <w:rPr>
                <w:szCs w:val="22"/>
              </w:rPr>
              <w:t>-</w:t>
            </w:r>
            <w:r>
              <w:rPr>
                <w:szCs w:val="22"/>
                <w:vertAlign w:val="superscript"/>
              </w:rPr>
              <w:t>3)</w:t>
            </w:r>
          </w:p>
        </w:tc>
        <w:tc>
          <w:tcPr>
            <w:tcW w:w="545" w:type="pct"/>
            <w:shd w:val="clear" w:color="auto" w:fill="DBE5F1" w:themeFill="accent1" w:themeFillTint="33"/>
            <w:vAlign w:val="center"/>
          </w:tcPr>
          <w:p w14:paraId="4558A7EF" w14:textId="59046CEE" w:rsidR="00B65FF2" w:rsidRPr="0042167C" w:rsidRDefault="00DA2074" w:rsidP="00D42207">
            <w:pPr>
              <w:jc w:val="center"/>
              <w:rPr>
                <w:szCs w:val="22"/>
              </w:rPr>
            </w:pPr>
            <w:r>
              <w:rPr>
                <w:szCs w:val="22"/>
              </w:rPr>
              <w:t>AQ</w:t>
            </w:r>
          </w:p>
        </w:tc>
      </w:tr>
      <w:tr w:rsidR="004D501E" w:rsidRPr="002460E7" w14:paraId="4E9AE8C2" w14:textId="77777777" w:rsidTr="00D42207">
        <w:tc>
          <w:tcPr>
            <w:tcW w:w="2272" w:type="pct"/>
            <w:vAlign w:val="center"/>
          </w:tcPr>
          <w:p w14:paraId="2305C081" w14:textId="49729D82" w:rsidR="004D501E" w:rsidRPr="0042167C" w:rsidRDefault="001A28CC" w:rsidP="00D42207">
            <w:r>
              <w:t>Anlage von Sonderzahlungen</w:t>
            </w:r>
          </w:p>
        </w:tc>
        <w:tc>
          <w:tcPr>
            <w:tcW w:w="545" w:type="pct"/>
            <w:shd w:val="clear" w:color="auto" w:fill="D9D9D9" w:themeFill="background1" w:themeFillShade="D9"/>
            <w:vAlign w:val="center"/>
          </w:tcPr>
          <w:p w14:paraId="2EB6CC3D" w14:textId="77777777" w:rsidR="004D501E" w:rsidRPr="0042167C" w:rsidRDefault="004D501E" w:rsidP="00D42207">
            <w:pPr>
              <w:jc w:val="center"/>
              <w:rPr>
                <w:b/>
                <w:szCs w:val="22"/>
              </w:rPr>
            </w:pPr>
          </w:p>
        </w:tc>
        <w:tc>
          <w:tcPr>
            <w:tcW w:w="546" w:type="pct"/>
            <w:shd w:val="clear" w:color="auto" w:fill="EAF1DD" w:themeFill="accent3" w:themeFillTint="33"/>
            <w:vAlign w:val="center"/>
          </w:tcPr>
          <w:p w14:paraId="35C5FC8E" w14:textId="4D115513" w:rsidR="004D501E" w:rsidRPr="0042167C" w:rsidRDefault="001A28CC" w:rsidP="00D42207">
            <w:pPr>
              <w:jc w:val="center"/>
              <w:rPr>
                <w:szCs w:val="22"/>
              </w:rPr>
            </w:pPr>
            <w:r>
              <w:rPr>
                <w:szCs w:val="22"/>
              </w:rPr>
              <w:t>ZQ</w:t>
            </w:r>
          </w:p>
        </w:tc>
        <w:tc>
          <w:tcPr>
            <w:tcW w:w="546" w:type="pct"/>
            <w:shd w:val="clear" w:color="auto" w:fill="F2DBDB" w:themeFill="accent2" w:themeFillTint="33"/>
            <w:vAlign w:val="center"/>
          </w:tcPr>
          <w:p w14:paraId="07769680" w14:textId="45E24F02" w:rsidR="004D501E" w:rsidRPr="0042167C" w:rsidRDefault="00E82B57" w:rsidP="00D42207">
            <w:pPr>
              <w:jc w:val="center"/>
              <w:rPr>
                <w:szCs w:val="22"/>
              </w:rPr>
            </w:pPr>
            <w:r>
              <w:rPr>
                <w:szCs w:val="22"/>
              </w:rPr>
              <w:t>ZQ</w:t>
            </w:r>
          </w:p>
        </w:tc>
        <w:tc>
          <w:tcPr>
            <w:tcW w:w="546" w:type="pct"/>
            <w:shd w:val="clear" w:color="auto" w:fill="FFFFCC"/>
            <w:vAlign w:val="center"/>
          </w:tcPr>
          <w:p w14:paraId="6B7867D7" w14:textId="54C37A29" w:rsidR="004D501E" w:rsidRPr="0042167C" w:rsidRDefault="008270FC" w:rsidP="00D42207">
            <w:pPr>
              <w:jc w:val="center"/>
              <w:rPr>
                <w:szCs w:val="22"/>
              </w:rPr>
            </w:pPr>
            <w:r>
              <w:rPr>
                <w:szCs w:val="22"/>
              </w:rPr>
              <w:t>-</w:t>
            </w:r>
            <w:r>
              <w:rPr>
                <w:szCs w:val="22"/>
                <w:vertAlign w:val="superscript"/>
              </w:rPr>
              <w:t>3)</w:t>
            </w:r>
          </w:p>
        </w:tc>
        <w:tc>
          <w:tcPr>
            <w:tcW w:w="545" w:type="pct"/>
            <w:shd w:val="clear" w:color="auto" w:fill="DBE5F1" w:themeFill="accent1" w:themeFillTint="33"/>
            <w:vAlign w:val="center"/>
          </w:tcPr>
          <w:p w14:paraId="05349DEB" w14:textId="1722A9DD" w:rsidR="004D501E" w:rsidRPr="0042167C" w:rsidRDefault="00747B6D" w:rsidP="00D42207">
            <w:pPr>
              <w:jc w:val="center"/>
              <w:rPr>
                <w:szCs w:val="22"/>
              </w:rPr>
            </w:pPr>
            <w:r>
              <w:rPr>
                <w:szCs w:val="22"/>
              </w:rPr>
              <w:t>ZQ</w:t>
            </w:r>
          </w:p>
        </w:tc>
      </w:tr>
      <w:tr w:rsidR="005F1AB8" w:rsidRPr="002460E7" w14:paraId="2D3AA66C" w14:textId="77777777" w:rsidTr="00D42207">
        <w:tc>
          <w:tcPr>
            <w:tcW w:w="2272" w:type="pct"/>
            <w:vAlign w:val="center"/>
          </w:tcPr>
          <w:p w14:paraId="5885154F" w14:textId="645D906B" w:rsidR="005F1AB8" w:rsidRDefault="005F1AB8" w:rsidP="005F1AB8">
            <w:r>
              <w:t>Entnahme bei Teilauszahlung/-kündigung</w:t>
            </w:r>
          </w:p>
        </w:tc>
        <w:tc>
          <w:tcPr>
            <w:tcW w:w="545" w:type="pct"/>
            <w:shd w:val="clear" w:color="auto" w:fill="D9D9D9" w:themeFill="background1" w:themeFillShade="D9"/>
            <w:vAlign w:val="center"/>
          </w:tcPr>
          <w:p w14:paraId="048F5DD5" w14:textId="77777777" w:rsidR="005F1AB8" w:rsidRPr="0042167C" w:rsidRDefault="005F1AB8" w:rsidP="00D42207">
            <w:pPr>
              <w:jc w:val="center"/>
              <w:rPr>
                <w:b/>
                <w:szCs w:val="22"/>
              </w:rPr>
            </w:pPr>
          </w:p>
        </w:tc>
        <w:tc>
          <w:tcPr>
            <w:tcW w:w="546" w:type="pct"/>
            <w:shd w:val="clear" w:color="auto" w:fill="EAF1DD" w:themeFill="accent3" w:themeFillTint="33"/>
            <w:vAlign w:val="center"/>
          </w:tcPr>
          <w:p w14:paraId="0B0F5799" w14:textId="25C74304" w:rsidR="00095897" w:rsidRDefault="00095897" w:rsidP="00095897">
            <w:pPr>
              <w:jc w:val="center"/>
              <w:rPr>
                <w:szCs w:val="22"/>
              </w:rPr>
            </w:pPr>
            <w:r>
              <w:rPr>
                <w:szCs w:val="22"/>
              </w:rPr>
              <w:t>AQ</w:t>
            </w:r>
          </w:p>
        </w:tc>
        <w:tc>
          <w:tcPr>
            <w:tcW w:w="546" w:type="pct"/>
            <w:shd w:val="clear" w:color="auto" w:fill="F2DBDB" w:themeFill="accent2" w:themeFillTint="33"/>
            <w:vAlign w:val="center"/>
          </w:tcPr>
          <w:p w14:paraId="66A04A4B" w14:textId="15FDE40F" w:rsidR="005F1AB8" w:rsidRPr="0042167C" w:rsidRDefault="00E82B57" w:rsidP="00D42207">
            <w:pPr>
              <w:jc w:val="center"/>
              <w:rPr>
                <w:szCs w:val="22"/>
              </w:rPr>
            </w:pPr>
            <w:r>
              <w:rPr>
                <w:szCs w:val="22"/>
              </w:rPr>
              <w:t>AQ</w:t>
            </w:r>
          </w:p>
        </w:tc>
        <w:tc>
          <w:tcPr>
            <w:tcW w:w="546" w:type="pct"/>
            <w:shd w:val="clear" w:color="auto" w:fill="FFFFCC"/>
            <w:vAlign w:val="center"/>
          </w:tcPr>
          <w:p w14:paraId="2E4F048D" w14:textId="6A3246D7" w:rsidR="005F1AB8" w:rsidRPr="0042167C" w:rsidRDefault="008270FC" w:rsidP="00D42207">
            <w:pPr>
              <w:jc w:val="center"/>
              <w:rPr>
                <w:szCs w:val="22"/>
              </w:rPr>
            </w:pPr>
            <w:r>
              <w:rPr>
                <w:szCs w:val="22"/>
              </w:rPr>
              <w:t>-</w:t>
            </w:r>
            <w:r>
              <w:rPr>
                <w:szCs w:val="22"/>
                <w:vertAlign w:val="superscript"/>
              </w:rPr>
              <w:t>3)</w:t>
            </w:r>
          </w:p>
        </w:tc>
        <w:tc>
          <w:tcPr>
            <w:tcW w:w="545" w:type="pct"/>
            <w:shd w:val="clear" w:color="auto" w:fill="DBE5F1" w:themeFill="accent1" w:themeFillTint="33"/>
            <w:vAlign w:val="center"/>
          </w:tcPr>
          <w:p w14:paraId="286E5EE1" w14:textId="19D3C134" w:rsidR="005F1AB8" w:rsidRPr="0042167C" w:rsidRDefault="00DA2074" w:rsidP="00D42207">
            <w:pPr>
              <w:jc w:val="center"/>
              <w:rPr>
                <w:szCs w:val="22"/>
              </w:rPr>
            </w:pPr>
            <w:r>
              <w:rPr>
                <w:szCs w:val="22"/>
              </w:rPr>
              <w:t>AQ</w:t>
            </w:r>
          </w:p>
        </w:tc>
      </w:tr>
    </w:tbl>
    <w:p w14:paraId="2106971D" w14:textId="70BF4302" w:rsidR="00B65FF2" w:rsidRDefault="004D501E" w:rsidP="004D501E">
      <w:pPr>
        <w:pStyle w:val="Listenabsatz"/>
        <w:numPr>
          <w:ilvl w:val="0"/>
          <w:numId w:val="66"/>
        </w:numPr>
      </w:pPr>
      <w:r>
        <w:t>Ist das Fondsguthaben Null, so werden die ZQ verwendet</w:t>
      </w:r>
      <w:r w:rsidR="003B0F48">
        <w:t>.</w:t>
      </w:r>
    </w:p>
    <w:p w14:paraId="61188B56" w14:textId="747A9564" w:rsidR="005F1AB8" w:rsidRDefault="005F1AB8" w:rsidP="004D501E">
      <w:pPr>
        <w:pStyle w:val="Listenabsatz"/>
        <w:numPr>
          <w:ilvl w:val="0"/>
          <w:numId w:val="66"/>
        </w:numPr>
      </w:pPr>
      <w:r>
        <w:t xml:space="preserve">Für </w:t>
      </w:r>
      <w:proofErr w:type="spellStart"/>
      <w:r>
        <w:t>nl</w:t>
      </w:r>
      <w:proofErr w:type="spellEnd"/>
      <w:r w:rsidR="00DA2074">
        <w:t xml:space="preserve"> und TAL</w:t>
      </w:r>
      <w:r>
        <w:t xml:space="preserve"> </w:t>
      </w:r>
      <w:r w:rsidR="00A05BA1">
        <w:t>keine nachschüssige Überschusszuteilung, aber trotzdem zutreffend</w:t>
      </w:r>
      <w:r w:rsidR="003B0F48">
        <w:t>.</w:t>
      </w:r>
    </w:p>
    <w:p w14:paraId="067622F3" w14:textId="7D276E75" w:rsidR="008270FC" w:rsidRDefault="008270FC" w:rsidP="004D501E">
      <w:pPr>
        <w:pStyle w:val="Listenabsatz"/>
        <w:numPr>
          <w:ilvl w:val="0"/>
          <w:numId w:val="66"/>
        </w:numPr>
      </w:pPr>
      <w:r>
        <w:t>Nur ein Fonds vorhanden, daher keine Aufteilung notwendig.</w:t>
      </w:r>
    </w:p>
    <w:p w14:paraId="0896E79E" w14:textId="1DC20C4D" w:rsidR="00DA2074" w:rsidRDefault="00DA2074" w:rsidP="004D501E">
      <w:pPr>
        <w:pStyle w:val="Listenabsatz"/>
        <w:numPr>
          <w:ilvl w:val="0"/>
          <w:numId w:val="66"/>
        </w:numPr>
      </w:pPr>
      <w:r>
        <w:t>Überschüsse werden direkt mit dem Beitrag verrechnet</w:t>
      </w:r>
      <w:r w:rsidR="003B0F48">
        <w:t>.</w:t>
      </w:r>
    </w:p>
    <w:p w14:paraId="1D4D2403" w14:textId="77777777" w:rsidR="00B65FF2" w:rsidRDefault="00B65FF2" w:rsidP="00B65FF2">
      <w:pPr>
        <w:pStyle w:val="berschrift4"/>
      </w:pPr>
      <w:r>
        <w:t>Empfehlung</w:t>
      </w:r>
    </w:p>
    <w:p w14:paraId="336B4BF3" w14:textId="77777777" w:rsidR="00B65FF2" w:rsidRDefault="00B65FF2" w:rsidP="00B65FF2">
      <w:pPr>
        <w:pStyle w:val="berschrift4"/>
      </w:pPr>
      <w:r w:rsidRPr="00087E31">
        <w:t xml:space="preserve">Abstimmung mit F1 der Mathematik </w:t>
      </w:r>
    </w:p>
    <w:p w14:paraId="364D8058" w14:textId="77777777" w:rsidR="00B65FF2" w:rsidRDefault="00B65FF2" w:rsidP="00B65FF2">
      <w:pPr>
        <w:pStyle w:val="berschrift4"/>
      </w:pPr>
      <w:r w:rsidRPr="00365776">
        <w:t>Abstimmung mit Produkttechnik</w:t>
      </w:r>
    </w:p>
    <w:p w14:paraId="56418C5B" w14:textId="77777777" w:rsidR="00B65FF2" w:rsidRDefault="00B65FF2" w:rsidP="00B65FF2">
      <w:pPr>
        <w:pStyle w:val="berschrift4"/>
      </w:pPr>
      <w:r>
        <w:t>Entscheidung</w:t>
      </w:r>
    </w:p>
    <w:p w14:paraId="2BB2577A" w14:textId="77777777" w:rsidR="00B65FF2" w:rsidRDefault="00B65FF2" w:rsidP="00B65FF2">
      <w:pPr>
        <w:pStyle w:val="berschrift4"/>
      </w:pPr>
      <w:r>
        <w:t>Folgearbeiten</w:t>
      </w:r>
    </w:p>
    <w:p w14:paraId="5F92AEB8" w14:textId="77777777" w:rsidR="00B65FF2" w:rsidRDefault="00B65FF2" w:rsidP="00F675E6"/>
    <w:p w14:paraId="24A195B6" w14:textId="4283514A" w:rsidR="009818B6" w:rsidRDefault="00721ADA" w:rsidP="009818B6">
      <w:pPr>
        <w:pStyle w:val="berschrift2"/>
      </w:pPr>
      <w:bookmarkStart w:id="271" w:name="_Toc496794440"/>
      <w:r>
        <w:t>Rentenfaktoren</w:t>
      </w:r>
      <w:bookmarkEnd w:id="271"/>
    </w:p>
    <w:p w14:paraId="103D8FA2" w14:textId="34E4B47C" w:rsidR="009818B6" w:rsidRPr="00190112" w:rsidRDefault="00190112" w:rsidP="00B65FF2">
      <w:r w:rsidRPr="00190112">
        <w:t>Berechnung analog Moderne Klassik</w:t>
      </w:r>
    </w:p>
    <w:p w14:paraId="755688A1" w14:textId="3C597D0B" w:rsidR="009818B6" w:rsidRPr="00731283" w:rsidRDefault="009818B6" w:rsidP="009818B6">
      <w:pPr>
        <w:pStyle w:val="berschrift2"/>
      </w:pPr>
      <w:bookmarkStart w:id="272" w:name="_Toc496794441"/>
      <w:r w:rsidRPr="00731283">
        <w:t>Rentenbezug</w:t>
      </w:r>
      <w:bookmarkEnd w:id="272"/>
    </w:p>
    <w:p w14:paraId="56D29A36" w14:textId="35DDEACA" w:rsidR="00F675E6" w:rsidRDefault="00190112" w:rsidP="00B66760">
      <w:pPr>
        <w:rPr>
          <w:rFonts w:cs="Arial"/>
          <w:b/>
          <w:bCs/>
          <w:kern w:val="32"/>
          <w:sz w:val="32"/>
          <w:szCs w:val="32"/>
        </w:rPr>
      </w:pPr>
      <w:r w:rsidRPr="00190112">
        <w:t>Der Rentenbezug wird in einem eigenen Tarifplan beschrieben.</w:t>
      </w:r>
    </w:p>
    <w:p w14:paraId="56D29A37" w14:textId="77777777" w:rsidR="00F675E6" w:rsidRPr="00FC6359" w:rsidRDefault="00F675E6" w:rsidP="00F675E6">
      <w:pPr>
        <w:pStyle w:val="berschrift1"/>
      </w:pPr>
      <w:bookmarkStart w:id="273" w:name="_Toc496794442"/>
      <w:r>
        <w:lastRenderedPageBreak/>
        <w:t>Deckungskapitalberechnung</w:t>
      </w:r>
      <w:bookmarkEnd w:id="273"/>
    </w:p>
    <w:p w14:paraId="2DD186DB" w14:textId="77777777" w:rsidR="0089413B" w:rsidRDefault="0089413B" w:rsidP="0089413B">
      <w:pPr>
        <w:pStyle w:val="berschrift4"/>
      </w:pPr>
      <w:r>
        <w:t>A</w:t>
      </w:r>
      <w:r w:rsidRPr="00177E07">
        <w:t>ktueller</w:t>
      </w:r>
      <w:r>
        <w:t xml:space="preserve"> Stand</w:t>
      </w:r>
    </w:p>
    <w:p w14:paraId="658F0DF0" w14:textId="302A2AA1" w:rsidR="00E64583" w:rsidRPr="0001591C" w:rsidRDefault="00E64583" w:rsidP="0089413B">
      <w:pPr>
        <w:rPr>
          <w:u w:val="single"/>
        </w:rPr>
      </w:pPr>
      <w:r w:rsidRPr="0001591C">
        <w:rPr>
          <w:u w:val="single"/>
        </w:rPr>
        <w:t>HLV:</w:t>
      </w:r>
    </w:p>
    <w:p w14:paraId="254704A4" w14:textId="5CB22612" w:rsidR="00E64583" w:rsidRPr="0001591C" w:rsidRDefault="00E64583" w:rsidP="0089413B">
      <w:r w:rsidRPr="0001591C">
        <w:t>Fondsguthaben abzüglich Saldovortrag</w:t>
      </w:r>
    </w:p>
    <w:p w14:paraId="3089C3D2" w14:textId="77777777" w:rsidR="00E64583" w:rsidRPr="0001591C" w:rsidRDefault="00E64583" w:rsidP="0089413B"/>
    <w:p w14:paraId="3C16ACCB" w14:textId="4CEFC435" w:rsidR="00E64583" w:rsidRPr="0001591C" w:rsidRDefault="00E64583" w:rsidP="0089413B">
      <w:pPr>
        <w:rPr>
          <w:u w:val="single"/>
        </w:rPr>
      </w:pPr>
      <w:r w:rsidRPr="0001591C">
        <w:rPr>
          <w:u w:val="single"/>
        </w:rPr>
        <w:t>NL, PBL, TAL:</w:t>
      </w:r>
    </w:p>
    <w:p w14:paraId="7FDA7817" w14:textId="4F6EB7D4" w:rsidR="0089413B" w:rsidRPr="0089413B" w:rsidRDefault="0089413B" w:rsidP="0089413B">
      <w:r w:rsidRPr="0001591C">
        <w:t xml:space="preserve">Das DK ist bei allen Gesellschaften das </w:t>
      </w:r>
      <w:r w:rsidR="00E64583" w:rsidRPr="0001591C">
        <w:t>Fondsg</w:t>
      </w:r>
      <w:r w:rsidRPr="0001591C">
        <w:t>uthaben</w:t>
      </w:r>
    </w:p>
    <w:p w14:paraId="5A2F4E75" w14:textId="77777777" w:rsidR="0089413B" w:rsidRDefault="0089413B" w:rsidP="0089413B">
      <w:pPr>
        <w:pStyle w:val="berschrift4"/>
      </w:pPr>
      <w:r>
        <w:t>Empfehlung</w:t>
      </w:r>
    </w:p>
    <w:p w14:paraId="56DE2C06" w14:textId="6B4B154C" w:rsidR="00CC20CA" w:rsidRPr="0001591C" w:rsidRDefault="00E64583" w:rsidP="00E64583">
      <w:pPr>
        <w:pStyle w:val="Listenabsatz"/>
        <w:numPr>
          <w:ilvl w:val="0"/>
          <w:numId w:val="69"/>
        </w:numPr>
      </w:pPr>
      <w:r w:rsidRPr="0001591C">
        <w:t>Fondsguthaben</w:t>
      </w:r>
    </w:p>
    <w:p w14:paraId="63E1C29B" w14:textId="77777777" w:rsidR="0089413B" w:rsidRDefault="0089413B" w:rsidP="0089413B">
      <w:pPr>
        <w:pStyle w:val="berschrift4"/>
      </w:pPr>
      <w:r w:rsidRPr="00087E31">
        <w:t xml:space="preserve">Abstimmung mit F1 der Mathematik </w:t>
      </w:r>
    </w:p>
    <w:p w14:paraId="66F3A7EC" w14:textId="77777777" w:rsidR="0089413B" w:rsidRDefault="0089413B" w:rsidP="0089413B">
      <w:pPr>
        <w:pStyle w:val="berschrift4"/>
      </w:pPr>
      <w:r w:rsidRPr="00365776">
        <w:t>Abstimmung mit Produkttechnik</w:t>
      </w:r>
    </w:p>
    <w:p w14:paraId="2C7DECFD" w14:textId="77777777" w:rsidR="0089413B" w:rsidRDefault="0089413B" w:rsidP="0089413B">
      <w:pPr>
        <w:pStyle w:val="berschrift4"/>
      </w:pPr>
      <w:r>
        <w:t>Entscheidung</w:t>
      </w:r>
    </w:p>
    <w:p w14:paraId="75F98118" w14:textId="77777777" w:rsidR="0089413B" w:rsidRDefault="0089413B" w:rsidP="0089413B">
      <w:pPr>
        <w:pStyle w:val="berschrift4"/>
      </w:pPr>
      <w:r>
        <w:t>Folgearbeiten</w:t>
      </w:r>
    </w:p>
    <w:p w14:paraId="56D29A3D" w14:textId="77777777" w:rsidR="00F675E6" w:rsidRDefault="00F675E6" w:rsidP="00F675E6">
      <w:r>
        <w:br w:type="page"/>
      </w:r>
    </w:p>
    <w:p w14:paraId="310B7012" w14:textId="0E991279" w:rsidR="00506F15" w:rsidRDefault="00506F15" w:rsidP="00506F15">
      <w:pPr>
        <w:pStyle w:val="berschrift1"/>
      </w:pPr>
      <w:bookmarkStart w:id="274" w:name="_Toc496794443"/>
      <w:r>
        <w:lastRenderedPageBreak/>
        <w:t>Gewinnbeteiligung</w:t>
      </w:r>
      <w:bookmarkEnd w:id="274"/>
    </w:p>
    <w:p w14:paraId="2166679A" w14:textId="54B82090" w:rsidR="00506F15" w:rsidRDefault="00506F15" w:rsidP="00506F15">
      <w:pPr>
        <w:pStyle w:val="berschrift2"/>
      </w:pPr>
      <w:bookmarkStart w:id="275" w:name="_Toc496794444"/>
      <w:r>
        <w:t>Gewinnentstehung</w:t>
      </w:r>
      <w:bookmarkEnd w:id="275"/>
    </w:p>
    <w:p w14:paraId="36C6289A" w14:textId="386B4D79" w:rsidR="00506F15" w:rsidRDefault="00506F15" w:rsidP="00506F15">
      <w:pPr>
        <w:pStyle w:val="berschrift3"/>
      </w:pPr>
      <w:bookmarkStart w:id="276" w:name="_Toc496794445"/>
      <w:r>
        <w:t>Zinsgewinnanteil und Direktgutschrift</w:t>
      </w:r>
      <w:bookmarkEnd w:id="276"/>
    </w:p>
    <w:p w14:paraId="434C65B3" w14:textId="77777777" w:rsidR="00CC20CA" w:rsidRDefault="00CC20CA" w:rsidP="00CC20CA">
      <w:pPr>
        <w:pStyle w:val="berschrift4"/>
      </w:pPr>
      <w:r>
        <w:t>A</w:t>
      </w:r>
      <w:r w:rsidRPr="00177E07">
        <w:t>ktueller</w:t>
      </w:r>
      <w:r>
        <w:t xml:space="preserve"> Stand</w:t>
      </w:r>
    </w:p>
    <w:p w14:paraId="5007CE03" w14:textId="63B3F2CB" w:rsidR="009141B6" w:rsidRPr="004D5AFA" w:rsidRDefault="00E64583" w:rsidP="009141B6">
      <w:r w:rsidRPr="004D5AFA">
        <w:t xml:space="preserve">HLV, </w:t>
      </w:r>
      <w:r w:rsidR="009141B6" w:rsidRPr="004D5AFA">
        <w:t>NL</w:t>
      </w:r>
      <w:r w:rsidRPr="004D5AFA">
        <w:t>, PBL, TAL</w:t>
      </w:r>
      <w:r w:rsidR="009141B6" w:rsidRPr="004D5AFA">
        <w:t xml:space="preserve">: </w:t>
      </w:r>
    </w:p>
    <w:p w14:paraId="34D706E0" w14:textId="386CC00B" w:rsidR="009141B6" w:rsidRPr="004D5AFA" w:rsidRDefault="00E64583" w:rsidP="009141B6">
      <w:pPr>
        <w:pStyle w:val="Listenabsatz"/>
        <w:numPr>
          <w:ilvl w:val="0"/>
          <w:numId w:val="3"/>
        </w:numPr>
      </w:pPr>
      <w:r w:rsidRPr="004D5AFA">
        <w:t>Kein Zinsgewinnanteil</w:t>
      </w:r>
    </w:p>
    <w:p w14:paraId="75107ACA" w14:textId="77777777" w:rsidR="00CC20CA" w:rsidRDefault="00CC20CA" w:rsidP="00CC20CA">
      <w:pPr>
        <w:pStyle w:val="berschrift4"/>
      </w:pPr>
      <w:r w:rsidRPr="002E6032">
        <w:t>Empfehlung</w:t>
      </w:r>
    </w:p>
    <w:p w14:paraId="4270F545" w14:textId="3CDDDEE9" w:rsidR="002E6032" w:rsidRPr="002E6032" w:rsidRDefault="002E6032" w:rsidP="002E6032">
      <w:r w:rsidRPr="004D5AFA">
        <w:t>Es ist keine Harmonisierung nötig.</w:t>
      </w:r>
    </w:p>
    <w:p w14:paraId="016B7809" w14:textId="77777777" w:rsidR="00CC20CA" w:rsidRDefault="00CC20CA" w:rsidP="00CC20CA">
      <w:pPr>
        <w:pStyle w:val="berschrift4"/>
      </w:pPr>
      <w:r w:rsidRPr="00087E31">
        <w:t xml:space="preserve">Abstimmung mit F1 der Mathematik </w:t>
      </w:r>
    </w:p>
    <w:p w14:paraId="12E8B4DC" w14:textId="77777777" w:rsidR="00CC20CA" w:rsidRDefault="00CC20CA" w:rsidP="00CC20CA">
      <w:pPr>
        <w:pStyle w:val="berschrift4"/>
      </w:pPr>
      <w:r w:rsidRPr="00365776">
        <w:t>Abstimmung mit Produkttechnik</w:t>
      </w:r>
    </w:p>
    <w:p w14:paraId="046F0942" w14:textId="77777777" w:rsidR="00CC20CA" w:rsidRDefault="00CC20CA" w:rsidP="00CC20CA">
      <w:pPr>
        <w:pStyle w:val="berschrift4"/>
      </w:pPr>
      <w:r>
        <w:t>Entscheidung</w:t>
      </w:r>
    </w:p>
    <w:p w14:paraId="32C2E3D5" w14:textId="77777777" w:rsidR="00CC20CA" w:rsidRDefault="00CC20CA" w:rsidP="00CC20CA">
      <w:pPr>
        <w:pStyle w:val="berschrift4"/>
      </w:pPr>
      <w:r>
        <w:t>Folgearbeiten</w:t>
      </w:r>
    </w:p>
    <w:p w14:paraId="0E7D836B" w14:textId="77777777" w:rsidR="00BA394D" w:rsidRDefault="00BA394D" w:rsidP="00BA394D"/>
    <w:p w14:paraId="27EE60F7" w14:textId="01966F7D" w:rsidR="00506F15" w:rsidRDefault="00506F15" w:rsidP="00506F15">
      <w:pPr>
        <w:pStyle w:val="berschrift3"/>
      </w:pPr>
      <w:bookmarkStart w:id="277" w:name="_Toc496794446"/>
      <w:r>
        <w:t>Risikogewinnanteil und Direktgutschrift</w:t>
      </w:r>
      <w:bookmarkEnd w:id="277"/>
    </w:p>
    <w:p w14:paraId="78DED5EA" w14:textId="77777777" w:rsidR="00CC20CA" w:rsidRDefault="00CC20CA" w:rsidP="00CC20CA">
      <w:pPr>
        <w:pStyle w:val="berschrift4"/>
      </w:pPr>
      <w:r>
        <w:t>A</w:t>
      </w:r>
      <w:r w:rsidRPr="00177E07">
        <w:t>ktueller</w:t>
      </w:r>
      <w:r>
        <w:t xml:space="preserve"> Stand</w:t>
      </w:r>
    </w:p>
    <w:p w14:paraId="3B6BDE8E" w14:textId="78B44C33" w:rsidR="009141B6" w:rsidRDefault="00647DB6" w:rsidP="009141B6">
      <w:r>
        <w:t xml:space="preserve">Siehe </w:t>
      </w:r>
      <w:r>
        <w:rPr>
          <w:highlight w:val="yellow"/>
        </w:rPr>
        <w:fldChar w:fldCharType="begin"/>
      </w:r>
      <w:r>
        <w:instrText xml:space="preserve"> REF _Ref449951289 \r \h </w:instrText>
      </w:r>
      <w:r>
        <w:rPr>
          <w:highlight w:val="yellow"/>
        </w:rPr>
      </w:r>
      <w:r>
        <w:rPr>
          <w:highlight w:val="yellow"/>
        </w:rPr>
        <w:fldChar w:fldCharType="separate"/>
      </w:r>
      <w:r w:rsidR="00962F15">
        <w:t>1.1.5</w:t>
      </w:r>
      <w:r>
        <w:rPr>
          <w:highlight w:val="yellow"/>
        </w:rPr>
        <w:fldChar w:fldCharType="end"/>
      </w:r>
    </w:p>
    <w:p w14:paraId="17C16639" w14:textId="77777777" w:rsidR="00CC20CA" w:rsidRDefault="00CC20CA" w:rsidP="00CC20CA">
      <w:pPr>
        <w:pStyle w:val="berschrift4"/>
      </w:pPr>
      <w:r>
        <w:t>Empfehlung</w:t>
      </w:r>
    </w:p>
    <w:p w14:paraId="04A4FEB9" w14:textId="77777777" w:rsidR="00DB1835" w:rsidRDefault="00DB1835" w:rsidP="00DB1835">
      <w:r>
        <w:t xml:space="preserve">Siehe </w:t>
      </w:r>
      <w:r>
        <w:rPr>
          <w:highlight w:val="yellow"/>
        </w:rPr>
        <w:fldChar w:fldCharType="begin"/>
      </w:r>
      <w:r>
        <w:instrText xml:space="preserve"> REF _Ref449951289 \r \h </w:instrText>
      </w:r>
      <w:r>
        <w:rPr>
          <w:highlight w:val="yellow"/>
        </w:rPr>
      </w:r>
      <w:r>
        <w:rPr>
          <w:highlight w:val="yellow"/>
        </w:rPr>
        <w:fldChar w:fldCharType="separate"/>
      </w:r>
      <w:r w:rsidR="00962F15">
        <w:t>1.1.5</w:t>
      </w:r>
      <w:r>
        <w:rPr>
          <w:highlight w:val="yellow"/>
        </w:rPr>
        <w:fldChar w:fldCharType="end"/>
      </w:r>
    </w:p>
    <w:p w14:paraId="717B680E" w14:textId="77777777" w:rsidR="00CC20CA" w:rsidRDefault="00CC20CA" w:rsidP="00CC20CA">
      <w:pPr>
        <w:pStyle w:val="berschrift4"/>
      </w:pPr>
      <w:r w:rsidRPr="00087E31">
        <w:t xml:space="preserve">Abstimmung mit F1 der Mathematik </w:t>
      </w:r>
    </w:p>
    <w:p w14:paraId="2653C8A4" w14:textId="77777777" w:rsidR="00CC20CA" w:rsidRDefault="00CC20CA" w:rsidP="00CC20CA">
      <w:pPr>
        <w:pStyle w:val="berschrift4"/>
      </w:pPr>
      <w:r w:rsidRPr="00365776">
        <w:t>Abstimmung mit Produkttechnik</w:t>
      </w:r>
    </w:p>
    <w:p w14:paraId="7744F01A" w14:textId="77777777" w:rsidR="00CC20CA" w:rsidRDefault="00CC20CA" w:rsidP="00CC20CA">
      <w:pPr>
        <w:pStyle w:val="berschrift4"/>
      </w:pPr>
      <w:r>
        <w:t>Entscheidung</w:t>
      </w:r>
    </w:p>
    <w:p w14:paraId="2ABBFBF3" w14:textId="77777777" w:rsidR="00CC20CA" w:rsidRDefault="00CC20CA" w:rsidP="00CC20CA">
      <w:pPr>
        <w:pStyle w:val="berschrift4"/>
      </w:pPr>
      <w:r>
        <w:t>Folgearbeiten</w:t>
      </w:r>
    </w:p>
    <w:p w14:paraId="71FD3F69" w14:textId="77777777" w:rsidR="00A07AC5" w:rsidRPr="00BE443A" w:rsidRDefault="00A07AC5" w:rsidP="00BE443A"/>
    <w:p w14:paraId="033FB8AD" w14:textId="5942FF7F" w:rsidR="00506F15" w:rsidRDefault="00506F15" w:rsidP="00506F15">
      <w:pPr>
        <w:pStyle w:val="berschrift3"/>
      </w:pPr>
      <w:bookmarkStart w:id="278" w:name="_Toc496794447"/>
      <w:r>
        <w:t>Kostengewinnanteil und Direktgutschrift</w:t>
      </w:r>
      <w:bookmarkEnd w:id="278"/>
    </w:p>
    <w:p w14:paraId="08BD5F57" w14:textId="77777777" w:rsidR="00CC20CA" w:rsidRDefault="00CC20CA" w:rsidP="00CC20CA">
      <w:pPr>
        <w:pStyle w:val="berschrift4"/>
      </w:pPr>
      <w:r>
        <w:t>A</w:t>
      </w:r>
      <w:r w:rsidRPr="00177E07">
        <w:t>ktueller</w:t>
      </w:r>
      <w:r>
        <w:t xml:space="preserve"> Stand</w:t>
      </w:r>
    </w:p>
    <w:p w14:paraId="026E29EE" w14:textId="77777777" w:rsidR="00DB1835" w:rsidRDefault="00DB1835" w:rsidP="00DB1835">
      <w:r>
        <w:t xml:space="preserve">Siehe </w:t>
      </w:r>
      <w:r>
        <w:rPr>
          <w:highlight w:val="yellow"/>
        </w:rPr>
        <w:fldChar w:fldCharType="begin"/>
      </w:r>
      <w:r>
        <w:instrText xml:space="preserve"> REF _Ref449951289 \r \h </w:instrText>
      </w:r>
      <w:r>
        <w:rPr>
          <w:highlight w:val="yellow"/>
        </w:rPr>
      </w:r>
      <w:r>
        <w:rPr>
          <w:highlight w:val="yellow"/>
        </w:rPr>
        <w:fldChar w:fldCharType="separate"/>
      </w:r>
      <w:r w:rsidR="00962F15">
        <w:t>1.1.5</w:t>
      </w:r>
      <w:r>
        <w:rPr>
          <w:highlight w:val="yellow"/>
        </w:rPr>
        <w:fldChar w:fldCharType="end"/>
      </w:r>
    </w:p>
    <w:p w14:paraId="63FF39B6" w14:textId="77777777" w:rsidR="00CC20CA" w:rsidRDefault="00CC20CA" w:rsidP="00CC20CA">
      <w:pPr>
        <w:pStyle w:val="berschrift4"/>
      </w:pPr>
      <w:r w:rsidRPr="00944EF8">
        <w:t>Empfehlung</w:t>
      </w:r>
    </w:p>
    <w:p w14:paraId="574B427C" w14:textId="77777777" w:rsidR="00DB1835" w:rsidRDefault="00DB1835" w:rsidP="00DB1835">
      <w:r>
        <w:t xml:space="preserve">Siehe </w:t>
      </w:r>
      <w:r>
        <w:rPr>
          <w:highlight w:val="yellow"/>
        </w:rPr>
        <w:fldChar w:fldCharType="begin"/>
      </w:r>
      <w:r>
        <w:instrText xml:space="preserve"> REF _Ref449951289 \r \h </w:instrText>
      </w:r>
      <w:r>
        <w:rPr>
          <w:highlight w:val="yellow"/>
        </w:rPr>
      </w:r>
      <w:r>
        <w:rPr>
          <w:highlight w:val="yellow"/>
        </w:rPr>
        <w:fldChar w:fldCharType="separate"/>
      </w:r>
      <w:r w:rsidR="00962F15">
        <w:t>1.1.5</w:t>
      </w:r>
      <w:r>
        <w:rPr>
          <w:highlight w:val="yellow"/>
        </w:rPr>
        <w:fldChar w:fldCharType="end"/>
      </w:r>
    </w:p>
    <w:p w14:paraId="5155E24B" w14:textId="77777777" w:rsidR="00CC20CA" w:rsidRDefault="00CC20CA" w:rsidP="00CC20CA">
      <w:pPr>
        <w:pStyle w:val="berschrift4"/>
      </w:pPr>
      <w:r w:rsidRPr="00087E31">
        <w:lastRenderedPageBreak/>
        <w:t xml:space="preserve">Abstimmung mit F1 der Mathematik </w:t>
      </w:r>
    </w:p>
    <w:p w14:paraId="66D735A7" w14:textId="77777777" w:rsidR="00CC20CA" w:rsidRDefault="00CC20CA" w:rsidP="00CC20CA">
      <w:pPr>
        <w:pStyle w:val="berschrift4"/>
      </w:pPr>
      <w:r w:rsidRPr="00365776">
        <w:t>Abstimmung mit Produkttechnik</w:t>
      </w:r>
    </w:p>
    <w:p w14:paraId="693242C6" w14:textId="77777777" w:rsidR="00CC20CA" w:rsidRDefault="00CC20CA" w:rsidP="00CC20CA">
      <w:pPr>
        <w:pStyle w:val="berschrift4"/>
      </w:pPr>
      <w:r>
        <w:t>Entscheidung</w:t>
      </w:r>
    </w:p>
    <w:p w14:paraId="4838907A" w14:textId="77777777" w:rsidR="00CC20CA" w:rsidRDefault="00CC20CA" w:rsidP="00CC20CA">
      <w:pPr>
        <w:pStyle w:val="berschrift4"/>
      </w:pPr>
      <w:r>
        <w:t>Folgearbeiten</w:t>
      </w:r>
    </w:p>
    <w:p w14:paraId="5727564C" w14:textId="77777777" w:rsidR="00A07AC5" w:rsidRPr="00BA394D" w:rsidRDefault="00A07AC5" w:rsidP="00A07AC5"/>
    <w:p w14:paraId="1B7AB459" w14:textId="435D62FD" w:rsidR="00506F15" w:rsidRDefault="00506F15" w:rsidP="00506F15">
      <w:pPr>
        <w:pStyle w:val="berschrift3"/>
      </w:pPr>
      <w:bookmarkStart w:id="279" w:name="_Toc496794448"/>
      <w:r>
        <w:t>Gewinnanteile aus Zusatzversicherungen</w:t>
      </w:r>
      <w:bookmarkEnd w:id="279"/>
    </w:p>
    <w:p w14:paraId="3D0B7D66" w14:textId="77777777" w:rsidR="00CC20CA" w:rsidRDefault="00CC20CA" w:rsidP="00CC20CA">
      <w:pPr>
        <w:pStyle w:val="berschrift4"/>
      </w:pPr>
      <w:r>
        <w:t>A</w:t>
      </w:r>
      <w:r w:rsidRPr="00177E07">
        <w:t>ktueller</w:t>
      </w:r>
      <w:r>
        <w:t xml:space="preserve"> Stand</w:t>
      </w:r>
    </w:p>
    <w:p w14:paraId="6569904B" w14:textId="1AEF9EF1" w:rsidR="004D5AFA" w:rsidRPr="004D5AFA" w:rsidRDefault="004D5AFA" w:rsidP="009141B6">
      <w:r w:rsidRPr="004D5AFA">
        <w:t>HLV: Risikogewinnanteile aus integrierter BU</w:t>
      </w:r>
    </w:p>
    <w:p w14:paraId="1DD18A87" w14:textId="77777777" w:rsidR="004D5AFA" w:rsidRPr="004D5AFA" w:rsidRDefault="004D5AFA" w:rsidP="009141B6"/>
    <w:p w14:paraId="3ED916E3" w14:textId="6FDD616E" w:rsidR="009141B6" w:rsidRPr="009141B6" w:rsidRDefault="004D5AFA" w:rsidP="009141B6">
      <w:r w:rsidRPr="004D5AFA">
        <w:t>NL, PBL, TAL</w:t>
      </w:r>
      <w:r w:rsidR="009141B6" w:rsidRPr="004D5AFA">
        <w:t xml:space="preserve">: </w:t>
      </w:r>
      <w:r w:rsidRPr="004D5AFA">
        <w:t>keine für HV relevant</w:t>
      </w:r>
      <w:r w:rsidR="009141B6" w:rsidRPr="004D5AFA">
        <w:t>.</w:t>
      </w:r>
    </w:p>
    <w:p w14:paraId="7CD68D2A" w14:textId="77777777" w:rsidR="00CC20CA" w:rsidRDefault="00CC20CA" w:rsidP="00CC20CA">
      <w:pPr>
        <w:pStyle w:val="berschrift4"/>
      </w:pPr>
      <w:r>
        <w:t>Empfehlung</w:t>
      </w:r>
    </w:p>
    <w:p w14:paraId="2E790FE8" w14:textId="3464A8EC" w:rsidR="009141B6" w:rsidRPr="009141B6" w:rsidRDefault="004D5AFA" w:rsidP="004D5AFA">
      <w:pPr>
        <w:pStyle w:val="Listenabsatz"/>
        <w:numPr>
          <w:ilvl w:val="0"/>
          <w:numId w:val="69"/>
        </w:numPr>
      </w:pPr>
      <w:r w:rsidRPr="004D5AFA">
        <w:t>keine für HV relevant</w:t>
      </w:r>
      <w:r>
        <w:t>en Gewinnanteile (Zusatzversicherungen sind autonom)</w:t>
      </w:r>
    </w:p>
    <w:p w14:paraId="4DF27FAA" w14:textId="77777777" w:rsidR="00CC20CA" w:rsidRDefault="00CC20CA" w:rsidP="00CC20CA">
      <w:pPr>
        <w:pStyle w:val="berschrift4"/>
      </w:pPr>
      <w:r w:rsidRPr="00087E31">
        <w:t xml:space="preserve">Abstimmung mit F1 der Mathematik </w:t>
      </w:r>
    </w:p>
    <w:p w14:paraId="6B187CE3" w14:textId="77777777" w:rsidR="00CC20CA" w:rsidRDefault="00CC20CA" w:rsidP="00CC20CA">
      <w:pPr>
        <w:pStyle w:val="berschrift4"/>
      </w:pPr>
      <w:r w:rsidRPr="00365776">
        <w:t>Abstimmung mit Produkttechnik</w:t>
      </w:r>
    </w:p>
    <w:p w14:paraId="257C1264" w14:textId="77777777" w:rsidR="00CC20CA" w:rsidRDefault="00CC20CA" w:rsidP="00CC20CA">
      <w:pPr>
        <w:pStyle w:val="berschrift4"/>
      </w:pPr>
      <w:r>
        <w:t>Entscheidung</w:t>
      </w:r>
    </w:p>
    <w:p w14:paraId="23DA5ED2" w14:textId="77777777" w:rsidR="00CC20CA" w:rsidRDefault="00CC20CA" w:rsidP="00CC20CA">
      <w:pPr>
        <w:pStyle w:val="berschrift4"/>
      </w:pPr>
      <w:r>
        <w:t>Folgearbeiten</w:t>
      </w:r>
    </w:p>
    <w:p w14:paraId="77086561" w14:textId="77777777" w:rsidR="00A07AC5" w:rsidRDefault="00A07AC5" w:rsidP="00D81518"/>
    <w:p w14:paraId="70AB5235" w14:textId="341BD133" w:rsidR="00506F15" w:rsidRDefault="00506F15" w:rsidP="00506F15">
      <w:pPr>
        <w:pStyle w:val="berschrift3"/>
      </w:pPr>
      <w:bookmarkStart w:id="280" w:name="_Toc496794449"/>
      <w:r>
        <w:t>Laufender Gewinnanteil und Direktgutschrift</w:t>
      </w:r>
      <w:bookmarkEnd w:id="280"/>
    </w:p>
    <w:p w14:paraId="30A610CB" w14:textId="77777777" w:rsidR="00CC20CA" w:rsidRDefault="00CC20CA" w:rsidP="00CC20CA">
      <w:pPr>
        <w:pStyle w:val="berschrift4"/>
      </w:pPr>
      <w:r>
        <w:t>A</w:t>
      </w:r>
      <w:r w:rsidRPr="00177E07">
        <w:t>ktueller</w:t>
      </w:r>
      <w:r>
        <w:t xml:space="preserve"> Stand</w:t>
      </w:r>
    </w:p>
    <w:p w14:paraId="479F291E" w14:textId="6ED9A7D4" w:rsidR="00905290" w:rsidRDefault="002E6032" w:rsidP="002E6032">
      <w:r w:rsidRPr="00DB1835">
        <w:t xml:space="preserve">Vgl. </w:t>
      </w:r>
      <w:r w:rsidR="00DB1835" w:rsidRPr="00DB1835">
        <w:t>Risiko- und Kostengewinnanteil</w:t>
      </w:r>
      <w:r w:rsidR="00DB1835">
        <w:t xml:space="preserve"> </w:t>
      </w:r>
      <w:r w:rsidR="00DB1835" w:rsidRPr="004D5AFA">
        <w:t>sowie Gewinnanteile aus Zusatzversicherungen</w:t>
      </w:r>
    </w:p>
    <w:p w14:paraId="6DDEFA29" w14:textId="77777777" w:rsidR="00CC20CA" w:rsidRDefault="00CC20CA" w:rsidP="00CC20CA">
      <w:pPr>
        <w:pStyle w:val="berschrift4"/>
      </w:pPr>
      <w:r w:rsidRPr="002E6032">
        <w:t>Empfehlung</w:t>
      </w:r>
    </w:p>
    <w:p w14:paraId="66D511CB" w14:textId="6FCE9401" w:rsidR="002E6032" w:rsidRPr="002E6032" w:rsidRDefault="002E6032" w:rsidP="002E6032">
      <w:r>
        <w:t>Entfällt.</w:t>
      </w:r>
    </w:p>
    <w:p w14:paraId="1E2FDC80" w14:textId="77777777" w:rsidR="00CC20CA" w:rsidRDefault="00CC20CA" w:rsidP="00CC20CA">
      <w:pPr>
        <w:pStyle w:val="berschrift4"/>
      </w:pPr>
      <w:r w:rsidRPr="00087E31">
        <w:t xml:space="preserve">Abstimmung mit F1 der Mathematik </w:t>
      </w:r>
    </w:p>
    <w:p w14:paraId="2D2AD9AB" w14:textId="77777777" w:rsidR="00CC20CA" w:rsidRDefault="00CC20CA" w:rsidP="00CC20CA">
      <w:pPr>
        <w:pStyle w:val="berschrift4"/>
      </w:pPr>
      <w:r w:rsidRPr="00365776">
        <w:t>Abstimmung mit Produkttechnik</w:t>
      </w:r>
    </w:p>
    <w:p w14:paraId="5FED2D51" w14:textId="77777777" w:rsidR="00CC20CA" w:rsidRDefault="00CC20CA" w:rsidP="00CC20CA">
      <w:pPr>
        <w:pStyle w:val="berschrift4"/>
      </w:pPr>
      <w:r>
        <w:t>Entscheidung</w:t>
      </w:r>
    </w:p>
    <w:p w14:paraId="28F05F1C" w14:textId="77777777" w:rsidR="00CC20CA" w:rsidRDefault="00CC20CA" w:rsidP="00CC20CA">
      <w:pPr>
        <w:pStyle w:val="berschrift4"/>
      </w:pPr>
      <w:r>
        <w:t>Folgearbeiten</w:t>
      </w:r>
    </w:p>
    <w:p w14:paraId="0B6B5B9B" w14:textId="77777777" w:rsidR="00CC20CA" w:rsidRPr="00C07B83" w:rsidRDefault="00CC20CA" w:rsidP="00FE2835"/>
    <w:p w14:paraId="2A35697F" w14:textId="34EC1B0A" w:rsidR="00506F15" w:rsidRPr="00A96534" w:rsidRDefault="00506F15" w:rsidP="00506F15">
      <w:pPr>
        <w:pStyle w:val="berschrift3"/>
      </w:pPr>
      <w:bookmarkStart w:id="281" w:name="_Toc496794450"/>
      <w:r w:rsidRPr="00A96534">
        <w:t>Schlussgewinnkonto</w:t>
      </w:r>
      <w:bookmarkEnd w:id="281"/>
    </w:p>
    <w:p w14:paraId="6A705155" w14:textId="77777777" w:rsidR="00CC20CA" w:rsidRDefault="00CC20CA" w:rsidP="00CC20CA">
      <w:pPr>
        <w:pStyle w:val="berschrift4"/>
      </w:pPr>
      <w:r>
        <w:t>A</w:t>
      </w:r>
      <w:r w:rsidRPr="00177E07">
        <w:t>ktueller</w:t>
      </w:r>
      <w:r>
        <w:t xml:space="preserve"> Stand</w:t>
      </w:r>
    </w:p>
    <w:p w14:paraId="264ACA55" w14:textId="77777777" w:rsidR="0078252B" w:rsidRDefault="0078252B" w:rsidP="009141B6"/>
    <w:p w14:paraId="1408C079" w14:textId="27562816" w:rsidR="005B3F4E" w:rsidRPr="00A56595" w:rsidRDefault="00A56595" w:rsidP="005B3F4E">
      <w:pPr>
        <w:pStyle w:val="Listenabsatz"/>
        <w:numPr>
          <w:ilvl w:val="0"/>
          <w:numId w:val="3"/>
        </w:numPr>
      </w:pPr>
      <w:ins w:id="282" w:author="Markus Düben" w:date="2017-08-01T10:34:00Z">
        <w:r w:rsidRPr="00A56595">
          <w:t>Siehe 1.1.6</w:t>
        </w:r>
      </w:ins>
    </w:p>
    <w:p w14:paraId="2D5AF687" w14:textId="77777777" w:rsidR="004749EF" w:rsidRPr="00A56595" w:rsidRDefault="004749EF" w:rsidP="0078252B">
      <w:pPr>
        <w:pStyle w:val="Listenabsatz"/>
      </w:pPr>
    </w:p>
    <w:p w14:paraId="71ED140D" w14:textId="14EEC1A0" w:rsidR="00CC20CA" w:rsidRPr="00A56595" w:rsidRDefault="0078252B" w:rsidP="00CC20CA">
      <w:pPr>
        <w:pStyle w:val="berschrift4"/>
      </w:pPr>
      <w:r w:rsidRPr="00A56595">
        <w:lastRenderedPageBreak/>
        <w:t>E</w:t>
      </w:r>
      <w:r w:rsidR="00CC20CA" w:rsidRPr="00A56595">
        <w:t>mpfehlung</w:t>
      </w:r>
    </w:p>
    <w:p w14:paraId="504646C9" w14:textId="7885120D" w:rsidR="004749EF" w:rsidRPr="00A56595" w:rsidRDefault="00A56595" w:rsidP="005B3F4E">
      <w:pPr>
        <w:pStyle w:val="Listenabsatz"/>
        <w:numPr>
          <w:ilvl w:val="0"/>
          <w:numId w:val="3"/>
        </w:numPr>
      </w:pPr>
      <w:ins w:id="283" w:author="Markus Düben" w:date="2017-08-01T10:34:00Z">
        <w:r w:rsidRPr="00A56595">
          <w:t>siehe 1.1.6</w:t>
        </w:r>
      </w:ins>
    </w:p>
    <w:p w14:paraId="2F271F53" w14:textId="77777777" w:rsidR="00CC20CA" w:rsidRPr="00A56595" w:rsidRDefault="00CC20CA" w:rsidP="00CC20CA">
      <w:pPr>
        <w:pStyle w:val="berschrift4"/>
      </w:pPr>
      <w:r w:rsidRPr="00A56595">
        <w:t xml:space="preserve">Abstimmung mit F1 der Mathematik </w:t>
      </w:r>
    </w:p>
    <w:p w14:paraId="7A69FF36" w14:textId="22476895" w:rsidR="00A96534" w:rsidRPr="00A56595" w:rsidRDefault="00A56595" w:rsidP="00A96534">
      <w:pPr>
        <w:pStyle w:val="Listenabsatz"/>
        <w:numPr>
          <w:ilvl w:val="0"/>
          <w:numId w:val="3"/>
        </w:numPr>
      </w:pPr>
      <w:ins w:id="284" w:author="Markus Düben" w:date="2017-08-01T10:34:00Z">
        <w:r w:rsidRPr="00A56595">
          <w:t>siehe 1.1.6</w:t>
        </w:r>
      </w:ins>
    </w:p>
    <w:p w14:paraId="0AE97C83" w14:textId="77777777" w:rsidR="00CC20CA" w:rsidRDefault="00CC20CA" w:rsidP="00CC20CA">
      <w:pPr>
        <w:pStyle w:val="berschrift4"/>
      </w:pPr>
      <w:r w:rsidRPr="00365776">
        <w:t>Abstimmung mit Produkttechnik</w:t>
      </w:r>
    </w:p>
    <w:p w14:paraId="3A5A5A66" w14:textId="77777777" w:rsidR="00CC20CA" w:rsidRDefault="00CC20CA" w:rsidP="00CC20CA">
      <w:pPr>
        <w:pStyle w:val="berschrift4"/>
      </w:pPr>
      <w:r>
        <w:t>Entscheidung</w:t>
      </w:r>
    </w:p>
    <w:p w14:paraId="374AC65C" w14:textId="77777777" w:rsidR="00CC20CA" w:rsidRDefault="00CC20CA" w:rsidP="00CC20CA">
      <w:pPr>
        <w:pStyle w:val="berschrift4"/>
      </w:pPr>
      <w:r>
        <w:t>Folgearbeiten</w:t>
      </w:r>
    </w:p>
    <w:p w14:paraId="7F7FF1E8" w14:textId="77777777" w:rsidR="00CC20CA" w:rsidRPr="00CC20CA" w:rsidRDefault="00CC20CA" w:rsidP="00CC20CA">
      <w:pPr>
        <w:rPr>
          <w:rFonts w:cs="Arial"/>
          <w:highlight w:val="yellow"/>
        </w:rPr>
      </w:pPr>
    </w:p>
    <w:p w14:paraId="7190DA5D" w14:textId="432E4101" w:rsidR="00506F15" w:rsidRDefault="00506F15" w:rsidP="00506F15">
      <w:pPr>
        <w:pStyle w:val="berschrift3"/>
      </w:pPr>
      <w:bookmarkStart w:id="285" w:name="_Toc496794451"/>
      <w:r>
        <w:t>Beteiligung an den Bewertungsreserven</w:t>
      </w:r>
      <w:bookmarkEnd w:id="285"/>
    </w:p>
    <w:p w14:paraId="4AA87FF4" w14:textId="77777777" w:rsidR="00CC20CA" w:rsidRDefault="00CC20CA" w:rsidP="008A61CF"/>
    <w:p w14:paraId="15E084BD" w14:textId="77777777" w:rsidR="00CC20CA" w:rsidRDefault="00CC20CA" w:rsidP="00CC20CA">
      <w:pPr>
        <w:pStyle w:val="berschrift4"/>
      </w:pPr>
      <w:r>
        <w:t>A</w:t>
      </w:r>
      <w:r w:rsidRPr="00177E07">
        <w:t>ktueller</w:t>
      </w:r>
      <w:r>
        <w:t xml:space="preserve"> Stand</w:t>
      </w:r>
    </w:p>
    <w:p w14:paraId="1AEEFE42" w14:textId="264F779F" w:rsidR="00DB1835" w:rsidRDefault="00DB1835" w:rsidP="00DB1835">
      <w:r>
        <w:t xml:space="preserve">Siehe </w:t>
      </w:r>
      <w:r>
        <w:fldChar w:fldCharType="begin"/>
      </w:r>
      <w:r>
        <w:instrText xml:space="preserve"> REF _Ref484182200 \r \h </w:instrText>
      </w:r>
      <w:r>
        <w:fldChar w:fldCharType="separate"/>
      </w:r>
      <w:r w:rsidR="00962F15">
        <w:t>1.1.7</w:t>
      </w:r>
      <w:r>
        <w:fldChar w:fldCharType="end"/>
      </w:r>
    </w:p>
    <w:p w14:paraId="51ACE501" w14:textId="54E50CF3" w:rsidR="00DB1835" w:rsidRPr="00DB1835" w:rsidRDefault="00DB1835" w:rsidP="00DB1835">
      <w:r>
        <w:t>Keine Beteiligung und daher auch keine Mindestbeteiligung</w:t>
      </w:r>
    </w:p>
    <w:p w14:paraId="0FEEC857" w14:textId="56886FB8" w:rsidR="00B12BDA" w:rsidRDefault="00CC20CA" w:rsidP="00B12BDA">
      <w:pPr>
        <w:pStyle w:val="berschrift4"/>
      </w:pPr>
      <w:r w:rsidRPr="005D37DB">
        <w:t>Empfehlung</w:t>
      </w:r>
    </w:p>
    <w:p w14:paraId="106391F8" w14:textId="77777777" w:rsidR="00DB1835" w:rsidRDefault="00DB1835" w:rsidP="00DB1835">
      <w:r>
        <w:t xml:space="preserve">Siehe </w:t>
      </w:r>
      <w:r>
        <w:fldChar w:fldCharType="begin"/>
      </w:r>
      <w:r>
        <w:instrText xml:space="preserve"> REF _Ref484182200 \r \h </w:instrText>
      </w:r>
      <w:r>
        <w:fldChar w:fldCharType="separate"/>
      </w:r>
      <w:r w:rsidR="00962F15">
        <w:t>1.1.7</w:t>
      </w:r>
      <w:r>
        <w:fldChar w:fldCharType="end"/>
      </w:r>
    </w:p>
    <w:p w14:paraId="7D228528" w14:textId="56E3834D" w:rsidR="00CC20CA" w:rsidRDefault="00CC20CA" w:rsidP="00CC20CA">
      <w:pPr>
        <w:pStyle w:val="berschrift4"/>
      </w:pPr>
      <w:r w:rsidRPr="00087E31">
        <w:t>Abstimmung mit F1 der Mathematik</w:t>
      </w:r>
    </w:p>
    <w:p w14:paraId="0CF05AA2" w14:textId="77777777" w:rsidR="00DB1835" w:rsidRDefault="00DB1835" w:rsidP="00DB1835">
      <w:r>
        <w:t xml:space="preserve">Siehe </w:t>
      </w:r>
      <w:r>
        <w:fldChar w:fldCharType="begin"/>
      </w:r>
      <w:r>
        <w:instrText xml:space="preserve"> REF _Ref484182200 \r \h </w:instrText>
      </w:r>
      <w:r>
        <w:fldChar w:fldCharType="separate"/>
      </w:r>
      <w:r w:rsidR="00962F15">
        <w:t>1.1.7</w:t>
      </w:r>
      <w:r>
        <w:fldChar w:fldCharType="end"/>
      </w:r>
    </w:p>
    <w:p w14:paraId="305B44A5" w14:textId="77777777" w:rsidR="00CC20CA" w:rsidRDefault="00CC20CA" w:rsidP="00CC20CA">
      <w:pPr>
        <w:pStyle w:val="berschrift4"/>
      </w:pPr>
      <w:r w:rsidRPr="00365776">
        <w:t>Abstimmung mit Produkttechnik</w:t>
      </w:r>
    </w:p>
    <w:p w14:paraId="3865442F" w14:textId="77777777" w:rsidR="00CC20CA" w:rsidRDefault="00CC20CA" w:rsidP="00CC20CA">
      <w:pPr>
        <w:pStyle w:val="berschrift4"/>
      </w:pPr>
      <w:r>
        <w:t>Entscheidung</w:t>
      </w:r>
    </w:p>
    <w:p w14:paraId="1FF59B8A" w14:textId="77777777" w:rsidR="00CC20CA" w:rsidRDefault="00CC20CA" w:rsidP="00CC20CA">
      <w:pPr>
        <w:pStyle w:val="berschrift4"/>
      </w:pPr>
      <w:r>
        <w:t>Folgearbeiten</w:t>
      </w:r>
    </w:p>
    <w:p w14:paraId="3D4186E3" w14:textId="77777777" w:rsidR="00CC20CA" w:rsidRPr="004962B0" w:rsidRDefault="00CC20CA" w:rsidP="008A61CF"/>
    <w:p w14:paraId="6080A717" w14:textId="268BFF71" w:rsidR="00506F15" w:rsidRPr="00DB1835" w:rsidRDefault="00506F15" w:rsidP="002A0ED8">
      <w:pPr>
        <w:pStyle w:val="berschrift2"/>
      </w:pPr>
      <w:bookmarkStart w:id="286" w:name="_Toc496794452"/>
      <w:r w:rsidRPr="00DB1835">
        <w:t>Gewinnverwendung</w:t>
      </w:r>
      <w:bookmarkEnd w:id="286"/>
    </w:p>
    <w:p w14:paraId="42A10F39" w14:textId="1414A249" w:rsidR="001A20E5" w:rsidRPr="00CC109F" w:rsidRDefault="00CC109F" w:rsidP="001A20E5">
      <w:r w:rsidRPr="00CC109F">
        <w:t>Für die fällige Zeit: Harmonisierungsdokument für den Rentenbezug betrachten.</w:t>
      </w:r>
    </w:p>
    <w:p w14:paraId="31A5F60F" w14:textId="28855A95" w:rsidR="00031EBF" w:rsidRDefault="00506F15" w:rsidP="00031EBF">
      <w:pPr>
        <w:pStyle w:val="berschrift3"/>
      </w:pPr>
      <w:bookmarkStart w:id="287" w:name="_Toc496794453"/>
      <w:r>
        <w:t>L</w:t>
      </w:r>
      <w:r w:rsidR="00031EBF">
        <w:t>aufende Gewinnbeteiligung</w:t>
      </w:r>
      <w:bookmarkEnd w:id="287"/>
    </w:p>
    <w:p w14:paraId="78B6E31C" w14:textId="170FB656" w:rsidR="00CC20CA" w:rsidRDefault="001A20E5" w:rsidP="001A20E5">
      <w:r>
        <w:t xml:space="preserve">Vgl. </w:t>
      </w:r>
      <w:r>
        <w:fldChar w:fldCharType="begin"/>
      </w:r>
      <w:r>
        <w:instrText xml:space="preserve"> REF _Ref452467180 \r \h </w:instrText>
      </w:r>
      <w:r>
        <w:fldChar w:fldCharType="separate"/>
      </w:r>
      <w:r w:rsidR="00962F15">
        <w:t>1.1.5</w:t>
      </w:r>
      <w:r>
        <w:fldChar w:fldCharType="end"/>
      </w:r>
      <w:r>
        <w:t xml:space="preserve"> </w:t>
      </w:r>
    </w:p>
    <w:p w14:paraId="2C5CB628" w14:textId="77777777" w:rsidR="00CC20CA" w:rsidRPr="00CC20CA" w:rsidRDefault="00CC20CA" w:rsidP="00CC20CA"/>
    <w:p w14:paraId="65F3FAF3" w14:textId="7E9DAC56" w:rsidR="00506F15" w:rsidRPr="00A56595" w:rsidRDefault="00506F15" w:rsidP="00506F15">
      <w:pPr>
        <w:pStyle w:val="berschrift3"/>
      </w:pPr>
      <w:bookmarkStart w:id="288" w:name="_Toc496794454"/>
      <w:r w:rsidRPr="00A56595">
        <w:t>Leistungen aus der Schlussgewinnbeteiligung</w:t>
      </w:r>
      <w:bookmarkEnd w:id="288"/>
    </w:p>
    <w:p w14:paraId="20DBCBA3" w14:textId="36332179" w:rsidR="001A20E5" w:rsidRPr="00A56595" w:rsidRDefault="00DB1835" w:rsidP="001A20E5">
      <w:r w:rsidRPr="00A56595">
        <w:t xml:space="preserve">Vgl. </w:t>
      </w:r>
      <w:ins w:id="289" w:author="Markus Düben" w:date="2017-08-01T10:35:00Z">
        <w:r w:rsidR="00A56595" w:rsidRPr="00A56595">
          <w:t>1.1.6</w:t>
        </w:r>
      </w:ins>
    </w:p>
    <w:p w14:paraId="1B33A1E3" w14:textId="77777777" w:rsidR="00CC20CA" w:rsidRPr="00A56595" w:rsidRDefault="00CC20CA" w:rsidP="00CC20CA"/>
    <w:p w14:paraId="01E94945" w14:textId="534CEDA0" w:rsidR="00506F15" w:rsidRPr="00A56595" w:rsidRDefault="00506F15" w:rsidP="00506F15">
      <w:pPr>
        <w:pStyle w:val="berschrift3"/>
      </w:pPr>
      <w:bookmarkStart w:id="290" w:name="_Toc496794455"/>
      <w:r w:rsidRPr="00A56595">
        <w:t>Verwendung von Risikogewinnen</w:t>
      </w:r>
      <w:bookmarkEnd w:id="290"/>
    </w:p>
    <w:p w14:paraId="5E349563" w14:textId="4F3B2D4A" w:rsidR="00CC20CA" w:rsidRPr="00CC20CA" w:rsidRDefault="00A56595" w:rsidP="00CC20CA">
      <w:ins w:id="291" w:author="Markus Düben" w:date="2017-08-01T10:35:00Z">
        <w:r w:rsidRPr="00A56595">
          <w:t>siehe 1.1.5</w:t>
        </w:r>
      </w:ins>
    </w:p>
    <w:p w14:paraId="16CF5140" w14:textId="77777777" w:rsidR="00031EBF" w:rsidRDefault="00031EBF">
      <w:pPr>
        <w:rPr>
          <w:rFonts w:cs="Arial"/>
          <w:b/>
          <w:bCs/>
          <w:kern w:val="32"/>
          <w:sz w:val="32"/>
          <w:szCs w:val="32"/>
        </w:rPr>
      </w:pPr>
      <w:r>
        <w:br w:type="page"/>
      </w:r>
    </w:p>
    <w:p w14:paraId="74035FDB" w14:textId="44B01276" w:rsidR="00E40C56" w:rsidRDefault="00E40C56" w:rsidP="00E40C56">
      <w:pPr>
        <w:pStyle w:val="berschrift1"/>
      </w:pPr>
      <w:bookmarkStart w:id="292" w:name="_Toc496794456"/>
      <w:r>
        <w:lastRenderedPageBreak/>
        <w:t>Auflösungsleistungen und prämienfreie Leistungen</w:t>
      </w:r>
      <w:bookmarkEnd w:id="292"/>
    </w:p>
    <w:p w14:paraId="15A934E2" w14:textId="77777777" w:rsidR="00CC3D36" w:rsidRPr="00B247B6" w:rsidRDefault="00CC3D36" w:rsidP="00CC3D36">
      <w:pPr>
        <w:pStyle w:val="berschrift2"/>
        <w:tabs>
          <w:tab w:val="clear" w:pos="1002"/>
          <w:tab w:val="num" w:pos="3129"/>
        </w:tabs>
        <w:ind w:left="567" w:hanging="573"/>
      </w:pPr>
      <w:bookmarkStart w:id="293" w:name="_Ref443579321"/>
      <w:bookmarkStart w:id="294" w:name="_Toc444617552"/>
      <w:bookmarkStart w:id="295" w:name="_Toc444789839"/>
      <w:bookmarkStart w:id="296" w:name="_Toc496794457"/>
      <w:bookmarkStart w:id="297" w:name="_Toc444617551"/>
      <w:bookmarkStart w:id="298" w:name="_Toc444789838"/>
      <w:r w:rsidRPr="00B247B6">
        <w:t>Stornoabschlagssystematik</w:t>
      </w:r>
      <w:bookmarkEnd w:id="293"/>
      <w:bookmarkEnd w:id="294"/>
      <w:bookmarkEnd w:id="295"/>
      <w:bookmarkEnd w:id="296"/>
    </w:p>
    <w:p w14:paraId="175E78F4" w14:textId="77777777" w:rsidR="00CC3D36" w:rsidRDefault="00CC3D36" w:rsidP="00CC3D36">
      <w:pPr>
        <w:pStyle w:val="berschrift4"/>
      </w:pPr>
      <w:r w:rsidRPr="00B247B6">
        <w:t>Aktueller Stand</w:t>
      </w:r>
    </w:p>
    <w:p w14:paraId="5C21E412" w14:textId="77777777" w:rsidR="00FF265C" w:rsidRDefault="00FF265C" w:rsidP="00FF265C"/>
    <w:tbl>
      <w:tblPr>
        <w:tblStyle w:val="Tabellenraster"/>
        <w:tblW w:w="5000" w:type="pct"/>
        <w:tblLook w:val="04A0" w:firstRow="1" w:lastRow="0" w:firstColumn="1" w:lastColumn="0" w:noHBand="0" w:noVBand="1"/>
      </w:tblPr>
      <w:tblGrid>
        <w:gridCol w:w="5360"/>
        <w:gridCol w:w="749"/>
        <w:gridCol w:w="749"/>
        <w:gridCol w:w="936"/>
        <w:gridCol w:w="749"/>
        <w:gridCol w:w="745"/>
      </w:tblGrid>
      <w:tr w:rsidR="00FF265C" w:rsidRPr="00B247B6" w14:paraId="622FE18B" w14:textId="77777777" w:rsidTr="00FF265C">
        <w:tc>
          <w:tcPr>
            <w:tcW w:w="2885" w:type="pct"/>
            <w:vAlign w:val="center"/>
          </w:tcPr>
          <w:p w14:paraId="68A1B764" w14:textId="77777777" w:rsidR="00FF265C" w:rsidRPr="00B247B6" w:rsidRDefault="00FF265C" w:rsidP="00FF265C">
            <w:pPr>
              <w:rPr>
                <w:b/>
              </w:rPr>
            </w:pPr>
            <w:r w:rsidRPr="00B247B6">
              <w:rPr>
                <w:b/>
              </w:rPr>
              <w:t>Stornoabschlag bei Kündigung</w:t>
            </w:r>
          </w:p>
        </w:tc>
        <w:tc>
          <w:tcPr>
            <w:tcW w:w="403" w:type="pct"/>
            <w:shd w:val="clear" w:color="auto" w:fill="808080" w:themeFill="background1" w:themeFillShade="80"/>
            <w:vAlign w:val="center"/>
          </w:tcPr>
          <w:p w14:paraId="1F056301" w14:textId="77777777" w:rsidR="00FF265C" w:rsidRPr="00B247B6" w:rsidRDefault="00FF265C" w:rsidP="00FF265C">
            <w:pPr>
              <w:jc w:val="center"/>
              <w:rPr>
                <w:b/>
              </w:rPr>
            </w:pPr>
            <w:r w:rsidRPr="00B247B6">
              <w:rPr>
                <w:b/>
              </w:rPr>
              <w:t>TD</w:t>
            </w:r>
          </w:p>
        </w:tc>
        <w:tc>
          <w:tcPr>
            <w:tcW w:w="403" w:type="pct"/>
            <w:shd w:val="clear" w:color="auto" w:fill="00B050"/>
            <w:vAlign w:val="center"/>
          </w:tcPr>
          <w:p w14:paraId="2CB3D184" w14:textId="77777777" w:rsidR="00FF265C" w:rsidRPr="00B247B6" w:rsidRDefault="00FF265C" w:rsidP="00FF265C">
            <w:pPr>
              <w:jc w:val="center"/>
              <w:rPr>
                <w:b/>
              </w:rPr>
            </w:pPr>
            <w:r w:rsidRPr="00B247B6">
              <w:rPr>
                <w:b/>
              </w:rPr>
              <w:t>HLV</w:t>
            </w:r>
          </w:p>
        </w:tc>
        <w:tc>
          <w:tcPr>
            <w:tcW w:w="504" w:type="pct"/>
            <w:shd w:val="clear" w:color="auto" w:fill="FF0000"/>
            <w:vAlign w:val="center"/>
          </w:tcPr>
          <w:p w14:paraId="0979789E" w14:textId="77777777" w:rsidR="00FF265C" w:rsidRPr="00B247B6" w:rsidRDefault="00FF265C" w:rsidP="00FF265C">
            <w:pPr>
              <w:jc w:val="center"/>
              <w:rPr>
                <w:b/>
              </w:rPr>
            </w:pPr>
            <w:r w:rsidRPr="00B247B6">
              <w:rPr>
                <w:b/>
              </w:rPr>
              <w:t>NL</w:t>
            </w:r>
          </w:p>
        </w:tc>
        <w:tc>
          <w:tcPr>
            <w:tcW w:w="403" w:type="pct"/>
            <w:shd w:val="clear" w:color="auto" w:fill="FFFF00"/>
            <w:vAlign w:val="center"/>
          </w:tcPr>
          <w:p w14:paraId="1414F9B4" w14:textId="77777777" w:rsidR="00FF265C" w:rsidRPr="00B247B6" w:rsidRDefault="00FF265C" w:rsidP="00FF265C">
            <w:pPr>
              <w:jc w:val="center"/>
              <w:rPr>
                <w:b/>
              </w:rPr>
            </w:pPr>
            <w:r w:rsidRPr="00B247B6">
              <w:rPr>
                <w:b/>
              </w:rPr>
              <w:t>PBL</w:t>
            </w:r>
          </w:p>
        </w:tc>
        <w:tc>
          <w:tcPr>
            <w:tcW w:w="401" w:type="pct"/>
            <w:shd w:val="clear" w:color="auto" w:fill="0070C0"/>
            <w:vAlign w:val="center"/>
          </w:tcPr>
          <w:p w14:paraId="03BC19A1" w14:textId="77777777" w:rsidR="00FF265C" w:rsidRPr="00B247B6" w:rsidRDefault="00FF265C" w:rsidP="00FF265C">
            <w:pPr>
              <w:jc w:val="center"/>
              <w:rPr>
                <w:b/>
              </w:rPr>
            </w:pPr>
            <w:r w:rsidRPr="00B247B6">
              <w:rPr>
                <w:b/>
              </w:rPr>
              <w:t>TAL</w:t>
            </w:r>
          </w:p>
        </w:tc>
      </w:tr>
      <w:tr w:rsidR="00FF265C" w:rsidRPr="00B247B6" w14:paraId="365A8A74" w14:textId="77777777" w:rsidTr="00FF265C">
        <w:tc>
          <w:tcPr>
            <w:tcW w:w="2885" w:type="pct"/>
            <w:vAlign w:val="center"/>
          </w:tcPr>
          <w:p w14:paraId="61EC8A34" w14:textId="77777777" w:rsidR="00FF265C" w:rsidRPr="00B247B6" w:rsidRDefault="00FF265C" w:rsidP="00FF265C">
            <w:r w:rsidRPr="00B247B6">
              <w:t>Fester Betrag</w:t>
            </w:r>
          </w:p>
        </w:tc>
        <w:tc>
          <w:tcPr>
            <w:tcW w:w="403" w:type="pct"/>
            <w:shd w:val="clear" w:color="auto" w:fill="D9D9D9" w:themeFill="background1" w:themeFillShade="D9"/>
            <w:vAlign w:val="center"/>
          </w:tcPr>
          <w:p w14:paraId="4A7EDEA2" w14:textId="22B99440" w:rsidR="00FF265C" w:rsidRPr="00B247B6" w:rsidRDefault="00503DCF" w:rsidP="00FF265C">
            <w:pPr>
              <w:jc w:val="center"/>
              <w:rPr>
                <w:b/>
              </w:rPr>
            </w:pPr>
            <w:ins w:id="299" w:author="Wrede, Dominic" w:date="2017-08-17T11:20:00Z">
              <w:r>
                <w:rPr>
                  <w:b/>
                </w:rPr>
                <w:t>X</w:t>
              </w:r>
            </w:ins>
          </w:p>
        </w:tc>
        <w:tc>
          <w:tcPr>
            <w:tcW w:w="403" w:type="pct"/>
            <w:shd w:val="clear" w:color="auto" w:fill="EAF1DD" w:themeFill="accent3" w:themeFillTint="33"/>
            <w:vAlign w:val="center"/>
          </w:tcPr>
          <w:p w14:paraId="002FBC5B" w14:textId="074D9815" w:rsidR="00FF265C" w:rsidRPr="00B247B6" w:rsidRDefault="00811559" w:rsidP="00FF265C">
            <w:pPr>
              <w:jc w:val="center"/>
            </w:pPr>
            <w:ins w:id="300" w:author="Wrede, Dominic" w:date="2017-08-17T11:40:00Z">
              <w:r>
                <w:t>X</w:t>
              </w:r>
            </w:ins>
          </w:p>
        </w:tc>
        <w:tc>
          <w:tcPr>
            <w:tcW w:w="504" w:type="pct"/>
            <w:shd w:val="clear" w:color="auto" w:fill="F2DBDB" w:themeFill="accent2" w:themeFillTint="33"/>
            <w:vAlign w:val="center"/>
          </w:tcPr>
          <w:p w14:paraId="425997D2" w14:textId="705AB557" w:rsidR="00FF265C" w:rsidRPr="00503DCF" w:rsidRDefault="00503DCF" w:rsidP="00FF265C">
            <w:pPr>
              <w:jc w:val="center"/>
            </w:pPr>
            <w:ins w:id="301" w:author="Wrede, Dominic" w:date="2017-08-17T11:19:00Z">
              <w:r w:rsidRPr="00503DCF">
                <w:t>-</w:t>
              </w:r>
            </w:ins>
          </w:p>
        </w:tc>
        <w:tc>
          <w:tcPr>
            <w:tcW w:w="403" w:type="pct"/>
            <w:shd w:val="clear" w:color="auto" w:fill="FFFFCC"/>
            <w:vAlign w:val="center"/>
          </w:tcPr>
          <w:p w14:paraId="022225F1" w14:textId="15C58978" w:rsidR="00FF265C" w:rsidRPr="00B247B6" w:rsidRDefault="00503DCF" w:rsidP="00FF265C">
            <w:pPr>
              <w:jc w:val="center"/>
            </w:pPr>
            <w:ins w:id="302" w:author="Wrede, Dominic" w:date="2017-08-17T11:19:00Z">
              <w:r>
                <w:t>X</w:t>
              </w:r>
            </w:ins>
          </w:p>
        </w:tc>
        <w:tc>
          <w:tcPr>
            <w:tcW w:w="401" w:type="pct"/>
            <w:shd w:val="clear" w:color="auto" w:fill="DBE5F1" w:themeFill="accent1" w:themeFillTint="33"/>
            <w:vAlign w:val="center"/>
          </w:tcPr>
          <w:p w14:paraId="73163775" w14:textId="29751C51" w:rsidR="00FF265C" w:rsidRPr="00B247B6" w:rsidRDefault="00503DCF" w:rsidP="00FF265C">
            <w:pPr>
              <w:jc w:val="center"/>
            </w:pPr>
            <w:ins w:id="303" w:author="Wrede, Dominic" w:date="2017-08-17T11:19:00Z">
              <w:r>
                <w:t>X</w:t>
              </w:r>
            </w:ins>
          </w:p>
        </w:tc>
      </w:tr>
      <w:tr w:rsidR="00FF265C" w:rsidRPr="00212439" w14:paraId="163360F5" w14:textId="77777777" w:rsidTr="00FF265C">
        <w:tc>
          <w:tcPr>
            <w:tcW w:w="2885" w:type="pct"/>
            <w:vAlign w:val="center"/>
          </w:tcPr>
          <w:p w14:paraId="4A7E53CA" w14:textId="2CD58AFF" w:rsidR="00FF265C" w:rsidRPr="00B247B6" w:rsidRDefault="00FF265C" w:rsidP="00FF265C">
            <w:r w:rsidRPr="00B247B6">
              <w:t xml:space="preserve">Prozentual auf </w:t>
            </w:r>
            <w:r>
              <w:t>den gar. Rückkaufswert</w:t>
            </w:r>
          </w:p>
        </w:tc>
        <w:tc>
          <w:tcPr>
            <w:tcW w:w="403" w:type="pct"/>
            <w:shd w:val="clear" w:color="auto" w:fill="D9D9D9" w:themeFill="background1" w:themeFillShade="D9"/>
            <w:vAlign w:val="center"/>
          </w:tcPr>
          <w:p w14:paraId="6B614971" w14:textId="44792641" w:rsidR="00FF265C" w:rsidRPr="00B247B6" w:rsidRDefault="00503DCF" w:rsidP="00FF265C">
            <w:pPr>
              <w:jc w:val="center"/>
              <w:rPr>
                <w:b/>
              </w:rPr>
            </w:pPr>
            <w:ins w:id="304" w:author="Wrede, Dominic" w:date="2017-08-17T11:20:00Z">
              <w:r>
                <w:rPr>
                  <w:b/>
                </w:rPr>
                <w:t>-</w:t>
              </w:r>
            </w:ins>
          </w:p>
        </w:tc>
        <w:tc>
          <w:tcPr>
            <w:tcW w:w="403" w:type="pct"/>
            <w:shd w:val="clear" w:color="auto" w:fill="EAF1DD" w:themeFill="accent3" w:themeFillTint="33"/>
            <w:vAlign w:val="center"/>
          </w:tcPr>
          <w:p w14:paraId="0E4B64D2" w14:textId="46D02410" w:rsidR="00FF265C" w:rsidRPr="00B247B6" w:rsidRDefault="00811559" w:rsidP="00FF265C">
            <w:pPr>
              <w:jc w:val="center"/>
            </w:pPr>
            <w:ins w:id="305" w:author="Wrede, Dominic" w:date="2017-08-17T11:40:00Z">
              <w:r>
                <w:t>-</w:t>
              </w:r>
            </w:ins>
          </w:p>
        </w:tc>
        <w:tc>
          <w:tcPr>
            <w:tcW w:w="504" w:type="pct"/>
            <w:shd w:val="clear" w:color="auto" w:fill="F2DBDB" w:themeFill="accent2" w:themeFillTint="33"/>
            <w:vAlign w:val="center"/>
          </w:tcPr>
          <w:p w14:paraId="7D678DFF" w14:textId="1CEF4869" w:rsidR="00FF265C" w:rsidRPr="008F7BE0" w:rsidRDefault="00503DCF" w:rsidP="00FF265C">
            <w:pPr>
              <w:jc w:val="center"/>
            </w:pPr>
            <w:ins w:id="306" w:author="Wrede, Dominic" w:date="2017-08-17T11:19:00Z">
              <w:r>
                <w:t>X</w:t>
              </w:r>
              <w:r>
                <w:rPr>
                  <w:vertAlign w:val="superscript"/>
                </w:rPr>
                <w:t>1)</w:t>
              </w:r>
            </w:ins>
          </w:p>
        </w:tc>
        <w:tc>
          <w:tcPr>
            <w:tcW w:w="403" w:type="pct"/>
            <w:shd w:val="clear" w:color="auto" w:fill="FFFFCC"/>
            <w:vAlign w:val="center"/>
          </w:tcPr>
          <w:p w14:paraId="08BF7B4F" w14:textId="12E65BAA" w:rsidR="00FF265C" w:rsidRPr="008F7BE0" w:rsidRDefault="008F7BE0" w:rsidP="00FF265C">
            <w:pPr>
              <w:jc w:val="center"/>
            </w:pPr>
            <w:ins w:id="307" w:author="Wrede, Dominic" w:date="2017-08-17T11:05:00Z">
              <w:r w:rsidRPr="008F7BE0">
                <w:t>-</w:t>
              </w:r>
            </w:ins>
          </w:p>
        </w:tc>
        <w:tc>
          <w:tcPr>
            <w:tcW w:w="401" w:type="pct"/>
            <w:shd w:val="clear" w:color="auto" w:fill="DBE5F1" w:themeFill="accent1" w:themeFillTint="33"/>
            <w:vAlign w:val="center"/>
          </w:tcPr>
          <w:p w14:paraId="34EA28FE" w14:textId="19FA5996" w:rsidR="00FF265C" w:rsidRPr="008F7BE0" w:rsidRDefault="008F7BE0" w:rsidP="00FF265C">
            <w:pPr>
              <w:jc w:val="center"/>
            </w:pPr>
            <w:ins w:id="308" w:author="Wrede, Dominic" w:date="2017-08-17T11:09:00Z">
              <w:r>
                <w:t>-</w:t>
              </w:r>
            </w:ins>
          </w:p>
        </w:tc>
      </w:tr>
    </w:tbl>
    <w:p w14:paraId="1B3761CE" w14:textId="77777777" w:rsidR="00FF265C" w:rsidRDefault="00FF265C" w:rsidP="00FF265C"/>
    <w:tbl>
      <w:tblPr>
        <w:tblStyle w:val="Tabellenraster"/>
        <w:tblW w:w="5000" w:type="pct"/>
        <w:tblLook w:val="04A0" w:firstRow="1" w:lastRow="0" w:firstColumn="1" w:lastColumn="0" w:noHBand="0" w:noVBand="1"/>
      </w:tblPr>
      <w:tblGrid>
        <w:gridCol w:w="5360"/>
        <w:gridCol w:w="749"/>
        <w:gridCol w:w="749"/>
        <w:gridCol w:w="936"/>
        <w:gridCol w:w="749"/>
        <w:gridCol w:w="745"/>
      </w:tblGrid>
      <w:tr w:rsidR="008F7BE0" w:rsidRPr="00B247B6" w14:paraId="0D8C3967" w14:textId="77777777" w:rsidTr="008F7BE0">
        <w:tc>
          <w:tcPr>
            <w:tcW w:w="2885" w:type="pct"/>
            <w:vAlign w:val="center"/>
          </w:tcPr>
          <w:p w14:paraId="27A22210" w14:textId="2FE14C2F" w:rsidR="008F7BE0" w:rsidRPr="00B247B6" w:rsidRDefault="008F7BE0" w:rsidP="008F7BE0">
            <w:pPr>
              <w:rPr>
                <w:b/>
              </w:rPr>
            </w:pPr>
            <w:r w:rsidRPr="00B247B6">
              <w:rPr>
                <w:b/>
              </w:rPr>
              <w:t xml:space="preserve">Stornoabschlag bei </w:t>
            </w:r>
            <w:r>
              <w:rPr>
                <w:b/>
              </w:rPr>
              <w:t>Teilkündigung</w:t>
            </w:r>
          </w:p>
        </w:tc>
        <w:tc>
          <w:tcPr>
            <w:tcW w:w="403" w:type="pct"/>
            <w:shd w:val="clear" w:color="auto" w:fill="808080" w:themeFill="background1" w:themeFillShade="80"/>
            <w:vAlign w:val="center"/>
          </w:tcPr>
          <w:p w14:paraId="12018367" w14:textId="77777777" w:rsidR="008F7BE0" w:rsidRPr="00B247B6" w:rsidRDefault="008F7BE0" w:rsidP="008F7BE0">
            <w:pPr>
              <w:jc w:val="center"/>
              <w:rPr>
                <w:b/>
              </w:rPr>
            </w:pPr>
            <w:r w:rsidRPr="00B247B6">
              <w:rPr>
                <w:b/>
              </w:rPr>
              <w:t>TD</w:t>
            </w:r>
          </w:p>
        </w:tc>
        <w:tc>
          <w:tcPr>
            <w:tcW w:w="403" w:type="pct"/>
            <w:shd w:val="clear" w:color="auto" w:fill="00B050"/>
            <w:vAlign w:val="center"/>
          </w:tcPr>
          <w:p w14:paraId="5F1AB3BF" w14:textId="77777777" w:rsidR="008F7BE0" w:rsidRPr="00B247B6" w:rsidRDefault="008F7BE0" w:rsidP="008F7BE0">
            <w:pPr>
              <w:jc w:val="center"/>
              <w:rPr>
                <w:b/>
              </w:rPr>
            </w:pPr>
            <w:r w:rsidRPr="00B247B6">
              <w:rPr>
                <w:b/>
              </w:rPr>
              <w:t>HLV</w:t>
            </w:r>
          </w:p>
        </w:tc>
        <w:tc>
          <w:tcPr>
            <w:tcW w:w="504" w:type="pct"/>
            <w:shd w:val="clear" w:color="auto" w:fill="FF0000"/>
            <w:vAlign w:val="center"/>
          </w:tcPr>
          <w:p w14:paraId="1E6EA278" w14:textId="77777777" w:rsidR="008F7BE0" w:rsidRPr="00B247B6" w:rsidRDefault="008F7BE0" w:rsidP="008F7BE0">
            <w:pPr>
              <w:jc w:val="center"/>
              <w:rPr>
                <w:b/>
              </w:rPr>
            </w:pPr>
            <w:r w:rsidRPr="00B247B6">
              <w:rPr>
                <w:b/>
              </w:rPr>
              <w:t>NL</w:t>
            </w:r>
          </w:p>
        </w:tc>
        <w:tc>
          <w:tcPr>
            <w:tcW w:w="403" w:type="pct"/>
            <w:shd w:val="clear" w:color="auto" w:fill="FFFF00"/>
            <w:vAlign w:val="center"/>
          </w:tcPr>
          <w:p w14:paraId="155BA7A5" w14:textId="77777777" w:rsidR="008F7BE0" w:rsidRPr="00B247B6" w:rsidRDefault="008F7BE0" w:rsidP="008F7BE0">
            <w:pPr>
              <w:jc w:val="center"/>
              <w:rPr>
                <w:b/>
              </w:rPr>
            </w:pPr>
            <w:r w:rsidRPr="00B247B6">
              <w:rPr>
                <w:b/>
              </w:rPr>
              <w:t>PBL</w:t>
            </w:r>
          </w:p>
        </w:tc>
        <w:tc>
          <w:tcPr>
            <w:tcW w:w="401" w:type="pct"/>
            <w:shd w:val="clear" w:color="auto" w:fill="0070C0"/>
            <w:vAlign w:val="center"/>
          </w:tcPr>
          <w:p w14:paraId="783B1471" w14:textId="77777777" w:rsidR="008F7BE0" w:rsidRPr="00B247B6" w:rsidRDefault="008F7BE0" w:rsidP="008F7BE0">
            <w:pPr>
              <w:jc w:val="center"/>
              <w:rPr>
                <w:b/>
              </w:rPr>
            </w:pPr>
            <w:r w:rsidRPr="00B247B6">
              <w:rPr>
                <w:b/>
              </w:rPr>
              <w:t>TAL</w:t>
            </w:r>
          </w:p>
        </w:tc>
      </w:tr>
      <w:tr w:rsidR="008F7BE0" w:rsidRPr="00B247B6" w14:paraId="49DB9496" w14:textId="77777777" w:rsidTr="008F7BE0">
        <w:tc>
          <w:tcPr>
            <w:tcW w:w="2885" w:type="pct"/>
            <w:vAlign w:val="center"/>
          </w:tcPr>
          <w:p w14:paraId="5782CBC1" w14:textId="77777777" w:rsidR="008F7BE0" w:rsidRPr="00B247B6" w:rsidRDefault="008F7BE0" w:rsidP="008F7BE0">
            <w:r w:rsidRPr="00B247B6">
              <w:t>Fester Betrag</w:t>
            </w:r>
          </w:p>
        </w:tc>
        <w:tc>
          <w:tcPr>
            <w:tcW w:w="403" w:type="pct"/>
            <w:shd w:val="clear" w:color="auto" w:fill="D9D9D9" w:themeFill="background1" w:themeFillShade="D9"/>
            <w:vAlign w:val="center"/>
          </w:tcPr>
          <w:p w14:paraId="4FCF92D0" w14:textId="77777777" w:rsidR="008F7BE0" w:rsidRPr="00B247B6" w:rsidRDefault="008F7BE0" w:rsidP="008F7BE0">
            <w:pPr>
              <w:jc w:val="center"/>
              <w:rPr>
                <w:b/>
              </w:rPr>
            </w:pPr>
          </w:p>
        </w:tc>
        <w:tc>
          <w:tcPr>
            <w:tcW w:w="403" w:type="pct"/>
            <w:shd w:val="clear" w:color="auto" w:fill="EAF1DD" w:themeFill="accent3" w:themeFillTint="33"/>
            <w:vAlign w:val="center"/>
          </w:tcPr>
          <w:p w14:paraId="69401E63" w14:textId="667BB004" w:rsidR="008F7BE0" w:rsidRPr="00B247B6" w:rsidRDefault="00811559" w:rsidP="008F7BE0">
            <w:pPr>
              <w:jc w:val="center"/>
            </w:pPr>
            <w:ins w:id="309" w:author="Wrede, Dominic" w:date="2017-08-17T11:38:00Z">
              <w:r>
                <w:t>X</w:t>
              </w:r>
            </w:ins>
          </w:p>
        </w:tc>
        <w:tc>
          <w:tcPr>
            <w:tcW w:w="504" w:type="pct"/>
            <w:shd w:val="clear" w:color="auto" w:fill="F2DBDB" w:themeFill="accent2" w:themeFillTint="33"/>
            <w:vAlign w:val="center"/>
          </w:tcPr>
          <w:p w14:paraId="5BDA9A39" w14:textId="31797CDE" w:rsidR="008F7BE0" w:rsidRPr="00561DED" w:rsidRDefault="004C7319" w:rsidP="008F7BE0">
            <w:pPr>
              <w:jc w:val="center"/>
            </w:pPr>
            <w:ins w:id="310" w:author="Wrede, Dominic" w:date="2017-08-17T11:30:00Z">
              <w:r w:rsidRPr="00561DED">
                <w:t>-</w:t>
              </w:r>
            </w:ins>
          </w:p>
        </w:tc>
        <w:tc>
          <w:tcPr>
            <w:tcW w:w="403" w:type="pct"/>
            <w:shd w:val="clear" w:color="auto" w:fill="FFFFCC"/>
            <w:vAlign w:val="center"/>
          </w:tcPr>
          <w:p w14:paraId="6C5B69E0" w14:textId="03168B30" w:rsidR="008F7BE0" w:rsidRPr="00B247B6" w:rsidRDefault="008F7BE0" w:rsidP="008F7BE0">
            <w:pPr>
              <w:jc w:val="center"/>
            </w:pPr>
            <w:ins w:id="311" w:author="Wrede, Dominic" w:date="2017-08-17T11:05:00Z">
              <w:r>
                <w:t>-</w:t>
              </w:r>
            </w:ins>
          </w:p>
        </w:tc>
        <w:tc>
          <w:tcPr>
            <w:tcW w:w="401" w:type="pct"/>
            <w:shd w:val="clear" w:color="auto" w:fill="DBE5F1" w:themeFill="accent1" w:themeFillTint="33"/>
            <w:vAlign w:val="center"/>
          </w:tcPr>
          <w:p w14:paraId="09F9A92B" w14:textId="2608ABCF" w:rsidR="008F7BE0" w:rsidRPr="00B247B6" w:rsidRDefault="008F7BE0" w:rsidP="008F7BE0">
            <w:pPr>
              <w:jc w:val="center"/>
            </w:pPr>
            <w:ins w:id="312" w:author="Wrede, Dominic" w:date="2017-08-17T11:10:00Z">
              <w:r>
                <w:t>-</w:t>
              </w:r>
            </w:ins>
          </w:p>
        </w:tc>
      </w:tr>
      <w:tr w:rsidR="008F7BE0" w:rsidRPr="00212439" w14:paraId="42A2C9B1" w14:textId="77777777" w:rsidTr="008F7BE0">
        <w:tc>
          <w:tcPr>
            <w:tcW w:w="2885" w:type="pct"/>
            <w:vAlign w:val="center"/>
          </w:tcPr>
          <w:p w14:paraId="07E020A7" w14:textId="01C54056" w:rsidR="008F7BE0" w:rsidRPr="00B247B6" w:rsidRDefault="008F7BE0" w:rsidP="008F7BE0">
            <w:r>
              <w:t>Kein Stornoabschlag</w:t>
            </w:r>
          </w:p>
        </w:tc>
        <w:tc>
          <w:tcPr>
            <w:tcW w:w="403" w:type="pct"/>
            <w:shd w:val="clear" w:color="auto" w:fill="D9D9D9" w:themeFill="background1" w:themeFillShade="D9"/>
            <w:vAlign w:val="center"/>
          </w:tcPr>
          <w:p w14:paraId="3C515832" w14:textId="77777777" w:rsidR="008F7BE0" w:rsidRPr="00B247B6" w:rsidRDefault="008F7BE0" w:rsidP="008F7BE0">
            <w:pPr>
              <w:jc w:val="center"/>
              <w:rPr>
                <w:b/>
              </w:rPr>
            </w:pPr>
          </w:p>
        </w:tc>
        <w:tc>
          <w:tcPr>
            <w:tcW w:w="403" w:type="pct"/>
            <w:shd w:val="clear" w:color="auto" w:fill="EAF1DD" w:themeFill="accent3" w:themeFillTint="33"/>
            <w:vAlign w:val="center"/>
          </w:tcPr>
          <w:p w14:paraId="17B1527A" w14:textId="321C6B50" w:rsidR="008F7BE0" w:rsidRPr="00B247B6" w:rsidRDefault="00811559" w:rsidP="008F7BE0">
            <w:pPr>
              <w:jc w:val="center"/>
            </w:pPr>
            <w:ins w:id="313" w:author="Wrede, Dominic" w:date="2017-08-17T11:38:00Z">
              <w:r>
                <w:t>-</w:t>
              </w:r>
            </w:ins>
          </w:p>
        </w:tc>
        <w:tc>
          <w:tcPr>
            <w:tcW w:w="504" w:type="pct"/>
            <w:shd w:val="clear" w:color="auto" w:fill="F2DBDB" w:themeFill="accent2" w:themeFillTint="33"/>
            <w:vAlign w:val="center"/>
          </w:tcPr>
          <w:p w14:paraId="08B5E3C5" w14:textId="4038497A" w:rsidR="008F7BE0" w:rsidRPr="00561DED" w:rsidRDefault="00561DED" w:rsidP="008F7BE0">
            <w:pPr>
              <w:jc w:val="center"/>
            </w:pPr>
            <w:ins w:id="314" w:author="Wrede, Dominic" w:date="2017-08-17T11:31:00Z">
              <w:r>
                <w:t>X</w:t>
              </w:r>
            </w:ins>
          </w:p>
        </w:tc>
        <w:tc>
          <w:tcPr>
            <w:tcW w:w="403" w:type="pct"/>
            <w:shd w:val="clear" w:color="auto" w:fill="FFFFCC"/>
            <w:vAlign w:val="center"/>
          </w:tcPr>
          <w:p w14:paraId="44EFC10D" w14:textId="0741D1B4" w:rsidR="008F7BE0" w:rsidRPr="008F7BE0" w:rsidRDefault="008F7BE0" w:rsidP="008F7BE0">
            <w:pPr>
              <w:jc w:val="center"/>
            </w:pPr>
            <w:ins w:id="315" w:author="Wrede, Dominic" w:date="2017-08-17T11:05:00Z">
              <w:r w:rsidRPr="008F7BE0">
                <w:t>X</w:t>
              </w:r>
            </w:ins>
          </w:p>
        </w:tc>
        <w:tc>
          <w:tcPr>
            <w:tcW w:w="401" w:type="pct"/>
            <w:shd w:val="clear" w:color="auto" w:fill="DBE5F1" w:themeFill="accent1" w:themeFillTint="33"/>
            <w:vAlign w:val="center"/>
          </w:tcPr>
          <w:p w14:paraId="3CCDEA50" w14:textId="35B3F87F" w:rsidR="008F7BE0" w:rsidRPr="008F7BE0" w:rsidRDefault="008F7BE0" w:rsidP="008F7BE0">
            <w:pPr>
              <w:jc w:val="center"/>
            </w:pPr>
            <w:ins w:id="316" w:author="Wrede, Dominic" w:date="2017-08-17T11:10:00Z">
              <w:r w:rsidRPr="008F7BE0">
                <w:t>X</w:t>
              </w:r>
            </w:ins>
          </w:p>
        </w:tc>
      </w:tr>
    </w:tbl>
    <w:p w14:paraId="0C83640E" w14:textId="77777777" w:rsidR="008F7BE0" w:rsidRDefault="008F7BE0" w:rsidP="00FF265C"/>
    <w:p w14:paraId="29F8CDAF" w14:textId="77777777" w:rsidR="00503DCF" w:rsidRDefault="00503DCF" w:rsidP="00503DCF">
      <w:pPr>
        <w:pStyle w:val="Listenabsatz"/>
        <w:numPr>
          <w:ilvl w:val="0"/>
          <w:numId w:val="9"/>
        </w:numPr>
      </w:pPr>
      <w:r>
        <w:t>Min. x EUR, max. y EUR</w:t>
      </w:r>
    </w:p>
    <w:p w14:paraId="62EBAD0F" w14:textId="77777777" w:rsidR="00503DCF" w:rsidRDefault="00503DCF" w:rsidP="00FF265C"/>
    <w:tbl>
      <w:tblPr>
        <w:tblStyle w:val="Tabellenraster"/>
        <w:tblW w:w="5000" w:type="pct"/>
        <w:tblLook w:val="04A0" w:firstRow="1" w:lastRow="0" w:firstColumn="1" w:lastColumn="0" w:noHBand="0" w:noVBand="1"/>
      </w:tblPr>
      <w:tblGrid>
        <w:gridCol w:w="5393"/>
        <w:gridCol w:w="780"/>
        <w:gridCol w:w="780"/>
        <w:gridCol w:w="780"/>
        <w:gridCol w:w="780"/>
        <w:gridCol w:w="775"/>
      </w:tblGrid>
      <w:tr w:rsidR="004C7319" w:rsidRPr="00B247B6" w14:paraId="18961559" w14:textId="77777777" w:rsidTr="00BC48BC">
        <w:tc>
          <w:tcPr>
            <w:tcW w:w="2903" w:type="pct"/>
            <w:vAlign w:val="center"/>
          </w:tcPr>
          <w:p w14:paraId="0D2A4BBA" w14:textId="77777777" w:rsidR="004C7319" w:rsidRPr="00B247B6" w:rsidRDefault="004C7319" w:rsidP="00BC48BC">
            <w:pPr>
              <w:rPr>
                <w:b/>
              </w:rPr>
            </w:pPr>
            <w:r w:rsidRPr="00B247B6">
              <w:rPr>
                <w:b/>
              </w:rPr>
              <w:t>Stornoabschlag bei Beitragsfreistellung</w:t>
            </w:r>
          </w:p>
        </w:tc>
        <w:tc>
          <w:tcPr>
            <w:tcW w:w="420" w:type="pct"/>
            <w:shd w:val="clear" w:color="auto" w:fill="808080" w:themeFill="background1" w:themeFillShade="80"/>
            <w:vAlign w:val="center"/>
          </w:tcPr>
          <w:p w14:paraId="2AA7D14C" w14:textId="77777777" w:rsidR="004C7319" w:rsidRPr="00B247B6" w:rsidRDefault="004C7319" w:rsidP="00BC48BC">
            <w:pPr>
              <w:jc w:val="center"/>
              <w:rPr>
                <w:b/>
              </w:rPr>
            </w:pPr>
            <w:r w:rsidRPr="00B247B6">
              <w:rPr>
                <w:b/>
              </w:rPr>
              <w:t>TD</w:t>
            </w:r>
          </w:p>
        </w:tc>
        <w:tc>
          <w:tcPr>
            <w:tcW w:w="420" w:type="pct"/>
            <w:shd w:val="clear" w:color="auto" w:fill="00B050"/>
            <w:vAlign w:val="center"/>
          </w:tcPr>
          <w:p w14:paraId="03152954" w14:textId="77777777" w:rsidR="004C7319" w:rsidRPr="00B247B6" w:rsidRDefault="004C7319" w:rsidP="00BC48BC">
            <w:pPr>
              <w:jc w:val="center"/>
              <w:rPr>
                <w:b/>
              </w:rPr>
            </w:pPr>
            <w:r w:rsidRPr="00B247B6">
              <w:rPr>
                <w:b/>
              </w:rPr>
              <w:t>HLV</w:t>
            </w:r>
          </w:p>
        </w:tc>
        <w:tc>
          <w:tcPr>
            <w:tcW w:w="420" w:type="pct"/>
            <w:shd w:val="clear" w:color="auto" w:fill="FF0000"/>
            <w:vAlign w:val="center"/>
          </w:tcPr>
          <w:p w14:paraId="5DDF3163" w14:textId="77777777" w:rsidR="004C7319" w:rsidRPr="00B247B6" w:rsidRDefault="004C7319" w:rsidP="00BC48BC">
            <w:pPr>
              <w:jc w:val="center"/>
              <w:rPr>
                <w:b/>
              </w:rPr>
            </w:pPr>
            <w:r w:rsidRPr="00B247B6">
              <w:rPr>
                <w:b/>
              </w:rPr>
              <w:t>NL</w:t>
            </w:r>
          </w:p>
        </w:tc>
        <w:tc>
          <w:tcPr>
            <w:tcW w:w="420" w:type="pct"/>
            <w:shd w:val="clear" w:color="auto" w:fill="FFFF00"/>
            <w:vAlign w:val="center"/>
          </w:tcPr>
          <w:p w14:paraId="567693CF" w14:textId="77777777" w:rsidR="004C7319" w:rsidRPr="00B247B6" w:rsidRDefault="004C7319" w:rsidP="00BC48BC">
            <w:pPr>
              <w:jc w:val="center"/>
              <w:rPr>
                <w:b/>
              </w:rPr>
            </w:pPr>
            <w:r w:rsidRPr="00B247B6">
              <w:rPr>
                <w:b/>
              </w:rPr>
              <w:t>PBL</w:t>
            </w:r>
          </w:p>
        </w:tc>
        <w:tc>
          <w:tcPr>
            <w:tcW w:w="417" w:type="pct"/>
            <w:shd w:val="clear" w:color="auto" w:fill="0070C0"/>
            <w:vAlign w:val="center"/>
          </w:tcPr>
          <w:p w14:paraId="1E114BCF" w14:textId="77777777" w:rsidR="004C7319" w:rsidRPr="00B247B6" w:rsidRDefault="004C7319" w:rsidP="00BC48BC">
            <w:pPr>
              <w:jc w:val="center"/>
              <w:rPr>
                <w:b/>
              </w:rPr>
            </w:pPr>
            <w:r w:rsidRPr="00B247B6">
              <w:rPr>
                <w:b/>
              </w:rPr>
              <w:t>TAL</w:t>
            </w:r>
          </w:p>
        </w:tc>
      </w:tr>
      <w:tr w:rsidR="004C7319" w:rsidRPr="00B247B6" w14:paraId="4D6B5F25" w14:textId="77777777" w:rsidTr="00BC48BC">
        <w:tc>
          <w:tcPr>
            <w:tcW w:w="2903" w:type="pct"/>
            <w:vAlign w:val="center"/>
          </w:tcPr>
          <w:p w14:paraId="50BDC64E" w14:textId="77777777" w:rsidR="004C7319" w:rsidRPr="00B247B6" w:rsidRDefault="004C7319" w:rsidP="00BC48BC">
            <w:r w:rsidRPr="00B247B6">
              <w:t>Fester Betrag</w:t>
            </w:r>
          </w:p>
        </w:tc>
        <w:tc>
          <w:tcPr>
            <w:tcW w:w="420" w:type="pct"/>
            <w:shd w:val="clear" w:color="auto" w:fill="D9D9D9" w:themeFill="background1" w:themeFillShade="D9"/>
            <w:vAlign w:val="center"/>
          </w:tcPr>
          <w:p w14:paraId="1B6D8969" w14:textId="45D3372B" w:rsidR="004C7319" w:rsidRPr="00B247B6" w:rsidRDefault="004C7319" w:rsidP="00BC48BC">
            <w:pPr>
              <w:jc w:val="center"/>
              <w:rPr>
                <w:b/>
              </w:rPr>
            </w:pPr>
            <w:ins w:id="317" w:author="Wrede, Dominic" w:date="2017-08-17T11:26:00Z">
              <w:r>
                <w:rPr>
                  <w:b/>
                </w:rPr>
                <w:t>-</w:t>
              </w:r>
            </w:ins>
          </w:p>
        </w:tc>
        <w:tc>
          <w:tcPr>
            <w:tcW w:w="420" w:type="pct"/>
            <w:shd w:val="clear" w:color="auto" w:fill="EAF1DD" w:themeFill="accent3" w:themeFillTint="33"/>
            <w:vAlign w:val="center"/>
          </w:tcPr>
          <w:p w14:paraId="543D4A46" w14:textId="52F85020" w:rsidR="004C7319" w:rsidRPr="00B247B6" w:rsidRDefault="004C7319" w:rsidP="00BC48BC">
            <w:pPr>
              <w:jc w:val="center"/>
            </w:pPr>
            <w:ins w:id="318" w:author="Wrede, Dominic" w:date="2017-08-17T11:26:00Z">
              <w:r>
                <w:t>-</w:t>
              </w:r>
            </w:ins>
          </w:p>
        </w:tc>
        <w:tc>
          <w:tcPr>
            <w:tcW w:w="420" w:type="pct"/>
            <w:shd w:val="clear" w:color="auto" w:fill="F2DBDB" w:themeFill="accent2" w:themeFillTint="33"/>
            <w:vAlign w:val="center"/>
          </w:tcPr>
          <w:p w14:paraId="4E57440F" w14:textId="1B26BDDC" w:rsidR="004C7319" w:rsidRPr="00343E25" w:rsidRDefault="004C7319" w:rsidP="00BC48BC">
            <w:pPr>
              <w:jc w:val="center"/>
              <w:rPr>
                <w:vertAlign w:val="superscript"/>
              </w:rPr>
            </w:pPr>
            <w:ins w:id="319" w:author="Wrede, Dominic" w:date="2017-08-17T11:26:00Z">
              <w:r>
                <w:t>-</w:t>
              </w:r>
            </w:ins>
          </w:p>
        </w:tc>
        <w:tc>
          <w:tcPr>
            <w:tcW w:w="420" w:type="pct"/>
            <w:shd w:val="clear" w:color="auto" w:fill="FFFFCC"/>
            <w:vAlign w:val="center"/>
          </w:tcPr>
          <w:p w14:paraId="04DACB1F" w14:textId="56AF8F2D" w:rsidR="004C7319" w:rsidRPr="00B247B6" w:rsidRDefault="004C7319" w:rsidP="00BC48BC">
            <w:pPr>
              <w:jc w:val="center"/>
            </w:pPr>
            <w:ins w:id="320" w:author="Wrede, Dominic" w:date="2017-08-17T11:26:00Z">
              <w:r>
                <w:t>-</w:t>
              </w:r>
            </w:ins>
          </w:p>
        </w:tc>
        <w:tc>
          <w:tcPr>
            <w:tcW w:w="417" w:type="pct"/>
            <w:shd w:val="clear" w:color="auto" w:fill="DBE5F1" w:themeFill="accent1" w:themeFillTint="33"/>
            <w:vAlign w:val="center"/>
          </w:tcPr>
          <w:p w14:paraId="58AF054E" w14:textId="28149DB2" w:rsidR="004C7319" w:rsidRPr="00B247B6" w:rsidRDefault="004C7319" w:rsidP="00BC48BC">
            <w:pPr>
              <w:jc w:val="center"/>
            </w:pPr>
            <w:ins w:id="321" w:author="Wrede, Dominic" w:date="2017-08-17T11:26:00Z">
              <w:r>
                <w:t>-</w:t>
              </w:r>
            </w:ins>
          </w:p>
        </w:tc>
      </w:tr>
      <w:tr w:rsidR="004C7319" w14:paraId="2AA05806" w14:textId="77777777" w:rsidTr="00BC48BC">
        <w:tc>
          <w:tcPr>
            <w:tcW w:w="2903" w:type="pct"/>
            <w:vAlign w:val="center"/>
          </w:tcPr>
          <w:p w14:paraId="2B2DF82B" w14:textId="77777777" w:rsidR="004C7319" w:rsidRPr="00B247B6" w:rsidRDefault="004C7319" w:rsidP="00BC48BC">
            <w:r w:rsidRPr="00B247B6">
              <w:t xml:space="preserve">Prozentual auf </w:t>
            </w:r>
            <w:r>
              <w:t>den gar. Rückkaufswert</w:t>
            </w:r>
          </w:p>
        </w:tc>
        <w:tc>
          <w:tcPr>
            <w:tcW w:w="420" w:type="pct"/>
            <w:shd w:val="clear" w:color="auto" w:fill="D9D9D9" w:themeFill="background1" w:themeFillShade="D9"/>
            <w:vAlign w:val="center"/>
          </w:tcPr>
          <w:p w14:paraId="1D96486A" w14:textId="39F2822B" w:rsidR="004C7319" w:rsidRPr="00B247B6" w:rsidRDefault="004C7319" w:rsidP="00BC48BC">
            <w:pPr>
              <w:jc w:val="center"/>
              <w:rPr>
                <w:b/>
              </w:rPr>
            </w:pPr>
            <w:ins w:id="322" w:author="Wrede, Dominic" w:date="2017-08-17T11:26:00Z">
              <w:r>
                <w:rPr>
                  <w:b/>
                </w:rPr>
                <w:t>-</w:t>
              </w:r>
            </w:ins>
          </w:p>
        </w:tc>
        <w:tc>
          <w:tcPr>
            <w:tcW w:w="420" w:type="pct"/>
            <w:shd w:val="clear" w:color="auto" w:fill="EAF1DD" w:themeFill="accent3" w:themeFillTint="33"/>
            <w:vAlign w:val="center"/>
          </w:tcPr>
          <w:p w14:paraId="2964C63A" w14:textId="2778708F" w:rsidR="004C7319" w:rsidRPr="00B247B6" w:rsidRDefault="004C7319" w:rsidP="00BC48BC">
            <w:pPr>
              <w:jc w:val="center"/>
            </w:pPr>
            <w:ins w:id="323" w:author="Wrede, Dominic" w:date="2017-08-17T11:26:00Z">
              <w:r>
                <w:t>-</w:t>
              </w:r>
            </w:ins>
          </w:p>
        </w:tc>
        <w:tc>
          <w:tcPr>
            <w:tcW w:w="420" w:type="pct"/>
            <w:shd w:val="clear" w:color="auto" w:fill="F2DBDB" w:themeFill="accent2" w:themeFillTint="33"/>
            <w:vAlign w:val="center"/>
          </w:tcPr>
          <w:p w14:paraId="1A156FFF" w14:textId="01DD3D81" w:rsidR="004C7319" w:rsidRPr="00343E25" w:rsidRDefault="004C7319" w:rsidP="00BC48BC">
            <w:pPr>
              <w:jc w:val="center"/>
              <w:rPr>
                <w:vertAlign w:val="superscript"/>
              </w:rPr>
            </w:pPr>
            <w:ins w:id="324" w:author="Wrede, Dominic" w:date="2017-08-17T11:26:00Z">
              <w:r>
                <w:t>X</w:t>
              </w:r>
              <w:r>
                <w:rPr>
                  <w:vertAlign w:val="superscript"/>
                </w:rPr>
                <w:t>2)</w:t>
              </w:r>
            </w:ins>
          </w:p>
        </w:tc>
        <w:tc>
          <w:tcPr>
            <w:tcW w:w="420" w:type="pct"/>
            <w:shd w:val="clear" w:color="auto" w:fill="FFFFCC"/>
            <w:vAlign w:val="center"/>
          </w:tcPr>
          <w:p w14:paraId="437643B5" w14:textId="5282D59F" w:rsidR="004C7319" w:rsidRDefault="004C7319" w:rsidP="00BC48BC">
            <w:pPr>
              <w:jc w:val="center"/>
            </w:pPr>
            <w:ins w:id="325" w:author="Wrede, Dominic" w:date="2017-08-17T11:26:00Z">
              <w:r>
                <w:t>-</w:t>
              </w:r>
            </w:ins>
          </w:p>
        </w:tc>
        <w:tc>
          <w:tcPr>
            <w:tcW w:w="417" w:type="pct"/>
            <w:shd w:val="clear" w:color="auto" w:fill="DBE5F1" w:themeFill="accent1" w:themeFillTint="33"/>
            <w:vAlign w:val="center"/>
          </w:tcPr>
          <w:p w14:paraId="2B1047D4" w14:textId="004A0D08" w:rsidR="004C7319" w:rsidRDefault="004C7319" w:rsidP="00BC48BC">
            <w:pPr>
              <w:jc w:val="center"/>
            </w:pPr>
            <w:ins w:id="326" w:author="Wrede, Dominic" w:date="2017-08-17T11:26:00Z">
              <w:r>
                <w:t>-</w:t>
              </w:r>
            </w:ins>
          </w:p>
        </w:tc>
      </w:tr>
      <w:tr w:rsidR="004C7319" w:rsidRPr="00B247B6" w14:paraId="069297D8" w14:textId="77777777" w:rsidTr="00BC48BC">
        <w:tc>
          <w:tcPr>
            <w:tcW w:w="2903" w:type="pct"/>
            <w:vAlign w:val="center"/>
          </w:tcPr>
          <w:p w14:paraId="645DA702" w14:textId="77777777" w:rsidR="004C7319" w:rsidRPr="00B247B6" w:rsidRDefault="004C7319" w:rsidP="00BC48BC">
            <w:r>
              <w:t>Prozentual auf die Beitragsrückgewähr</w:t>
            </w:r>
          </w:p>
        </w:tc>
        <w:tc>
          <w:tcPr>
            <w:tcW w:w="420" w:type="pct"/>
            <w:tcBorders>
              <w:bottom w:val="single" w:sz="4" w:space="0" w:color="auto"/>
            </w:tcBorders>
            <w:shd w:val="clear" w:color="auto" w:fill="D9D9D9" w:themeFill="background1" w:themeFillShade="D9"/>
            <w:vAlign w:val="center"/>
          </w:tcPr>
          <w:p w14:paraId="77DCE6D8" w14:textId="33E29E56" w:rsidR="004C7319" w:rsidRPr="00B247B6" w:rsidRDefault="004C7319" w:rsidP="00BC48BC">
            <w:pPr>
              <w:jc w:val="center"/>
              <w:rPr>
                <w:b/>
              </w:rPr>
            </w:pPr>
            <w:ins w:id="327" w:author="Wrede, Dominic" w:date="2017-08-17T11:26:00Z">
              <w:r>
                <w:rPr>
                  <w:b/>
                </w:rPr>
                <w:t>-</w:t>
              </w:r>
            </w:ins>
          </w:p>
        </w:tc>
        <w:tc>
          <w:tcPr>
            <w:tcW w:w="420" w:type="pct"/>
            <w:tcBorders>
              <w:bottom w:val="single" w:sz="4" w:space="0" w:color="auto"/>
            </w:tcBorders>
            <w:shd w:val="clear" w:color="auto" w:fill="EAF1DD" w:themeFill="accent3" w:themeFillTint="33"/>
            <w:vAlign w:val="center"/>
          </w:tcPr>
          <w:p w14:paraId="7090D49E" w14:textId="2FE06CD9" w:rsidR="004C7319" w:rsidRPr="00B247B6" w:rsidRDefault="004C7319" w:rsidP="00BC48BC">
            <w:pPr>
              <w:jc w:val="center"/>
            </w:pPr>
            <w:ins w:id="328" w:author="Wrede, Dominic" w:date="2017-08-17T11:26:00Z">
              <w:r>
                <w:t>-</w:t>
              </w:r>
            </w:ins>
          </w:p>
        </w:tc>
        <w:tc>
          <w:tcPr>
            <w:tcW w:w="420" w:type="pct"/>
            <w:tcBorders>
              <w:bottom w:val="single" w:sz="4" w:space="0" w:color="auto"/>
            </w:tcBorders>
            <w:shd w:val="clear" w:color="auto" w:fill="F2DBDB" w:themeFill="accent2" w:themeFillTint="33"/>
            <w:vAlign w:val="center"/>
          </w:tcPr>
          <w:p w14:paraId="7F399DD1" w14:textId="17E10617" w:rsidR="004C7319" w:rsidRPr="00B247B6" w:rsidRDefault="004C7319" w:rsidP="00BC48BC">
            <w:pPr>
              <w:jc w:val="center"/>
            </w:pPr>
            <w:ins w:id="329" w:author="Wrede, Dominic" w:date="2017-08-17T11:26:00Z">
              <w:r>
                <w:t>-</w:t>
              </w:r>
            </w:ins>
          </w:p>
        </w:tc>
        <w:tc>
          <w:tcPr>
            <w:tcW w:w="420" w:type="pct"/>
            <w:tcBorders>
              <w:bottom w:val="single" w:sz="4" w:space="0" w:color="auto"/>
            </w:tcBorders>
            <w:shd w:val="clear" w:color="auto" w:fill="FFFFCC"/>
            <w:vAlign w:val="center"/>
          </w:tcPr>
          <w:p w14:paraId="606854D5" w14:textId="2EB34EBD" w:rsidR="004C7319" w:rsidRPr="00B247B6" w:rsidRDefault="004C7319" w:rsidP="00BC48BC">
            <w:pPr>
              <w:jc w:val="center"/>
            </w:pPr>
            <w:ins w:id="330" w:author="Wrede, Dominic" w:date="2017-08-17T11:26:00Z">
              <w:r>
                <w:t>-</w:t>
              </w:r>
            </w:ins>
          </w:p>
        </w:tc>
        <w:tc>
          <w:tcPr>
            <w:tcW w:w="417" w:type="pct"/>
            <w:tcBorders>
              <w:bottom w:val="single" w:sz="4" w:space="0" w:color="auto"/>
            </w:tcBorders>
            <w:shd w:val="clear" w:color="auto" w:fill="DBE5F1" w:themeFill="accent1" w:themeFillTint="33"/>
            <w:vAlign w:val="center"/>
          </w:tcPr>
          <w:p w14:paraId="1D8B5D9A" w14:textId="4FBC7F8C" w:rsidR="004C7319" w:rsidRPr="00B247B6" w:rsidRDefault="004C7319" w:rsidP="00BC48BC">
            <w:pPr>
              <w:jc w:val="center"/>
            </w:pPr>
            <w:ins w:id="331" w:author="Wrede, Dominic" w:date="2017-08-17T11:26:00Z">
              <w:r>
                <w:t>-</w:t>
              </w:r>
            </w:ins>
          </w:p>
        </w:tc>
      </w:tr>
    </w:tbl>
    <w:p w14:paraId="75A4CEBC" w14:textId="77777777" w:rsidR="004C7319" w:rsidRDefault="004C7319" w:rsidP="004C7319">
      <w:pPr>
        <w:pStyle w:val="Listenabsatz"/>
        <w:rPr>
          <w:ins w:id="332" w:author="Wrede, Dominic" w:date="2017-08-17T11:27:00Z"/>
        </w:rPr>
      </w:pPr>
    </w:p>
    <w:p w14:paraId="07993D8D" w14:textId="77777777" w:rsidR="004C7319" w:rsidRDefault="004C7319" w:rsidP="004C7319">
      <w:pPr>
        <w:pStyle w:val="Listenabsatz"/>
        <w:numPr>
          <w:ilvl w:val="0"/>
          <w:numId w:val="9"/>
        </w:numPr>
        <w:rPr>
          <w:ins w:id="333" w:author="Wrede, Dominic" w:date="2017-08-17T11:26:00Z"/>
        </w:rPr>
      </w:pPr>
      <w:ins w:id="334" w:author="Wrede, Dominic" w:date="2017-08-17T11:26:00Z">
        <w:r>
          <w:t>Halber Stornoabschlag, der bei Kündigung anfällt</w:t>
        </w:r>
      </w:ins>
    </w:p>
    <w:p w14:paraId="25D12B4A" w14:textId="77777777" w:rsidR="004C7319" w:rsidRDefault="004C7319" w:rsidP="00FF265C"/>
    <w:p w14:paraId="065B0C5E" w14:textId="77777777" w:rsidR="00503DCF" w:rsidRPr="00FF265C" w:rsidRDefault="00503DCF" w:rsidP="00FF265C"/>
    <w:p w14:paraId="4EBC4725" w14:textId="77777777" w:rsidR="008F7BE0" w:rsidRDefault="008F7BE0" w:rsidP="008F7BE0">
      <w:r w:rsidRPr="00FF2735">
        <w:rPr>
          <w:u w:val="single"/>
        </w:rPr>
        <w:t>Definition Ablaufphase</w:t>
      </w:r>
      <w:r>
        <w:t xml:space="preserve"> = Zeitraum, in dem bei Kündigung kein Stornoabschlag erhoben wird </w:t>
      </w:r>
    </w:p>
    <w:p w14:paraId="28023A19" w14:textId="77777777" w:rsidR="008F7BE0" w:rsidRDefault="008F7BE0" w:rsidP="008F7BE0">
      <w:r>
        <w:t>(auch: stornoabschlagsfreie Zeit)</w:t>
      </w:r>
    </w:p>
    <w:p w14:paraId="787B9AE2" w14:textId="77777777" w:rsidR="008F7BE0" w:rsidRPr="00B247B6" w:rsidRDefault="008F7BE0" w:rsidP="008F7BE0"/>
    <w:tbl>
      <w:tblPr>
        <w:tblStyle w:val="Tabellenraster"/>
        <w:tblW w:w="5000" w:type="pct"/>
        <w:tblLook w:val="04A0" w:firstRow="1" w:lastRow="0" w:firstColumn="1" w:lastColumn="0" w:noHBand="0" w:noVBand="1"/>
      </w:tblPr>
      <w:tblGrid>
        <w:gridCol w:w="5393"/>
        <w:gridCol w:w="780"/>
        <w:gridCol w:w="780"/>
        <w:gridCol w:w="780"/>
        <w:gridCol w:w="780"/>
        <w:gridCol w:w="775"/>
      </w:tblGrid>
      <w:tr w:rsidR="008F7BE0" w:rsidRPr="00B247B6" w14:paraId="56FFE31C" w14:textId="77777777" w:rsidTr="008F7BE0">
        <w:tc>
          <w:tcPr>
            <w:tcW w:w="2903" w:type="pct"/>
            <w:vAlign w:val="center"/>
          </w:tcPr>
          <w:p w14:paraId="38F1CD15" w14:textId="77777777" w:rsidR="008F7BE0" w:rsidRPr="00B247B6" w:rsidRDefault="008F7BE0" w:rsidP="008F7BE0">
            <w:pPr>
              <w:rPr>
                <w:b/>
              </w:rPr>
            </w:pPr>
            <w:r w:rsidRPr="00B247B6">
              <w:rPr>
                <w:b/>
              </w:rPr>
              <w:t>Ablaufphase</w:t>
            </w:r>
          </w:p>
        </w:tc>
        <w:tc>
          <w:tcPr>
            <w:tcW w:w="420" w:type="pct"/>
            <w:shd w:val="clear" w:color="auto" w:fill="808080" w:themeFill="background1" w:themeFillShade="80"/>
            <w:vAlign w:val="center"/>
          </w:tcPr>
          <w:p w14:paraId="2F557792" w14:textId="77777777" w:rsidR="008F7BE0" w:rsidRPr="00B247B6" w:rsidRDefault="008F7BE0" w:rsidP="008F7BE0">
            <w:pPr>
              <w:jc w:val="center"/>
              <w:rPr>
                <w:b/>
              </w:rPr>
            </w:pPr>
            <w:r w:rsidRPr="00B247B6">
              <w:rPr>
                <w:b/>
              </w:rPr>
              <w:t>TD</w:t>
            </w:r>
          </w:p>
        </w:tc>
        <w:tc>
          <w:tcPr>
            <w:tcW w:w="420" w:type="pct"/>
            <w:shd w:val="clear" w:color="auto" w:fill="00B050"/>
            <w:vAlign w:val="center"/>
          </w:tcPr>
          <w:p w14:paraId="7CD8E6D0" w14:textId="77777777" w:rsidR="008F7BE0" w:rsidRPr="00B247B6" w:rsidRDefault="008F7BE0" w:rsidP="008F7BE0">
            <w:pPr>
              <w:jc w:val="center"/>
              <w:rPr>
                <w:b/>
              </w:rPr>
            </w:pPr>
            <w:r w:rsidRPr="00B247B6">
              <w:rPr>
                <w:b/>
              </w:rPr>
              <w:t>HLV</w:t>
            </w:r>
          </w:p>
        </w:tc>
        <w:tc>
          <w:tcPr>
            <w:tcW w:w="420" w:type="pct"/>
            <w:shd w:val="clear" w:color="auto" w:fill="FF0000"/>
            <w:vAlign w:val="center"/>
          </w:tcPr>
          <w:p w14:paraId="281BC468" w14:textId="77777777" w:rsidR="008F7BE0" w:rsidRPr="00B247B6" w:rsidRDefault="008F7BE0" w:rsidP="008F7BE0">
            <w:pPr>
              <w:jc w:val="center"/>
              <w:rPr>
                <w:b/>
              </w:rPr>
            </w:pPr>
            <w:r w:rsidRPr="00B247B6">
              <w:rPr>
                <w:b/>
              </w:rPr>
              <w:t>NL</w:t>
            </w:r>
          </w:p>
        </w:tc>
        <w:tc>
          <w:tcPr>
            <w:tcW w:w="420" w:type="pct"/>
            <w:shd w:val="clear" w:color="auto" w:fill="FFFF00"/>
            <w:vAlign w:val="center"/>
          </w:tcPr>
          <w:p w14:paraId="4C4A9396" w14:textId="77777777" w:rsidR="008F7BE0" w:rsidRPr="00B247B6" w:rsidRDefault="008F7BE0" w:rsidP="008F7BE0">
            <w:pPr>
              <w:jc w:val="center"/>
              <w:rPr>
                <w:b/>
              </w:rPr>
            </w:pPr>
            <w:r w:rsidRPr="00B247B6">
              <w:rPr>
                <w:b/>
              </w:rPr>
              <w:t>PBL</w:t>
            </w:r>
          </w:p>
        </w:tc>
        <w:tc>
          <w:tcPr>
            <w:tcW w:w="417" w:type="pct"/>
            <w:shd w:val="clear" w:color="auto" w:fill="0070C0"/>
            <w:vAlign w:val="center"/>
          </w:tcPr>
          <w:p w14:paraId="640CB81B" w14:textId="77777777" w:rsidR="008F7BE0" w:rsidRPr="00B247B6" w:rsidRDefault="008F7BE0" w:rsidP="008F7BE0">
            <w:pPr>
              <w:jc w:val="center"/>
              <w:rPr>
                <w:b/>
              </w:rPr>
            </w:pPr>
            <w:r w:rsidRPr="00B247B6">
              <w:rPr>
                <w:b/>
              </w:rPr>
              <w:t>TAL</w:t>
            </w:r>
          </w:p>
        </w:tc>
      </w:tr>
      <w:tr w:rsidR="00561DED" w:rsidRPr="00B247B6" w14:paraId="6C0EB393" w14:textId="77777777" w:rsidTr="008F7BE0">
        <w:tc>
          <w:tcPr>
            <w:tcW w:w="2903" w:type="pct"/>
            <w:vAlign w:val="center"/>
          </w:tcPr>
          <w:p w14:paraId="31B89A51" w14:textId="77777777" w:rsidR="00561DED" w:rsidRPr="00B247B6" w:rsidRDefault="00561DED" w:rsidP="008F7BE0">
            <w:r w:rsidRPr="00B247B6">
              <w:t>kein Stornoabzug</w:t>
            </w:r>
            <w:r>
              <w:t xml:space="preserve"> bei Kündigung</w:t>
            </w:r>
            <w:r w:rsidRPr="00B247B6">
              <w:t xml:space="preserve"> in den letzten x Jahren, wenn die VP mindestens y Jahre alt ist</w:t>
            </w:r>
          </w:p>
        </w:tc>
        <w:tc>
          <w:tcPr>
            <w:tcW w:w="420" w:type="pct"/>
            <w:shd w:val="clear" w:color="auto" w:fill="D9D9D9" w:themeFill="background1" w:themeFillShade="D9"/>
            <w:vAlign w:val="center"/>
          </w:tcPr>
          <w:p w14:paraId="1204D38B" w14:textId="64CD94A5" w:rsidR="00561DED" w:rsidRPr="00B247B6" w:rsidRDefault="00561DED" w:rsidP="008F7BE0">
            <w:pPr>
              <w:jc w:val="center"/>
              <w:rPr>
                <w:b/>
              </w:rPr>
            </w:pPr>
            <w:ins w:id="335" w:author="Wrede, Dominic" w:date="2017-08-17T11:32:00Z">
              <w:r>
                <w:rPr>
                  <w:b/>
                </w:rPr>
                <w:t>-</w:t>
              </w:r>
            </w:ins>
          </w:p>
        </w:tc>
        <w:tc>
          <w:tcPr>
            <w:tcW w:w="420" w:type="pct"/>
            <w:shd w:val="clear" w:color="auto" w:fill="EAF1DD" w:themeFill="accent3" w:themeFillTint="33"/>
            <w:vAlign w:val="center"/>
          </w:tcPr>
          <w:p w14:paraId="5E344539" w14:textId="3DCC6425" w:rsidR="00561DED" w:rsidRPr="00B247B6" w:rsidRDefault="00561DED" w:rsidP="008F7BE0">
            <w:pPr>
              <w:jc w:val="center"/>
            </w:pPr>
            <w:ins w:id="336" w:author="Wrede, Dominic" w:date="2017-08-17T11:32:00Z">
              <w:r w:rsidRPr="00B247B6">
                <w:t>-</w:t>
              </w:r>
            </w:ins>
          </w:p>
        </w:tc>
        <w:tc>
          <w:tcPr>
            <w:tcW w:w="420" w:type="pct"/>
            <w:shd w:val="clear" w:color="auto" w:fill="F2DBDB" w:themeFill="accent2" w:themeFillTint="33"/>
            <w:vAlign w:val="center"/>
          </w:tcPr>
          <w:p w14:paraId="165091B9" w14:textId="652AAFFD" w:rsidR="00561DED" w:rsidRPr="00B247B6" w:rsidRDefault="00561DED" w:rsidP="008F7BE0">
            <w:pPr>
              <w:jc w:val="center"/>
            </w:pPr>
            <w:ins w:id="337" w:author="Wrede, Dominic" w:date="2017-08-17T11:32:00Z">
              <w:r w:rsidRPr="00B247B6">
                <w:t>-</w:t>
              </w:r>
            </w:ins>
          </w:p>
        </w:tc>
        <w:tc>
          <w:tcPr>
            <w:tcW w:w="420" w:type="pct"/>
            <w:shd w:val="clear" w:color="auto" w:fill="FFFFCC"/>
            <w:vAlign w:val="center"/>
          </w:tcPr>
          <w:p w14:paraId="2BF31CE8" w14:textId="31AE60DE" w:rsidR="00561DED" w:rsidRPr="00B247B6" w:rsidRDefault="00561DED" w:rsidP="008F7BE0">
            <w:pPr>
              <w:jc w:val="center"/>
            </w:pPr>
            <w:ins w:id="338" w:author="Wrede, Dominic" w:date="2017-08-17T11:32:00Z">
              <w:r w:rsidRPr="00B247B6">
                <w:t>X</w:t>
              </w:r>
            </w:ins>
          </w:p>
        </w:tc>
        <w:tc>
          <w:tcPr>
            <w:tcW w:w="417" w:type="pct"/>
            <w:shd w:val="clear" w:color="auto" w:fill="DBE5F1" w:themeFill="accent1" w:themeFillTint="33"/>
            <w:vAlign w:val="center"/>
          </w:tcPr>
          <w:p w14:paraId="28A8BAB0" w14:textId="09C6E3F7" w:rsidR="00561DED" w:rsidRPr="00B247B6" w:rsidRDefault="00561DED" w:rsidP="008F7BE0">
            <w:pPr>
              <w:jc w:val="center"/>
            </w:pPr>
            <w:ins w:id="339" w:author="Wrede, Dominic" w:date="2017-08-17T11:32:00Z">
              <w:r w:rsidRPr="00B247B6">
                <w:t>-</w:t>
              </w:r>
            </w:ins>
          </w:p>
        </w:tc>
      </w:tr>
      <w:tr w:rsidR="00561DED" w:rsidRPr="00B247B6" w14:paraId="1E28628D" w14:textId="77777777" w:rsidTr="008F7BE0">
        <w:tc>
          <w:tcPr>
            <w:tcW w:w="2903" w:type="pct"/>
            <w:vAlign w:val="center"/>
          </w:tcPr>
          <w:p w14:paraId="0B0BECBE" w14:textId="77777777" w:rsidR="00561DED" w:rsidRPr="00B247B6" w:rsidRDefault="00561DED" w:rsidP="008F7BE0">
            <w:r w:rsidRPr="00B247B6">
              <w:t>kein Stornoabzug</w:t>
            </w:r>
            <w:r>
              <w:t xml:space="preserve"> bei Kündigung</w:t>
            </w:r>
            <w:r w:rsidRPr="00B247B6">
              <w:t xml:space="preserve"> </w:t>
            </w:r>
            <w:r>
              <w:t>frühestens nach</w:t>
            </w:r>
            <w:r w:rsidRPr="00B247B6">
              <w:t xml:space="preserve"> </w:t>
            </w:r>
            <w:r>
              <w:t>z</w:t>
            </w:r>
            <w:r w:rsidRPr="00B247B6">
              <w:t xml:space="preserve"> Jahren, wenn die VP mindestens y Jahre alt ist</w:t>
            </w:r>
          </w:p>
        </w:tc>
        <w:tc>
          <w:tcPr>
            <w:tcW w:w="420" w:type="pct"/>
            <w:shd w:val="clear" w:color="auto" w:fill="D9D9D9" w:themeFill="background1" w:themeFillShade="D9"/>
            <w:vAlign w:val="center"/>
          </w:tcPr>
          <w:p w14:paraId="6385DC82" w14:textId="2E2440DD" w:rsidR="00561DED" w:rsidRPr="00B247B6" w:rsidRDefault="00561DED" w:rsidP="008F7BE0">
            <w:pPr>
              <w:jc w:val="center"/>
              <w:rPr>
                <w:b/>
              </w:rPr>
            </w:pPr>
            <w:ins w:id="340" w:author="Wrede, Dominic" w:date="2017-08-17T11:32:00Z">
              <w:r>
                <w:rPr>
                  <w:b/>
                </w:rPr>
                <w:t>X</w:t>
              </w:r>
            </w:ins>
          </w:p>
        </w:tc>
        <w:tc>
          <w:tcPr>
            <w:tcW w:w="420" w:type="pct"/>
            <w:shd w:val="clear" w:color="auto" w:fill="EAF1DD" w:themeFill="accent3" w:themeFillTint="33"/>
            <w:vAlign w:val="center"/>
          </w:tcPr>
          <w:p w14:paraId="21695CDE" w14:textId="3FD938B9" w:rsidR="00561DED" w:rsidRPr="00B247B6" w:rsidRDefault="00561DED" w:rsidP="008F7BE0">
            <w:pPr>
              <w:jc w:val="center"/>
            </w:pPr>
            <w:ins w:id="341" w:author="Wrede, Dominic" w:date="2017-08-17T11:32:00Z">
              <w:r>
                <w:t>-</w:t>
              </w:r>
            </w:ins>
          </w:p>
        </w:tc>
        <w:tc>
          <w:tcPr>
            <w:tcW w:w="420" w:type="pct"/>
            <w:shd w:val="clear" w:color="auto" w:fill="F2DBDB" w:themeFill="accent2" w:themeFillTint="33"/>
            <w:vAlign w:val="center"/>
          </w:tcPr>
          <w:p w14:paraId="621C6ADE" w14:textId="0B61F444" w:rsidR="00561DED" w:rsidRPr="00B247B6" w:rsidRDefault="00561DED" w:rsidP="008F7BE0">
            <w:pPr>
              <w:jc w:val="center"/>
            </w:pPr>
            <w:ins w:id="342" w:author="Wrede, Dominic" w:date="2017-08-17T11:32:00Z">
              <w:r>
                <w:t>X</w:t>
              </w:r>
            </w:ins>
          </w:p>
        </w:tc>
        <w:tc>
          <w:tcPr>
            <w:tcW w:w="420" w:type="pct"/>
            <w:shd w:val="clear" w:color="auto" w:fill="FFFFCC"/>
            <w:vAlign w:val="center"/>
          </w:tcPr>
          <w:p w14:paraId="773CA5A8" w14:textId="47E48D20" w:rsidR="00561DED" w:rsidRPr="00B247B6" w:rsidRDefault="00561DED" w:rsidP="008F7BE0">
            <w:pPr>
              <w:jc w:val="center"/>
            </w:pPr>
            <w:ins w:id="343" w:author="Wrede, Dominic" w:date="2017-08-17T11:32:00Z">
              <w:r>
                <w:t>-</w:t>
              </w:r>
            </w:ins>
          </w:p>
        </w:tc>
        <w:tc>
          <w:tcPr>
            <w:tcW w:w="417" w:type="pct"/>
            <w:shd w:val="clear" w:color="auto" w:fill="DBE5F1" w:themeFill="accent1" w:themeFillTint="33"/>
            <w:vAlign w:val="center"/>
          </w:tcPr>
          <w:p w14:paraId="6CAC0428" w14:textId="2606D5D9" w:rsidR="00561DED" w:rsidRPr="00B247B6" w:rsidRDefault="00561DED" w:rsidP="008F7BE0">
            <w:pPr>
              <w:jc w:val="center"/>
            </w:pPr>
            <w:ins w:id="344" w:author="Wrede, Dominic" w:date="2017-08-17T11:32:00Z">
              <w:r>
                <w:t>X</w:t>
              </w:r>
            </w:ins>
          </w:p>
        </w:tc>
      </w:tr>
      <w:tr w:rsidR="00561DED" w:rsidRPr="00B247B6" w14:paraId="6E847397" w14:textId="77777777" w:rsidTr="008F7BE0">
        <w:tc>
          <w:tcPr>
            <w:tcW w:w="2903" w:type="pct"/>
            <w:vAlign w:val="center"/>
          </w:tcPr>
          <w:p w14:paraId="0E5983FB" w14:textId="77777777" w:rsidR="00561DED" w:rsidRPr="00B247B6" w:rsidRDefault="00561DED" w:rsidP="008F7BE0">
            <w:r w:rsidRPr="00B247B6">
              <w:t>kein Stornoabzug</w:t>
            </w:r>
            <w:r>
              <w:t xml:space="preserve"> bei Kündigung</w:t>
            </w:r>
            <w:r w:rsidRPr="00B247B6">
              <w:t xml:space="preserve"> </w:t>
            </w:r>
            <w:r>
              <w:t>in den letzten x Jahren (laufzeitabhängig), früheste Stornoabzugs-Befreiung jedoch nach 2/3 der Laufzeit (aufgerundet)</w:t>
            </w:r>
          </w:p>
        </w:tc>
        <w:tc>
          <w:tcPr>
            <w:tcW w:w="420" w:type="pct"/>
            <w:shd w:val="clear" w:color="auto" w:fill="D9D9D9" w:themeFill="background1" w:themeFillShade="D9"/>
            <w:vAlign w:val="center"/>
          </w:tcPr>
          <w:p w14:paraId="1B28F5F9" w14:textId="6F46BBC6" w:rsidR="00561DED" w:rsidRPr="00B247B6" w:rsidRDefault="00561DED" w:rsidP="008F7BE0">
            <w:pPr>
              <w:jc w:val="center"/>
              <w:rPr>
                <w:b/>
              </w:rPr>
            </w:pPr>
            <w:ins w:id="345" w:author="Wrede, Dominic" w:date="2017-08-17T11:32:00Z">
              <w:r>
                <w:rPr>
                  <w:b/>
                </w:rPr>
                <w:t>-</w:t>
              </w:r>
            </w:ins>
          </w:p>
        </w:tc>
        <w:tc>
          <w:tcPr>
            <w:tcW w:w="420" w:type="pct"/>
            <w:shd w:val="clear" w:color="auto" w:fill="EAF1DD" w:themeFill="accent3" w:themeFillTint="33"/>
            <w:vAlign w:val="center"/>
          </w:tcPr>
          <w:p w14:paraId="0D71175E" w14:textId="079E81E3" w:rsidR="00561DED" w:rsidRPr="00B247B6" w:rsidRDefault="00561DED" w:rsidP="008F7BE0">
            <w:pPr>
              <w:jc w:val="center"/>
            </w:pPr>
            <w:ins w:id="346" w:author="Wrede, Dominic" w:date="2017-08-17T11:32:00Z">
              <w:r>
                <w:t>X</w:t>
              </w:r>
            </w:ins>
          </w:p>
        </w:tc>
        <w:tc>
          <w:tcPr>
            <w:tcW w:w="420" w:type="pct"/>
            <w:shd w:val="clear" w:color="auto" w:fill="F2DBDB" w:themeFill="accent2" w:themeFillTint="33"/>
            <w:vAlign w:val="center"/>
          </w:tcPr>
          <w:p w14:paraId="469A36AF" w14:textId="66E984C1" w:rsidR="00561DED" w:rsidRDefault="00561DED" w:rsidP="008F7BE0">
            <w:pPr>
              <w:jc w:val="center"/>
            </w:pPr>
            <w:ins w:id="347" w:author="Wrede, Dominic" w:date="2017-08-17T11:32:00Z">
              <w:r>
                <w:t>-</w:t>
              </w:r>
            </w:ins>
          </w:p>
        </w:tc>
        <w:tc>
          <w:tcPr>
            <w:tcW w:w="420" w:type="pct"/>
            <w:shd w:val="clear" w:color="auto" w:fill="FFFFCC"/>
            <w:vAlign w:val="center"/>
          </w:tcPr>
          <w:p w14:paraId="2530A0A2" w14:textId="2796CF29" w:rsidR="00561DED" w:rsidRDefault="00561DED" w:rsidP="008F7BE0">
            <w:pPr>
              <w:jc w:val="center"/>
            </w:pPr>
            <w:ins w:id="348" w:author="Wrede, Dominic" w:date="2017-08-17T11:32:00Z">
              <w:r>
                <w:t>-</w:t>
              </w:r>
            </w:ins>
          </w:p>
        </w:tc>
        <w:tc>
          <w:tcPr>
            <w:tcW w:w="417" w:type="pct"/>
            <w:shd w:val="clear" w:color="auto" w:fill="DBE5F1" w:themeFill="accent1" w:themeFillTint="33"/>
            <w:vAlign w:val="center"/>
          </w:tcPr>
          <w:p w14:paraId="558F1E26" w14:textId="5F9612B6" w:rsidR="00561DED" w:rsidRDefault="00561DED" w:rsidP="008F7BE0">
            <w:pPr>
              <w:jc w:val="center"/>
            </w:pPr>
            <w:ins w:id="349" w:author="Wrede, Dominic" w:date="2017-08-17T11:32:00Z">
              <w:r>
                <w:t>-</w:t>
              </w:r>
            </w:ins>
          </w:p>
        </w:tc>
      </w:tr>
    </w:tbl>
    <w:p w14:paraId="3B1FD1B1" w14:textId="77777777" w:rsidR="008F7BE0" w:rsidRDefault="008F7BE0" w:rsidP="00CC3D36">
      <w:pPr>
        <w:pStyle w:val="berschrift4"/>
      </w:pPr>
    </w:p>
    <w:p w14:paraId="4F170058" w14:textId="77777777" w:rsidR="00CC3D36" w:rsidRDefault="00CC3D36" w:rsidP="00CC3D36">
      <w:pPr>
        <w:pStyle w:val="berschrift4"/>
      </w:pPr>
      <w:r w:rsidRPr="00B247B6">
        <w:t>Empfehlung</w:t>
      </w:r>
    </w:p>
    <w:p w14:paraId="7F5DD309" w14:textId="31E06ADE" w:rsidR="004B2CF3" w:rsidRDefault="004B2CF3" w:rsidP="005A14A5">
      <w:pPr>
        <w:pStyle w:val="Listenabsatz"/>
        <w:numPr>
          <w:ilvl w:val="0"/>
          <w:numId w:val="3"/>
        </w:numPr>
        <w:rPr>
          <w:ins w:id="350" w:author="Markus Düben" w:date="2017-08-01T10:56:00Z"/>
        </w:rPr>
      </w:pPr>
      <w:ins w:id="351" w:author="Markus Düben" w:date="2017-08-01T10:57:00Z">
        <w:r>
          <w:t>Mindestlaufzeit und Mindestalter für stornofreie Ablaufphase parametrisierbar</w:t>
        </w:r>
      </w:ins>
    </w:p>
    <w:p w14:paraId="26036D90" w14:textId="77777777" w:rsidR="004B2CF3" w:rsidRPr="004B2CF3" w:rsidRDefault="004B2CF3" w:rsidP="005A14A5">
      <w:pPr>
        <w:pStyle w:val="Listenabsatz"/>
        <w:numPr>
          <w:ilvl w:val="0"/>
          <w:numId w:val="3"/>
        </w:numPr>
        <w:rPr>
          <w:ins w:id="352" w:author="Markus Düben" w:date="2017-08-01T10:52:00Z"/>
        </w:rPr>
      </w:pPr>
      <w:ins w:id="353" w:author="Markus Düben" w:date="2017-08-01T10:52:00Z">
        <w:r w:rsidRPr="004B2CF3">
          <w:t>Kein variables Storno</w:t>
        </w:r>
      </w:ins>
    </w:p>
    <w:p w14:paraId="4D835984" w14:textId="77777777" w:rsidR="004B2CF3" w:rsidRPr="004B2CF3" w:rsidRDefault="004B2CF3" w:rsidP="009D38C4">
      <w:pPr>
        <w:pStyle w:val="Listenabsatz"/>
        <w:numPr>
          <w:ilvl w:val="0"/>
          <w:numId w:val="5"/>
        </w:numPr>
        <w:rPr>
          <w:ins w:id="354" w:author="Markus Düben" w:date="2017-08-01T10:54:00Z"/>
        </w:rPr>
      </w:pPr>
      <w:ins w:id="355" w:author="Markus Düben" w:date="2017-08-01T10:53:00Z">
        <w:r w:rsidRPr="004B2CF3">
          <w:t>Storno in Abrufphase möglich</w:t>
        </w:r>
      </w:ins>
    </w:p>
    <w:p w14:paraId="399C9A39" w14:textId="430DF00D" w:rsidR="00CA57FA" w:rsidRPr="004B2CF3" w:rsidRDefault="004B2CF3" w:rsidP="009D38C4">
      <w:pPr>
        <w:pStyle w:val="Listenabsatz"/>
        <w:numPr>
          <w:ilvl w:val="0"/>
          <w:numId w:val="5"/>
        </w:numPr>
      </w:pPr>
      <w:ins w:id="356" w:author="Markus Düben" w:date="2017-08-01T10:53:00Z">
        <w:r w:rsidRPr="004B2CF3">
          <w:t>fixes Mindeststorno bei Teilauszahlung</w:t>
        </w:r>
      </w:ins>
    </w:p>
    <w:p w14:paraId="47D55E30" w14:textId="56F3DFF3" w:rsidR="00CA57FA" w:rsidRPr="00CA57FA" w:rsidRDefault="00CA57FA" w:rsidP="00CA57FA">
      <w:pPr>
        <w:rPr>
          <w:highlight w:val="yellow"/>
        </w:rPr>
      </w:pPr>
    </w:p>
    <w:p w14:paraId="4074FDAB" w14:textId="77777777" w:rsidR="00CC3D36" w:rsidRPr="00B247B6" w:rsidRDefault="00CC3D36" w:rsidP="00CC3D36">
      <w:pPr>
        <w:pStyle w:val="berschrift4"/>
      </w:pPr>
      <w:r w:rsidRPr="00B247B6">
        <w:t>Abstimmung mit Produkttechnik</w:t>
      </w:r>
    </w:p>
    <w:p w14:paraId="633470D2" w14:textId="77777777" w:rsidR="00CC3D36" w:rsidRDefault="00CC3D36" w:rsidP="00CC3D36">
      <w:pPr>
        <w:pStyle w:val="berschrift4"/>
      </w:pPr>
      <w:r w:rsidRPr="00B247B6">
        <w:t>Entscheidung</w:t>
      </w:r>
    </w:p>
    <w:p w14:paraId="7AFBF62A" w14:textId="6D1BB831" w:rsidR="00CA57FA" w:rsidRDefault="00CA57FA" w:rsidP="00CA57FA"/>
    <w:p w14:paraId="02691B11" w14:textId="77777777" w:rsidR="00CA57FA" w:rsidRPr="00CA57FA" w:rsidRDefault="00CA57FA" w:rsidP="00CA57FA"/>
    <w:p w14:paraId="6DD9111C" w14:textId="77777777" w:rsidR="00CC3D36" w:rsidRPr="00B247B6" w:rsidRDefault="00CC3D36" w:rsidP="00CC3D36">
      <w:pPr>
        <w:pStyle w:val="berschrift4"/>
      </w:pPr>
      <w:r w:rsidRPr="00B247B6">
        <w:t>Folgearbeiten</w:t>
      </w:r>
    </w:p>
    <w:p w14:paraId="3B7263CC" w14:textId="77777777" w:rsidR="00CC3D36" w:rsidRDefault="00CC3D36" w:rsidP="00CC3D36">
      <w:r>
        <w:br w:type="page"/>
      </w:r>
    </w:p>
    <w:p w14:paraId="65E5B6CC" w14:textId="77777777" w:rsidR="00CC3D36" w:rsidRDefault="00CC3D36" w:rsidP="00CC3D36">
      <w:pPr>
        <w:pStyle w:val="berschrift2"/>
        <w:tabs>
          <w:tab w:val="clear" w:pos="1002"/>
          <w:tab w:val="num" w:pos="3129"/>
        </w:tabs>
        <w:ind w:left="567" w:hanging="567"/>
      </w:pPr>
      <w:bookmarkStart w:id="357" w:name="_Toc496794458"/>
      <w:r w:rsidRPr="00B247B6">
        <w:lastRenderedPageBreak/>
        <w:t>Rückkaufswerte</w:t>
      </w:r>
      <w:bookmarkEnd w:id="297"/>
      <w:bookmarkEnd w:id="298"/>
      <w:bookmarkEnd w:id="357"/>
    </w:p>
    <w:p w14:paraId="50256ED8" w14:textId="77777777" w:rsidR="00CC3D36" w:rsidRPr="00B247B6" w:rsidRDefault="00CC3D36" w:rsidP="00CC3D36">
      <w:pPr>
        <w:pStyle w:val="berschrift3"/>
      </w:pPr>
      <w:bookmarkStart w:id="358" w:name="_Toc444617553"/>
      <w:bookmarkStart w:id="359" w:name="_Toc444789840"/>
      <w:bookmarkStart w:id="360" w:name="_Toc496794459"/>
      <w:r w:rsidRPr="00B247B6">
        <w:t>Rückkaufswert aus der Stammversicherung</w:t>
      </w:r>
      <w:bookmarkEnd w:id="358"/>
      <w:bookmarkEnd w:id="359"/>
      <w:bookmarkEnd w:id="360"/>
    </w:p>
    <w:p w14:paraId="471A2C5C" w14:textId="77777777" w:rsidR="00CC3D36" w:rsidRPr="00B247B6" w:rsidRDefault="00CC3D36" w:rsidP="00CC3D36">
      <w:pPr>
        <w:pStyle w:val="berschrift4"/>
      </w:pPr>
      <w:r w:rsidRPr="00B247B6">
        <w:t>Aktueller Stand</w:t>
      </w:r>
    </w:p>
    <w:p w14:paraId="5224A1BC" w14:textId="77777777" w:rsidR="00CC3D36" w:rsidRPr="005F5F01" w:rsidRDefault="00CC3D36" w:rsidP="00CC3D36">
      <w:pPr>
        <w:rPr>
          <w:highlight w:val="yellow"/>
        </w:rPr>
      </w:pPr>
      <w:r w:rsidRPr="005F5F01">
        <w:rPr>
          <w:highlight w:val="yellow"/>
        </w:rPr>
        <w:t xml:space="preserve">Der Rückkaufswert ist das Maximum aus dem Vertragsguthaben (aus Sparbeiträgen und laufenden Überschüssen) und dem garantierten Rückkaufswert abzgl. </w:t>
      </w:r>
      <w:proofErr w:type="gramStart"/>
      <w:r w:rsidRPr="005F5F01">
        <w:rPr>
          <w:highlight w:val="yellow"/>
        </w:rPr>
        <w:t>Stornoabschlag</w:t>
      </w:r>
      <w:proofErr w:type="gramEnd"/>
      <w:r w:rsidRPr="005F5F01">
        <w:rPr>
          <w:highlight w:val="yellow"/>
        </w:rPr>
        <w:t>.</w:t>
      </w:r>
    </w:p>
    <w:p w14:paraId="625D7ABE" w14:textId="77777777" w:rsidR="00CC3D36" w:rsidRPr="005F5F01" w:rsidRDefault="00CC3D36" w:rsidP="00CC3D36">
      <w:pPr>
        <w:rPr>
          <w:highlight w:val="yellow"/>
        </w:rPr>
      </w:pPr>
    </w:p>
    <w:p w14:paraId="373AB5DF" w14:textId="77777777" w:rsidR="00CC3D36" w:rsidRDefault="00CC3D36" w:rsidP="00CC3D36">
      <w:r w:rsidRPr="005F5F01">
        <w:rPr>
          <w:highlight w:val="yellow"/>
        </w:rPr>
        <w:t xml:space="preserve">Der garantierte Rückkaufswert entspricht während der </w:t>
      </w:r>
      <w:proofErr w:type="spellStart"/>
      <w:r w:rsidRPr="005F5F01">
        <w:rPr>
          <w:highlight w:val="yellow"/>
        </w:rPr>
        <w:t>Aufschubzeit</w:t>
      </w:r>
      <w:proofErr w:type="spellEnd"/>
      <w:r w:rsidRPr="005F5F01">
        <w:rPr>
          <w:highlight w:val="yellow"/>
        </w:rPr>
        <w:t xml:space="preserve"> der Summe der Sparbe</w:t>
      </w:r>
      <w:r w:rsidRPr="005F5F01">
        <w:rPr>
          <w:highlight w:val="yellow"/>
        </w:rPr>
        <w:t>i</w:t>
      </w:r>
      <w:r w:rsidRPr="005F5F01">
        <w:rPr>
          <w:highlight w:val="yellow"/>
        </w:rPr>
        <w:t>träge, zum Zeitpunkt des planmäßigen Rentenbeginns jedoch mindestens der garantierten Kapitalleistung.</w:t>
      </w:r>
      <w:r>
        <w:t xml:space="preserve"> </w:t>
      </w:r>
    </w:p>
    <w:p w14:paraId="62600699" w14:textId="45C035B4" w:rsidR="00CC3D36" w:rsidRDefault="00CC3D36" w:rsidP="00CC3D36">
      <w:pPr>
        <w:pStyle w:val="berschrift4"/>
      </w:pPr>
      <w:r w:rsidRPr="00B247B6">
        <w:t>Empfehlung</w:t>
      </w:r>
    </w:p>
    <w:p w14:paraId="265460C5" w14:textId="7C4E3A88" w:rsidR="007551B7" w:rsidRPr="007551B7" w:rsidRDefault="007551B7" w:rsidP="007551B7">
      <w:r w:rsidRPr="005F5F01">
        <w:rPr>
          <w:highlight w:val="yellow"/>
        </w:rPr>
        <w:t xml:space="preserve">Entfällt </w:t>
      </w:r>
      <w:r w:rsidRPr="005F5F01">
        <w:rPr>
          <w:noProof/>
          <w:highlight w:val="yellow"/>
        </w:rPr>
        <w:sym w:font="Wingdings" w:char="F0E0"/>
      </w:r>
      <w:r w:rsidRPr="005F5F01">
        <w:rPr>
          <w:noProof/>
          <w:highlight w:val="yellow"/>
        </w:rPr>
        <w:t xml:space="preserve"> </w:t>
      </w:r>
      <w:r w:rsidRPr="005F5F01">
        <w:rPr>
          <w:highlight w:val="yellow"/>
        </w:rPr>
        <w:t>Bereits harmonisiert</w:t>
      </w:r>
    </w:p>
    <w:p w14:paraId="18EA0C94" w14:textId="77777777" w:rsidR="00CC3D36" w:rsidRPr="00B247B6" w:rsidRDefault="00CC3D36" w:rsidP="00CC3D36">
      <w:pPr>
        <w:pStyle w:val="berschrift4"/>
      </w:pPr>
      <w:r w:rsidRPr="00B247B6">
        <w:t>Abstimmung mit Produkttechnik</w:t>
      </w:r>
    </w:p>
    <w:p w14:paraId="65F139F1" w14:textId="77777777" w:rsidR="00CC3D36" w:rsidRPr="00B247B6" w:rsidRDefault="00CC3D36" w:rsidP="00CC3D36">
      <w:pPr>
        <w:pStyle w:val="berschrift4"/>
      </w:pPr>
      <w:r w:rsidRPr="00B247B6">
        <w:t>Entscheidung</w:t>
      </w:r>
    </w:p>
    <w:p w14:paraId="7248CAE2" w14:textId="77777777" w:rsidR="00CC3D36" w:rsidRPr="00B247B6" w:rsidRDefault="00CC3D36" w:rsidP="00CC3D36">
      <w:pPr>
        <w:pStyle w:val="berschrift4"/>
      </w:pPr>
      <w:r w:rsidRPr="00B247B6">
        <w:t>Folgearbeiten</w:t>
      </w:r>
    </w:p>
    <w:p w14:paraId="6D9C355D" w14:textId="77777777" w:rsidR="00CC3D36" w:rsidRPr="00B247B6" w:rsidRDefault="00CC3D36" w:rsidP="00CC3D36"/>
    <w:p w14:paraId="1CB814F7" w14:textId="77777777" w:rsidR="00CC3D36" w:rsidRPr="00B247B6" w:rsidRDefault="00CC3D36" w:rsidP="00CC3D36">
      <w:pPr>
        <w:rPr>
          <w:rFonts w:cs="Arial"/>
          <w:b/>
          <w:bCs/>
          <w:sz w:val="26"/>
          <w:szCs w:val="26"/>
        </w:rPr>
      </w:pPr>
      <w:r w:rsidRPr="00B247B6">
        <w:br w:type="page"/>
      </w:r>
    </w:p>
    <w:p w14:paraId="5D091C06" w14:textId="77777777" w:rsidR="00CC3D36" w:rsidRPr="00B247B6" w:rsidRDefault="00CC3D36" w:rsidP="00CC3D36">
      <w:pPr>
        <w:pStyle w:val="berschrift3"/>
      </w:pPr>
      <w:bookmarkStart w:id="361" w:name="_Toc444617554"/>
      <w:bookmarkStart w:id="362" w:name="_Toc444789841"/>
      <w:bookmarkStart w:id="363" w:name="_Toc496794460"/>
      <w:r w:rsidRPr="00B247B6">
        <w:lastRenderedPageBreak/>
        <w:t>Rückkaufswert aus der laufenden Gewinnbeteiligung</w:t>
      </w:r>
      <w:bookmarkEnd w:id="361"/>
      <w:bookmarkEnd w:id="362"/>
      <w:bookmarkEnd w:id="363"/>
    </w:p>
    <w:p w14:paraId="4184F948" w14:textId="77777777" w:rsidR="00CC3D36" w:rsidRPr="00B247B6" w:rsidRDefault="00CC3D36" w:rsidP="00CC3D36">
      <w:pPr>
        <w:pStyle w:val="berschrift4"/>
      </w:pPr>
      <w:r w:rsidRPr="00B247B6">
        <w:t>Aktueller Stand</w:t>
      </w:r>
    </w:p>
    <w:p w14:paraId="255C1699" w14:textId="77777777" w:rsidR="00CC3D36" w:rsidRPr="005F5F01" w:rsidRDefault="00CC3D36" w:rsidP="00CC3D36">
      <w:pPr>
        <w:rPr>
          <w:highlight w:val="yellow"/>
        </w:rPr>
      </w:pPr>
      <w:r w:rsidRPr="005F5F01">
        <w:rPr>
          <w:highlight w:val="yellow"/>
        </w:rPr>
        <w:t>Die laufenden Gewinnanteile werden zur Erhöhung des Vertragsguthabens verwendet.</w:t>
      </w:r>
    </w:p>
    <w:p w14:paraId="58DBC472" w14:textId="2870FAF2" w:rsidR="00CC3D36" w:rsidRPr="00B247B6" w:rsidRDefault="00A52519" w:rsidP="00CC3D36">
      <w:r w:rsidRPr="005F5F01">
        <w:rPr>
          <w:highlight w:val="yellow"/>
        </w:rPr>
        <w:t>Daher wird kein</w:t>
      </w:r>
      <w:r w:rsidR="00CC3D36" w:rsidRPr="005F5F01">
        <w:rPr>
          <w:highlight w:val="yellow"/>
        </w:rPr>
        <w:t xml:space="preserve"> separater Rückkaufswert aus der laufenden Gewinnbeteiligung fällig.</w:t>
      </w:r>
    </w:p>
    <w:p w14:paraId="020C3397" w14:textId="77777777" w:rsidR="00CC3D36" w:rsidRDefault="00CC3D36" w:rsidP="00CC3D36">
      <w:pPr>
        <w:pStyle w:val="berschrift4"/>
      </w:pPr>
      <w:r w:rsidRPr="00B247B6">
        <w:t>Empfehlung</w:t>
      </w:r>
    </w:p>
    <w:p w14:paraId="1157E26B" w14:textId="67578721" w:rsidR="00A52519" w:rsidRPr="00A52519" w:rsidRDefault="007551B7" w:rsidP="00A52519">
      <w:r w:rsidRPr="005F5F01">
        <w:rPr>
          <w:highlight w:val="yellow"/>
        </w:rPr>
        <w:t xml:space="preserve">Entfällt </w:t>
      </w:r>
      <w:r w:rsidRPr="005F5F01">
        <w:rPr>
          <w:noProof/>
          <w:highlight w:val="yellow"/>
        </w:rPr>
        <w:sym w:font="Wingdings" w:char="F0E0"/>
      </w:r>
      <w:r w:rsidRPr="005F5F01">
        <w:rPr>
          <w:noProof/>
          <w:highlight w:val="yellow"/>
        </w:rPr>
        <w:t xml:space="preserve"> bereits harmonisiert</w:t>
      </w:r>
    </w:p>
    <w:p w14:paraId="2923EA18" w14:textId="77777777" w:rsidR="00CC3D36" w:rsidRPr="00B247B6" w:rsidRDefault="00CC3D36" w:rsidP="00CC3D36">
      <w:pPr>
        <w:pStyle w:val="berschrift4"/>
      </w:pPr>
      <w:r w:rsidRPr="00B247B6">
        <w:t>Abstimmung mit Produkttechnik</w:t>
      </w:r>
    </w:p>
    <w:p w14:paraId="61D86413" w14:textId="77777777" w:rsidR="00CC3D36" w:rsidRPr="00B247B6" w:rsidRDefault="00CC3D36" w:rsidP="00CC3D36">
      <w:pPr>
        <w:pStyle w:val="berschrift4"/>
      </w:pPr>
      <w:r w:rsidRPr="00B247B6">
        <w:t>Entscheidung</w:t>
      </w:r>
    </w:p>
    <w:p w14:paraId="45841713" w14:textId="77777777" w:rsidR="00CC3D36" w:rsidRPr="00B247B6" w:rsidRDefault="00CC3D36" w:rsidP="00CC3D36">
      <w:pPr>
        <w:pStyle w:val="berschrift4"/>
      </w:pPr>
      <w:r w:rsidRPr="00B247B6">
        <w:t>Folgearbeiten</w:t>
      </w:r>
    </w:p>
    <w:p w14:paraId="77761C80" w14:textId="77777777" w:rsidR="00CC3D36" w:rsidRPr="00B247B6" w:rsidRDefault="00CC3D36" w:rsidP="00CC3D36">
      <w:r w:rsidRPr="00B247B6">
        <w:br w:type="page"/>
      </w:r>
    </w:p>
    <w:p w14:paraId="09304A39" w14:textId="77777777" w:rsidR="00CC3D36" w:rsidRPr="00B247B6" w:rsidRDefault="00CC3D36" w:rsidP="00CC3D36"/>
    <w:p w14:paraId="1C9C1997" w14:textId="77777777" w:rsidR="00CC3D36" w:rsidRPr="00B247B6" w:rsidRDefault="00CC3D36" w:rsidP="00CC3D36">
      <w:pPr>
        <w:pStyle w:val="berschrift3"/>
      </w:pPr>
      <w:bookmarkStart w:id="364" w:name="_Toc444617555"/>
      <w:bookmarkStart w:id="365" w:name="_Toc444789842"/>
      <w:bookmarkStart w:id="366" w:name="_Ref449616693"/>
      <w:bookmarkStart w:id="367" w:name="_Ref449617177"/>
      <w:bookmarkStart w:id="368" w:name="_Toc496794461"/>
      <w:r w:rsidRPr="00B247B6">
        <w:t>Zeitwert und Rückkaufswert aus der Schlussgewinnbeteiligung</w:t>
      </w:r>
      <w:bookmarkEnd w:id="364"/>
      <w:bookmarkEnd w:id="365"/>
      <w:bookmarkEnd w:id="366"/>
      <w:bookmarkEnd w:id="367"/>
      <w:bookmarkEnd w:id="368"/>
    </w:p>
    <w:p w14:paraId="0731B761" w14:textId="77777777" w:rsidR="00B96ACC" w:rsidRDefault="00B96ACC" w:rsidP="00B96ACC">
      <w:pPr>
        <w:pStyle w:val="berschrift4"/>
      </w:pPr>
      <w:r w:rsidRPr="00B247B6">
        <w:t>Aktueller Stand</w:t>
      </w:r>
    </w:p>
    <w:p w14:paraId="339AAE29" w14:textId="1136D253" w:rsidR="00CC3D36" w:rsidRPr="00B247B6" w:rsidRDefault="00B96ACC" w:rsidP="00B96ACC">
      <w:pPr>
        <w:rPr>
          <w:rFonts w:cs="Arial"/>
          <w:b/>
          <w:bCs/>
          <w:sz w:val="26"/>
          <w:szCs w:val="26"/>
        </w:rPr>
      </w:pPr>
      <w:r>
        <w:t>entfällt</w:t>
      </w:r>
    </w:p>
    <w:p w14:paraId="50183CE6" w14:textId="77777777" w:rsidR="00CC3D36" w:rsidRPr="00B247B6" w:rsidRDefault="00CC3D36" w:rsidP="00CC3D36">
      <w:pPr>
        <w:pStyle w:val="berschrift3"/>
      </w:pPr>
      <w:bookmarkStart w:id="369" w:name="_Ref442882275"/>
      <w:bookmarkStart w:id="370" w:name="_Ref442884292"/>
      <w:bookmarkStart w:id="371" w:name="_Ref443579502"/>
      <w:bookmarkStart w:id="372" w:name="_Toc444617556"/>
      <w:bookmarkStart w:id="373" w:name="_Toc444789843"/>
      <w:bookmarkStart w:id="374" w:name="_Toc496794462"/>
      <w:r w:rsidRPr="00B247B6">
        <w:t>Gesamtrückkaufswert</w:t>
      </w:r>
      <w:bookmarkEnd w:id="369"/>
      <w:bookmarkEnd w:id="370"/>
      <w:bookmarkEnd w:id="371"/>
      <w:bookmarkEnd w:id="372"/>
      <w:bookmarkEnd w:id="373"/>
      <w:bookmarkEnd w:id="374"/>
    </w:p>
    <w:p w14:paraId="4CE533DF" w14:textId="77777777" w:rsidR="00CC3D36" w:rsidRPr="00B247B6" w:rsidRDefault="00CC3D36" w:rsidP="00CC3D36">
      <w:pPr>
        <w:pStyle w:val="berschrift4"/>
      </w:pPr>
      <w:r w:rsidRPr="00B247B6">
        <w:t>Aktueller Stand</w:t>
      </w:r>
    </w:p>
    <w:p w14:paraId="1003D692" w14:textId="25ECEDE4" w:rsidR="00CC3D36" w:rsidRDefault="00CC3D36" w:rsidP="00CC3D36">
      <w:r w:rsidRPr="006D50CF">
        <w:rPr>
          <w:highlight w:val="yellow"/>
        </w:rPr>
        <w:t>Gesamtrückkaufswert (nach Stornoabzug)</w:t>
      </w:r>
      <w:r w:rsidRPr="006D50CF">
        <w:rPr>
          <w:highlight w:val="yellow"/>
        </w:rPr>
        <w:br/>
        <w:t xml:space="preserve">= </w:t>
      </w:r>
      <w:r w:rsidR="004C62D7" w:rsidRPr="006D50CF">
        <w:rPr>
          <w:highlight w:val="yellow"/>
        </w:rPr>
        <w:tab/>
      </w:r>
      <w:r w:rsidRPr="006D50CF">
        <w:rPr>
          <w:highlight w:val="yellow"/>
        </w:rPr>
        <w:t>Rückkaufswert (nach Stornoabzu</w:t>
      </w:r>
      <w:r w:rsidR="004C62D7" w:rsidRPr="006D50CF">
        <w:rPr>
          <w:highlight w:val="yellow"/>
        </w:rPr>
        <w:t>g) aus der Stammversicherung</w:t>
      </w:r>
      <w:r w:rsidR="004C62D7" w:rsidRPr="006D50CF">
        <w:rPr>
          <w:highlight w:val="yellow"/>
        </w:rPr>
        <w:br/>
      </w:r>
      <w:r w:rsidRPr="006D50CF">
        <w:rPr>
          <w:highlight w:val="yellow"/>
        </w:rPr>
        <w:t xml:space="preserve">+ </w:t>
      </w:r>
      <w:r w:rsidR="004C62D7" w:rsidRPr="006D50CF">
        <w:rPr>
          <w:highlight w:val="yellow"/>
        </w:rPr>
        <w:tab/>
      </w:r>
      <w:r w:rsidRPr="006D50CF">
        <w:rPr>
          <w:highlight w:val="yellow"/>
        </w:rPr>
        <w:t>Rückkaufswert aus der Schlussgewinnbeteiligung</w:t>
      </w:r>
      <w:r w:rsidRPr="006D50CF">
        <w:rPr>
          <w:highlight w:val="yellow"/>
        </w:rPr>
        <w:br/>
        <w:t xml:space="preserve">+ </w:t>
      </w:r>
      <w:r w:rsidR="004C62D7" w:rsidRPr="006D50CF">
        <w:rPr>
          <w:highlight w:val="yellow"/>
        </w:rPr>
        <w:tab/>
      </w:r>
      <w:r w:rsidRPr="006D50CF">
        <w:rPr>
          <w:highlight w:val="yellow"/>
        </w:rPr>
        <w:t>(Mindest-)Beteiligung an den Bewertungsreserven</w:t>
      </w:r>
    </w:p>
    <w:p w14:paraId="3DBD146D" w14:textId="77777777" w:rsidR="00116295" w:rsidRDefault="00116295" w:rsidP="00CC3D36"/>
    <w:p w14:paraId="4AD27D3E" w14:textId="081B9E26" w:rsidR="00CD30FA" w:rsidRPr="006D50CF" w:rsidRDefault="00CD30FA" w:rsidP="00CC3D36">
      <w:pPr>
        <w:rPr>
          <w:highlight w:val="yellow"/>
        </w:rPr>
      </w:pPr>
      <w:r w:rsidRPr="006D50CF">
        <w:rPr>
          <w:highlight w:val="yellow"/>
        </w:rPr>
        <w:t>Saldierungsregeln mit Anrechnungsbeträgen aus Zusatzversicherungen</w:t>
      </w:r>
    </w:p>
    <w:p w14:paraId="19C5644E" w14:textId="51D3DB67" w:rsidR="00116295" w:rsidRPr="006D50CF" w:rsidRDefault="00CD30FA" w:rsidP="00CC3D36">
      <w:pPr>
        <w:rPr>
          <w:highlight w:val="yellow"/>
        </w:rPr>
      </w:pPr>
      <w:r w:rsidRPr="006D50CF">
        <w:rPr>
          <w:highlight w:val="yellow"/>
        </w:rPr>
        <w:t>HLV:</w:t>
      </w:r>
      <w:r w:rsidR="006C2714" w:rsidRPr="006D50CF">
        <w:rPr>
          <w:highlight w:val="yellow"/>
        </w:rPr>
        <w:t xml:space="preserve"> </w:t>
      </w:r>
    </w:p>
    <w:p w14:paraId="52D01B16" w14:textId="25355189" w:rsidR="006C2714" w:rsidRPr="006D50CF" w:rsidRDefault="006C2714" w:rsidP="00CC3D36">
      <w:pPr>
        <w:rPr>
          <w:highlight w:val="yellow"/>
        </w:rPr>
      </w:pPr>
      <w:r w:rsidRPr="006D50CF">
        <w:rPr>
          <w:highlight w:val="yellow"/>
        </w:rPr>
        <w:t>NL: negatives DK wird nicht saldiert (sondern mit Null bewertet).</w:t>
      </w:r>
    </w:p>
    <w:p w14:paraId="7E4B495F" w14:textId="3084BBD5" w:rsidR="00CC3D36" w:rsidRDefault="00CD30FA" w:rsidP="00CC3D36">
      <w:r w:rsidRPr="006D50CF">
        <w:rPr>
          <w:highlight w:val="yellow"/>
        </w:rPr>
        <w:t>PBL&amp;TAL: nicht relevant (keine ZV)</w:t>
      </w:r>
    </w:p>
    <w:p w14:paraId="294AB368" w14:textId="77777777" w:rsidR="00CC3D36" w:rsidRPr="00B247B6" w:rsidRDefault="00CC3D36" w:rsidP="00CC3D36">
      <w:pPr>
        <w:pStyle w:val="berschrift4"/>
      </w:pPr>
      <w:r w:rsidRPr="00B247B6">
        <w:t>Empfehlung</w:t>
      </w:r>
    </w:p>
    <w:p w14:paraId="31D153DB" w14:textId="77777777" w:rsidR="00CC3D36" w:rsidRPr="00B247B6" w:rsidRDefault="00CC3D36" w:rsidP="00CC3D36">
      <w:pPr>
        <w:pStyle w:val="berschrift4"/>
      </w:pPr>
      <w:r w:rsidRPr="00B247B6">
        <w:t>Abstimmung mit Produkttechnik</w:t>
      </w:r>
    </w:p>
    <w:p w14:paraId="468ABF71" w14:textId="77777777" w:rsidR="00CC3D36" w:rsidRPr="00B247B6" w:rsidRDefault="00CC3D36" w:rsidP="00CC3D36">
      <w:pPr>
        <w:pStyle w:val="berschrift4"/>
      </w:pPr>
      <w:r w:rsidRPr="00B247B6">
        <w:t>Entscheidung</w:t>
      </w:r>
    </w:p>
    <w:p w14:paraId="53DF2572" w14:textId="77777777" w:rsidR="00CC3D36" w:rsidRPr="00B247B6" w:rsidRDefault="00CC3D36" w:rsidP="00CC3D36">
      <w:pPr>
        <w:pStyle w:val="berschrift4"/>
      </w:pPr>
      <w:r w:rsidRPr="00B247B6">
        <w:t>Folgearbeiten</w:t>
      </w:r>
    </w:p>
    <w:p w14:paraId="32AC66A0" w14:textId="77777777" w:rsidR="00CC3D36" w:rsidRDefault="00CC3D36" w:rsidP="00CC3D36"/>
    <w:p w14:paraId="1AE9C44C" w14:textId="77777777" w:rsidR="00CC3D36" w:rsidRDefault="00CC3D36" w:rsidP="00CC3D36"/>
    <w:p w14:paraId="151C459E" w14:textId="77777777" w:rsidR="00CC3D36" w:rsidRDefault="00CC3D36" w:rsidP="00CC3D36">
      <w:r>
        <w:br w:type="page"/>
      </w:r>
    </w:p>
    <w:p w14:paraId="78A7861A" w14:textId="77777777" w:rsidR="00CC3D36" w:rsidRPr="00B247B6" w:rsidRDefault="00CC3D36" w:rsidP="00CC3D36">
      <w:pPr>
        <w:pStyle w:val="berschrift3"/>
      </w:pPr>
      <w:bookmarkStart w:id="375" w:name="_Toc496794463"/>
      <w:r>
        <w:lastRenderedPageBreak/>
        <w:t>Unterjähriger Rückkauf</w:t>
      </w:r>
      <w:bookmarkEnd w:id="375"/>
    </w:p>
    <w:p w14:paraId="4DD08D21" w14:textId="77777777" w:rsidR="00CC3D36" w:rsidRPr="00B247B6" w:rsidRDefault="00CC3D36" w:rsidP="00CC3D36">
      <w:pPr>
        <w:pStyle w:val="berschrift4"/>
      </w:pPr>
      <w:r w:rsidRPr="00B247B6">
        <w:t>Aktueller Stand</w:t>
      </w:r>
    </w:p>
    <w:p w14:paraId="54C3043A" w14:textId="77777777" w:rsidR="00CC3D36" w:rsidRPr="00B247B6" w:rsidRDefault="00CC3D36" w:rsidP="00CC3D36"/>
    <w:tbl>
      <w:tblPr>
        <w:tblStyle w:val="Tabellenraster"/>
        <w:tblW w:w="5000" w:type="pct"/>
        <w:tblLook w:val="04A0" w:firstRow="1" w:lastRow="0" w:firstColumn="1" w:lastColumn="0" w:noHBand="0" w:noVBand="1"/>
      </w:tblPr>
      <w:tblGrid>
        <w:gridCol w:w="5392"/>
        <w:gridCol w:w="780"/>
        <w:gridCol w:w="780"/>
        <w:gridCol w:w="780"/>
        <w:gridCol w:w="780"/>
        <w:gridCol w:w="776"/>
      </w:tblGrid>
      <w:tr w:rsidR="00CC3D36" w:rsidRPr="00B247B6" w14:paraId="01EF976A" w14:textId="77777777" w:rsidTr="00DC5C92">
        <w:tc>
          <w:tcPr>
            <w:tcW w:w="2902" w:type="pct"/>
            <w:vAlign w:val="center"/>
          </w:tcPr>
          <w:p w14:paraId="58860BB9" w14:textId="77777777" w:rsidR="00CC3D36" w:rsidRPr="00B247B6" w:rsidRDefault="00CC3D36" w:rsidP="00DC5C92">
            <w:pPr>
              <w:rPr>
                <w:b/>
              </w:rPr>
            </w:pPr>
            <w:r w:rsidRPr="00B247B6">
              <w:rPr>
                <w:b/>
              </w:rPr>
              <w:t>Unterjähriger Rückkauf Stammversicherung</w:t>
            </w:r>
          </w:p>
        </w:tc>
        <w:tc>
          <w:tcPr>
            <w:tcW w:w="420" w:type="pct"/>
            <w:shd w:val="clear" w:color="auto" w:fill="808080" w:themeFill="background1" w:themeFillShade="80"/>
            <w:vAlign w:val="center"/>
          </w:tcPr>
          <w:p w14:paraId="297C8C34" w14:textId="77777777" w:rsidR="00CC3D36" w:rsidRPr="00B247B6" w:rsidRDefault="00CC3D36" w:rsidP="00DC5C92">
            <w:pPr>
              <w:jc w:val="center"/>
              <w:rPr>
                <w:b/>
              </w:rPr>
            </w:pPr>
            <w:r w:rsidRPr="00B247B6">
              <w:rPr>
                <w:b/>
              </w:rPr>
              <w:t>TD</w:t>
            </w:r>
          </w:p>
        </w:tc>
        <w:tc>
          <w:tcPr>
            <w:tcW w:w="420" w:type="pct"/>
            <w:shd w:val="clear" w:color="auto" w:fill="00B050"/>
            <w:vAlign w:val="center"/>
          </w:tcPr>
          <w:p w14:paraId="2A1B721F" w14:textId="77777777" w:rsidR="00CC3D36" w:rsidRPr="00B247B6" w:rsidRDefault="00CC3D36" w:rsidP="00DC5C92">
            <w:pPr>
              <w:jc w:val="center"/>
              <w:rPr>
                <w:b/>
              </w:rPr>
            </w:pPr>
            <w:r w:rsidRPr="00B247B6">
              <w:rPr>
                <w:b/>
              </w:rPr>
              <w:t>HLV</w:t>
            </w:r>
          </w:p>
        </w:tc>
        <w:tc>
          <w:tcPr>
            <w:tcW w:w="420" w:type="pct"/>
            <w:shd w:val="clear" w:color="auto" w:fill="FF0000"/>
            <w:vAlign w:val="center"/>
          </w:tcPr>
          <w:p w14:paraId="79F5D0D2" w14:textId="77777777" w:rsidR="00CC3D36" w:rsidRPr="00B247B6" w:rsidRDefault="00CC3D36" w:rsidP="00DC5C92">
            <w:pPr>
              <w:jc w:val="center"/>
              <w:rPr>
                <w:b/>
              </w:rPr>
            </w:pPr>
            <w:r w:rsidRPr="00B247B6">
              <w:rPr>
                <w:b/>
              </w:rPr>
              <w:t>NL</w:t>
            </w:r>
          </w:p>
        </w:tc>
        <w:tc>
          <w:tcPr>
            <w:tcW w:w="420" w:type="pct"/>
            <w:shd w:val="clear" w:color="auto" w:fill="FFFF00"/>
            <w:vAlign w:val="center"/>
          </w:tcPr>
          <w:p w14:paraId="66590604" w14:textId="77777777" w:rsidR="00CC3D36" w:rsidRPr="00B247B6" w:rsidRDefault="00CC3D36" w:rsidP="00DC5C92">
            <w:pPr>
              <w:jc w:val="center"/>
              <w:rPr>
                <w:b/>
              </w:rPr>
            </w:pPr>
            <w:r w:rsidRPr="00B247B6">
              <w:rPr>
                <w:b/>
              </w:rPr>
              <w:t>PBL</w:t>
            </w:r>
          </w:p>
        </w:tc>
        <w:tc>
          <w:tcPr>
            <w:tcW w:w="420" w:type="pct"/>
            <w:shd w:val="clear" w:color="auto" w:fill="0070C0"/>
            <w:vAlign w:val="center"/>
          </w:tcPr>
          <w:p w14:paraId="0048BFB8" w14:textId="77777777" w:rsidR="00CC3D36" w:rsidRPr="00B247B6" w:rsidRDefault="00CC3D36" w:rsidP="00DC5C92">
            <w:pPr>
              <w:jc w:val="center"/>
              <w:rPr>
                <w:b/>
              </w:rPr>
            </w:pPr>
            <w:r w:rsidRPr="00B247B6">
              <w:rPr>
                <w:b/>
              </w:rPr>
              <w:t>TAL</w:t>
            </w:r>
          </w:p>
        </w:tc>
      </w:tr>
      <w:tr w:rsidR="00CC3D36" w:rsidRPr="001F3F21" w14:paraId="2BC42708" w14:textId="77777777" w:rsidTr="00DC5C92">
        <w:tc>
          <w:tcPr>
            <w:tcW w:w="2902" w:type="pct"/>
            <w:vAlign w:val="center"/>
          </w:tcPr>
          <w:p w14:paraId="5F907F5F" w14:textId="77777777" w:rsidR="00CC3D36" w:rsidRPr="001F3F21" w:rsidRDefault="00CC3D36" w:rsidP="00DC5C92">
            <w:r w:rsidRPr="001F3F21">
              <w:t>lineare Interpolation</w:t>
            </w:r>
          </w:p>
        </w:tc>
        <w:tc>
          <w:tcPr>
            <w:tcW w:w="420" w:type="pct"/>
            <w:shd w:val="clear" w:color="auto" w:fill="D9D9D9" w:themeFill="background1" w:themeFillShade="D9"/>
            <w:vAlign w:val="center"/>
          </w:tcPr>
          <w:p w14:paraId="45733AC3" w14:textId="5BDB2616" w:rsidR="00CC3D36" w:rsidRPr="001F3F21" w:rsidRDefault="001F3F21" w:rsidP="00DC5C92">
            <w:pPr>
              <w:jc w:val="center"/>
              <w:rPr>
                <w:b/>
              </w:rPr>
            </w:pPr>
            <w:r>
              <w:rPr>
                <w:b/>
              </w:rPr>
              <w:t>-</w:t>
            </w:r>
          </w:p>
        </w:tc>
        <w:tc>
          <w:tcPr>
            <w:tcW w:w="420" w:type="pct"/>
            <w:shd w:val="clear" w:color="auto" w:fill="EAF1DD" w:themeFill="accent3" w:themeFillTint="33"/>
            <w:vAlign w:val="center"/>
          </w:tcPr>
          <w:p w14:paraId="70A22DE4" w14:textId="69C4CDA4" w:rsidR="00CC3D36" w:rsidRPr="001F3F21" w:rsidRDefault="002E573A" w:rsidP="00DC5C92">
            <w:pPr>
              <w:jc w:val="center"/>
              <w:rPr>
                <w:vertAlign w:val="superscript"/>
              </w:rPr>
            </w:pPr>
            <w:r w:rsidRPr="001F3F21">
              <w:t>-</w:t>
            </w:r>
          </w:p>
        </w:tc>
        <w:tc>
          <w:tcPr>
            <w:tcW w:w="420" w:type="pct"/>
            <w:shd w:val="clear" w:color="auto" w:fill="F2DBDB" w:themeFill="accent2" w:themeFillTint="33"/>
            <w:vAlign w:val="center"/>
          </w:tcPr>
          <w:p w14:paraId="18C788FA" w14:textId="6C4B3077" w:rsidR="00CC3D36" w:rsidRPr="001F3F21" w:rsidRDefault="00806FB9" w:rsidP="00DC5C92">
            <w:pPr>
              <w:jc w:val="center"/>
            </w:pPr>
            <w:r w:rsidRPr="001F3F21">
              <w:t>-</w:t>
            </w:r>
          </w:p>
        </w:tc>
        <w:tc>
          <w:tcPr>
            <w:tcW w:w="420" w:type="pct"/>
            <w:shd w:val="clear" w:color="auto" w:fill="FFFFCC"/>
            <w:vAlign w:val="center"/>
          </w:tcPr>
          <w:p w14:paraId="39DEB01E" w14:textId="77777777" w:rsidR="00CC3D36" w:rsidRPr="001F3F21" w:rsidRDefault="00CC3D36" w:rsidP="00DC5C92">
            <w:pPr>
              <w:jc w:val="center"/>
            </w:pPr>
            <w:r w:rsidRPr="001F3F21">
              <w:t>-</w:t>
            </w:r>
          </w:p>
        </w:tc>
        <w:tc>
          <w:tcPr>
            <w:tcW w:w="420" w:type="pct"/>
            <w:shd w:val="clear" w:color="auto" w:fill="DBE5F1" w:themeFill="accent1" w:themeFillTint="33"/>
            <w:vAlign w:val="center"/>
          </w:tcPr>
          <w:p w14:paraId="2F174BD0" w14:textId="41778D57" w:rsidR="00CC3D36" w:rsidRPr="001F3F21" w:rsidRDefault="002E573A" w:rsidP="00DC5C92">
            <w:pPr>
              <w:jc w:val="center"/>
            </w:pPr>
            <w:r w:rsidRPr="001F3F21">
              <w:t>-</w:t>
            </w:r>
          </w:p>
        </w:tc>
      </w:tr>
      <w:tr w:rsidR="00CC3D36" w:rsidRPr="001F3F21" w14:paraId="44A4C900" w14:textId="77777777" w:rsidTr="00DC5C92">
        <w:tc>
          <w:tcPr>
            <w:tcW w:w="2902" w:type="pct"/>
            <w:vAlign w:val="center"/>
          </w:tcPr>
          <w:p w14:paraId="1F1A27CA" w14:textId="77777777" w:rsidR="00CC3D36" w:rsidRPr="001F3F21" w:rsidRDefault="00CC3D36" w:rsidP="00DC5C92">
            <w:r w:rsidRPr="001F3F21">
              <w:t>monatliche Berechnung</w:t>
            </w:r>
          </w:p>
        </w:tc>
        <w:tc>
          <w:tcPr>
            <w:tcW w:w="420" w:type="pct"/>
            <w:shd w:val="clear" w:color="auto" w:fill="D9D9D9" w:themeFill="background1" w:themeFillShade="D9"/>
            <w:vAlign w:val="center"/>
          </w:tcPr>
          <w:p w14:paraId="4975279B" w14:textId="394AE4AE" w:rsidR="00CC3D36" w:rsidRPr="001F3F21" w:rsidRDefault="001F3F21" w:rsidP="00DC5C92">
            <w:pPr>
              <w:jc w:val="center"/>
              <w:rPr>
                <w:b/>
              </w:rPr>
            </w:pPr>
            <w:r>
              <w:rPr>
                <w:b/>
              </w:rPr>
              <w:t>X</w:t>
            </w:r>
          </w:p>
        </w:tc>
        <w:tc>
          <w:tcPr>
            <w:tcW w:w="420" w:type="pct"/>
            <w:shd w:val="clear" w:color="auto" w:fill="EAF1DD" w:themeFill="accent3" w:themeFillTint="33"/>
            <w:vAlign w:val="center"/>
          </w:tcPr>
          <w:p w14:paraId="2E7D3A21" w14:textId="2CE222C9" w:rsidR="00CC3D36" w:rsidRPr="001F3F21" w:rsidRDefault="002E573A" w:rsidP="00DC5C92">
            <w:pPr>
              <w:jc w:val="center"/>
            </w:pPr>
            <w:r w:rsidRPr="001F3F21">
              <w:t>X</w:t>
            </w:r>
          </w:p>
        </w:tc>
        <w:tc>
          <w:tcPr>
            <w:tcW w:w="420" w:type="pct"/>
            <w:shd w:val="clear" w:color="auto" w:fill="F2DBDB" w:themeFill="accent2" w:themeFillTint="33"/>
            <w:vAlign w:val="center"/>
          </w:tcPr>
          <w:p w14:paraId="152BCF25" w14:textId="248C137D" w:rsidR="00CC3D36" w:rsidRPr="001F3F21" w:rsidRDefault="00806FB9" w:rsidP="00DC5C92">
            <w:pPr>
              <w:jc w:val="center"/>
            </w:pPr>
            <w:r w:rsidRPr="001F3F21">
              <w:t>X</w:t>
            </w:r>
          </w:p>
        </w:tc>
        <w:tc>
          <w:tcPr>
            <w:tcW w:w="420" w:type="pct"/>
            <w:shd w:val="clear" w:color="auto" w:fill="FFFFCC"/>
            <w:vAlign w:val="center"/>
          </w:tcPr>
          <w:p w14:paraId="4CB67909" w14:textId="77777777" w:rsidR="00CC3D36" w:rsidRPr="001F3F21" w:rsidRDefault="00CC3D36" w:rsidP="00DC5C92">
            <w:pPr>
              <w:jc w:val="center"/>
            </w:pPr>
            <w:r w:rsidRPr="001F3F21">
              <w:t>X</w:t>
            </w:r>
          </w:p>
        </w:tc>
        <w:tc>
          <w:tcPr>
            <w:tcW w:w="420" w:type="pct"/>
            <w:shd w:val="clear" w:color="auto" w:fill="DBE5F1" w:themeFill="accent1" w:themeFillTint="33"/>
            <w:vAlign w:val="center"/>
          </w:tcPr>
          <w:p w14:paraId="0F4E29C3" w14:textId="2A72B8F7" w:rsidR="00CC3D36" w:rsidRPr="001F3F21" w:rsidRDefault="002E573A" w:rsidP="00DC5C92">
            <w:pPr>
              <w:jc w:val="center"/>
            </w:pPr>
            <w:r w:rsidRPr="001F3F21">
              <w:t>X</w:t>
            </w:r>
          </w:p>
        </w:tc>
      </w:tr>
    </w:tbl>
    <w:p w14:paraId="00BFD075" w14:textId="77777777" w:rsidR="00CC3D36" w:rsidRPr="001F3F21" w:rsidRDefault="00CC3D36" w:rsidP="00CC3D36"/>
    <w:p w14:paraId="6B2BC649" w14:textId="77777777" w:rsidR="00CC3D36" w:rsidRDefault="00CC3D36" w:rsidP="00CC3D36">
      <w:pPr>
        <w:pStyle w:val="berschrift4"/>
      </w:pPr>
      <w:r w:rsidRPr="001F3F21">
        <w:t>Empfehlung</w:t>
      </w:r>
    </w:p>
    <w:p w14:paraId="10EB470F" w14:textId="754599FF" w:rsidR="001F3F21" w:rsidRPr="001F3F21" w:rsidRDefault="001F3F21" w:rsidP="001F3F21">
      <w:r>
        <w:t>Keine Harmonisierung notwendig</w:t>
      </w:r>
    </w:p>
    <w:p w14:paraId="0962C819" w14:textId="77777777" w:rsidR="00CC3D36" w:rsidRPr="00B247B6" w:rsidRDefault="00CC3D36" w:rsidP="00CC3D36">
      <w:pPr>
        <w:pStyle w:val="berschrift4"/>
      </w:pPr>
      <w:r w:rsidRPr="00B247B6">
        <w:t>Abstimmung mit Produkttechnik</w:t>
      </w:r>
    </w:p>
    <w:p w14:paraId="2DA31803" w14:textId="77777777" w:rsidR="00CC3D36" w:rsidRPr="00B247B6" w:rsidRDefault="00CC3D36" w:rsidP="00CC3D36">
      <w:pPr>
        <w:pStyle w:val="berschrift4"/>
      </w:pPr>
      <w:r w:rsidRPr="00B247B6">
        <w:t>Entscheidung</w:t>
      </w:r>
    </w:p>
    <w:p w14:paraId="64DCF604" w14:textId="77777777" w:rsidR="00CC3D36" w:rsidRPr="00B247B6" w:rsidRDefault="00CC3D36" w:rsidP="00CC3D36">
      <w:pPr>
        <w:pStyle w:val="berschrift4"/>
      </w:pPr>
      <w:r w:rsidRPr="00B247B6">
        <w:t>Folgearbeiten</w:t>
      </w:r>
    </w:p>
    <w:p w14:paraId="0BD6E9DF" w14:textId="77777777" w:rsidR="00CC3D36" w:rsidRPr="00B247B6" w:rsidRDefault="00CC3D36" w:rsidP="00CC3D36"/>
    <w:p w14:paraId="4ED6D180" w14:textId="77777777" w:rsidR="00CC3D36" w:rsidRPr="00B247B6" w:rsidRDefault="00CC3D36" w:rsidP="00CC3D36">
      <w:pPr>
        <w:rPr>
          <w:rFonts w:cs="Arial"/>
          <w:b/>
          <w:bCs/>
          <w:i/>
          <w:iCs/>
          <w:sz w:val="28"/>
          <w:szCs w:val="28"/>
        </w:rPr>
      </w:pPr>
      <w:r w:rsidRPr="00B247B6">
        <w:br w:type="page"/>
      </w:r>
    </w:p>
    <w:p w14:paraId="222FEBE6" w14:textId="77777777" w:rsidR="00CC3D36" w:rsidRPr="00596237" w:rsidRDefault="00CC3D36" w:rsidP="00CC3D36">
      <w:pPr>
        <w:pStyle w:val="berschrift2"/>
        <w:tabs>
          <w:tab w:val="clear" w:pos="1002"/>
          <w:tab w:val="num" w:pos="3129"/>
        </w:tabs>
        <w:ind w:left="567" w:hanging="567"/>
      </w:pPr>
      <w:bookmarkStart w:id="376" w:name="_Toc444617557"/>
      <w:bookmarkStart w:id="377" w:name="_Toc444789844"/>
      <w:bookmarkStart w:id="378" w:name="_Ref448491042"/>
      <w:bookmarkStart w:id="379" w:name="_Toc496794464"/>
      <w:r w:rsidRPr="00596237">
        <w:lastRenderedPageBreak/>
        <w:t>Beitragsfreie Leistungen</w:t>
      </w:r>
      <w:bookmarkEnd w:id="376"/>
      <w:bookmarkEnd w:id="377"/>
      <w:bookmarkEnd w:id="378"/>
      <w:bookmarkEnd w:id="379"/>
    </w:p>
    <w:p w14:paraId="2379AC93" w14:textId="77777777" w:rsidR="00CC3D36" w:rsidRPr="00B247B6" w:rsidRDefault="00CC3D36" w:rsidP="00CC3D36">
      <w:pPr>
        <w:pStyle w:val="berschrift3"/>
      </w:pPr>
      <w:bookmarkStart w:id="380" w:name="_Toc444617558"/>
      <w:bookmarkStart w:id="381" w:name="_Toc444789845"/>
      <w:bookmarkStart w:id="382" w:name="_Toc496794465"/>
      <w:r w:rsidRPr="00B247B6">
        <w:t>Beitragsfreie Leistungen aus der Stammversicherung</w:t>
      </w:r>
      <w:bookmarkEnd w:id="380"/>
      <w:bookmarkEnd w:id="381"/>
      <w:bookmarkEnd w:id="382"/>
    </w:p>
    <w:p w14:paraId="64FE8504" w14:textId="77777777" w:rsidR="00960414" w:rsidRDefault="00960414" w:rsidP="00960414">
      <w:pPr>
        <w:pStyle w:val="berschrift4"/>
      </w:pPr>
      <w:r w:rsidRPr="00B247B6">
        <w:t>Aktueller Stand</w:t>
      </w:r>
    </w:p>
    <w:p w14:paraId="33A641D6" w14:textId="77777777" w:rsidR="00960414" w:rsidRDefault="00960414" w:rsidP="00960414">
      <w:pPr>
        <w:pStyle w:val="berschrift4"/>
      </w:pPr>
      <w:r w:rsidRPr="00B247B6">
        <w:t>Empfehlung</w:t>
      </w:r>
    </w:p>
    <w:p w14:paraId="14029605" w14:textId="7D30B66F" w:rsidR="00C94A5F" w:rsidRPr="00C94A5F" w:rsidRDefault="00C94A5F" w:rsidP="00596237">
      <w:pPr>
        <w:pStyle w:val="Listenabsatz"/>
        <w:numPr>
          <w:ilvl w:val="0"/>
          <w:numId w:val="3"/>
        </w:numPr>
      </w:pPr>
      <w:r>
        <w:t xml:space="preserve">Fondsguthaben </w:t>
      </w:r>
      <w:r w:rsidR="00596237">
        <w:t>bleibt bestehen</w:t>
      </w:r>
    </w:p>
    <w:p w14:paraId="16453AAA" w14:textId="77777777" w:rsidR="00C94A5F" w:rsidRDefault="00C94A5F" w:rsidP="00C94A5F">
      <w:pPr>
        <w:pStyle w:val="Listenabsatz"/>
        <w:numPr>
          <w:ilvl w:val="0"/>
          <w:numId w:val="3"/>
        </w:numPr>
      </w:pPr>
      <w:r>
        <w:t xml:space="preserve">Mindest-Todesfallleistung </w:t>
      </w:r>
      <w:r w:rsidRPr="00C94A5F">
        <w:t xml:space="preserve">nach Beitragsfreistellung: </w:t>
      </w:r>
    </w:p>
    <w:p w14:paraId="424DF286" w14:textId="2CE0CD59" w:rsidR="00C94A5F" w:rsidRDefault="00C94A5F" w:rsidP="00596237">
      <w:pPr>
        <w:pStyle w:val="Listenabsatz"/>
        <w:numPr>
          <w:ilvl w:val="1"/>
          <w:numId w:val="3"/>
        </w:numPr>
      </w:pPr>
      <w:r w:rsidRPr="00C94A5F">
        <w:t>BR bleibt BR</w:t>
      </w:r>
      <w:r w:rsidR="00596237">
        <w:t xml:space="preserve"> (die bis zum Tod gezahlten Beiträge)</w:t>
      </w:r>
    </w:p>
    <w:p w14:paraId="3585154F" w14:textId="14DEF444" w:rsidR="00C94A5F" w:rsidRPr="00C94A5F" w:rsidRDefault="00C94A5F" w:rsidP="00596237">
      <w:pPr>
        <w:pStyle w:val="Listenabsatz"/>
        <w:numPr>
          <w:ilvl w:val="1"/>
          <w:numId w:val="3"/>
        </w:numPr>
      </w:pPr>
      <w:r>
        <w:t>Sonst</w:t>
      </w:r>
      <w:r w:rsidRPr="00C94A5F">
        <w:t xml:space="preserve"> </w:t>
      </w:r>
      <w:r w:rsidR="00596237">
        <w:t xml:space="preserve">reduziert im </w:t>
      </w:r>
      <w:proofErr w:type="spellStart"/>
      <w:r w:rsidR="00596237">
        <w:t>Verhältnis</w:t>
      </w:r>
      <w:r w:rsidRPr="00C94A5F">
        <w:rPr>
          <w:rFonts w:ascii="Cambria Math" w:hAnsi="Cambria Math" w:cs="Cambria Math"/>
        </w:rPr>
        <w:t>⋅</w:t>
      </w:r>
      <w:r w:rsidRPr="00C94A5F">
        <w:t>BR</w:t>
      </w:r>
      <w:proofErr w:type="spellEnd"/>
      <w:r w:rsidRPr="00C94A5F">
        <w:t>/BS</w:t>
      </w:r>
    </w:p>
    <w:p w14:paraId="00A934C8" w14:textId="36D22230" w:rsidR="00D22FFC" w:rsidRPr="00D22FFC" w:rsidRDefault="00D22FFC" w:rsidP="00596237">
      <w:pPr>
        <w:pStyle w:val="Listenabsatz"/>
      </w:pPr>
    </w:p>
    <w:p w14:paraId="0C386FDC" w14:textId="77777777" w:rsidR="00960414" w:rsidRPr="00B247B6" w:rsidRDefault="00960414" w:rsidP="00960414">
      <w:pPr>
        <w:pStyle w:val="berschrift4"/>
      </w:pPr>
      <w:r w:rsidRPr="00B247B6">
        <w:t>Abstimmung mit Produkttechnik</w:t>
      </w:r>
    </w:p>
    <w:p w14:paraId="6C27F87A" w14:textId="77777777" w:rsidR="00960414" w:rsidRPr="00B247B6" w:rsidRDefault="00960414" w:rsidP="00960414">
      <w:pPr>
        <w:pStyle w:val="berschrift4"/>
      </w:pPr>
      <w:r w:rsidRPr="00B247B6">
        <w:t>Entscheidung</w:t>
      </w:r>
    </w:p>
    <w:p w14:paraId="54744AF1" w14:textId="77777777" w:rsidR="00960414" w:rsidRPr="00B247B6" w:rsidRDefault="00960414" w:rsidP="00960414">
      <w:pPr>
        <w:pStyle w:val="berschrift4"/>
      </w:pPr>
      <w:r w:rsidRPr="00B247B6">
        <w:t>Folgearbeiten</w:t>
      </w:r>
    </w:p>
    <w:p w14:paraId="534BDBD6" w14:textId="77777777" w:rsidR="00CC3D36" w:rsidRPr="00B247B6" w:rsidRDefault="00CC3D36" w:rsidP="00CC3D36">
      <w:pPr>
        <w:rPr>
          <w:rFonts w:cs="Arial"/>
          <w:b/>
          <w:bCs/>
          <w:sz w:val="26"/>
          <w:szCs w:val="26"/>
        </w:rPr>
      </w:pPr>
      <w:r w:rsidRPr="00B247B6">
        <w:br w:type="page"/>
      </w:r>
    </w:p>
    <w:p w14:paraId="203D8094" w14:textId="77777777" w:rsidR="00CC3D36" w:rsidRPr="00B247B6" w:rsidRDefault="00CC3D36" w:rsidP="00CC3D36">
      <w:pPr>
        <w:pStyle w:val="berschrift3"/>
      </w:pPr>
      <w:bookmarkStart w:id="383" w:name="_Toc444617559"/>
      <w:bookmarkStart w:id="384" w:name="_Toc444789846"/>
      <w:bookmarkStart w:id="385" w:name="_Toc496794466"/>
      <w:r w:rsidRPr="00B247B6">
        <w:lastRenderedPageBreak/>
        <w:t>Beitragsfreie Leistungen aus der laufenden Gewinnbeteiligung</w:t>
      </w:r>
      <w:bookmarkEnd w:id="383"/>
      <w:bookmarkEnd w:id="384"/>
      <w:bookmarkEnd w:id="385"/>
    </w:p>
    <w:p w14:paraId="0BCD18CF" w14:textId="77777777" w:rsidR="00CC3D36" w:rsidRDefault="00CC3D36" w:rsidP="00CC3D36">
      <w:pPr>
        <w:pStyle w:val="berschrift4"/>
      </w:pPr>
      <w:r w:rsidRPr="00B247B6">
        <w:t>Aktueller Stand</w:t>
      </w:r>
    </w:p>
    <w:p w14:paraId="6176C16D" w14:textId="77777777" w:rsidR="00A52519" w:rsidRPr="00B247B6" w:rsidRDefault="00A52519" w:rsidP="00A52519">
      <w:r w:rsidRPr="00C94A5F">
        <w:t>Bei Beitragsfreistellung erfolgt keine Änderung.</w:t>
      </w:r>
    </w:p>
    <w:p w14:paraId="563D82BB" w14:textId="77777777" w:rsidR="00CC3D36" w:rsidRPr="00B247B6" w:rsidRDefault="00CC3D36" w:rsidP="00CC3D36">
      <w:pPr>
        <w:pStyle w:val="berschrift4"/>
      </w:pPr>
      <w:r w:rsidRPr="00B247B6">
        <w:t>Empfehlung</w:t>
      </w:r>
    </w:p>
    <w:p w14:paraId="10CD2F5B" w14:textId="77777777" w:rsidR="00CC3D36" w:rsidRPr="00B247B6" w:rsidRDefault="00CC3D36" w:rsidP="00CC3D36">
      <w:pPr>
        <w:pStyle w:val="berschrift4"/>
      </w:pPr>
      <w:r w:rsidRPr="00B247B6">
        <w:t>Abstimmung mit Produkttechnik</w:t>
      </w:r>
    </w:p>
    <w:p w14:paraId="2A9E6D5B" w14:textId="77777777" w:rsidR="00CC3D36" w:rsidRPr="00B247B6" w:rsidRDefault="00CC3D36" w:rsidP="00CC3D36">
      <w:pPr>
        <w:pStyle w:val="berschrift4"/>
      </w:pPr>
      <w:r w:rsidRPr="00B247B6">
        <w:t>Entscheidung</w:t>
      </w:r>
    </w:p>
    <w:p w14:paraId="1AD617D9" w14:textId="77777777" w:rsidR="00CC3D36" w:rsidRPr="00B247B6" w:rsidRDefault="00CC3D36" w:rsidP="00CC3D36">
      <w:pPr>
        <w:pStyle w:val="berschrift4"/>
      </w:pPr>
      <w:r w:rsidRPr="00B247B6">
        <w:t>Folgearbeiten</w:t>
      </w:r>
    </w:p>
    <w:p w14:paraId="225DA6DE" w14:textId="77777777" w:rsidR="00CC3D36" w:rsidRPr="00B247B6" w:rsidRDefault="00CC3D36" w:rsidP="00CC3D36">
      <w:r w:rsidRPr="00B247B6">
        <w:br w:type="page"/>
      </w:r>
    </w:p>
    <w:p w14:paraId="7DD74D9D" w14:textId="77777777" w:rsidR="00CC3D36" w:rsidRPr="00B247B6" w:rsidRDefault="00CC3D36" w:rsidP="00CC3D36"/>
    <w:p w14:paraId="47C97E5D" w14:textId="77777777" w:rsidR="00CC3D36" w:rsidRPr="00B247B6" w:rsidRDefault="00CC3D36" w:rsidP="00CC3D36">
      <w:pPr>
        <w:pStyle w:val="berschrift3"/>
      </w:pPr>
      <w:bookmarkStart w:id="386" w:name="_Toc444617560"/>
      <w:bookmarkStart w:id="387" w:name="_Toc444789847"/>
      <w:bookmarkStart w:id="388" w:name="_Toc496794467"/>
      <w:r w:rsidRPr="00B247B6">
        <w:t>Beitragsfreie Leistungen aus der Schlussgewinnbeteiligung</w:t>
      </w:r>
      <w:bookmarkEnd w:id="386"/>
      <w:bookmarkEnd w:id="387"/>
      <w:bookmarkEnd w:id="388"/>
    </w:p>
    <w:p w14:paraId="18019911" w14:textId="77777777" w:rsidR="00CC3D36" w:rsidRDefault="00CC3D36" w:rsidP="00CC3D36">
      <w:pPr>
        <w:pStyle w:val="berschrift4"/>
      </w:pPr>
      <w:r w:rsidRPr="00B247B6">
        <w:t>Aktueller Stand</w:t>
      </w:r>
    </w:p>
    <w:p w14:paraId="6472012B" w14:textId="30A8362B" w:rsidR="00C94A5F" w:rsidRPr="00C94A5F" w:rsidRDefault="00C94A5F" w:rsidP="00C94A5F">
      <w:r>
        <w:t>Entfällt</w:t>
      </w:r>
    </w:p>
    <w:p w14:paraId="22E1E23D" w14:textId="31D6D83C" w:rsidR="00CC3D36" w:rsidRPr="00B247B6" w:rsidRDefault="00CC3D36" w:rsidP="00CC3D36">
      <w:pPr>
        <w:pStyle w:val="berschrift4"/>
      </w:pPr>
    </w:p>
    <w:p w14:paraId="4EB0FB87" w14:textId="77777777" w:rsidR="00CC3D36" w:rsidRPr="00B247B6" w:rsidRDefault="00CC3D36" w:rsidP="00CC3D36">
      <w:r w:rsidRPr="00B247B6">
        <w:br w:type="page"/>
      </w:r>
    </w:p>
    <w:p w14:paraId="76AE3AD0" w14:textId="77777777" w:rsidR="00CC3D36" w:rsidRDefault="00CC3D36" w:rsidP="00CC3D36"/>
    <w:p w14:paraId="1513366D" w14:textId="77777777" w:rsidR="00CC3D36" w:rsidRPr="00B247B6" w:rsidRDefault="00CC3D36" w:rsidP="00CC3D36">
      <w:pPr>
        <w:pStyle w:val="berschrift2"/>
        <w:tabs>
          <w:tab w:val="clear" w:pos="1002"/>
          <w:tab w:val="num" w:pos="3129"/>
        </w:tabs>
        <w:ind w:left="567" w:hanging="567"/>
      </w:pPr>
      <w:bookmarkStart w:id="389" w:name="_Toc496794468"/>
      <w:r>
        <w:t>Kapitalabfindung</w:t>
      </w:r>
      <w:bookmarkEnd w:id="389"/>
    </w:p>
    <w:p w14:paraId="1D1BA6A0" w14:textId="77777777" w:rsidR="00CC3D36" w:rsidRDefault="00CC3D36" w:rsidP="00CC3D36"/>
    <w:p w14:paraId="48D4165A" w14:textId="77777777" w:rsidR="00CC3D36" w:rsidRDefault="00CC3D36" w:rsidP="00CC3D36">
      <w:pPr>
        <w:pStyle w:val="berschrift3"/>
      </w:pPr>
      <w:bookmarkStart w:id="390" w:name="_Toc496794469"/>
      <w:r>
        <w:t>Kapitalabfindung aus der Stammversicherung</w:t>
      </w:r>
      <w:bookmarkEnd w:id="390"/>
    </w:p>
    <w:p w14:paraId="0B6A4674" w14:textId="77777777" w:rsidR="00CC3D36" w:rsidRDefault="00CC3D36" w:rsidP="00CC3D36">
      <w:pPr>
        <w:pStyle w:val="berschrift3"/>
      </w:pPr>
      <w:bookmarkStart w:id="391" w:name="_Toc496794470"/>
      <w:r>
        <w:t>Kapitalabfindung aus der Gewinnbeteiligung</w:t>
      </w:r>
      <w:bookmarkEnd w:id="391"/>
    </w:p>
    <w:p w14:paraId="071D75C2" w14:textId="77777777" w:rsidR="00CC3D36" w:rsidRDefault="00CC3D36" w:rsidP="00CC3D36">
      <w:pPr>
        <w:pStyle w:val="berschrift3"/>
      </w:pPr>
      <w:bookmarkStart w:id="392" w:name="_Toc496794471"/>
      <w:r>
        <w:t>Gesamt-Kapitalabfindung</w:t>
      </w:r>
      <w:bookmarkEnd w:id="392"/>
    </w:p>
    <w:p w14:paraId="103B4E00" w14:textId="77777777" w:rsidR="00CC3D36" w:rsidRDefault="00CC3D36" w:rsidP="00CC3D36">
      <w:pPr>
        <w:pStyle w:val="berschrift3"/>
      </w:pPr>
      <w:bookmarkStart w:id="393" w:name="_Toc496794472"/>
      <w:r>
        <w:t>Regelungen bei der teilweisen Kapitalabfindung</w:t>
      </w:r>
      <w:bookmarkEnd w:id="393"/>
    </w:p>
    <w:p w14:paraId="4E2C0428" w14:textId="77777777" w:rsidR="00CC3D36" w:rsidRDefault="00CC3D36" w:rsidP="00CC3D36"/>
    <w:p w14:paraId="09A8482E" w14:textId="77777777" w:rsidR="00CC3D36" w:rsidRPr="00B247B6" w:rsidRDefault="00CC3D36" w:rsidP="00CC3D36">
      <w:pPr>
        <w:pStyle w:val="berschrift4"/>
      </w:pPr>
      <w:r w:rsidRPr="00B247B6">
        <w:t>Aktueller Stand</w:t>
      </w:r>
    </w:p>
    <w:p w14:paraId="17E5B16E" w14:textId="77777777" w:rsidR="00CC3D36" w:rsidRPr="00B247B6" w:rsidRDefault="00CC3D36" w:rsidP="00CC3D36">
      <w:pPr>
        <w:pStyle w:val="berschrift4"/>
      </w:pPr>
      <w:r w:rsidRPr="00B247B6">
        <w:t>Empfehlung</w:t>
      </w:r>
    </w:p>
    <w:p w14:paraId="61D47C96" w14:textId="77777777" w:rsidR="00CC3D36" w:rsidRPr="00B247B6" w:rsidRDefault="00CC3D36" w:rsidP="00CC3D36">
      <w:pPr>
        <w:pStyle w:val="berschrift4"/>
      </w:pPr>
      <w:r w:rsidRPr="00B247B6">
        <w:t>Abstimmung mit Produkttechnik</w:t>
      </w:r>
    </w:p>
    <w:p w14:paraId="2FBC661A" w14:textId="77777777" w:rsidR="00CC3D36" w:rsidRPr="00B247B6" w:rsidRDefault="00CC3D36" w:rsidP="00CC3D36">
      <w:pPr>
        <w:pStyle w:val="berschrift4"/>
      </w:pPr>
      <w:r w:rsidRPr="00B247B6">
        <w:t>Entscheidung</w:t>
      </w:r>
    </w:p>
    <w:p w14:paraId="69A5C497" w14:textId="77777777" w:rsidR="00CC3D36" w:rsidRPr="00B247B6" w:rsidRDefault="00CC3D36" w:rsidP="00CC3D36">
      <w:pPr>
        <w:pStyle w:val="berschrift4"/>
      </w:pPr>
      <w:r w:rsidRPr="00B247B6">
        <w:t>Folgearbeiten</w:t>
      </w:r>
    </w:p>
    <w:p w14:paraId="1773CA32" w14:textId="77777777" w:rsidR="00CC3D36" w:rsidRPr="00B247B6" w:rsidRDefault="00CC3D36" w:rsidP="00CC3D36">
      <w:r w:rsidRPr="00B247B6">
        <w:br w:type="page"/>
      </w:r>
    </w:p>
    <w:p w14:paraId="5020A4DF" w14:textId="77777777" w:rsidR="00CC3D36" w:rsidRPr="00B247B6" w:rsidRDefault="00CC3D36" w:rsidP="00CC3D36">
      <w:pPr>
        <w:pStyle w:val="berschrift2"/>
        <w:tabs>
          <w:tab w:val="clear" w:pos="1002"/>
          <w:tab w:val="num" w:pos="3129"/>
        </w:tabs>
        <w:ind w:left="567" w:hanging="567"/>
      </w:pPr>
      <w:bookmarkStart w:id="394" w:name="_Toc496794473"/>
      <w:r>
        <w:lastRenderedPageBreak/>
        <w:t>Auflösungsleistungen in der Ablaufphase</w:t>
      </w:r>
      <w:bookmarkEnd w:id="394"/>
    </w:p>
    <w:p w14:paraId="0F61EE82" w14:textId="77777777" w:rsidR="00CC3D36" w:rsidRPr="00B247B6" w:rsidRDefault="00CC3D36" w:rsidP="00CC3D36">
      <w:pPr>
        <w:pStyle w:val="berschrift4"/>
      </w:pPr>
      <w:r w:rsidRPr="00B247B6">
        <w:t>Aktueller Stand</w:t>
      </w:r>
    </w:p>
    <w:p w14:paraId="3B07AF7E" w14:textId="77777777" w:rsidR="00CC3D36" w:rsidRPr="00B247B6" w:rsidRDefault="00CC3D36" w:rsidP="00CC3D36">
      <w:pPr>
        <w:pStyle w:val="berschrift4"/>
      </w:pPr>
      <w:r w:rsidRPr="00B247B6">
        <w:t>Empfehlung</w:t>
      </w:r>
    </w:p>
    <w:p w14:paraId="30E44C71" w14:textId="77777777" w:rsidR="00CC3D36" w:rsidRPr="00B247B6" w:rsidRDefault="00CC3D36" w:rsidP="00CC3D36">
      <w:pPr>
        <w:pStyle w:val="berschrift4"/>
      </w:pPr>
      <w:r w:rsidRPr="00B247B6">
        <w:t>Abstimmung mit Produkttechnik</w:t>
      </w:r>
    </w:p>
    <w:p w14:paraId="41555275" w14:textId="77777777" w:rsidR="00CC3D36" w:rsidRPr="00B247B6" w:rsidRDefault="00CC3D36" w:rsidP="00CC3D36">
      <w:pPr>
        <w:pStyle w:val="berschrift4"/>
      </w:pPr>
      <w:r w:rsidRPr="00B247B6">
        <w:t>Entscheidung</w:t>
      </w:r>
    </w:p>
    <w:p w14:paraId="01493051" w14:textId="77777777" w:rsidR="00CC3D36" w:rsidRPr="00B247B6" w:rsidRDefault="00CC3D36" w:rsidP="00CC3D36">
      <w:pPr>
        <w:pStyle w:val="berschrift4"/>
      </w:pPr>
      <w:r w:rsidRPr="00B247B6">
        <w:t>Folgearbeiten</w:t>
      </w:r>
    </w:p>
    <w:p w14:paraId="6FCF56C9" w14:textId="77777777" w:rsidR="00CC3D36" w:rsidRPr="00B247B6" w:rsidRDefault="00CC3D36" w:rsidP="00CC3D36">
      <w:r w:rsidRPr="00B247B6">
        <w:br w:type="page"/>
      </w:r>
    </w:p>
    <w:p w14:paraId="0041422E" w14:textId="77777777" w:rsidR="00CC3D36" w:rsidRPr="00B247B6" w:rsidRDefault="00CC3D36" w:rsidP="00CC3D36">
      <w:pPr>
        <w:pStyle w:val="berschrift2"/>
        <w:tabs>
          <w:tab w:val="clear" w:pos="1002"/>
          <w:tab w:val="num" w:pos="3129"/>
        </w:tabs>
        <w:ind w:left="567" w:hanging="567"/>
      </w:pPr>
      <w:bookmarkStart w:id="395" w:name="_Toc496794474"/>
      <w:r>
        <w:lastRenderedPageBreak/>
        <w:t>Kapitalzahlungen in der Rentengarantiezeit</w:t>
      </w:r>
      <w:bookmarkEnd w:id="395"/>
    </w:p>
    <w:p w14:paraId="62947F9A" w14:textId="77777777" w:rsidR="00CC3D36" w:rsidRDefault="00CC3D36" w:rsidP="00CC3D36"/>
    <w:p w14:paraId="75F02D2E" w14:textId="77777777" w:rsidR="00CC3D36" w:rsidRPr="00B247B6" w:rsidRDefault="00CC3D36" w:rsidP="00CC3D36">
      <w:pPr>
        <w:pStyle w:val="berschrift4"/>
      </w:pPr>
      <w:r w:rsidRPr="00B247B6">
        <w:t>Aktueller Stand</w:t>
      </w:r>
    </w:p>
    <w:p w14:paraId="1A023E11" w14:textId="77777777" w:rsidR="00CC3D36" w:rsidRPr="00B247B6" w:rsidRDefault="00CC3D36" w:rsidP="00CC3D36">
      <w:pPr>
        <w:pStyle w:val="berschrift4"/>
      </w:pPr>
      <w:r w:rsidRPr="00B247B6">
        <w:t>Empfehlung</w:t>
      </w:r>
    </w:p>
    <w:p w14:paraId="6313CB7E" w14:textId="77777777" w:rsidR="00CC3D36" w:rsidRPr="00B247B6" w:rsidRDefault="00CC3D36" w:rsidP="00CC3D36">
      <w:pPr>
        <w:pStyle w:val="berschrift4"/>
      </w:pPr>
      <w:r w:rsidRPr="00B247B6">
        <w:t>Abstimmung mit Produkttechnik</w:t>
      </w:r>
    </w:p>
    <w:p w14:paraId="09729F42" w14:textId="77777777" w:rsidR="00CC3D36" w:rsidRPr="00B247B6" w:rsidRDefault="00CC3D36" w:rsidP="00CC3D36">
      <w:pPr>
        <w:pStyle w:val="berschrift4"/>
      </w:pPr>
      <w:r w:rsidRPr="00B247B6">
        <w:t>Entscheidung</w:t>
      </w:r>
    </w:p>
    <w:p w14:paraId="0D544B78" w14:textId="77777777" w:rsidR="00CC3D36" w:rsidRPr="00B247B6" w:rsidRDefault="00CC3D36" w:rsidP="00CC3D36">
      <w:pPr>
        <w:pStyle w:val="berschrift4"/>
      </w:pPr>
      <w:r w:rsidRPr="00B247B6">
        <w:t>Folgearbeiten</w:t>
      </w:r>
    </w:p>
    <w:p w14:paraId="75DFFFAD" w14:textId="77777777" w:rsidR="00CC3D36" w:rsidRPr="00B247B6" w:rsidRDefault="00CC3D36" w:rsidP="00CC3D36">
      <w:r w:rsidRPr="00B247B6">
        <w:br w:type="page"/>
      </w:r>
    </w:p>
    <w:p w14:paraId="2D607BD2" w14:textId="77777777" w:rsidR="00CC3D36" w:rsidRPr="00B247B6" w:rsidRDefault="00CC3D36" w:rsidP="00CC3D36">
      <w:pPr>
        <w:pStyle w:val="berschrift2"/>
        <w:tabs>
          <w:tab w:val="clear" w:pos="1002"/>
          <w:tab w:val="num" w:pos="3129"/>
        </w:tabs>
        <w:ind w:left="567" w:hanging="567"/>
      </w:pPr>
      <w:bookmarkStart w:id="396" w:name="_Toc496794475"/>
      <w:r>
        <w:lastRenderedPageBreak/>
        <w:t>Übertragungswerte und Übertragungskapital</w:t>
      </w:r>
      <w:bookmarkEnd w:id="396"/>
    </w:p>
    <w:p w14:paraId="697AF763" w14:textId="77777777" w:rsidR="00CC3D36" w:rsidRDefault="00CC3D36" w:rsidP="00CC3D36"/>
    <w:p w14:paraId="2D717179" w14:textId="77777777" w:rsidR="00CC3D36" w:rsidRPr="00B247B6" w:rsidRDefault="00CC3D36" w:rsidP="00CC3D36">
      <w:pPr>
        <w:pStyle w:val="berschrift4"/>
      </w:pPr>
      <w:r w:rsidRPr="00B247B6">
        <w:t>Aktueller Stand</w:t>
      </w:r>
    </w:p>
    <w:p w14:paraId="741B06FF" w14:textId="77777777" w:rsidR="00CC3D36" w:rsidRPr="00B247B6" w:rsidRDefault="00CC3D36" w:rsidP="00CC3D36">
      <w:pPr>
        <w:pStyle w:val="berschrift4"/>
      </w:pPr>
      <w:r w:rsidRPr="00B247B6">
        <w:t>Empfehlung</w:t>
      </w:r>
    </w:p>
    <w:p w14:paraId="4BE84EE2" w14:textId="77777777" w:rsidR="00CC3D36" w:rsidRPr="00B247B6" w:rsidRDefault="00CC3D36" w:rsidP="00CC3D36">
      <w:pPr>
        <w:pStyle w:val="berschrift4"/>
      </w:pPr>
      <w:r w:rsidRPr="00B247B6">
        <w:t>Abstimmung mit Produkttechnik</w:t>
      </w:r>
    </w:p>
    <w:p w14:paraId="2A2723AC" w14:textId="77777777" w:rsidR="00CC3D36" w:rsidRPr="00B247B6" w:rsidRDefault="00CC3D36" w:rsidP="00CC3D36">
      <w:pPr>
        <w:pStyle w:val="berschrift4"/>
      </w:pPr>
      <w:r w:rsidRPr="00B247B6">
        <w:t>Entscheidung</w:t>
      </w:r>
    </w:p>
    <w:p w14:paraId="3A9042B8" w14:textId="77777777" w:rsidR="00CC3D36" w:rsidRPr="00B247B6" w:rsidRDefault="00CC3D36" w:rsidP="00CC3D36">
      <w:pPr>
        <w:pStyle w:val="berschrift4"/>
      </w:pPr>
      <w:r w:rsidRPr="00B247B6">
        <w:t>Folgearbeiten</w:t>
      </w:r>
    </w:p>
    <w:p w14:paraId="4B5C6063" w14:textId="77777777" w:rsidR="00CC3D36" w:rsidRPr="00B247B6" w:rsidRDefault="00CC3D36" w:rsidP="00CC3D36">
      <w:r w:rsidRPr="00B247B6">
        <w:br w:type="page"/>
      </w:r>
    </w:p>
    <w:p w14:paraId="56D29A3E" w14:textId="7FADB9B3" w:rsidR="005D7CCC" w:rsidRDefault="005D7CCC" w:rsidP="00F675E6">
      <w:pPr>
        <w:pStyle w:val="berschrift1"/>
      </w:pPr>
      <w:bookmarkStart w:id="397" w:name="_Ref448244702"/>
      <w:bookmarkStart w:id="398" w:name="_Toc496794476"/>
      <w:r>
        <w:lastRenderedPageBreak/>
        <w:t>Reservierung und Rechnungslegung</w:t>
      </w:r>
      <w:bookmarkEnd w:id="397"/>
      <w:bookmarkEnd w:id="398"/>
    </w:p>
    <w:p w14:paraId="5C1510C1" w14:textId="77777777" w:rsidR="00C76EA6" w:rsidRDefault="00C76EA6" w:rsidP="00C76EA6">
      <w:pPr>
        <w:pStyle w:val="berschrift2"/>
        <w:tabs>
          <w:tab w:val="clear" w:pos="1002"/>
          <w:tab w:val="num" w:pos="0"/>
        </w:tabs>
        <w:ind w:left="0" w:firstLine="0"/>
      </w:pPr>
      <w:bookmarkStart w:id="399" w:name="_Toc496794477"/>
      <w:r w:rsidRPr="00025DA2">
        <w:t>Deckungsrückstellung</w:t>
      </w:r>
      <w:bookmarkEnd w:id="399"/>
    </w:p>
    <w:p w14:paraId="71D01BBF" w14:textId="03948657" w:rsidR="00DF5865" w:rsidRDefault="00DF5865" w:rsidP="00C76EA6">
      <w:pPr>
        <w:pStyle w:val="berschrift3"/>
      </w:pPr>
      <w:bookmarkStart w:id="400" w:name="_Toc496794478"/>
      <w:r>
        <w:t>Deckungsrückstellung der Stammversicherung</w:t>
      </w:r>
      <w:bookmarkEnd w:id="400"/>
    </w:p>
    <w:p w14:paraId="05AA8B2F" w14:textId="77777777" w:rsidR="00DF5865" w:rsidRDefault="00DF5865" w:rsidP="00DF5865">
      <w:pPr>
        <w:pStyle w:val="berschrift4"/>
      </w:pPr>
      <w:r w:rsidRPr="00DF5865">
        <w:t>Aktueller Stand</w:t>
      </w:r>
    </w:p>
    <w:p w14:paraId="61DF7A19" w14:textId="555BF93B" w:rsidR="00DF5865" w:rsidRDefault="00DF5865" w:rsidP="00DF5865">
      <w:r w:rsidRPr="006D50CF">
        <w:rPr>
          <w:highlight w:val="yellow"/>
        </w:rPr>
        <w:t xml:space="preserve">Die Deckungsrückstellung der Stammversicherung in der </w:t>
      </w:r>
      <w:proofErr w:type="spellStart"/>
      <w:r w:rsidRPr="006D50CF">
        <w:rPr>
          <w:highlight w:val="yellow"/>
        </w:rPr>
        <w:t>Aufschubzeit</w:t>
      </w:r>
      <w:proofErr w:type="spellEnd"/>
      <w:r w:rsidRPr="006D50CF">
        <w:rPr>
          <w:highlight w:val="yellow"/>
        </w:rPr>
        <w:t xml:space="preserve"> stimmt grundsätzlich mit dem Guthaben überein.</w:t>
      </w:r>
    </w:p>
    <w:p w14:paraId="7AAA3FB8" w14:textId="77777777" w:rsidR="00DF5865" w:rsidRDefault="00DF5865" w:rsidP="00DF5865">
      <w:pPr>
        <w:pStyle w:val="berschrift4"/>
      </w:pPr>
      <w:r>
        <w:t>Empfehlung</w:t>
      </w:r>
    </w:p>
    <w:p w14:paraId="27223923" w14:textId="5E0954B1" w:rsidR="006862C3" w:rsidRPr="006862C3" w:rsidRDefault="009E070C" w:rsidP="006862C3">
      <w:r w:rsidRPr="006D50CF">
        <w:rPr>
          <w:highlight w:val="yellow"/>
        </w:rPr>
        <w:t>Bereits harmonisiert</w:t>
      </w:r>
      <w:r w:rsidR="00134D27" w:rsidRPr="006D50CF">
        <w:rPr>
          <w:highlight w:val="yellow"/>
        </w:rPr>
        <w:t>.</w:t>
      </w:r>
    </w:p>
    <w:p w14:paraId="705B7824" w14:textId="77777777" w:rsidR="00DF5865" w:rsidRDefault="00DF5865" w:rsidP="00DF5865">
      <w:pPr>
        <w:pStyle w:val="berschrift4"/>
      </w:pPr>
      <w:r w:rsidRPr="00087E31">
        <w:t xml:space="preserve">Abstimmung mit F1 der Mathematik </w:t>
      </w:r>
    </w:p>
    <w:p w14:paraId="001CF87D" w14:textId="77777777" w:rsidR="00DF5865" w:rsidRDefault="00DF5865" w:rsidP="00DF5865">
      <w:pPr>
        <w:pStyle w:val="berschrift4"/>
      </w:pPr>
      <w:r w:rsidRPr="00365776">
        <w:t>Abstimmung mit Produkttechnik</w:t>
      </w:r>
    </w:p>
    <w:p w14:paraId="0657ED88" w14:textId="2EFB696B" w:rsidR="00DF5865" w:rsidRPr="00DF5865" w:rsidRDefault="00DF5865" w:rsidP="00DF5865">
      <w:pPr>
        <w:pStyle w:val="berschrift4"/>
      </w:pPr>
      <w:r>
        <w:t>Entscheidung</w:t>
      </w:r>
    </w:p>
    <w:p w14:paraId="41340444" w14:textId="22B5F947" w:rsidR="00DF5865" w:rsidRPr="00DF5865" w:rsidRDefault="00DF5865" w:rsidP="00DF5865">
      <w:pPr>
        <w:pStyle w:val="berschrift4"/>
      </w:pPr>
      <w:r>
        <w:t>Folgearbeiten</w:t>
      </w:r>
    </w:p>
    <w:p w14:paraId="2F30AF6E" w14:textId="77777777" w:rsidR="00C76EA6" w:rsidRPr="00AE2AAF" w:rsidRDefault="00C76EA6" w:rsidP="00C76EA6">
      <w:pPr>
        <w:pStyle w:val="berschrift3"/>
      </w:pPr>
      <w:bookmarkStart w:id="401" w:name="_Toc496794479"/>
      <w:r w:rsidRPr="00AE2AAF">
        <w:t>Zusatzrückstellung für zukünftige Kosten</w:t>
      </w:r>
      <w:bookmarkEnd w:id="401"/>
    </w:p>
    <w:p w14:paraId="79C6D757" w14:textId="77777777" w:rsidR="00C76EA6" w:rsidRDefault="00C76EA6" w:rsidP="00C76EA6">
      <w:pPr>
        <w:pStyle w:val="berschrift4"/>
      </w:pPr>
      <w:r>
        <w:t>Aktueller Stand</w:t>
      </w:r>
    </w:p>
    <w:p w14:paraId="5C401047" w14:textId="12D1555F" w:rsidR="00C76EA6" w:rsidRPr="006D50CF" w:rsidRDefault="00C76EA6" w:rsidP="00C76EA6">
      <w:pPr>
        <w:rPr>
          <w:highlight w:val="yellow"/>
        </w:rPr>
      </w:pPr>
      <w:r w:rsidRPr="006D50CF">
        <w:rPr>
          <w:highlight w:val="yellow"/>
        </w:rPr>
        <w:t xml:space="preserve">Die HLV, die PBL und die TAL stellen </w:t>
      </w:r>
      <w:r w:rsidR="000B384D" w:rsidRPr="006D50CF">
        <w:rPr>
          <w:highlight w:val="yellow"/>
        </w:rPr>
        <w:t xml:space="preserve">aktuell </w:t>
      </w:r>
      <w:r w:rsidRPr="006D50CF">
        <w:rPr>
          <w:highlight w:val="yellow"/>
        </w:rPr>
        <w:t>keine Zusatzrückstellung für künftige Kosten, da die entnommenen Kosten stets ausreichen (HLV</w:t>
      </w:r>
      <w:r w:rsidR="000B384D" w:rsidRPr="006D50CF">
        <w:rPr>
          <w:highlight w:val="yellow"/>
        </w:rPr>
        <w:t>, genaue Argumentation s. unten</w:t>
      </w:r>
      <w:r w:rsidRPr="006D50CF">
        <w:rPr>
          <w:highlight w:val="yellow"/>
        </w:rPr>
        <w:t>) oder die zukünftigen Kosten bei der Berechnung der Herdereserve berücksichtigt werden (PBL und TAL).</w:t>
      </w:r>
    </w:p>
    <w:p w14:paraId="50B6E08D" w14:textId="77777777" w:rsidR="000B384D" w:rsidRPr="006D50CF" w:rsidRDefault="000B384D" w:rsidP="00C76EA6">
      <w:pPr>
        <w:rPr>
          <w:highlight w:val="yellow"/>
        </w:rPr>
      </w:pPr>
    </w:p>
    <w:p w14:paraId="1974D03C" w14:textId="77777777" w:rsidR="00C76EA6" w:rsidRPr="006D50CF" w:rsidRDefault="00C76EA6" w:rsidP="00C76EA6">
      <w:pPr>
        <w:rPr>
          <w:highlight w:val="yellow"/>
        </w:rPr>
      </w:pPr>
    </w:p>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6D50CF" w14:paraId="4D8F2128" w14:textId="77777777" w:rsidTr="00DF5865">
        <w:tc>
          <w:tcPr>
            <w:tcW w:w="731" w:type="pct"/>
            <w:vAlign w:val="center"/>
          </w:tcPr>
          <w:p w14:paraId="31653DFA" w14:textId="77777777" w:rsidR="00C76EA6" w:rsidRPr="006D50CF" w:rsidRDefault="00C76EA6" w:rsidP="00DF5865">
            <w:pPr>
              <w:rPr>
                <w:highlight w:val="yellow"/>
              </w:rPr>
            </w:pPr>
          </w:p>
        </w:tc>
        <w:tc>
          <w:tcPr>
            <w:tcW w:w="336" w:type="pct"/>
            <w:shd w:val="clear" w:color="auto" w:fill="808080" w:themeFill="background1" w:themeFillShade="80"/>
          </w:tcPr>
          <w:p w14:paraId="140771CB" w14:textId="77777777" w:rsidR="00C76EA6" w:rsidRPr="006D50CF" w:rsidRDefault="00C76EA6" w:rsidP="00DF5865">
            <w:pPr>
              <w:jc w:val="center"/>
              <w:rPr>
                <w:b/>
                <w:highlight w:val="yellow"/>
              </w:rPr>
            </w:pPr>
            <w:r w:rsidRPr="006D50CF">
              <w:rPr>
                <w:b/>
                <w:highlight w:val="yellow"/>
              </w:rPr>
              <w:t>TD</w:t>
            </w:r>
          </w:p>
        </w:tc>
        <w:tc>
          <w:tcPr>
            <w:tcW w:w="1011" w:type="pct"/>
            <w:shd w:val="clear" w:color="auto" w:fill="00B050"/>
            <w:vAlign w:val="center"/>
          </w:tcPr>
          <w:p w14:paraId="7CA547A4" w14:textId="77777777" w:rsidR="00C76EA6" w:rsidRPr="006D50CF" w:rsidRDefault="00C76EA6" w:rsidP="00DF5865">
            <w:pPr>
              <w:jc w:val="center"/>
              <w:rPr>
                <w:b/>
                <w:highlight w:val="yellow"/>
              </w:rPr>
            </w:pPr>
            <w:r w:rsidRPr="006D50CF">
              <w:rPr>
                <w:b/>
                <w:highlight w:val="yellow"/>
              </w:rPr>
              <w:t>HLV</w:t>
            </w:r>
          </w:p>
        </w:tc>
        <w:tc>
          <w:tcPr>
            <w:tcW w:w="973" w:type="pct"/>
            <w:shd w:val="clear" w:color="auto" w:fill="FF0000"/>
            <w:vAlign w:val="center"/>
          </w:tcPr>
          <w:p w14:paraId="6BBA690B" w14:textId="77777777" w:rsidR="00C76EA6" w:rsidRPr="006D50CF" w:rsidRDefault="00C76EA6" w:rsidP="00DF5865">
            <w:pPr>
              <w:jc w:val="center"/>
              <w:rPr>
                <w:b/>
                <w:highlight w:val="yellow"/>
              </w:rPr>
            </w:pPr>
            <w:r w:rsidRPr="006D50CF">
              <w:rPr>
                <w:b/>
                <w:highlight w:val="yellow"/>
              </w:rPr>
              <w:t>NL</w:t>
            </w:r>
          </w:p>
        </w:tc>
        <w:tc>
          <w:tcPr>
            <w:tcW w:w="974" w:type="pct"/>
            <w:shd w:val="clear" w:color="auto" w:fill="FFFF00"/>
            <w:vAlign w:val="center"/>
          </w:tcPr>
          <w:p w14:paraId="695CBE9C" w14:textId="77777777" w:rsidR="00C76EA6" w:rsidRPr="006D50CF" w:rsidRDefault="00C76EA6" w:rsidP="00DF5865">
            <w:pPr>
              <w:jc w:val="center"/>
              <w:rPr>
                <w:b/>
                <w:highlight w:val="yellow"/>
              </w:rPr>
            </w:pPr>
            <w:r w:rsidRPr="006D50CF">
              <w:rPr>
                <w:b/>
                <w:highlight w:val="yellow"/>
              </w:rPr>
              <w:t>PBL</w:t>
            </w:r>
          </w:p>
        </w:tc>
        <w:tc>
          <w:tcPr>
            <w:tcW w:w="974" w:type="pct"/>
            <w:shd w:val="clear" w:color="auto" w:fill="0070C0"/>
            <w:vAlign w:val="center"/>
          </w:tcPr>
          <w:p w14:paraId="26094B01" w14:textId="77777777" w:rsidR="00C76EA6" w:rsidRPr="006D50CF" w:rsidRDefault="00C76EA6" w:rsidP="00DF5865">
            <w:pPr>
              <w:jc w:val="center"/>
              <w:rPr>
                <w:b/>
                <w:highlight w:val="yellow"/>
              </w:rPr>
            </w:pPr>
            <w:r w:rsidRPr="006D50CF">
              <w:rPr>
                <w:b/>
                <w:highlight w:val="yellow"/>
              </w:rPr>
              <w:t>TAL</w:t>
            </w:r>
          </w:p>
        </w:tc>
      </w:tr>
      <w:tr w:rsidR="00C76EA6" w:rsidRPr="006D50CF" w14:paraId="48EFDAB6" w14:textId="77777777" w:rsidTr="00DF5865">
        <w:tc>
          <w:tcPr>
            <w:tcW w:w="731" w:type="pct"/>
          </w:tcPr>
          <w:p w14:paraId="06F7D36D" w14:textId="77777777" w:rsidR="00C76EA6" w:rsidRPr="006D50CF" w:rsidRDefault="00C76EA6" w:rsidP="00DF5865">
            <w:pPr>
              <w:jc w:val="center"/>
              <w:rPr>
                <w:b/>
                <w:highlight w:val="yellow"/>
              </w:rPr>
            </w:pPr>
            <w:r w:rsidRPr="006D50CF">
              <w:rPr>
                <w:b/>
                <w:highlight w:val="yellow"/>
              </w:rPr>
              <w:t>Vorgehen</w:t>
            </w:r>
          </w:p>
        </w:tc>
        <w:tc>
          <w:tcPr>
            <w:tcW w:w="336" w:type="pct"/>
            <w:shd w:val="clear" w:color="auto" w:fill="D9D9D9" w:themeFill="background1" w:themeFillShade="D9"/>
          </w:tcPr>
          <w:p w14:paraId="6C76B28B" w14:textId="77777777" w:rsidR="00C76EA6" w:rsidRPr="006D50CF" w:rsidRDefault="00C76EA6" w:rsidP="00DF5865">
            <w:pPr>
              <w:jc w:val="center"/>
              <w:rPr>
                <w:b/>
                <w:highlight w:val="yellow"/>
              </w:rPr>
            </w:pPr>
          </w:p>
        </w:tc>
        <w:tc>
          <w:tcPr>
            <w:tcW w:w="1011" w:type="pct"/>
            <w:shd w:val="clear" w:color="auto" w:fill="EAF1DD" w:themeFill="accent3" w:themeFillTint="33"/>
          </w:tcPr>
          <w:p w14:paraId="20AC764F" w14:textId="77777777" w:rsidR="00C76EA6" w:rsidRPr="006D50CF" w:rsidRDefault="00C76EA6" w:rsidP="00DF5865">
            <w:pPr>
              <w:jc w:val="center"/>
              <w:rPr>
                <w:highlight w:val="yellow"/>
              </w:rPr>
            </w:pPr>
            <w:r w:rsidRPr="006D50CF">
              <w:rPr>
                <w:highlight w:val="yellow"/>
              </w:rPr>
              <w:t>Keine Zusat</w:t>
            </w:r>
            <w:r w:rsidRPr="006D50CF">
              <w:rPr>
                <w:highlight w:val="yellow"/>
              </w:rPr>
              <w:t>z</w:t>
            </w:r>
            <w:r w:rsidRPr="006D50CF">
              <w:rPr>
                <w:highlight w:val="yellow"/>
              </w:rPr>
              <w:t>rückstellung</w:t>
            </w:r>
          </w:p>
        </w:tc>
        <w:tc>
          <w:tcPr>
            <w:tcW w:w="973" w:type="pct"/>
            <w:shd w:val="clear" w:color="auto" w:fill="F2DBDB" w:themeFill="accent2" w:themeFillTint="33"/>
          </w:tcPr>
          <w:p w14:paraId="13437943" w14:textId="2F7EFD30" w:rsidR="00C76EA6" w:rsidRPr="006D50CF" w:rsidRDefault="00B572A8" w:rsidP="00DF5865">
            <w:pPr>
              <w:jc w:val="center"/>
              <w:rPr>
                <w:highlight w:val="yellow"/>
              </w:rPr>
            </w:pPr>
            <w:r w:rsidRPr="006D50CF">
              <w:rPr>
                <w:highlight w:val="yellow"/>
              </w:rPr>
              <w:t>Keine Zusat</w:t>
            </w:r>
            <w:r w:rsidRPr="006D50CF">
              <w:rPr>
                <w:highlight w:val="yellow"/>
              </w:rPr>
              <w:t>z</w:t>
            </w:r>
            <w:r w:rsidRPr="006D50CF">
              <w:rPr>
                <w:highlight w:val="yellow"/>
              </w:rPr>
              <w:t>rückstellung</w:t>
            </w:r>
          </w:p>
        </w:tc>
        <w:tc>
          <w:tcPr>
            <w:tcW w:w="974" w:type="pct"/>
            <w:shd w:val="clear" w:color="auto" w:fill="FFFFCC"/>
          </w:tcPr>
          <w:p w14:paraId="1E8FBA89" w14:textId="77777777" w:rsidR="00C76EA6" w:rsidRPr="006D50CF" w:rsidRDefault="00C76EA6" w:rsidP="00DF5865">
            <w:pPr>
              <w:jc w:val="center"/>
              <w:rPr>
                <w:highlight w:val="yellow"/>
              </w:rPr>
            </w:pPr>
            <w:r w:rsidRPr="006D50CF">
              <w:rPr>
                <w:highlight w:val="yellow"/>
              </w:rPr>
              <w:t>Keine Zusat</w:t>
            </w:r>
            <w:r w:rsidRPr="006D50CF">
              <w:rPr>
                <w:highlight w:val="yellow"/>
              </w:rPr>
              <w:t>z</w:t>
            </w:r>
            <w:r w:rsidRPr="006D50CF">
              <w:rPr>
                <w:highlight w:val="yellow"/>
              </w:rPr>
              <w:t>rückstellung</w:t>
            </w:r>
          </w:p>
        </w:tc>
        <w:tc>
          <w:tcPr>
            <w:tcW w:w="974" w:type="pct"/>
            <w:shd w:val="clear" w:color="auto" w:fill="DBE5F1" w:themeFill="accent1" w:themeFillTint="33"/>
          </w:tcPr>
          <w:p w14:paraId="0AF3E048" w14:textId="77777777" w:rsidR="00C76EA6" w:rsidRPr="006D50CF" w:rsidRDefault="00C76EA6" w:rsidP="00DF5865">
            <w:pPr>
              <w:jc w:val="center"/>
              <w:rPr>
                <w:highlight w:val="yellow"/>
              </w:rPr>
            </w:pPr>
            <w:r w:rsidRPr="006D50CF">
              <w:rPr>
                <w:highlight w:val="yellow"/>
              </w:rPr>
              <w:t>Keine Zusat</w:t>
            </w:r>
            <w:r w:rsidRPr="006D50CF">
              <w:rPr>
                <w:highlight w:val="yellow"/>
              </w:rPr>
              <w:t>z</w:t>
            </w:r>
            <w:r w:rsidRPr="006D50CF">
              <w:rPr>
                <w:highlight w:val="yellow"/>
              </w:rPr>
              <w:t>rückstellung</w:t>
            </w:r>
          </w:p>
        </w:tc>
      </w:tr>
    </w:tbl>
    <w:p w14:paraId="73516568" w14:textId="77777777" w:rsidR="00181561" w:rsidRPr="006D50CF" w:rsidRDefault="00181561" w:rsidP="00181561">
      <w:pPr>
        <w:rPr>
          <w:highlight w:val="yellow"/>
        </w:rPr>
      </w:pPr>
    </w:p>
    <w:p w14:paraId="44639DBD" w14:textId="61D114C9" w:rsidR="000B384D" w:rsidRPr="006D50CF" w:rsidRDefault="009E070C" w:rsidP="009E070C">
      <w:pPr>
        <w:rPr>
          <w:highlight w:val="yellow"/>
          <w:u w:val="single"/>
        </w:rPr>
      </w:pPr>
      <w:r w:rsidRPr="006D50CF">
        <w:rPr>
          <w:highlight w:val="yellow"/>
          <w:u w:val="single"/>
        </w:rPr>
        <w:t xml:space="preserve">Bemerkung </w:t>
      </w:r>
      <w:r w:rsidR="000B384D" w:rsidRPr="006D50CF">
        <w:rPr>
          <w:highlight w:val="yellow"/>
          <w:u w:val="single"/>
        </w:rPr>
        <w:t xml:space="preserve">PBL/TAL: </w:t>
      </w:r>
    </w:p>
    <w:p w14:paraId="4B32D5F0" w14:textId="46FDF46B" w:rsidR="00B12BDA" w:rsidRPr="006D50CF" w:rsidRDefault="009E070C" w:rsidP="009E070C">
      <w:pPr>
        <w:rPr>
          <w:highlight w:val="yellow"/>
        </w:rPr>
      </w:pPr>
      <w:r w:rsidRPr="006D50CF">
        <w:rPr>
          <w:highlight w:val="yellow"/>
        </w:rPr>
        <w:t xml:space="preserve">Keine Zusatzrückstellung, da die </w:t>
      </w:r>
      <w:r w:rsidR="00B12BDA" w:rsidRPr="006D50CF">
        <w:rPr>
          <w:highlight w:val="yellow"/>
        </w:rPr>
        <w:t>Kosten auf Basis der Gewinnzerlegung ausreichend</w:t>
      </w:r>
      <w:r w:rsidR="00782172" w:rsidRPr="006D50CF">
        <w:rPr>
          <w:highlight w:val="yellow"/>
        </w:rPr>
        <w:t xml:space="preserve"> sind</w:t>
      </w:r>
      <w:r w:rsidR="00B12BDA" w:rsidRPr="006D50CF">
        <w:rPr>
          <w:highlight w:val="yellow"/>
        </w:rPr>
        <w:t>.</w:t>
      </w:r>
    </w:p>
    <w:p w14:paraId="17968FC7" w14:textId="77777777" w:rsidR="00782172" w:rsidRPr="006D50CF" w:rsidRDefault="00782172" w:rsidP="009E070C">
      <w:pPr>
        <w:rPr>
          <w:highlight w:val="yellow"/>
        </w:rPr>
      </w:pPr>
    </w:p>
    <w:p w14:paraId="181DB2BF" w14:textId="77777777" w:rsidR="000B384D" w:rsidRPr="006D50CF" w:rsidRDefault="000B384D" w:rsidP="00181561">
      <w:pPr>
        <w:rPr>
          <w:b/>
          <w:highlight w:val="yellow"/>
        </w:rPr>
      </w:pPr>
    </w:p>
    <w:p w14:paraId="545531A3" w14:textId="0E3B30B7" w:rsidR="00181561" w:rsidRPr="006D50CF" w:rsidRDefault="00181561" w:rsidP="00181561">
      <w:pPr>
        <w:rPr>
          <w:b/>
          <w:highlight w:val="yellow"/>
          <w:u w:val="single"/>
        </w:rPr>
      </w:pPr>
      <w:r w:rsidRPr="006D50CF">
        <w:rPr>
          <w:b/>
          <w:highlight w:val="yellow"/>
          <w:u w:val="single"/>
        </w:rPr>
        <w:t>Grundsätzliches zu Kostenreserven in der HLV:</w:t>
      </w:r>
    </w:p>
    <w:p w14:paraId="6FCC8EE3" w14:textId="77777777" w:rsidR="004912A2" w:rsidRPr="006D50CF" w:rsidRDefault="004912A2" w:rsidP="00181561">
      <w:pPr>
        <w:rPr>
          <w:highlight w:val="yellow"/>
        </w:rPr>
      </w:pPr>
    </w:p>
    <w:p w14:paraId="33ADF204" w14:textId="53B0F48D" w:rsidR="00126C68" w:rsidRPr="006D50CF" w:rsidRDefault="004912A2" w:rsidP="00181561">
      <w:pPr>
        <w:rPr>
          <w:highlight w:val="yellow"/>
        </w:rPr>
      </w:pPr>
      <w:r w:rsidRPr="006D50CF">
        <w:rPr>
          <w:highlight w:val="yellow"/>
        </w:rPr>
        <w:t xml:space="preserve">Ansatz beim </w:t>
      </w:r>
      <w:proofErr w:type="spellStart"/>
      <w:r w:rsidRPr="006D50CF">
        <w:rPr>
          <w:highlight w:val="yellow"/>
        </w:rPr>
        <w:t>TwoTrust</w:t>
      </w:r>
      <w:proofErr w:type="spellEnd"/>
      <w:r w:rsidRPr="006D50CF">
        <w:rPr>
          <w:highlight w:val="yellow"/>
        </w:rPr>
        <w:t xml:space="preserve"> </w:t>
      </w:r>
      <w:proofErr w:type="spellStart"/>
      <w:r w:rsidRPr="006D50CF">
        <w:rPr>
          <w:highlight w:val="yellow"/>
        </w:rPr>
        <w:t>Selekt</w:t>
      </w:r>
      <w:proofErr w:type="spellEnd"/>
      <w:r w:rsidRPr="006D50CF">
        <w:rPr>
          <w:highlight w:val="yellow"/>
        </w:rPr>
        <w:t xml:space="preserve"> (RX)</w:t>
      </w:r>
      <w:r w:rsidR="00CC6F95" w:rsidRPr="006D50CF">
        <w:rPr>
          <w:highlight w:val="yellow"/>
        </w:rPr>
        <w:t xml:space="preserve"> und </w:t>
      </w:r>
      <w:proofErr w:type="spellStart"/>
      <w:r w:rsidRPr="006D50CF">
        <w:rPr>
          <w:highlight w:val="yellow"/>
        </w:rPr>
        <w:t>TwoTrust</w:t>
      </w:r>
      <w:proofErr w:type="spellEnd"/>
      <w:r w:rsidRPr="006D50CF">
        <w:rPr>
          <w:highlight w:val="yellow"/>
        </w:rPr>
        <w:t xml:space="preserve"> </w:t>
      </w:r>
      <w:proofErr w:type="spellStart"/>
      <w:r w:rsidRPr="006D50CF">
        <w:rPr>
          <w:highlight w:val="yellow"/>
        </w:rPr>
        <w:t>Vario</w:t>
      </w:r>
      <w:proofErr w:type="spellEnd"/>
      <w:r w:rsidRPr="006D50CF">
        <w:rPr>
          <w:highlight w:val="yellow"/>
        </w:rPr>
        <w:t xml:space="preserve"> (FRW)</w:t>
      </w:r>
      <w:r w:rsidR="00CC6F95" w:rsidRPr="006D50CF">
        <w:rPr>
          <w:highlight w:val="yellow"/>
        </w:rPr>
        <w:t xml:space="preserve"> zum Zeitpunkt </w:t>
      </w:r>
      <m:oMath>
        <m:r>
          <w:rPr>
            <w:rFonts w:ascii="Cambria Math" w:hAnsi="Cambria Math"/>
            <w:highlight w:val="yellow"/>
          </w:rPr>
          <m:t>m</m:t>
        </m:r>
      </m:oMath>
      <w:r w:rsidR="00CC6F95" w:rsidRPr="006D50CF">
        <w:rPr>
          <w:highlight w:val="yellow"/>
        </w:rPr>
        <w:t>:</w:t>
      </w:r>
    </w:p>
    <w:p w14:paraId="3B066398" w14:textId="77777777" w:rsidR="00754B49" w:rsidRPr="006D50CF" w:rsidRDefault="00754B49" w:rsidP="00181561">
      <w:pPr>
        <w:rPr>
          <w:highlight w:val="yellow"/>
        </w:rPr>
      </w:pPr>
    </w:p>
    <w:p w14:paraId="09F68296" w14:textId="77777777" w:rsidR="004912A2" w:rsidRPr="006D50CF" w:rsidRDefault="004912A2" w:rsidP="004912A2">
      <w:pPr>
        <w:rPr>
          <w:highlight w:val="yellow"/>
        </w:rPr>
      </w:pPr>
      <w:r w:rsidRPr="006D50CF">
        <w:rPr>
          <w:highlight w:val="yellow"/>
        </w:rPr>
        <w:t>Eine z</w:t>
      </w:r>
      <w:r w:rsidR="00A4356E" w:rsidRPr="006D50CF">
        <w:rPr>
          <w:highlight w:val="yellow"/>
        </w:rPr>
        <w:t>usätzliche Rückstellung</w:t>
      </w:r>
      <w:r w:rsidRPr="006D50CF">
        <w:rPr>
          <w:highlight w:val="yellow"/>
        </w:rPr>
        <w:t xml:space="preserve"> (Kostenrückstellung)</w:t>
      </w:r>
      <w:r w:rsidR="00A4356E" w:rsidRPr="006D50CF">
        <w:rPr>
          <w:highlight w:val="yellow"/>
        </w:rPr>
        <w:t xml:space="preserve"> ist innerhalb der konventionellen D</w:t>
      </w:r>
      <w:r w:rsidR="00A4356E" w:rsidRPr="006D50CF">
        <w:rPr>
          <w:highlight w:val="yellow"/>
        </w:rPr>
        <w:t>e</w:t>
      </w:r>
      <w:r w:rsidR="00A4356E" w:rsidRPr="006D50CF">
        <w:rPr>
          <w:highlight w:val="yellow"/>
        </w:rPr>
        <w:t>ckungsrückstellung zu bilden, wenn und insoweit deren künftige Kosten unter vorsichtigen Annahmen nicht durch zukünftige Kostenzuschläge gedeckt werden können.</w:t>
      </w:r>
      <w:r w:rsidRPr="006D50CF">
        <w:rPr>
          <w:highlight w:val="yellow"/>
        </w:rPr>
        <w:t xml:space="preserve"> </w:t>
      </w:r>
    </w:p>
    <w:p w14:paraId="5A50D24B" w14:textId="1CFA1BFF" w:rsidR="00A4356E" w:rsidRPr="006D50CF" w:rsidRDefault="00A4356E" w:rsidP="006C2552">
      <w:pPr>
        <w:pStyle w:val="Listenabsatz"/>
        <w:numPr>
          <w:ilvl w:val="0"/>
          <w:numId w:val="33"/>
        </w:numPr>
        <w:rPr>
          <w:highlight w:val="yellow"/>
        </w:rPr>
      </w:pPr>
      <w:r w:rsidRPr="006D50CF">
        <w:rPr>
          <w:highlight w:val="yellow"/>
        </w:rPr>
        <w:t xml:space="preserve">Hochrechnung der Konten auf Ablauf der Versicherung (bzw. Rentenbeginn), Storno </w:t>
      </w:r>
      <w:r w:rsidR="004912A2" w:rsidRPr="006D50CF">
        <w:rPr>
          <w:highlight w:val="yellow"/>
        </w:rPr>
        <w:t xml:space="preserve">und Sterblichkeit </w:t>
      </w:r>
      <w:r w:rsidRPr="006D50CF">
        <w:rPr>
          <w:highlight w:val="yellow"/>
        </w:rPr>
        <w:t>wird berücksichtigt.</w:t>
      </w:r>
    </w:p>
    <w:p w14:paraId="4210B4D7" w14:textId="55732CC6" w:rsidR="004912A2" w:rsidRPr="006D50CF" w:rsidRDefault="004912A2" w:rsidP="006C2552">
      <w:pPr>
        <w:pStyle w:val="Listenabsatz"/>
        <w:numPr>
          <w:ilvl w:val="0"/>
          <w:numId w:val="33"/>
        </w:numPr>
        <w:rPr>
          <w:highlight w:val="yellow"/>
        </w:rPr>
      </w:pPr>
      <w:r w:rsidRPr="006D50CF">
        <w:rPr>
          <w:highlight w:val="yellow"/>
        </w:rPr>
        <w:t xml:space="preserve">Vergleich der benötigten Kosten (2. Ordnung) </w:t>
      </w:r>
      <m:oMath>
        <m:r>
          <w:rPr>
            <w:rFonts w:ascii="Cambria Math" w:hAnsi="Cambria Math"/>
            <w:sz w:val="20"/>
            <w:szCs w:val="20"/>
            <w:highlight w:val="yellow"/>
          </w:rPr>
          <m:t>VW</m:t>
        </m:r>
        <m:sSubSup>
          <m:sSubSupPr>
            <m:ctrlPr>
              <w:rPr>
                <w:rFonts w:ascii="Cambria Math" w:hAnsi="Cambria Math"/>
                <w:i/>
                <w:sz w:val="20"/>
                <w:szCs w:val="20"/>
                <w:highlight w:val="yellow"/>
              </w:rPr>
            </m:ctrlPr>
          </m:sSubSupPr>
          <m:e>
            <m:r>
              <w:rPr>
                <w:rFonts w:ascii="Cambria Math" w:hAnsi="Cambria Math"/>
                <w:sz w:val="20"/>
                <w:szCs w:val="20"/>
                <w:highlight w:val="yellow"/>
              </w:rPr>
              <m:t>K</m:t>
            </m:r>
          </m:e>
          <m:sub>
            <m:r>
              <w:rPr>
                <w:rFonts w:ascii="Cambria Math" w:hAnsi="Cambria Math"/>
                <w:sz w:val="20"/>
                <w:szCs w:val="20"/>
                <w:highlight w:val="yellow"/>
              </w:rPr>
              <m:t xml:space="preserve"> </m:t>
            </m:r>
          </m:sub>
          <m:sup>
            <m:r>
              <w:rPr>
                <w:rFonts w:ascii="Cambria Math" w:hAnsi="Cambria Math"/>
                <w:sz w:val="20"/>
                <w:szCs w:val="20"/>
                <w:highlight w:val="yellow"/>
              </w:rPr>
              <m:t>2.O.</m:t>
            </m:r>
          </m:sup>
        </m:sSubSup>
      </m:oMath>
      <w:r w:rsidRPr="006D50CF">
        <w:rPr>
          <w:sz w:val="20"/>
          <w:szCs w:val="20"/>
          <w:highlight w:val="yellow"/>
        </w:rPr>
        <w:t xml:space="preserve"> bzw. </w:t>
      </w:r>
      <m:oMath>
        <m:r>
          <w:rPr>
            <w:rFonts w:ascii="Cambria Math" w:hAnsi="Cambria Math"/>
            <w:sz w:val="20"/>
            <w:szCs w:val="20"/>
            <w:highlight w:val="yellow"/>
          </w:rPr>
          <m:t>VW</m:t>
        </m:r>
        <m:sSubSup>
          <m:sSubSupPr>
            <m:ctrlPr>
              <w:rPr>
                <w:rFonts w:ascii="Cambria Math" w:hAnsi="Cambria Math"/>
                <w:i/>
                <w:sz w:val="20"/>
                <w:szCs w:val="20"/>
                <w:highlight w:val="yellow"/>
              </w:rPr>
            </m:ctrlPr>
          </m:sSubSupPr>
          <m:e>
            <m:r>
              <w:rPr>
                <w:rFonts w:ascii="Cambria Math" w:hAnsi="Cambria Math"/>
                <w:sz w:val="20"/>
                <w:szCs w:val="20"/>
                <w:highlight w:val="yellow"/>
              </w:rPr>
              <m:t>K</m:t>
            </m:r>
          </m:e>
          <m:sub>
            <m:r>
              <w:rPr>
                <w:rFonts w:ascii="Cambria Math" w:hAnsi="Cambria Math"/>
                <w:sz w:val="20"/>
                <w:szCs w:val="20"/>
                <w:highlight w:val="yellow"/>
              </w:rPr>
              <m:t xml:space="preserve"> </m:t>
            </m:r>
          </m:sub>
          <m:sup>
            <m:r>
              <w:rPr>
                <w:rFonts w:ascii="Cambria Math" w:hAnsi="Cambria Math"/>
                <w:sz w:val="20"/>
                <w:szCs w:val="20"/>
                <w:highlight w:val="yellow"/>
              </w:rPr>
              <m:t>2.O.,bfr</m:t>
            </m:r>
          </m:sup>
        </m:sSubSup>
      </m:oMath>
      <w:r w:rsidRPr="006D50CF">
        <w:rPr>
          <w:sz w:val="20"/>
          <w:szCs w:val="20"/>
          <w:highlight w:val="yellow"/>
        </w:rPr>
        <w:t xml:space="preserve"> in der beitrag</w:t>
      </w:r>
      <w:r w:rsidRPr="006D50CF">
        <w:rPr>
          <w:sz w:val="20"/>
          <w:szCs w:val="20"/>
          <w:highlight w:val="yellow"/>
        </w:rPr>
        <w:t>s</w:t>
      </w:r>
      <w:r w:rsidRPr="006D50CF">
        <w:rPr>
          <w:sz w:val="20"/>
          <w:szCs w:val="20"/>
          <w:highlight w:val="yellow"/>
        </w:rPr>
        <w:t xml:space="preserve">freien Zeit mit </w:t>
      </w:r>
      <w:proofErr w:type="gramStart"/>
      <w:r w:rsidRPr="006D50CF">
        <w:rPr>
          <w:sz w:val="20"/>
          <w:szCs w:val="20"/>
          <w:highlight w:val="yellow"/>
        </w:rPr>
        <w:t>den</w:t>
      </w:r>
      <w:proofErr w:type="gramEnd"/>
      <w:r w:rsidRPr="006D50CF">
        <w:rPr>
          <w:sz w:val="20"/>
          <w:szCs w:val="20"/>
          <w:highlight w:val="yellow"/>
        </w:rPr>
        <w:t xml:space="preserve"> in der Fortschreibung des Vertrags tatsächlich entnommenen Kosten </w:t>
      </w:r>
      <m:oMath>
        <m:r>
          <w:rPr>
            <w:rFonts w:ascii="Cambria Math" w:hAnsi="Cambria Math"/>
            <w:sz w:val="20"/>
            <w:szCs w:val="20"/>
            <w:highlight w:val="yellow"/>
          </w:rPr>
          <m:t>VWK</m:t>
        </m:r>
      </m:oMath>
      <w:r w:rsidRPr="006D50CF">
        <w:rPr>
          <w:sz w:val="20"/>
          <w:szCs w:val="20"/>
          <w:highlight w:val="yellow"/>
        </w:rPr>
        <w:t>.</w:t>
      </w:r>
    </w:p>
    <w:p w14:paraId="51E92A3B" w14:textId="77777777" w:rsidR="004912A2" w:rsidRPr="006D50CF" w:rsidRDefault="004912A2" w:rsidP="00181561">
      <w:pPr>
        <w:rPr>
          <w:highlight w:val="yellow"/>
        </w:rPr>
      </w:pPr>
    </w:p>
    <w:p w14:paraId="3EB21804" w14:textId="28CDB6C6" w:rsidR="000B384D" w:rsidRPr="006D50CF" w:rsidRDefault="000B384D" w:rsidP="00181561">
      <w:pPr>
        <w:rPr>
          <w:highlight w:val="yellow"/>
        </w:rPr>
      </w:pPr>
      <w:r w:rsidRPr="006D50CF">
        <w:rPr>
          <w:highlight w:val="yellow"/>
        </w:rPr>
        <w:t xml:space="preserve">Zur Vereinfachung wird im Folgenden jährliche Notation </w:t>
      </w:r>
      <w:proofErr w:type="gramStart"/>
      <w:r w:rsidRPr="006D50CF">
        <w:rPr>
          <w:highlight w:val="yellow"/>
        </w:rPr>
        <w:t xml:space="preserve">verwendet </w:t>
      </w:r>
      <w:proofErr w:type="gramEnd"/>
      <m:oMath>
        <m:r>
          <w:rPr>
            <w:rFonts w:ascii="Cambria Math" w:hAnsi="Cambria Math"/>
            <w:highlight w:val="yellow"/>
          </w:rPr>
          <m:t>(m)</m:t>
        </m:r>
      </m:oMath>
      <w:r w:rsidRPr="006D50CF">
        <w:rPr>
          <w:highlight w:val="yellow"/>
        </w:rPr>
        <w:t xml:space="preserve">, tatsächlich wird aber monatlich gerechnet </w:t>
      </w:r>
      <m:oMath>
        <m:r>
          <w:rPr>
            <w:rFonts w:ascii="Cambria Math" w:hAnsi="Cambria Math"/>
            <w:highlight w:val="yellow"/>
          </w:rPr>
          <m:t>(m,k)</m:t>
        </m:r>
      </m:oMath>
      <w:r w:rsidRPr="006D50CF">
        <w:rPr>
          <w:highlight w:val="yellow"/>
        </w:rPr>
        <w:t>!</w:t>
      </w:r>
    </w:p>
    <w:p w14:paraId="7F27A312" w14:textId="0BD79115" w:rsidR="00754B49" w:rsidRPr="006D50CF" w:rsidRDefault="00754B49" w:rsidP="00181561">
      <w:pPr>
        <w:rPr>
          <w:highlight w:val="yellow"/>
        </w:rPr>
      </w:pPr>
      <w:r w:rsidRPr="006D50CF">
        <w:rPr>
          <w:highlight w:val="yellow"/>
        </w:rPr>
        <w:t>Für Versicherungen gegen laufende Beitragszahlung mit bestehender Pflicht zur Beitrag</w:t>
      </w:r>
      <w:r w:rsidRPr="006D50CF">
        <w:rPr>
          <w:highlight w:val="yellow"/>
        </w:rPr>
        <w:t>s</w:t>
      </w:r>
      <w:r w:rsidRPr="006D50CF">
        <w:rPr>
          <w:highlight w:val="yellow"/>
        </w:rPr>
        <w:t>zahlung:</w:t>
      </w:r>
    </w:p>
    <w:p w14:paraId="3DAC2FB6" w14:textId="77777777" w:rsidR="00CC6F95" w:rsidRPr="006D50CF" w:rsidRDefault="00CC6F95" w:rsidP="00181561">
      <w:pPr>
        <w:rPr>
          <w:highlight w:val="yellow"/>
        </w:rPr>
      </w:pPr>
    </w:p>
    <w:p w14:paraId="2DBEB85F" w14:textId="62A0FE73" w:rsidR="00935C81" w:rsidRPr="006D50CF" w:rsidRDefault="006E2C06" w:rsidP="00181561">
      <w:pPr>
        <w:rPr>
          <w:sz w:val="20"/>
          <w:szCs w:val="20"/>
          <w:highlight w:val="yellow"/>
        </w:rPr>
      </w:pPr>
      <m:oMathPara>
        <m:oMath>
          <m:func>
            <m:funcPr>
              <m:ctrlPr>
                <w:rPr>
                  <w:rFonts w:ascii="Cambria Math" w:hAnsi="Cambria Math"/>
                  <w:sz w:val="20"/>
                  <w:szCs w:val="20"/>
                  <w:highlight w:val="yellow"/>
                </w:rPr>
              </m:ctrlPr>
            </m:funcPr>
            <m:fName>
              <m:r>
                <m:rPr>
                  <m:sty m:val="p"/>
                </m:rPr>
                <w:rPr>
                  <w:rFonts w:ascii="Cambria Math" w:hAnsi="Cambria Math"/>
                  <w:sz w:val="20"/>
                  <w:szCs w:val="20"/>
                  <w:highlight w:val="yellow"/>
                </w:rPr>
                <m:t>max</m:t>
              </m:r>
            </m:fName>
            <m:e>
              <m:d>
                <m:dPr>
                  <m:ctrlPr>
                    <w:rPr>
                      <w:rFonts w:ascii="Cambria Math" w:hAnsi="Cambria Math"/>
                      <w:i/>
                      <w:sz w:val="20"/>
                      <w:szCs w:val="20"/>
                      <w:highlight w:val="yellow"/>
                    </w:rPr>
                  </m:ctrlPr>
                </m:dPr>
                <m:e>
                  <m:nary>
                    <m:naryPr>
                      <m:chr m:val="∑"/>
                      <m:supHide m:val="1"/>
                      <m:ctrlPr>
                        <w:rPr>
                          <w:rFonts w:ascii="Cambria Math" w:hAnsi="Cambria Math"/>
                          <w:i/>
                          <w:sz w:val="20"/>
                          <w:szCs w:val="20"/>
                          <w:highlight w:val="yellow"/>
                        </w:rPr>
                      </m:ctrlPr>
                    </m:naryPr>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r>
                        <w:rPr>
                          <w:rFonts w:ascii="Cambria Math" w:hAnsi="Cambria Math"/>
                          <w:sz w:val="20"/>
                          <w:szCs w:val="20"/>
                          <w:highlight w:val="yellow"/>
                        </w:rPr>
                        <m:t>≥m</m:t>
                      </m:r>
                    </m:sub>
                    <m:sup/>
                    <m:e>
                      <m:d>
                        <m:dPr>
                          <m:ctrlPr>
                            <w:rPr>
                              <w:rFonts w:ascii="Cambria Math" w:hAnsi="Cambria Math"/>
                              <w:i/>
                              <w:sz w:val="20"/>
                              <w:szCs w:val="20"/>
                              <w:highlight w:val="yellow"/>
                            </w:rPr>
                          </m:ctrlPr>
                        </m:dPr>
                        <m:e>
                          <m:r>
                            <w:rPr>
                              <w:rFonts w:ascii="Cambria Math" w:hAnsi="Cambria Math"/>
                              <w:sz w:val="20"/>
                              <w:szCs w:val="20"/>
                              <w:highlight w:val="yellow"/>
                            </w:rPr>
                            <m:t>VW</m:t>
                          </m:r>
                          <m:sSubSup>
                            <m:sSubSupPr>
                              <m:ctrlPr>
                                <w:rPr>
                                  <w:rFonts w:ascii="Cambria Math" w:hAnsi="Cambria Math"/>
                                  <w:i/>
                                  <w:sz w:val="20"/>
                                  <w:szCs w:val="20"/>
                                  <w:highlight w:val="yellow"/>
                                </w:rPr>
                              </m:ctrlPr>
                            </m:sSubSupPr>
                            <m:e>
                              <m:r>
                                <w:rPr>
                                  <w:rFonts w:ascii="Cambria Math" w:hAnsi="Cambria Math"/>
                                  <w:sz w:val="20"/>
                                  <w:szCs w:val="20"/>
                                  <w:highlight w:val="yellow"/>
                                </w:rPr>
                                <m:t>K</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up>
                              <m:r>
                                <w:rPr>
                                  <w:rFonts w:ascii="Cambria Math" w:hAnsi="Cambria Math"/>
                                  <w:sz w:val="20"/>
                                  <w:szCs w:val="20"/>
                                  <w:highlight w:val="yellow"/>
                                </w:rPr>
                                <m:t>2.O.</m:t>
                              </m:r>
                            </m:sup>
                          </m:sSubSup>
                          <m:r>
                            <w:rPr>
                              <w:rFonts w:ascii="Cambria Math" w:hAnsi="Cambria Math"/>
                              <w:sz w:val="20"/>
                              <w:szCs w:val="20"/>
                              <w:highlight w:val="yellow"/>
                            </w:rPr>
                            <m:t>-VW</m:t>
                          </m:r>
                          <m:sSub>
                            <m:sSubPr>
                              <m:ctrlPr>
                                <w:rPr>
                                  <w:rFonts w:ascii="Cambria Math" w:hAnsi="Cambria Math"/>
                                  <w:i/>
                                  <w:sz w:val="20"/>
                                  <w:szCs w:val="20"/>
                                  <w:highlight w:val="yellow"/>
                                </w:rPr>
                              </m:ctrlPr>
                            </m:sSubPr>
                            <m:e>
                              <m:r>
                                <w:rPr>
                                  <w:rFonts w:ascii="Cambria Math" w:hAnsi="Cambria Math"/>
                                  <w:sz w:val="20"/>
                                  <w:szCs w:val="20"/>
                                  <w:highlight w:val="yellow"/>
                                </w:rPr>
                                <m:t>K</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Sub>
                        </m:e>
                      </m:d>
                    </m:e>
                  </m:nary>
                  <m:r>
                    <w:rPr>
                      <w:rFonts w:ascii="Cambria Math" w:hAnsi="Cambria Math"/>
                      <w:sz w:val="20"/>
                      <w:szCs w:val="20"/>
                      <w:highlight w:val="yellow"/>
                    </w:rPr>
                    <m:t>⋅E</m:t>
                  </m:r>
                  <m:sSub>
                    <m:sSubPr>
                      <m:ctrlPr>
                        <w:rPr>
                          <w:rFonts w:ascii="Cambria Math" w:hAnsi="Cambria Math"/>
                          <w:i/>
                          <w:sz w:val="20"/>
                          <w:szCs w:val="20"/>
                          <w:highlight w:val="yellow"/>
                        </w:rPr>
                      </m:ctrlPr>
                    </m:sSubPr>
                    <m:e>
                      <m:r>
                        <w:rPr>
                          <w:rFonts w:ascii="Cambria Math" w:hAnsi="Cambria Math"/>
                          <w:sz w:val="20"/>
                          <w:szCs w:val="20"/>
                          <w:highlight w:val="yellow"/>
                        </w:rPr>
                        <m:t>F</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Sub>
                  <m:r>
                    <w:rPr>
                      <w:rFonts w:ascii="Cambria Math" w:hAnsi="Cambria Math"/>
                      <w:sz w:val="20"/>
                      <w:szCs w:val="20"/>
                      <w:highlight w:val="yellow"/>
                    </w:rPr>
                    <m:t>⋅S</m:t>
                  </m:r>
                  <m:sSub>
                    <m:sSubPr>
                      <m:ctrlPr>
                        <w:rPr>
                          <w:rFonts w:ascii="Cambria Math" w:hAnsi="Cambria Math"/>
                          <w:i/>
                          <w:sz w:val="20"/>
                          <w:szCs w:val="20"/>
                          <w:highlight w:val="yellow"/>
                        </w:rPr>
                      </m:ctrlPr>
                    </m:sSubPr>
                    <m:e>
                      <m:r>
                        <w:rPr>
                          <w:rFonts w:ascii="Cambria Math" w:hAnsi="Cambria Math"/>
                          <w:sz w:val="20"/>
                          <w:szCs w:val="20"/>
                          <w:highlight w:val="yellow"/>
                        </w:rPr>
                        <m:t>F</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Sub>
                  <m:r>
                    <w:rPr>
                      <w:rFonts w:ascii="Cambria Math" w:hAnsi="Cambria Math"/>
                      <w:sz w:val="20"/>
                      <w:szCs w:val="20"/>
                      <w:highlight w:val="yellow"/>
                    </w:rPr>
                    <m:t>;</m:t>
                  </m:r>
                  <m:nary>
                    <m:naryPr>
                      <m:chr m:val="∑"/>
                      <m:supHide m:val="1"/>
                      <m:ctrlPr>
                        <w:rPr>
                          <w:rFonts w:ascii="Cambria Math" w:hAnsi="Cambria Math"/>
                          <w:i/>
                          <w:sz w:val="20"/>
                          <w:szCs w:val="20"/>
                          <w:highlight w:val="yellow"/>
                        </w:rPr>
                      </m:ctrlPr>
                    </m:naryPr>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r>
                        <w:rPr>
                          <w:rFonts w:ascii="Cambria Math" w:hAnsi="Cambria Math"/>
                          <w:sz w:val="20"/>
                          <w:szCs w:val="20"/>
                          <w:highlight w:val="yellow"/>
                        </w:rPr>
                        <m:t>≥m</m:t>
                      </m:r>
                    </m:sub>
                    <m:sup/>
                    <m:e>
                      <m:r>
                        <w:rPr>
                          <w:rFonts w:ascii="Cambria Math" w:hAnsi="Cambria Math"/>
                          <w:sz w:val="20"/>
                          <w:szCs w:val="20"/>
                          <w:highlight w:val="yellow"/>
                        </w:rPr>
                        <m:t>VW</m:t>
                      </m:r>
                      <m:sSubSup>
                        <m:sSubSupPr>
                          <m:ctrlPr>
                            <w:rPr>
                              <w:rFonts w:ascii="Cambria Math" w:hAnsi="Cambria Math"/>
                              <w:i/>
                              <w:sz w:val="20"/>
                              <w:szCs w:val="20"/>
                              <w:highlight w:val="yellow"/>
                            </w:rPr>
                          </m:ctrlPr>
                        </m:sSubSupPr>
                        <m:e>
                          <m:r>
                            <w:rPr>
                              <w:rFonts w:ascii="Cambria Math" w:hAnsi="Cambria Math"/>
                              <w:sz w:val="20"/>
                              <w:szCs w:val="20"/>
                              <w:highlight w:val="yellow"/>
                            </w:rPr>
                            <m:t>K</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up>
                          <m:r>
                            <w:rPr>
                              <w:rFonts w:ascii="Cambria Math" w:hAnsi="Cambria Math"/>
                              <w:sz w:val="20"/>
                              <w:szCs w:val="20"/>
                              <w:highlight w:val="yellow"/>
                            </w:rPr>
                            <m:t>2.O.,bfr</m:t>
                          </m:r>
                        </m:sup>
                      </m:sSubSup>
                      <m:r>
                        <w:rPr>
                          <w:rFonts w:ascii="Cambria Math" w:hAnsi="Cambria Math"/>
                          <w:sz w:val="20"/>
                          <w:szCs w:val="20"/>
                          <w:highlight w:val="yellow"/>
                        </w:rPr>
                        <m:t>⋅E</m:t>
                      </m:r>
                      <m:sSub>
                        <m:sSubPr>
                          <m:ctrlPr>
                            <w:rPr>
                              <w:rFonts w:ascii="Cambria Math" w:hAnsi="Cambria Math"/>
                              <w:i/>
                              <w:sz w:val="20"/>
                              <w:szCs w:val="20"/>
                              <w:highlight w:val="yellow"/>
                            </w:rPr>
                          </m:ctrlPr>
                        </m:sSubPr>
                        <m:e>
                          <m:r>
                            <w:rPr>
                              <w:rFonts w:ascii="Cambria Math" w:hAnsi="Cambria Math"/>
                              <w:sz w:val="20"/>
                              <w:szCs w:val="20"/>
                              <w:highlight w:val="yellow"/>
                            </w:rPr>
                            <m:t>F</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Sub>
                      <m:r>
                        <w:rPr>
                          <w:rFonts w:ascii="Cambria Math" w:hAnsi="Cambria Math"/>
                          <w:sz w:val="20"/>
                          <w:szCs w:val="20"/>
                          <w:highlight w:val="yellow"/>
                        </w:rPr>
                        <m:t>⋅S</m:t>
                      </m:r>
                      <m:sSub>
                        <m:sSubPr>
                          <m:ctrlPr>
                            <w:rPr>
                              <w:rFonts w:ascii="Cambria Math" w:hAnsi="Cambria Math"/>
                              <w:i/>
                              <w:sz w:val="20"/>
                              <w:szCs w:val="20"/>
                              <w:highlight w:val="yellow"/>
                            </w:rPr>
                          </m:ctrlPr>
                        </m:sSubPr>
                        <m:e>
                          <m:r>
                            <w:rPr>
                              <w:rFonts w:ascii="Cambria Math" w:hAnsi="Cambria Math"/>
                              <w:sz w:val="20"/>
                              <w:szCs w:val="20"/>
                              <w:highlight w:val="yellow"/>
                            </w:rPr>
                            <m:t>F</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Sub>
                      <m:r>
                        <w:rPr>
                          <w:rFonts w:ascii="Cambria Math" w:hAnsi="Cambria Math"/>
                          <w:sz w:val="20"/>
                          <w:szCs w:val="20"/>
                          <w:highlight w:val="yellow"/>
                        </w:rPr>
                        <m:t>-</m:t>
                      </m:r>
                      <m:func>
                        <m:funcPr>
                          <m:ctrlPr>
                            <w:rPr>
                              <w:rFonts w:ascii="Cambria Math" w:hAnsi="Cambria Math"/>
                              <w:sz w:val="20"/>
                              <w:szCs w:val="20"/>
                              <w:highlight w:val="yellow"/>
                            </w:rPr>
                          </m:ctrlPr>
                        </m:funcPr>
                        <m:fName>
                          <m:r>
                            <m:rPr>
                              <m:sty m:val="p"/>
                            </m:rPr>
                            <w:rPr>
                              <w:rFonts w:ascii="Cambria Math" w:hAnsi="Cambria Math"/>
                              <w:sz w:val="20"/>
                              <w:szCs w:val="20"/>
                              <w:highlight w:val="yellow"/>
                            </w:rPr>
                            <m:t>max</m:t>
                          </m:r>
                          <m:ctrlPr>
                            <w:rPr>
                              <w:rFonts w:ascii="Cambria Math" w:hAnsi="Cambria Math"/>
                              <w:i/>
                              <w:sz w:val="20"/>
                              <w:szCs w:val="20"/>
                              <w:highlight w:val="yellow"/>
                            </w:rPr>
                          </m:ctrlPr>
                        </m:fName>
                        <m:e>
                          <m:d>
                            <m:dPr>
                              <m:ctrlPr>
                                <w:rPr>
                                  <w:rFonts w:ascii="Cambria Math" w:hAnsi="Cambria Math"/>
                                  <w:i/>
                                  <w:sz w:val="20"/>
                                  <w:szCs w:val="20"/>
                                  <w:highlight w:val="yellow"/>
                                </w:rPr>
                              </m:ctrlPr>
                            </m:dPr>
                            <m:e>
                              <m:r>
                                <w:rPr>
                                  <w:rFonts w:ascii="Cambria Math" w:hAnsi="Cambria Math"/>
                                  <w:sz w:val="20"/>
                                  <w:szCs w:val="20"/>
                                  <w:highlight w:val="yellow"/>
                                </w:rPr>
                                <m:t>0;G</m:t>
                              </m:r>
                              <m:sSub>
                                <m:sSubPr>
                                  <m:ctrlPr>
                                    <w:rPr>
                                      <w:rFonts w:ascii="Cambria Math" w:hAnsi="Cambria Math"/>
                                      <w:i/>
                                      <w:sz w:val="20"/>
                                      <w:szCs w:val="20"/>
                                      <w:highlight w:val="yellow"/>
                                    </w:rPr>
                                  </m:ctrlPr>
                                </m:sSubPr>
                                <m:e>
                                  <m:r>
                                    <w:rPr>
                                      <w:rFonts w:ascii="Cambria Math" w:hAnsi="Cambria Math"/>
                                      <w:sz w:val="20"/>
                                      <w:szCs w:val="20"/>
                                      <w:highlight w:val="yellow"/>
                                    </w:rPr>
                                    <m:t>H</m:t>
                                  </m:r>
                                </m:e>
                                <m:sub>
                                  <m:r>
                                    <w:rPr>
                                      <w:rFonts w:ascii="Cambria Math" w:hAnsi="Cambria Math"/>
                                      <w:sz w:val="20"/>
                                      <w:szCs w:val="20"/>
                                      <w:highlight w:val="yellow"/>
                                    </w:rPr>
                                    <m:t>m</m:t>
                                  </m:r>
                                </m:sub>
                              </m:sSub>
                              <m:r>
                                <w:rPr>
                                  <w:rFonts w:ascii="Cambria Math" w:hAnsi="Cambria Math"/>
                                  <w:sz w:val="20"/>
                                  <w:szCs w:val="20"/>
                                  <w:highlight w:val="yellow"/>
                                </w:rPr>
                                <m:t>-Garanti</m:t>
                              </m:r>
                              <m:sSub>
                                <m:sSubPr>
                                  <m:ctrlPr>
                                    <w:rPr>
                                      <w:rFonts w:ascii="Cambria Math" w:hAnsi="Cambria Math"/>
                                      <w:i/>
                                      <w:sz w:val="20"/>
                                      <w:szCs w:val="20"/>
                                      <w:highlight w:val="yellow"/>
                                    </w:rPr>
                                  </m:ctrlPr>
                                </m:sSubPr>
                                <m:e>
                                  <m:r>
                                    <w:rPr>
                                      <w:rFonts w:ascii="Cambria Math" w:hAnsi="Cambria Math"/>
                                      <w:sz w:val="20"/>
                                      <w:szCs w:val="20"/>
                                      <w:highlight w:val="yellow"/>
                                    </w:rPr>
                                    <m:t>e</m:t>
                                  </m:r>
                                </m:e>
                                <m:sub>
                                  <m:r>
                                    <w:rPr>
                                      <w:rFonts w:ascii="Cambria Math" w:hAnsi="Cambria Math"/>
                                      <w:sz w:val="20"/>
                                      <w:szCs w:val="20"/>
                                      <w:highlight w:val="yellow"/>
                                    </w:rPr>
                                    <m:t>m</m:t>
                                  </m:r>
                                </m:sub>
                              </m:sSub>
                            </m:e>
                          </m:d>
                        </m:e>
                      </m:func>
                      <m:r>
                        <w:rPr>
                          <w:rFonts w:ascii="Cambria Math" w:hAnsi="Cambria Math"/>
                          <w:sz w:val="20"/>
                          <w:szCs w:val="20"/>
                          <w:highlight w:val="yellow"/>
                        </w:rPr>
                        <m:t>;0</m:t>
                      </m:r>
                    </m:e>
                  </m:nary>
                </m:e>
              </m:d>
            </m:e>
          </m:func>
        </m:oMath>
      </m:oMathPara>
    </w:p>
    <w:p w14:paraId="332A501B" w14:textId="32A9A473" w:rsidR="00126C68" w:rsidRPr="006D50CF" w:rsidRDefault="00126C68" w:rsidP="00181561">
      <w:pPr>
        <w:rPr>
          <w:highlight w:val="yellow"/>
        </w:rPr>
      </w:pPr>
    </w:p>
    <w:p w14:paraId="35F7E7B1" w14:textId="77777777" w:rsidR="00754B49" w:rsidRPr="006D50CF" w:rsidRDefault="00754B49" w:rsidP="00181561">
      <w:pPr>
        <w:rPr>
          <w:highlight w:val="yellow"/>
        </w:rPr>
      </w:pPr>
      <w:r w:rsidRPr="006D50CF">
        <w:rPr>
          <w:highlight w:val="yellow"/>
        </w:rPr>
        <w:t>Sonst:</w:t>
      </w:r>
    </w:p>
    <w:p w14:paraId="11AF36B5" w14:textId="028038A3" w:rsidR="00CC6F95" w:rsidRPr="006D50CF" w:rsidRDefault="00CC6F95" w:rsidP="00181561">
      <w:pPr>
        <w:rPr>
          <w:highlight w:val="yellow"/>
        </w:rPr>
      </w:pPr>
      <w:r w:rsidRPr="006D50CF">
        <w:rPr>
          <w:highlight w:val="yellow"/>
        </w:rPr>
        <w:t xml:space="preserve"> </w:t>
      </w:r>
    </w:p>
    <w:p w14:paraId="2DEA3D37" w14:textId="1DD2F6BD" w:rsidR="00181561" w:rsidRPr="006D50CF" w:rsidRDefault="006E2C06" w:rsidP="00181561">
      <w:pPr>
        <w:rPr>
          <w:highlight w:val="yellow"/>
        </w:rPr>
      </w:pPr>
      <m:oMathPara>
        <m:oMath>
          <m:func>
            <m:funcPr>
              <m:ctrlPr>
                <w:rPr>
                  <w:rFonts w:ascii="Cambria Math" w:hAnsi="Cambria Math"/>
                  <w:sz w:val="20"/>
                  <w:szCs w:val="20"/>
                  <w:highlight w:val="yellow"/>
                </w:rPr>
              </m:ctrlPr>
            </m:funcPr>
            <m:fName>
              <m:r>
                <m:rPr>
                  <m:sty m:val="p"/>
                </m:rPr>
                <w:rPr>
                  <w:rFonts w:ascii="Cambria Math" w:hAnsi="Cambria Math"/>
                  <w:sz w:val="20"/>
                  <w:szCs w:val="20"/>
                  <w:highlight w:val="yellow"/>
                </w:rPr>
                <m:t>max</m:t>
              </m:r>
            </m:fName>
            <m:e>
              <m:d>
                <m:dPr>
                  <m:ctrlPr>
                    <w:rPr>
                      <w:rFonts w:ascii="Cambria Math" w:hAnsi="Cambria Math"/>
                      <w:i/>
                      <w:sz w:val="20"/>
                      <w:szCs w:val="20"/>
                      <w:highlight w:val="yellow"/>
                    </w:rPr>
                  </m:ctrlPr>
                </m:dPr>
                <m:e>
                  <m:nary>
                    <m:naryPr>
                      <m:chr m:val="∑"/>
                      <m:supHide m:val="1"/>
                      <m:ctrlPr>
                        <w:rPr>
                          <w:rFonts w:ascii="Cambria Math" w:hAnsi="Cambria Math"/>
                          <w:i/>
                          <w:sz w:val="20"/>
                          <w:szCs w:val="20"/>
                          <w:highlight w:val="yellow"/>
                        </w:rPr>
                      </m:ctrlPr>
                    </m:naryPr>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r>
                        <w:rPr>
                          <w:rFonts w:ascii="Cambria Math" w:hAnsi="Cambria Math"/>
                          <w:sz w:val="20"/>
                          <w:szCs w:val="20"/>
                          <w:highlight w:val="yellow"/>
                        </w:rPr>
                        <m:t>≥m</m:t>
                      </m:r>
                    </m:sub>
                    <m:sup/>
                    <m:e>
                      <m:d>
                        <m:dPr>
                          <m:ctrlPr>
                            <w:rPr>
                              <w:rFonts w:ascii="Cambria Math" w:hAnsi="Cambria Math"/>
                              <w:i/>
                              <w:sz w:val="20"/>
                              <w:szCs w:val="20"/>
                              <w:highlight w:val="yellow"/>
                            </w:rPr>
                          </m:ctrlPr>
                        </m:dPr>
                        <m:e>
                          <m:r>
                            <w:rPr>
                              <w:rFonts w:ascii="Cambria Math" w:hAnsi="Cambria Math"/>
                              <w:sz w:val="20"/>
                              <w:szCs w:val="20"/>
                              <w:highlight w:val="yellow"/>
                            </w:rPr>
                            <m:t>VW</m:t>
                          </m:r>
                          <m:sSubSup>
                            <m:sSubSupPr>
                              <m:ctrlPr>
                                <w:rPr>
                                  <w:rFonts w:ascii="Cambria Math" w:hAnsi="Cambria Math"/>
                                  <w:i/>
                                  <w:sz w:val="20"/>
                                  <w:szCs w:val="20"/>
                                  <w:highlight w:val="yellow"/>
                                </w:rPr>
                              </m:ctrlPr>
                            </m:sSubSupPr>
                            <m:e>
                              <m:r>
                                <w:rPr>
                                  <w:rFonts w:ascii="Cambria Math" w:hAnsi="Cambria Math"/>
                                  <w:sz w:val="20"/>
                                  <w:szCs w:val="20"/>
                                  <w:highlight w:val="yellow"/>
                                </w:rPr>
                                <m:t>K</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up>
                              <m:r>
                                <w:rPr>
                                  <w:rFonts w:ascii="Cambria Math" w:hAnsi="Cambria Math"/>
                                  <w:sz w:val="20"/>
                                  <w:szCs w:val="20"/>
                                  <w:highlight w:val="yellow"/>
                                </w:rPr>
                                <m:t>2.O.,bfr</m:t>
                              </m:r>
                            </m:sup>
                          </m:sSubSup>
                          <m:r>
                            <w:rPr>
                              <w:rFonts w:ascii="Cambria Math" w:hAnsi="Cambria Math"/>
                              <w:sz w:val="20"/>
                              <w:szCs w:val="20"/>
                              <w:highlight w:val="yellow"/>
                            </w:rPr>
                            <m:t>-VW</m:t>
                          </m:r>
                          <m:sSub>
                            <m:sSubPr>
                              <m:ctrlPr>
                                <w:rPr>
                                  <w:rFonts w:ascii="Cambria Math" w:hAnsi="Cambria Math"/>
                                  <w:i/>
                                  <w:sz w:val="20"/>
                                  <w:szCs w:val="20"/>
                                  <w:highlight w:val="yellow"/>
                                </w:rPr>
                              </m:ctrlPr>
                            </m:sSubPr>
                            <m:e>
                              <m:r>
                                <w:rPr>
                                  <w:rFonts w:ascii="Cambria Math" w:hAnsi="Cambria Math"/>
                                  <w:sz w:val="20"/>
                                  <w:szCs w:val="20"/>
                                  <w:highlight w:val="yellow"/>
                                </w:rPr>
                                <m:t>K</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Sub>
                        </m:e>
                      </m:d>
                      <m:r>
                        <w:rPr>
                          <w:rFonts w:ascii="Cambria Math" w:hAnsi="Cambria Math"/>
                          <w:sz w:val="20"/>
                          <w:szCs w:val="20"/>
                          <w:highlight w:val="yellow"/>
                        </w:rPr>
                        <m:t>⋅E</m:t>
                      </m:r>
                      <m:sSub>
                        <m:sSubPr>
                          <m:ctrlPr>
                            <w:rPr>
                              <w:rFonts w:ascii="Cambria Math" w:hAnsi="Cambria Math"/>
                              <w:i/>
                              <w:sz w:val="20"/>
                              <w:szCs w:val="20"/>
                              <w:highlight w:val="yellow"/>
                            </w:rPr>
                          </m:ctrlPr>
                        </m:sSubPr>
                        <m:e>
                          <m:r>
                            <w:rPr>
                              <w:rFonts w:ascii="Cambria Math" w:hAnsi="Cambria Math"/>
                              <w:sz w:val="20"/>
                              <w:szCs w:val="20"/>
                              <w:highlight w:val="yellow"/>
                            </w:rPr>
                            <m:t>F</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Sub>
                      <m:r>
                        <w:rPr>
                          <w:rFonts w:ascii="Cambria Math" w:hAnsi="Cambria Math"/>
                          <w:sz w:val="20"/>
                          <w:szCs w:val="20"/>
                          <w:highlight w:val="yellow"/>
                        </w:rPr>
                        <m:t>⋅S</m:t>
                      </m:r>
                      <m:sSub>
                        <m:sSubPr>
                          <m:ctrlPr>
                            <w:rPr>
                              <w:rFonts w:ascii="Cambria Math" w:hAnsi="Cambria Math"/>
                              <w:i/>
                              <w:sz w:val="20"/>
                              <w:szCs w:val="20"/>
                              <w:highlight w:val="yellow"/>
                            </w:rPr>
                          </m:ctrlPr>
                        </m:sSubPr>
                        <m:e>
                          <m:r>
                            <w:rPr>
                              <w:rFonts w:ascii="Cambria Math" w:hAnsi="Cambria Math"/>
                              <w:sz w:val="20"/>
                              <w:szCs w:val="20"/>
                              <w:highlight w:val="yellow"/>
                            </w:rPr>
                            <m:t>F</m:t>
                          </m:r>
                        </m:e>
                        <m:sub>
                          <m:acc>
                            <m:accPr>
                              <m:chr m:val="̃"/>
                              <m:ctrlPr>
                                <w:rPr>
                                  <w:rFonts w:ascii="Cambria Math" w:hAnsi="Cambria Math"/>
                                  <w:i/>
                                  <w:sz w:val="20"/>
                                  <w:szCs w:val="20"/>
                                  <w:highlight w:val="yellow"/>
                                </w:rPr>
                              </m:ctrlPr>
                            </m:accPr>
                            <m:e>
                              <m:r>
                                <w:rPr>
                                  <w:rFonts w:ascii="Cambria Math" w:hAnsi="Cambria Math"/>
                                  <w:sz w:val="20"/>
                                  <w:szCs w:val="20"/>
                                  <w:highlight w:val="yellow"/>
                                </w:rPr>
                                <m:t>m</m:t>
                              </m:r>
                            </m:e>
                          </m:acc>
                        </m:sub>
                      </m:sSub>
                      <m:r>
                        <w:rPr>
                          <w:rFonts w:ascii="Cambria Math" w:hAnsi="Cambria Math"/>
                          <w:sz w:val="20"/>
                          <w:szCs w:val="20"/>
                          <w:highlight w:val="yellow"/>
                        </w:rPr>
                        <m:t>;0</m:t>
                      </m:r>
                    </m:e>
                  </m:nary>
                </m:e>
              </m:d>
            </m:e>
          </m:func>
        </m:oMath>
      </m:oMathPara>
    </w:p>
    <w:p w14:paraId="4B4E81B6" w14:textId="6B391149" w:rsidR="004912A2" w:rsidRPr="006D50CF" w:rsidRDefault="004912A2" w:rsidP="00181561">
      <w:pPr>
        <w:rPr>
          <w:highlight w:val="yellow"/>
        </w:rPr>
      </w:pPr>
      <w:r w:rsidRPr="006D50CF">
        <w:rPr>
          <w:highlight w:val="yellow"/>
        </w:rPr>
        <w:t>Mit</w:t>
      </w:r>
    </w:p>
    <w:p w14:paraId="41507F69" w14:textId="06BA6B34" w:rsidR="004912A2" w:rsidRPr="006D50CF" w:rsidRDefault="004912A2" w:rsidP="00181561">
      <w:pPr>
        <w:rPr>
          <w:highlight w:val="yellow"/>
        </w:rPr>
      </w:pPr>
      <w:r w:rsidRPr="006D50CF">
        <w:rPr>
          <w:highlight w:val="yellow"/>
        </w:rPr>
        <w:tab/>
        <w:t>EF</w:t>
      </w:r>
      <w:r w:rsidRPr="006D50CF">
        <w:rPr>
          <w:highlight w:val="yellow"/>
        </w:rPr>
        <w:tab/>
      </w:r>
      <w:r w:rsidRPr="006D50CF">
        <w:rPr>
          <w:highlight w:val="yellow"/>
        </w:rPr>
        <w:tab/>
        <w:t>Erlebensfaktor</w:t>
      </w:r>
    </w:p>
    <w:p w14:paraId="7D1BBEE3" w14:textId="38AF5905" w:rsidR="004912A2" w:rsidRPr="006D50CF" w:rsidRDefault="004912A2" w:rsidP="00181561">
      <w:pPr>
        <w:rPr>
          <w:highlight w:val="yellow"/>
        </w:rPr>
      </w:pPr>
      <w:r w:rsidRPr="006D50CF">
        <w:rPr>
          <w:highlight w:val="yellow"/>
        </w:rPr>
        <w:tab/>
        <w:t xml:space="preserve">SF </w:t>
      </w:r>
      <w:r w:rsidRPr="006D50CF">
        <w:rPr>
          <w:highlight w:val="yellow"/>
        </w:rPr>
        <w:tab/>
      </w:r>
      <w:r w:rsidRPr="006D50CF">
        <w:rPr>
          <w:highlight w:val="yellow"/>
        </w:rPr>
        <w:tab/>
        <w:t>Stornofaktor</w:t>
      </w:r>
    </w:p>
    <w:p w14:paraId="2D1135D1" w14:textId="39F6F852" w:rsidR="004912A2" w:rsidRPr="006D50CF" w:rsidRDefault="004912A2" w:rsidP="00181561">
      <w:pPr>
        <w:rPr>
          <w:highlight w:val="yellow"/>
        </w:rPr>
      </w:pPr>
      <w:r w:rsidRPr="006D50CF">
        <w:rPr>
          <w:highlight w:val="yellow"/>
        </w:rPr>
        <w:tab/>
      </w:r>
      <w:proofErr w:type="spellStart"/>
      <w:r w:rsidRPr="006D50CF">
        <w:rPr>
          <w:highlight w:val="yellow"/>
        </w:rPr>
        <w:t>GH</w:t>
      </w:r>
      <w:r w:rsidRPr="006D50CF">
        <w:rPr>
          <w:highlight w:val="yellow"/>
        </w:rPr>
        <w:softHyphen/>
      </w:r>
      <w:r w:rsidRPr="006D50CF">
        <w:rPr>
          <w:highlight w:val="yellow"/>
          <w:vertAlign w:val="subscript"/>
        </w:rPr>
        <w:t>m</w:t>
      </w:r>
      <w:proofErr w:type="spellEnd"/>
      <w:r w:rsidRPr="006D50CF">
        <w:rPr>
          <w:highlight w:val="yellow"/>
        </w:rPr>
        <w:tab/>
      </w:r>
      <w:r w:rsidRPr="006D50CF">
        <w:rPr>
          <w:highlight w:val="yellow"/>
        </w:rPr>
        <w:tab/>
        <w:t>Guthaben zum Zeitpunkt m</w:t>
      </w:r>
    </w:p>
    <w:p w14:paraId="4FA7AAAE" w14:textId="0CFF4475" w:rsidR="004912A2" w:rsidRDefault="004912A2" w:rsidP="00181561">
      <w:r w:rsidRPr="006D50CF">
        <w:rPr>
          <w:highlight w:val="yellow"/>
        </w:rPr>
        <w:tab/>
      </w:r>
      <w:proofErr w:type="spellStart"/>
      <w:r w:rsidRPr="006D50CF">
        <w:rPr>
          <w:highlight w:val="yellow"/>
        </w:rPr>
        <w:t>Garantie</w:t>
      </w:r>
      <w:r w:rsidRPr="006D50CF">
        <w:rPr>
          <w:highlight w:val="yellow"/>
          <w:vertAlign w:val="subscript"/>
        </w:rPr>
        <w:t>m</w:t>
      </w:r>
      <w:proofErr w:type="spellEnd"/>
      <w:r w:rsidRPr="006D50CF">
        <w:rPr>
          <w:highlight w:val="yellow"/>
        </w:rPr>
        <w:tab/>
        <w:t>Garantie zum Zeitpunkt m</w:t>
      </w:r>
    </w:p>
    <w:p w14:paraId="46A29F5C" w14:textId="77777777" w:rsidR="004912A2" w:rsidRDefault="004912A2" w:rsidP="00181561"/>
    <w:p w14:paraId="14147F8A" w14:textId="77777777" w:rsidR="004912A2" w:rsidRDefault="004912A2" w:rsidP="00181561"/>
    <w:p w14:paraId="34A64691" w14:textId="77777777" w:rsidR="00C76EA6" w:rsidRDefault="00C76EA6" w:rsidP="00C76EA6">
      <w:pPr>
        <w:pStyle w:val="berschrift4"/>
      </w:pPr>
      <w:r>
        <w:t>Empfehlung</w:t>
      </w:r>
    </w:p>
    <w:p w14:paraId="4D124E37" w14:textId="4CA92AB6" w:rsidR="00AE2AAF" w:rsidRDefault="00AE2AAF" w:rsidP="00AE2AAF">
      <w:pPr>
        <w:pStyle w:val="berschrift4"/>
      </w:pPr>
      <w:r w:rsidRPr="00087E31">
        <w:t xml:space="preserve">Abstimmung mit F1 der Mathematik </w:t>
      </w:r>
      <w:r>
        <w:t>(03.06.2016)</w:t>
      </w:r>
    </w:p>
    <w:p w14:paraId="47149164" w14:textId="77777777" w:rsidR="00AE2AAF" w:rsidRPr="006D50CF" w:rsidRDefault="00AE2AAF" w:rsidP="00AE2AAF">
      <w:pPr>
        <w:rPr>
          <w:highlight w:val="yellow"/>
        </w:rPr>
      </w:pPr>
      <w:r w:rsidRPr="006D50CF">
        <w:rPr>
          <w:highlight w:val="yellow"/>
        </w:rPr>
        <w:t xml:space="preserve">Zusatzreserve für Kosten, wenn diese unter Kapitalanlagevorbehalt stehen: </w:t>
      </w:r>
    </w:p>
    <w:p w14:paraId="42214610" w14:textId="77777777" w:rsidR="00AE2AAF" w:rsidRPr="006D50CF" w:rsidRDefault="00AE2AAF" w:rsidP="006C2552">
      <w:pPr>
        <w:pStyle w:val="Listenabsatz"/>
        <w:numPr>
          <w:ilvl w:val="0"/>
          <w:numId w:val="35"/>
        </w:numPr>
        <w:rPr>
          <w:highlight w:val="yellow"/>
        </w:rPr>
      </w:pPr>
      <w:r w:rsidRPr="006D50CF">
        <w:rPr>
          <w:highlight w:val="yellow"/>
        </w:rPr>
        <w:t>Relevant für Fondsprodukte --&gt; bei diesen dann zu betrachten</w:t>
      </w:r>
    </w:p>
    <w:p w14:paraId="6BE8E7DB" w14:textId="77777777" w:rsidR="00C76EA6" w:rsidRDefault="00C76EA6" w:rsidP="00C76EA6">
      <w:pPr>
        <w:pStyle w:val="berschrift4"/>
      </w:pPr>
      <w:r>
        <w:t>Abstimmung mit Produkttechnik</w:t>
      </w:r>
    </w:p>
    <w:p w14:paraId="48B6EAA1" w14:textId="77777777" w:rsidR="00C76EA6" w:rsidRDefault="00C76EA6" w:rsidP="00C76EA6">
      <w:pPr>
        <w:pStyle w:val="berschrift4"/>
      </w:pPr>
      <w:r>
        <w:t>Entscheidung</w:t>
      </w:r>
    </w:p>
    <w:p w14:paraId="2C54070B" w14:textId="77777777" w:rsidR="00C76EA6" w:rsidRDefault="00C76EA6" w:rsidP="00C76EA6"/>
    <w:p w14:paraId="2E9F01B2" w14:textId="77777777" w:rsidR="00C76EA6" w:rsidRPr="00DD296C" w:rsidRDefault="00C76EA6" w:rsidP="00C76EA6">
      <w:pPr>
        <w:pStyle w:val="berschrift4"/>
      </w:pPr>
      <w:r>
        <w:t>Folgearbeiten</w:t>
      </w:r>
    </w:p>
    <w:p w14:paraId="2510D532" w14:textId="77777777" w:rsidR="00C76EA6" w:rsidRDefault="00C76EA6" w:rsidP="00C76EA6">
      <w:r>
        <w:t>…</w:t>
      </w:r>
    </w:p>
    <w:p w14:paraId="11CF963D" w14:textId="77777777" w:rsidR="00C76EA6" w:rsidRPr="00523ABB" w:rsidRDefault="00C76EA6" w:rsidP="00C76EA6">
      <w:pPr>
        <w:pStyle w:val="berschrift3"/>
        <w:rPr>
          <w:highlight w:val="cyan"/>
        </w:rPr>
      </w:pPr>
      <w:bookmarkStart w:id="402" w:name="_Toc496794480"/>
      <w:r w:rsidRPr="00523ABB">
        <w:rPr>
          <w:highlight w:val="cyan"/>
        </w:rPr>
        <w:t>Zusatzrückstellung für Nachreservierungen zum vereinbarten Re</w:t>
      </w:r>
      <w:r w:rsidRPr="00523ABB">
        <w:rPr>
          <w:highlight w:val="cyan"/>
        </w:rPr>
        <w:t>n</w:t>
      </w:r>
      <w:r w:rsidRPr="00523ABB">
        <w:rPr>
          <w:highlight w:val="cyan"/>
        </w:rPr>
        <w:t>tenbeginn</w:t>
      </w:r>
      <w:bookmarkEnd w:id="402"/>
    </w:p>
    <w:p w14:paraId="63C3690A" w14:textId="77777777" w:rsidR="00C76EA6" w:rsidRDefault="00C76EA6" w:rsidP="00C76EA6">
      <w:pPr>
        <w:pStyle w:val="berschrift4"/>
      </w:pPr>
      <w:r>
        <w:t>Aktueller Stand</w:t>
      </w:r>
    </w:p>
    <w:p w14:paraId="5AA19E64" w14:textId="77777777" w:rsidR="00C76EA6" w:rsidRPr="006D50CF" w:rsidRDefault="00C76EA6" w:rsidP="00C76EA6">
      <w:pPr>
        <w:rPr>
          <w:highlight w:val="yellow"/>
        </w:rPr>
      </w:pPr>
      <w:r w:rsidRPr="006D50CF">
        <w:rPr>
          <w:highlight w:val="yellow"/>
        </w:rPr>
        <w:t xml:space="preserve">Die Zusatzrückstellung für Nachreservierungen zum vereinbarten Rentenbeginn ist während der </w:t>
      </w:r>
      <w:proofErr w:type="spellStart"/>
      <w:r w:rsidRPr="006D50CF">
        <w:rPr>
          <w:highlight w:val="yellow"/>
        </w:rPr>
        <w:t>Aufschubzeit</w:t>
      </w:r>
      <w:proofErr w:type="spellEnd"/>
      <w:r w:rsidRPr="006D50CF">
        <w:rPr>
          <w:highlight w:val="yellow"/>
        </w:rPr>
        <w:t xml:space="preserve"> für den eventuell zum vereinbarten Rentenbeginn vorhandenen Nachrese</w:t>
      </w:r>
      <w:r w:rsidRPr="006D50CF">
        <w:rPr>
          <w:highlight w:val="yellow"/>
        </w:rPr>
        <w:t>r</w:t>
      </w:r>
      <w:r w:rsidRPr="006D50CF">
        <w:rPr>
          <w:highlight w:val="yellow"/>
        </w:rPr>
        <w:t>vierungsbedarf durch Unterschiede zwischen den bei Vertragsbeginn und zum vereinbarten Rentenbeginn gültigen Rechnungsgrundlagen zu stellen.</w:t>
      </w:r>
    </w:p>
    <w:p w14:paraId="0546428A" w14:textId="77777777" w:rsidR="00C76EA6" w:rsidRPr="006D50CF" w:rsidRDefault="00C76EA6" w:rsidP="00C76EA6">
      <w:pPr>
        <w:rPr>
          <w:highlight w:val="yellow"/>
        </w:rPr>
      </w:pPr>
    </w:p>
    <w:p w14:paraId="7373644C" w14:textId="1FB54950" w:rsidR="00C76EA6" w:rsidRPr="006D50CF" w:rsidRDefault="00C76EA6" w:rsidP="00C76EA6">
      <w:pPr>
        <w:rPr>
          <w:highlight w:val="yellow"/>
        </w:rPr>
      </w:pPr>
      <w:r w:rsidRPr="006D50CF">
        <w:rPr>
          <w:highlight w:val="yellow"/>
        </w:rPr>
        <w:t>Die HLV stellt diese Zusatzrückstellung, falls nötig für eine Änderung der Rechnungsgrun</w:t>
      </w:r>
      <w:r w:rsidRPr="006D50CF">
        <w:rPr>
          <w:highlight w:val="yellow"/>
        </w:rPr>
        <w:t>d</w:t>
      </w:r>
      <w:r w:rsidRPr="006D50CF">
        <w:rPr>
          <w:highlight w:val="yellow"/>
        </w:rPr>
        <w:t xml:space="preserve">lagen </w:t>
      </w:r>
      <w:r w:rsidR="00C71D8C" w:rsidRPr="006D50CF">
        <w:rPr>
          <w:highlight w:val="yellow"/>
        </w:rPr>
        <w:t>(Tafel</w:t>
      </w:r>
      <w:r w:rsidR="00523ABB" w:rsidRPr="006D50CF">
        <w:rPr>
          <w:highlight w:val="yellow"/>
        </w:rPr>
        <w:t>,</w:t>
      </w:r>
      <w:r w:rsidR="00C71D8C" w:rsidRPr="006D50CF">
        <w:rPr>
          <w:highlight w:val="yellow"/>
        </w:rPr>
        <w:t xml:space="preserve"> Männeranteil</w:t>
      </w:r>
      <w:r w:rsidR="00523ABB" w:rsidRPr="006D50CF">
        <w:rPr>
          <w:highlight w:val="yellow"/>
        </w:rPr>
        <w:t xml:space="preserve"> und Kosten) </w:t>
      </w:r>
      <w:r w:rsidRPr="006D50CF">
        <w:rPr>
          <w:highlight w:val="yellow"/>
        </w:rPr>
        <w:t>bis auf den Rechnungszins</w:t>
      </w:r>
      <w:r w:rsidR="00523ABB" w:rsidRPr="006D50CF">
        <w:rPr>
          <w:highlight w:val="yellow"/>
        </w:rPr>
        <w:t xml:space="preserve"> (Interpretation des </w:t>
      </w:r>
      <w:proofErr w:type="spellStart"/>
      <w:r w:rsidR="00523ABB" w:rsidRPr="006D50CF">
        <w:rPr>
          <w:highlight w:val="yellow"/>
        </w:rPr>
        <w:t>Be</w:t>
      </w:r>
      <w:r w:rsidR="00523ABB" w:rsidRPr="006D50CF">
        <w:rPr>
          <w:highlight w:val="yellow"/>
        </w:rPr>
        <w:t>i</w:t>
      </w:r>
      <w:r w:rsidR="00523ABB" w:rsidRPr="006D50CF">
        <w:rPr>
          <w:highlight w:val="yellow"/>
        </w:rPr>
        <w:t>behaltunsgebot</w:t>
      </w:r>
      <w:proofErr w:type="spellEnd"/>
      <w:r w:rsidR="00523ABB" w:rsidRPr="006D50CF">
        <w:rPr>
          <w:highlight w:val="yellow"/>
        </w:rPr>
        <w:t>)</w:t>
      </w:r>
      <w:r w:rsidRPr="006D50CF">
        <w:rPr>
          <w:highlight w:val="yellow"/>
        </w:rPr>
        <w:t>.</w:t>
      </w:r>
    </w:p>
    <w:p w14:paraId="2CDBB258" w14:textId="77777777" w:rsidR="00C76EA6" w:rsidRPr="006D50CF" w:rsidRDefault="00C76EA6" w:rsidP="00C76EA6">
      <w:pPr>
        <w:rPr>
          <w:highlight w:val="yellow"/>
        </w:rPr>
      </w:pPr>
    </w:p>
    <w:p w14:paraId="0355A1AE" w14:textId="77777777" w:rsidR="00C76EA6" w:rsidRPr="006D50CF" w:rsidRDefault="006E2C06" w:rsidP="00C76EA6">
      <w:pPr>
        <w:rPr>
          <w:highlight w:val="yellow"/>
        </w:rPr>
      </w:pPr>
      <m:oMathPara>
        <m:oMathParaPr>
          <m:jc m:val="left"/>
        </m:oMathParaPr>
        <m:oMath>
          <m:sSubSup>
            <m:sSubSupPr>
              <m:ctrlPr>
                <w:rPr>
                  <w:rFonts w:ascii="Cambria Math" w:hAnsi="Cambria Math" w:cs="Calibri"/>
                  <w:i/>
                  <w:iCs/>
                  <w:sz w:val="24"/>
                  <w:highlight w:val="yellow"/>
                </w:rPr>
              </m:ctrlPr>
            </m:sSubSupPr>
            <m:e>
              <m:r>
                <w:rPr>
                  <w:rFonts w:ascii="Cambria Math" w:hAnsi="Cambria Math"/>
                  <w:highlight w:val="yellow"/>
                </w:rPr>
                <m:t>V</m:t>
              </m:r>
            </m:e>
            <m:sub>
              <m:r>
                <w:rPr>
                  <w:rFonts w:ascii="Cambria Math" w:hAnsi="Cambria Math"/>
                  <w:highlight w:val="yellow"/>
                </w:rPr>
                <m:t>m,k</m:t>
              </m:r>
            </m:sub>
            <m:sup>
              <m:r>
                <w:rPr>
                  <w:rFonts w:ascii="Cambria Math" w:hAnsi="Cambria Math"/>
                  <w:highlight w:val="yellow"/>
                </w:rPr>
                <m:t>NR</m:t>
              </m:r>
            </m:sup>
          </m:sSubSup>
          <m:r>
            <w:rPr>
              <w:rFonts w:ascii="Cambria Math" w:hAnsi="Cambria Math"/>
              <w:highlight w:val="yellow"/>
            </w:rPr>
            <m:t>=</m:t>
          </m:r>
          <m:r>
            <m:rPr>
              <m:sty m:val="p"/>
            </m:rPr>
            <w:rPr>
              <w:rFonts w:ascii="Cambria Math" w:hAnsi="Cambria Math"/>
              <w:highlight w:val="yellow"/>
            </w:rPr>
            <m:t>max</m:t>
          </m:r>
          <m:d>
            <m:dPr>
              <m:ctrlPr>
                <w:rPr>
                  <w:rFonts w:ascii="Cambria Math" w:hAnsi="Cambria Math" w:cs="Calibri"/>
                  <w:i/>
                  <w:iCs/>
                  <w:sz w:val="24"/>
                  <w:highlight w:val="yellow"/>
                </w:rPr>
              </m:ctrlPr>
            </m:dPr>
            <m:e>
              <m:f>
                <m:fPr>
                  <m:ctrlPr>
                    <w:rPr>
                      <w:rFonts w:ascii="Cambria Math" w:hAnsi="Cambria Math"/>
                      <w:i/>
                      <w:highlight w:val="yellow"/>
                    </w:rPr>
                  </m:ctrlPr>
                </m:fPr>
                <m:num>
                  <m:sSubSup>
                    <m:sSubSupPr>
                      <m:ctrlPr>
                        <w:rPr>
                          <w:rFonts w:ascii="Cambria Math" w:hAnsi="Cambria Math"/>
                          <w:i/>
                          <w:highlight w:val="yellow"/>
                        </w:rPr>
                      </m:ctrlPr>
                    </m:sSubSupPr>
                    <m:e>
                      <m:r>
                        <w:rPr>
                          <w:rFonts w:ascii="Cambria Math" w:hAnsi="Cambria Math"/>
                          <w:highlight w:val="yellow"/>
                        </w:rPr>
                        <m:t>R</m:t>
                      </m:r>
                    </m:e>
                    <m:sub>
                      <m:sSub>
                        <m:sSubPr>
                          <m:ctrlPr>
                            <w:rPr>
                              <w:rFonts w:ascii="Cambria Math" w:hAnsi="Cambria Math" w:cs="Calibri"/>
                              <w:i/>
                              <w:iCs/>
                              <w:sz w:val="24"/>
                              <w:highlight w:val="yellow"/>
                            </w:rPr>
                          </m:ctrlPr>
                        </m:sSubPr>
                        <m:e>
                          <m:r>
                            <w:rPr>
                              <w:rFonts w:ascii="Cambria Math" w:hAnsi="Cambria Math"/>
                              <w:highlight w:val="yellow"/>
                            </w:rPr>
                            <m:t>m</m:t>
                          </m:r>
                        </m:e>
                        <m:sub>
                          <m:r>
                            <w:rPr>
                              <w:rFonts w:ascii="Cambria Math" w:hAnsi="Cambria Math"/>
                              <w:highlight w:val="yellow"/>
                            </w:rPr>
                            <m:t>0</m:t>
                          </m:r>
                        </m:sub>
                      </m:sSub>
                      <m:r>
                        <w:rPr>
                          <w:rFonts w:ascii="Cambria Math" w:hAnsi="Cambria Math"/>
                          <w:highlight w:val="yellow"/>
                        </w:rPr>
                        <m:t>,</m:t>
                      </m:r>
                      <m:sSub>
                        <m:sSubPr>
                          <m:ctrlPr>
                            <w:rPr>
                              <w:rFonts w:ascii="Cambria Math" w:hAnsi="Cambria Math" w:cs="Calibri"/>
                              <w:i/>
                              <w:iCs/>
                              <w:sz w:val="24"/>
                              <w:highlight w:val="yellow"/>
                            </w:rPr>
                          </m:ctrlPr>
                        </m:sSubPr>
                        <m:e>
                          <m:r>
                            <w:rPr>
                              <w:rFonts w:ascii="Cambria Math" w:hAnsi="Cambria Math"/>
                              <w:highlight w:val="yellow"/>
                            </w:rPr>
                            <m:t>k</m:t>
                          </m:r>
                        </m:e>
                        <m:sub>
                          <m:r>
                            <w:rPr>
                              <w:rFonts w:ascii="Cambria Math" w:hAnsi="Cambria Math"/>
                              <w:highlight w:val="yellow"/>
                            </w:rPr>
                            <m:t>0</m:t>
                          </m:r>
                        </m:sub>
                      </m:sSub>
                    </m:sub>
                    <m:sup>
                      <m:r>
                        <w:rPr>
                          <w:rFonts w:ascii="Cambria Math" w:hAnsi="Cambria Math"/>
                          <w:highlight w:val="yellow"/>
                        </w:rPr>
                        <m:t>gar</m:t>
                      </m:r>
                    </m:sup>
                  </m:sSubSup>
                </m:num>
                <m:den>
                  <m:sSubSup>
                    <m:sSubSupPr>
                      <m:ctrlPr>
                        <w:rPr>
                          <w:rFonts w:ascii="Cambria Math" w:hAnsi="Cambria Math"/>
                          <w:i/>
                          <w:highlight w:val="yellow"/>
                        </w:rPr>
                      </m:ctrlPr>
                    </m:sSubSupPr>
                    <m:e>
                      <m:r>
                        <w:rPr>
                          <w:rFonts w:ascii="Cambria Math" w:hAnsi="Cambria Math"/>
                          <w:highlight w:val="yellow"/>
                        </w:rPr>
                        <m:t>RF</m:t>
                      </m:r>
                    </m:e>
                    <m:sub>
                      <m:sSub>
                        <m:sSubPr>
                          <m:ctrlPr>
                            <w:rPr>
                              <w:rFonts w:ascii="Cambria Math" w:hAnsi="Cambria Math" w:cs="Calibri"/>
                              <w:i/>
                              <w:iCs/>
                              <w:sz w:val="24"/>
                              <w:highlight w:val="yellow"/>
                            </w:rPr>
                          </m:ctrlPr>
                        </m:sSubPr>
                        <m:e>
                          <m:r>
                            <w:rPr>
                              <w:rFonts w:ascii="Cambria Math" w:hAnsi="Cambria Math"/>
                              <w:highlight w:val="yellow"/>
                            </w:rPr>
                            <m:t>m</m:t>
                          </m:r>
                        </m:e>
                        <m:sub>
                          <m:r>
                            <w:rPr>
                              <w:rFonts w:ascii="Cambria Math" w:hAnsi="Cambria Math"/>
                              <w:highlight w:val="yellow"/>
                            </w:rPr>
                            <m:t>0</m:t>
                          </m:r>
                        </m:sub>
                      </m:sSub>
                      <m:r>
                        <w:rPr>
                          <w:rFonts w:ascii="Cambria Math" w:hAnsi="Cambria Math"/>
                          <w:highlight w:val="yellow"/>
                        </w:rPr>
                        <m:t>,</m:t>
                      </m:r>
                      <m:sSub>
                        <m:sSubPr>
                          <m:ctrlPr>
                            <w:rPr>
                              <w:rFonts w:ascii="Cambria Math" w:hAnsi="Cambria Math" w:cs="Calibri"/>
                              <w:i/>
                              <w:iCs/>
                              <w:sz w:val="24"/>
                              <w:highlight w:val="yellow"/>
                            </w:rPr>
                          </m:ctrlPr>
                        </m:sSubPr>
                        <m:e>
                          <m:r>
                            <w:rPr>
                              <w:rFonts w:ascii="Cambria Math" w:hAnsi="Cambria Math"/>
                              <w:highlight w:val="yellow"/>
                            </w:rPr>
                            <m:t>k</m:t>
                          </m:r>
                        </m:e>
                        <m:sub>
                          <m:r>
                            <w:rPr>
                              <w:rFonts w:ascii="Cambria Math" w:hAnsi="Cambria Math"/>
                              <w:highlight w:val="yellow"/>
                            </w:rPr>
                            <m:t>0</m:t>
                          </m:r>
                        </m:sub>
                      </m:sSub>
                    </m:sub>
                    <m:sup>
                      <m:r>
                        <w:rPr>
                          <w:rFonts w:ascii="Cambria Math" w:hAnsi="Cambria Math"/>
                          <w:highlight w:val="yellow"/>
                        </w:rPr>
                        <m:t>akt</m:t>
                      </m:r>
                    </m:sup>
                  </m:sSubSup>
                </m:den>
              </m:f>
              <m:r>
                <w:rPr>
                  <w:rFonts w:ascii="Cambria Math" w:hAnsi="Cambria Math"/>
                  <w:highlight w:val="yellow"/>
                </w:rPr>
                <m:t>-</m:t>
              </m:r>
              <m:func>
                <m:funcPr>
                  <m:ctrlPr>
                    <w:rPr>
                      <w:rFonts w:ascii="Cambria Math" w:hAnsi="Cambria Math"/>
                      <w:i/>
                      <w:highlight w:val="yellow"/>
                    </w:rPr>
                  </m:ctrlPr>
                </m:funcPr>
                <m:fName>
                  <m:r>
                    <m:rPr>
                      <m:sty m:val="p"/>
                    </m:rPr>
                    <w:rPr>
                      <w:rFonts w:ascii="Cambria Math" w:hAnsi="Cambria Math"/>
                      <w:highlight w:val="yellow"/>
                    </w:rPr>
                    <m:t>max</m:t>
                  </m:r>
                </m:fName>
                <m:e>
                  <m:d>
                    <m:dPr>
                      <m:ctrlPr>
                        <w:rPr>
                          <w:rFonts w:ascii="Cambria Math" w:hAnsi="Cambria Math"/>
                          <w:i/>
                          <w:highlight w:val="yellow"/>
                        </w:rPr>
                      </m:ctrlPr>
                    </m:dPr>
                    <m:e>
                      <m:r>
                        <w:rPr>
                          <w:rFonts w:ascii="Cambria Math" w:hAnsi="Cambria Math"/>
                          <w:highlight w:val="yellow"/>
                        </w:rPr>
                        <m:t>G</m:t>
                      </m:r>
                      <m:sSubSup>
                        <m:sSubSupPr>
                          <m:ctrlPr>
                            <w:rPr>
                              <w:rFonts w:ascii="Cambria Math" w:hAnsi="Cambria Math"/>
                              <w:i/>
                              <w:highlight w:val="yellow"/>
                            </w:rPr>
                          </m:ctrlPr>
                        </m:sSubSupPr>
                        <m:e>
                          <m:r>
                            <w:rPr>
                              <w:rFonts w:ascii="Cambria Math" w:hAnsi="Cambria Math"/>
                              <w:highlight w:val="yellow"/>
                            </w:rPr>
                            <m:t>H</m:t>
                          </m:r>
                        </m:e>
                        <m:sub>
                          <m:sSub>
                            <m:sSubPr>
                              <m:ctrlPr>
                                <w:rPr>
                                  <w:rFonts w:ascii="Cambria Math" w:hAnsi="Cambria Math" w:cs="Calibri"/>
                                  <w:i/>
                                  <w:iCs/>
                                  <w:sz w:val="24"/>
                                  <w:highlight w:val="yellow"/>
                                </w:rPr>
                              </m:ctrlPr>
                            </m:sSubPr>
                            <m:e>
                              <m:r>
                                <w:rPr>
                                  <w:rFonts w:ascii="Cambria Math" w:hAnsi="Cambria Math"/>
                                  <w:highlight w:val="yellow"/>
                                </w:rPr>
                                <m:t>m</m:t>
                              </m:r>
                            </m:e>
                            <m:sub>
                              <m:r>
                                <w:rPr>
                                  <w:rFonts w:ascii="Cambria Math" w:hAnsi="Cambria Math"/>
                                  <w:highlight w:val="yellow"/>
                                </w:rPr>
                                <m:t>0</m:t>
                              </m:r>
                            </m:sub>
                          </m:sSub>
                          <m:r>
                            <w:rPr>
                              <w:rFonts w:ascii="Cambria Math" w:hAnsi="Cambria Math"/>
                              <w:highlight w:val="yellow"/>
                            </w:rPr>
                            <m:t>,</m:t>
                          </m:r>
                          <m:sSub>
                            <m:sSubPr>
                              <m:ctrlPr>
                                <w:rPr>
                                  <w:rFonts w:ascii="Cambria Math" w:hAnsi="Cambria Math" w:cs="Calibri"/>
                                  <w:i/>
                                  <w:iCs/>
                                  <w:sz w:val="24"/>
                                  <w:highlight w:val="yellow"/>
                                </w:rPr>
                              </m:ctrlPr>
                            </m:sSubPr>
                            <m:e>
                              <m:r>
                                <w:rPr>
                                  <w:rFonts w:ascii="Cambria Math" w:hAnsi="Cambria Math"/>
                                  <w:highlight w:val="yellow"/>
                                </w:rPr>
                                <m:t>k</m:t>
                              </m:r>
                            </m:e>
                            <m:sub>
                              <m:r>
                                <w:rPr>
                                  <w:rFonts w:ascii="Cambria Math" w:hAnsi="Cambria Math"/>
                                  <w:highlight w:val="yellow"/>
                                </w:rPr>
                                <m:t>0</m:t>
                              </m:r>
                            </m:sub>
                          </m:sSub>
                        </m:sub>
                        <m:sup>
                          <m:r>
                            <w:rPr>
                              <w:rFonts w:ascii="Cambria Math" w:hAnsi="Cambria Math"/>
                              <w:highlight w:val="yellow"/>
                            </w:rPr>
                            <m:t>'</m:t>
                          </m:r>
                        </m:sup>
                      </m:sSubSup>
                      <m:r>
                        <w:rPr>
                          <w:rFonts w:ascii="Cambria Math" w:hAnsi="Cambria Math"/>
                          <w:highlight w:val="yellow"/>
                        </w:rPr>
                        <m:t>+SG</m:t>
                      </m:r>
                      <m:sSubSup>
                        <m:sSubSupPr>
                          <m:ctrlPr>
                            <w:rPr>
                              <w:rFonts w:ascii="Cambria Math" w:hAnsi="Cambria Math"/>
                              <w:i/>
                              <w:highlight w:val="yellow"/>
                            </w:rPr>
                          </m:ctrlPr>
                        </m:sSubSupPr>
                        <m:e>
                          <m:r>
                            <w:rPr>
                              <w:rFonts w:ascii="Cambria Math" w:hAnsi="Cambria Math"/>
                              <w:highlight w:val="yellow"/>
                            </w:rPr>
                            <m:t>K</m:t>
                          </m:r>
                        </m:e>
                        <m:sub>
                          <m:sSub>
                            <m:sSubPr>
                              <m:ctrlPr>
                                <w:rPr>
                                  <w:rFonts w:ascii="Cambria Math" w:hAnsi="Cambria Math" w:cs="Calibri"/>
                                  <w:i/>
                                  <w:iCs/>
                                  <w:sz w:val="24"/>
                                  <w:highlight w:val="yellow"/>
                                </w:rPr>
                              </m:ctrlPr>
                            </m:sSubPr>
                            <m:e>
                              <m:r>
                                <w:rPr>
                                  <w:rFonts w:ascii="Cambria Math" w:hAnsi="Cambria Math"/>
                                  <w:highlight w:val="yellow"/>
                                </w:rPr>
                                <m:t>m</m:t>
                              </m:r>
                            </m:e>
                            <m:sub>
                              <m:r>
                                <w:rPr>
                                  <w:rFonts w:ascii="Cambria Math" w:hAnsi="Cambria Math"/>
                                  <w:highlight w:val="yellow"/>
                                </w:rPr>
                                <m:t>0</m:t>
                              </m:r>
                            </m:sub>
                          </m:sSub>
                          <m:r>
                            <w:rPr>
                              <w:rFonts w:ascii="Cambria Math" w:hAnsi="Cambria Math"/>
                              <w:highlight w:val="yellow"/>
                            </w:rPr>
                            <m:t>,</m:t>
                          </m:r>
                          <m:sSub>
                            <m:sSubPr>
                              <m:ctrlPr>
                                <w:rPr>
                                  <w:rFonts w:ascii="Cambria Math" w:hAnsi="Cambria Math" w:cs="Calibri"/>
                                  <w:i/>
                                  <w:iCs/>
                                  <w:sz w:val="24"/>
                                  <w:highlight w:val="yellow"/>
                                </w:rPr>
                              </m:ctrlPr>
                            </m:sSubPr>
                            <m:e>
                              <m:r>
                                <w:rPr>
                                  <w:rFonts w:ascii="Cambria Math" w:hAnsi="Cambria Math"/>
                                  <w:highlight w:val="yellow"/>
                                </w:rPr>
                                <m:t>k</m:t>
                              </m:r>
                            </m:e>
                            <m:sub>
                              <m:r>
                                <w:rPr>
                                  <w:rFonts w:ascii="Cambria Math" w:hAnsi="Cambria Math"/>
                                  <w:highlight w:val="yellow"/>
                                </w:rPr>
                                <m:t>0</m:t>
                              </m:r>
                            </m:sub>
                          </m:sSub>
                        </m:sub>
                        <m:sup>
                          <m:r>
                            <w:rPr>
                              <w:rFonts w:ascii="Cambria Math" w:hAnsi="Cambria Math"/>
                              <w:highlight w:val="yellow"/>
                            </w:rPr>
                            <m:t>'</m:t>
                          </m:r>
                        </m:sup>
                      </m:sSubSup>
                      <m:r>
                        <w:rPr>
                          <w:rFonts w:ascii="Cambria Math" w:hAnsi="Cambria Math"/>
                          <w:highlight w:val="yellow"/>
                        </w:rPr>
                        <m:t>;GAR</m:t>
                      </m:r>
                    </m:e>
                  </m:d>
                </m:e>
              </m:func>
              <m:r>
                <w:rPr>
                  <w:rFonts w:ascii="Cambria Math" w:hAnsi="Cambria Math"/>
                  <w:highlight w:val="yellow"/>
                </w:rPr>
                <m:t>  ;0</m:t>
              </m:r>
            </m:e>
          </m:d>
          <m:r>
            <w:rPr>
              <w:rFonts w:ascii="Cambria Math" w:hAnsi="Cambria Math"/>
              <w:highlight w:val="yellow"/>
            </w:rPr>
            <m:t>⋅ EF⋅SF</m:t>
          </m:r>
        </m:oMath>
      </m:oMathPara>
    </w:p>
    <w:p w14:paraId="07283D2C" w14:textId="77777777" w:rsidR="00C76EA6" w:rsidRPr="006D50CF" w:rsidRDefault="00C76EA6" w:rsidP="00C76EA6">
      <w:pPr>
        <w:rPr>
          <w:highlight w:val="yellow"/>
        </w:rPr>
      </w:pPr>
      <w:r w:rsidRPr="006D50CF">
        <w:rPr>
          <w:highlight w:val="yellow"/>
        </w:rPr>
        <w:t>Mit</w:t>
      </w:r>
    </w:p>
    <w:p w14:paraId="2DBF73DD" w14:textId="77777777" w:rsidR="00C76EA6" w:rsidRPr="006D50CF" w:rsidRDefault="00C76EA6" w:rsidP="00C76EA6">
      <w:pPr>
        <w:ind w:firstLine="708"/>
        <w:rPr>
          <w:highlight w:val="yellow"/>
        </w:rPr>
      </w:pPr>
      <w:r w:rsidRPr="006D50CF">
        <w:rPr>
          <w:highlight w:val="yellow"/>
        </w:rPr>
        <w:t xml:space="preserve">GAR </w:t>
      </w:r>
      <w:r w:rsidRPr="006D50CF">
        <w:rPr>
          <w:highlight w:val="yellow"/>
        </w:rPr>
        <w:tab/>
      </w:r>
      <w:proofErr w:type="spellStart"/>
      <w:r w:rsidRPr="006D50CF">
        <w:rPr>
          <w:highlight w:val="yellow"/>
        </w:rPr>
        <w:t>gar</w:t>
      </w:r>
      <w:proofErr w:type="spellEnd"/>
      <w:r w:rsidRPr="006D50CF">
        <w:rPr>
          <w:highlight w:val="yellow"/>
        </w:rPr>
        <w:t xml:space="preserve">. Rentenkapital, </w:t>
      </w:r>
    </w:p>
    <w:p w14:paraId="24CCA593" w14:textId="77777777" w:rsidR="00C76EA6" w:rsidRPr="006D50CF" w:rsidRDefault="00C76EA6" w:rsidP="00C76EA6">
      <w:pPr>
        <w:ind w:firstLine="708"/>
        <w:rPr>
          <w:highlight w:val="yellow"/>
        </w:rPr>
      </w:pPr>
      <w:r w:rsidRPr="006D50CF">
        <w:rPr>
          <w:highlight w:val="yellow"/>
        </w:rPr>
        <w:t xml:space="preserve">R </w:t>
      </w:r>
      <w:r w:rsidRPr="006D50CF">
        <w:rPr>
          <w:highlight w:val="yellow"/>
        </w:rPr>
        <w:tab/>
        <w:t xml:space="preserve">garantierte Rente, </w:t>
      </w:r>
    </w:p>
    <w:p w14:paraId="59F8CC65" w14:textId="77777777" w:rsidR="00C76EA6" w:rsidRPr="006D50CF" w:rsidRDefault="00C76EA6" w:rsidP="00C76EA6">
      <w:pPr>
        <w:ind w:firstLine="708"/>
        <w:rPr>
          <w:highlight w:val="yellow"/>
        </w:rPr>
      </w:pPr>
      <w:r w:rsidRPr="006D50CF">
        <w:rPr>
          <w:highlight w:val="yellow"/>
        </w:rPr>
        <w:t xml:space="preserve">RF </w:t>
      </w:r>
      <w:r w:rsidRPr="006D50CF">
        <w:rPr>
          <w:highlight w:val="yellow"/>
        </w:rPr>
        <w:tab/>
        <w:t>Rentenfaktor mit den Rechnungsgrundlagen der Nachreservierung</w:t>
      </w:r>
    </w:p>
    <w:p w14:paraId="38C63049" w14:textId="24CF19FD" w:rsidR="00C76EA6" w:rsidRPr="006D50CF" w:rsidRDefault="00EA0823" w:rsidP="00C76EA6">
      <w:pPr>
        <w:ind w:firstLine="708"/>
        <w:rPr>
          <w:highlight w:val="yellow"/>
        </w:rPr>
      </w:pPr>
      <w:r w:rsidRPr="006D50CF">
        <w:rPr>
          <w:highlight w:val="yellow"/>
        </w:rPr>
        <w:t xml:space="preserve">GH‘ </w:t>
      </w:r>
      <w:r w:rsidRPr="006D50CF">
        <w:rPr>
          <w:highlight w:val="yellow"/>
        </w:rPr>
        <w:tab/>
        <w:t>hochgerechn</w:t>
      </w:r>
      <w:r w:rsidR="00C76EA6" w:rsidRPr="006D50CF">
        <w:rPr>
          <w:highlight w:val="yellow"/>
        </w:rPr>
        <w:t xml:space="preserve">etes Vertragsguthaben zum Rentenübergang, </w:t>
      </w:r>
    </w:p>
    <w:p w14:paraId="26372215" w14:textId="77777777" w:rsidR="00C76EA6" w:rsidRPr="006D50CF" w:rsidRDefault="00C76EA6" w:rsidP="00C76EA6">
      <w:pPr>
        <w:ind w:firstLine="708"/>
        <w:rPr>
          <w:highlight w:val="yellow"/>
        </w:rPr>
      </w:pPr>
      <w:r w:rsidRPr="006D50CF">
        <w:rPr>
          <w:highlight w:val="yellow"/>
        </w:rPr>
        <w:t>SGK‘</w:t>
      </w:r>
      <w:r w:rsidRPr="006D50CF">
        <w:rPr>
          <w:highlight w:val="yellow"/>
        </w:rPr>
        <w:tab/>
        <w:t>hochgerechnetes Schlussgewinnkonto zum Rentenübergang,</w:t>
      </w:r>
    </w:p>
    <w:p w14:paraId="2C2356FF" w14:textId="77777777" w:rsidR="00C76EA6" w:rsidRPr="006D50CF" w:rsidRDefault="00C76EA6" w:rsidP="00C76EA6">
      <w:pPr>
        <w:ind w:firstLine="708"/>
        <w:rPr>
          <w:highlight w:val="yellow"/>
        </w:rPr>
      </w:pPr>
      <w:r w:rsidRPr="006D50CF">
        <w:rPr>
          <w:highlight w:val="yellow"/>
        </w:rPr>
        <w:t xml:space="preserve">EF </w:t>
      </w:r>
      <w:r w:rsidRPr="006D50CF">
        <w:rPr>
          <w:highlight w:val="yellow"/>
        </w:rPr>
        <w:tab/>
        <w:t xml:space="preserve">Erlebensfaktor, </w:t>
      </w:r>
    </w:p>
    <w:p w14:paraId="62CD4688" w14:textId="77777777" w:rsidR="00C76EA6" w:rsidRPr="006D50CF" w:rsidRDefault="00C76EA6" w:rsidP="00C76EA6">
      <w:pPr>
        <w:ind w:firstLine="708"/>
        <w:rPr>
          <w:highlight w:val="yellow"/>
        </w:rPr>
      </w:pPr>
      <w:r w:rsidRPr="006D50CF">
        <w:rPr>
          <w:highlight w:val="yellow"/>
        </w:rPr>
        <w:lastRenderedPageBreak/>
        <w:t xml:space="preserve">SF </w:t>
      </w:r>
      <w:r w:rsidRPr="006D50CF">
        <w:rPr>
          <w:highlight w:val="yellow"/>
        </w:rPr>
        <w:tab/>
        <w:t>Stornofaktor</w:t>
      </w:r>
    </w:p>
    <w:p w14:paraId="7817BDB3" w14:textId="77777777" w:rsidR="00C76EA6" w:rsidRPr="006D50CF" w:rsidRDefault="00C76EA6" w:rsidP="00C76EA6">
      <w:pPr>
        <w:rPr>
          <w:highlight w:val="yellow"/>
        </w:rPr>
      </w:pPr>
    </w:p>
    <w:p w14:paraId="41D56441" w14:textId="77777777" w:rsidR="00C76EA6" w:rsidRDefault="00C76EA6" w:rsidP="00C76EA6">
      <w:r w:rsidRPr="006D50CF">
        <w:rPr>
          <w:highlight w:val="yellow"/>
        </w:rPr>
        <w:t>Die Hochrechnung des Vertragsguthabens und des Schlussüberschusskontos erfolgt ausg</w:t>
      </w:r>
      <w:r w:rsidRPr="006D50CF">
        <w:rPr>
          <w:highlight w:val="yellow"/>
        </w:rPr>
        <w:t>e</w:t>
      </w:r>
      <w:r w:rsidRPr="006D50CF">
        <w:rPr>
          <w:highlight w:val="yellow"/>
        </w:rPr>
        <w:t xml:space="preserve">hend vom tatsächlichen Stand zum Zeitpunkt </w:t>
      </w:r>
      <m:oMath>
        <m:r>
          <w:rPr>
            <w:rFonts w:ascii="Cambria Math" w:hAnsi="Cambria Math"/>
            <w:highlight w:val="yellow"/>
          </w:rPr>
          <m:t>(m,k)</m:t>
        </m:r>
      </m:oMath>
      <w:r w:rsidRPr="006D50CF">
        <w:rPr>
          <w:highlight w:val="yellow"/>
        </w:rPr>
        <w:t xml:space="preserve"> mit dem Höchstrechnungszins.</w:t>
      </w:r>
    </w:p>
    <w:p w14:paraId="3273DE91"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2FC8A00D" w14:textId="77777777" w:rsidTr="00DF5865">
        <w:tc>
          <w:tcPr>
            <w:tcW w:w="731" w:type="pct"/>
            <w:vAlign w:val="center"/>
          </w:tcPr>
          <w:p w14:paraId="0BB92B7E" w14:textId="77777777" w:rsidR="00C76EA6" w:rsidRPr="00F67D7E" w:rsidRDefault="00C76EA6" w:rsidP="00DF5865"/>
        </w:tc>
        <w:tc>
          <w:tcPr>
            <w:tcW w:w="336" w:type="pct"/>
            <w:shd w:val="clear" w:color="auto" w:fill="808080" w:themeFill="background1" w:themeFillShade="80"/>
          </w:tcPr>
          <w:p w14:paraId="59C62C01"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22931B26" w14:textId="77777777" w:rsidR="00C76EA6" w:rsidRPr="00796A61" w:rsidRDefault="00C76EA6" w:rsidP="00DF5865">
            <w:pPr>
              <w:jc w:val="center"/>
              <w:rPr>
                <w:b/>
              </w:rPr>
            </w:pPr>
            <w:r>
              <w:rPr>
                <w:b/>
              </w:rPr>
              <w:t>HLV</w:t>
            </w:r>
          </w:p>
        </w:tc>
        <w:tc>
          <w:tcPr>
            <w:tcW w:w="973" w:type="pct"/>
            <w:shd w:val="clear" w:color="auto" w:fill="FF0000"/>
            <w:vAlign w:val="center"/>
          </w:tcPr>
          <w:p w14:paraId="00855328" w14:textId="77777777" w:rsidR="00C76EA6" w:rsidRPr="00796A61" w:rsidRDefault="00C76EA6" w:rsidP="00DF5865">
            <w:pPr>
              <w:jc w:val="center"/>
              <w:rPr>
                <w:b/>
              </w:rPr>
            </w:pPr>
            <w:r>
              <w:rPr>
                <w:b/>
              </w:rPr>
              <w:t>NL</w:t>
            </w:r>
          </w:p>
        </w:tc>
        <w:tc>
          <w:tcPr>
            <w:tcW w:w="974" w:type="pct"/>
            <w:shd w:val="clear" w:color="auto" w:fill="FFFF00"/>
            <w:vAlign w:val="center"/>
          </w:tcPr>
          <w:p w14:paraId="15D3CA8C" w14:textId="77777777" w:rsidR="00C76EA6" w:rsidRPr="00796A61" w:rsidRDefault="00C76EA6" w:rsidP="00DF5865">
            <w:pPr>
              <w:jc w:val="center"/>
              <w:rPr>
                <w:b/>
              </w:rPr>
            </w:pPr>
            <w:r>
              <w:rPr>
                <w:b/>
              </w:rPr>
              <w:t>PBL</w:t>
            </w:r>
          </w:p>
        </w:tc>
        <w:tc>
          <w:tcPr>
            <w:tcW w:w="974" w:type="pct"/>
            <w:shd w:val="clear" w:color="auto" w:fill="0070C0"/>
            <w:vAlign w:val="center"/>
          </w:tcPr>
          <w:p w14:paraId="790E2C5B" w14:textId="77777777" w:rsidR="00C76EA6" w:rsidRPr="00796A61" w:rsidRDefault="00C76EA6" w:rsidP="00DF5865">
            <w:pPr>
              <w:jc w:val="center"/>
              <w:rPr>
                <w:b/>
              </w:rPr>
            </w:pPr>
            <w:r w:rsidRPr="00796A61">
              <w:rPr>
                <w:b/>
              </w:rPr>
              <w:t>TAL</w:t>
            </w:r>
          </w:p>
        </w:tc>
      </w:tr>
      <w:tr w:rsidR="00C76EA6" w:rsidRPr="000660B5" w14:paraId="1CB9E2AD" w14:textId="77777777" w:rsidTr="00DF5865">
        <w:tc>
          <w:tcPr>
            <w:tcW w:w="731" w:type="pct"/>
          </w:tcPr>
          <w:p w14:paraId="3EB0CDB1" w14:textId="77777777" w:rsidR="00C76EA6" w:rsidRPr="006D50CF" w:rsidRDefault="00C76EA6" w:rsidP="00DF5865">
            <w:pPr>
              <w:jc w:val="center"/>
              <w:rPr>
                <w:b/>
                <w:highlight w:val="yellow"/>
              </w:rPr>
            </w:pPr>
            <w:r w:rsidRPr="006D50CF">
              <w:rPr>
                <w:b/>
                <w:highlight w:val="yellow"/>
              </w:rPr>
              <w:t>Vorgehen</w:t>
            </w:r>
          </w:p>
        </w:tc>
        <w:tc>
          <w:tcPr>
            <w:tcW w:w="336" w:type="pct"/>
            <w:shd w:val="clear" w:color="auto" w:fill="D9D9D9" w:themeFill="background1" w:themeFillShade="D9"/>
          </w:tcPr>
          <w:p w14:paraId="1FCFD745" w14:textId="77777777" w:rsidR="00C76EA6" w:rsidRPr="006D50CF" w:rsidRDefault="00C76EA6" w:rsidP="00DF5865">
            <w:pPr>
              <w:jc w:val="center"/>
              <w:rPr>
                <w:b/>
                <w:highlight w:val="yellow"/>
              </w:rPr>
            </w:pPr>
          </w:p>
        </w:tc>
        <w:tc>
          <w:tcPr>
            <w:tcW w:w="1011" w:type="pct"/>
            <w:shd w:val="clear" w:color="auto" w:fill="EAF1DD" w:themeFill="accent3" w:themeFillTint="33"/>
          </w:tcPr>
          <w:p w14:paraId="03822EFD" w14:textId="77777777" w:rsidR="00C76EA6" w:rsidRPr="006D50CF" w:rsidRDefault="00C76EA6" w:rsidP="00DF5865">
            <w:pPr>
              <w:jc w:val="center"/>
              <w:rPr>
                <w:highlight w:val="yellow"/>
              </w:rPr>
            </w:pPr>
            <w:r w:rsidRPr="006D50CF">
              <w:rPr>
                <w:highlight w:val="yellow"/>
              </w:rPr>
              <w:t>Nachreservi</w:t>
            </w:r>
            <w:r w:rsidRPr="006D50CF">
              <w:rPr>
                <w:highlight w:val="yellow"/>
              </w:rPr>
              <w:t>e</w:t>
            </w:r>
            <w:r w:rsidRPr="006D50CF">
              <w:rPr>
                <w:highlight w:val="yellow"/>
              </w:rPr>
              <w:t xml:space="preserve">rung für </w:t>
            </w:r>
            <w:proofErr w:type="spellStart"/>
            <w:r w:rsidRPr="006D50CF">
              <w:rPr>
                <w:highlight w:val="yellow"/>
              </w:rPr>
              <w:t>gara</w:t>
            </w:r>
            <w:r w:rsidRPr="006D50CF">
              <w:rPr>
                <w:highlight w:val="yellow"/>
              </w:rPr>
              <w:t>t</w:t>
            </w:r>
            <w:r w:rsidRPr="006D50CF">
              <w:rPr>
                <w:highlight w:val="yellow"/>
              </w:rPr>
              <w:t>nierte</w:t>
            </w:r>
            <w:proofErr w:type="spellEnd"/>
            <w:r w:rsidRPr="006D50CF">
              <w:rPr>
                <w:highlight w:val="yellow"/>
              </w:rPr>
              <w:t xml:space="preserve"> Rente bei Änderung Rec</w:t>
            </w:r>
            <w:r w:rsidRPr="006D50CF">
              <w:rPr>
                <w:highlight w:val="yellow"/>
              </w:rPr>
              <w:t>h</w:t>
            </w:r>
            <w:r w:rsidRPr="006D50CF">
              <w:rPr>
                <w:highlight w:val="yellow"/>
              </w:rPr>
              <w:t>nungsgrundl</w:t>
            </w:r>
            <w:r w:rsidRPr="006D50CF">
              <w:rPr>
                <w:highlight w:val="yellow"/>
              </w:rPr>
              <w:t>a</w:t>
            </w:r>
            <w:r w:rsidRPr="006D50CF">
              <w:rPr>
                <w:highlight w:val="yellow"/>
              </w:rPr>
              <w:t>gen (außer Zins) im Vergleich zum Vertragsbeginn</w:t>
            </w:r>
          </w:p>
        </w:tc>
        <w:tc>
          <w:tcPr>
            <w:tcW w:w="973" w:type="pct"/>
            <w:shd w:val="clear" w:color="auto" w:fill="F2DBDB" w:themeFill="accent2" w:themeFillTint="33"/>
          </w:tcPr>
          <w:p w14:paraId="0C2B1C90" w14:textId="77777777" w:rsidR="00B572A8" w:rsidRPr="006D50CF" w:rsidRDefault="00B572A8" w:rsidP="00B572A8">
            <w:pPr>
              <w:jc w:val="center"/>
              <w:rPr>
                <w:highlight w:val="yellow"/>
              </w:rPr>
            </w:pPr>
            <w:r w:rsidRPr="006D50CF">
              <w:rPr>
                <w:highlight w:val="yellow"/>
              </w:rPr>
              <w:t>Zur Zeit nicht vorgesehen</w:t>
            </w:r>
          </w:p>
          <w:p w14:paraId="345146E0" w14:textId="0B8F1BD3" w:rsidR="00C76EA6" w:rsidRPr="006D50CF" w:rsidRDefault="00C76EA6" w:rsidP="00DF5865">
            <w:pPr>
              <w:jc w:val="center"/>
              <w:rPr>
                <w:highlight w:val="yellow"/>
              </w:rPr>
            </w:pPr>
          </w:p>
        </w:tc>
        <w:tc>
          <w:tcPr>
            <w:tcW w:w="974" w:type="pct"/>
            <w:shd w:val="clear" w:color="auto" w:fill="FFFFCC"/>
          </w:tcPr>
          <w:p w14:paraId="3C95A513" w14:textId="63943DC7" w:rsidR="00C76EA6" w:rsidRPr="006D50CF" w:rsidRDefault="00EA0823" w:rsidP="00DF5865">
            <w:pPr>
              <w:jc w:val="center"/>
              <w:rPr>
                <w:highlight w:val="yellow"/>
              </w:rPr>
            </w:pPr>
            <w:r w:rsidRPr="006D50CF">
              <w:rPr>
                <w:highlight w:val="yellow"/>
              </w:rPr>
              <w:t>Zur Zeit nicht vorgesehen</w:t>
            </w:r>
          </w:p>
          <w:p w14:paraId="53EA902F" w14:textId="77777777" w:rsidR="007278B0" w:rsidRPr="006D50CF" w:rsidRDefault="007278B0" w:rsidP="00DF5865">
            <w:pPr>
              <w:jc w:val="center"/>
              <w:rPr>
                <w:highlight w:val="yellow"/>
              </w:rPr>
            </w:pPr>
          </w:p>
          <w:p w14:paraId="2D18C43C" w14:textId="523D3D7A" w:rsidR="007278B0" w:rsidRPr="006D50CF" w:rsidRDefault="007278B0" w:rsidP="00DF5865">
            <w:pPr>
              <w:jc w:val="center"/>
              <w:rPr>
                <w:highlight w:val="yellow"/>
              </w:rPr>
            </w:pPr>
            <w:r w:rsidRPr="006D50CF">
              <w:rPr>
                <w:highlight w:val="yellow"/>
              </w:rPr>
              <w:t>(wird erst rel</w:t>
            </w:r>
            <w:r w:rsidRPr="006D50CF">
              <w:rPr>
                <w:highlight w:val="yellow"/>
              </w:rPr>
              <w:t>e</w:t>
            </w:r>
            <w:r w:rsidRPr="006D50CF">
              <w:rPr>
                <w:highlight w:val="yellow"/>
              </w:rPr>
              <w:t>vant bei Einfü</w:t>
            </w:r>
            <w:r w:rsidRPr="006D50CF">
              <w:rPr>
                <w:highlight w:val="yellow"/>
              </w:rPr>
              <w:t>h</w:t>
            </w:r>
            <w:r w:rsidRPr="006D50CF">
              <w:rPr>
                <w:highlight w:val="yellow"/>
              </w:rPr>
              <w:t>rung einer ne</w:t>
            </w:r>
            <w:r w:rsidRPr="006D50CF">
              <w:rPr>
                <w:highlight w:val="yellow"/>
              </w:rPr>
              <w:t>u</w:t>
            </w:r>
            <w:r w:rsidRPr="006D50CF">
              <w:rPr>
                <w:highlight w:val="yellow"/>
              </w:rPr>
              <w:t>en Tafel</w:t>
            </w:r>
            <w:r w:rsidR="00EA0823" w:rsidRPr="006D50CF">
              <w:rPr>
                <w:highlight w:val="yellow"/>
              </w:rPr>
              <w:t>, ausre</w:t>
            </w:r>
            <w:r w:rsidR="00EA0823" w:rsidRPr="006D50CF">
              <w:rPr>
                <w:highlight w:val="yellow"/>
              </w:rPr>
              <w:t>i</w:t>
            </w:r>
            <w:r w:rsidR="00EA0823" w:rsidRPr="006D50CF">
              <w:rPr>
                <w:highlight w:val="yellow"/>
              </w:rPr>
              <w:t>chender Siche</w:t>
            </w:r>
            <w:r w:rsidR="00EA0823" w:rsidRPr="006D50CF">
              <w:rPr>
                <w:highlight w:val="yellow"/>
              </w:rPr>
              <w:t>r</w:t>
            </w:r>
            <w:r w:rsidR="00EA0823" w:rsidRPr="006D50CF">
              <w:rPr>
                <w:highlight w:val="yellow"/>
              </w:rPr>
              <w:t>heitszuschlag beim Männera</w:t>
            </w:r>
            <w:r w:rsidR="00EA0823" w:rsidRPr="006D50CF">
              <w:rPr>
                <w:highlight w:val="yellow"/>
              </w:rPr>
              <w:t>n</w:t>
            </w:r>
            <w:r w:rsidR="00EA0823" w:rsidRPr="006D50CF">
              <w:rPr>
                <w:highlight w:val="yellow"/>
              </w:rPr>
              <w:t>teil</w:t>
            </w:r>
            <w:r w:rsidRPr="006D50CF">
              <w:rPr>
                <w:highlight w:val="yellow"/>
              </w:rPr>
              <w:t>)</w:t>
            </w:r>
          </w:p>
        </w:tc>
        <w:tc>
          <w:tcPr>
            <w:tcW w:w="974" w:type="pct"/>
            <w:shd w:val="clear" w:color="auto" w:fill="DBE5F1" w:themeFill="accent1" w:themeFillTint="33"/>
          </w:tcPr>
          <w:p w14:paraId="752548B5" w14:textId="1AE03B32" w:rsidR="00EA0823" w:rsidRPr="006D50CF" w:rsidRDefault="00EA0823" w:rsidP="00EA0823">
            <w:pPr>
              <w:jc w:val="center"/>
              <w:rPr>
                <w:highlight w:val="yellow"/>
              </w:rPr>
            </w:pPr>
            <w:r w:rsidRPr="006D50CF">
              <w:rPr>
                <w:highlight w:val="yellow"/>
              </w:rPr>
              <w:t>Zur Zeit nicht vorgesehen</w:t>
            </w:r>
          </w:p>
          <w:p w14:paraId="16B6DD53" w14:textId="77777777" w:rsidR="007278B0" w:rsidRPr="006D50CF" w:rsidRDefault="007278B0" w:rsidP="00EA0823">
            <w:pPr>
              <w:rPr>
                <w:highlight w:val="yellow"/>
              </w:rPr>
            </w:pPr>
          </w:p>
          <w:p w14:paraId="2A2D08DD" w14:textId="51F5D55B" w:rsidR="007278B0" w:rsidRPr="006D50CF" w:rsidRDefault="00EA0823" w:rsidP="00DF5865">
            <w:pPr>
              <w:jc w:val="center"/>
              <w:rPr>
                <w:highlight w:val="yellow"/>
              </w:rPr>
            </w:pPr>
            <w:r w:rsidRPr="006D50CF">
              <w:rPr>
                <w:highlight w:val="yellow"/>
              </w:rPr>
              <w:t>(wird erst rel</w:t>
            </w:r>
            <w:r w:rsidRPr="006D50CF">
              <w:rPr>
                <w:highlight w:val="yellow"/>
              </w:rPr>
              <w:t>e</w:t>
            </w:r>
            <w:r w:rsidRPr="006D50CF">
              <w:rPr>
                <w:highlight w:val="yellow"/>
              </w:rPr>
              <w:t>vant bei Einfü</w:t>
            </w:r>
            <w:r w:rsidRPr="006D50CF">
              <w:rPr>
                <w:highlight w:val="yellow"/>
              </w:rPr>
              <w:t>h</w:t>
            </w:r>
            <w:r w:rsidRPr="006D50CF">
              <w:rPr>
                <w:highlight w:val="yellow"/>
              </w:rPr>
              <w:t>rung einer ne</w:t>
            </w:r>
            <w:r w:rsidRPr="006D50CF">
              <w:rPr>
                <w:highlight w:val="yellow"/>
              </w:rPr>
              <w:t>u</w:t>
            </w:r>
            <w:r w:rsidRPr="006D50CF">
              <w:rPr>
                <w:highlight w:val="yellow"/>
              </w:rPr>
              <w:t>en Tafel, ausre</w:t>
            </w:r>
            <w:r w:rsidRPr="006D50CF">
              <w:rPr>
                <w:highlight w:val="yellow"/>
              </w:rPr>
              <w:t>i</w:t>
            </w:r>
            <w:r w:rsidRPr="006D50CF">
              <w:rPr>
                <w:highlight w:val="yellow"/>
              </w:rPr>
              <w:t>chender Siche</w:t>
            </w:r>
            <w:r w:rsidRPr="006D50CF">
              <w:rPr>
                <w:highlight w:val="yellow"/>
              </w:rPr>
              <w:t>r</w:t>
            </w:r>
            <w:r w:rsidRPr="006D50CF">
              <w:rPr>
                <w:highlight w:val="yellow"/>
              </w:rPr>
              <w:t>heitszuschlag beim Männera</w:t>
            </w:r>
            <w:r w:rsidRPr="006D50CF">
              <w:rPr>
                <w:highlight w:val="yellow"/>
              </w:rPr>
              <w:t>n</w:t>
            </w:r>
            <w:r w:rsidRPr="006D50CF">
              <w:rPr>
                <w:highlight w:val="yellow"/>
              </w:rPr>
              <w:t>teil</w:t>
            </w:r>
          </w:p>
        </w:tc>
      </w:tr>
    </w:tbl>
    <w:p w14:paraId="2239B8E7" w14:textId="77777777" w:rsidR="00C76EA6" w:rsidRDefault="00C76EA6" w:rsidP="00C76EA6">
      <w:pPr>
        <w:pStyle w:val="berschrift4"/>
      </w:pPr>
      <w:r>
        <w:t>Empfehlung</w:t>
      </w:r>
    </w:p>
    <w:p w14:paraId="4104A6FC" w14:textId="77777777" w:rsidR="00AE2AAF" w:rsidRDefault="00AE2AAF" w:rsidP="00AE2AAF">
      <w:pPr>
        <w:pStyle w:val="berschrift4"/>
      </w:pPr>
      <w:r w:rsidRPr="00087E31">
        <w:t xml:space="preserve">Abstimmung mit F1 der Mathematik </w:t>
      </w:r>
    </w:p>
    <w:p w14:paraId="6D5182B9" w14:textId="77777777" w:rsidR="00AE2AAF" w:rsidRDefault="00AE2AAF" w:rsidP="00AE2AAF">
      <w:pPr>
        <w:pStyle w:val="berschrift4"/>
      </w:pPr>
      <w:r>
        <w:t>Abstimmung mit Produkttechnik</w:t>
      </w:r>
    </w:p>
    <w:p w14:paraId="095CD574" w14:textId="77777777" w:rsidR="00C76EA6" w:rsidRDefault="00C76EA6" w:rsidP="00C76EA6">
      <w:pPr>
        <w:pStyle w:val="berschrift4"/>
      </w:pPr>
      <w:r>
        <w:t>Entscheidung</w:t>
      </w:r>
    </w:p>
    <w:p w14:paraId="4975709F" w14:textId="77777777" w:rsidR="00C76EA6" w:rsidRDefault="00C76EA6" w:rsidP="00C76EA6"/>
    <w:p w14:paraId="396E676B" w14:textId="77777777" w:rsidR="00C76EA6" w:rsidRPr="00DD296C" w:rsidRDefault="00C76EA6" w:rsidP="00C76EA6">
      <w:pPr>
        <w:pStyle w:val="berschrift4"/>
      </w:pPr>
      <w:r>
        <w:t>Folgearbeiten</w:t>
      </w:r>
    </w:p>
    <w:p w14:paraId="5B823DAD" w14:textId="77777777" w:rsidR="00C76EA6" w:rsidRDefault="00C76EA6" w:rsidP="00C76EA6">
      <w:r>
        <w:t>…</w:t>
      </w:r>
    </w:p>
    <w:p w14:paraId="0D4513AA" w14:textId="77777777" w:rsidR="00C76EA6" w:rsidRPr="00E477DF" w:rsidRDefault="00C76EA6" w:rsidP="00C76EA6"/>
    <w:p w14:paraId="2E100998" w14:textId="77777777" w:rsidR="00C76EA6" w:rsidRDefault="00C76EA6" w:rsidP="00C76EA6">
      <w:pPr>
        <w:pStyle w:val="berschrift2"/>
        <w:tabs>
          <w:tab w:val="clear" w:pos="1002"/>
          <w:tab w:val="num" w:pos="0"/>
        </w:tabs>
        <w:ind w:left="0" w:firstLine="0"/>
      </w:pPr>
      <w:bookmarkStart w:id="403" w:name="_Toc496794481"/>
      <w:r w:rsidRPr="00025DA2">
        <w:t>Aktivierung von Abschlusskosten</w:t>
      </w:r>
      <w:bookmarkEnd w:id="403"/>
    </w:p>
    <w:p w14:paraId="384CE5D5" w14:textId="77777777" w:rsidR="00C76EA6" w:rsidRDefault="00C76EA6" w:rsidP="00C76EA6">
      <w:pPr>
        <w:pStyle w:val="berschrift4"/>
      </w:pPr>
      <w:r>
        <w:t>Aktueller Stand</w:t>
      </w:r>
    </w:p>
    <w:p w14:paraId="7919FF82" w14:textId="77777777" w:rsidR="00C76EA6" w:rsidRPr="006D50CF" w:rsidRDefault="00C76EA6" w:rsidP="00C76EA6">
      <w:pPr>
        <w:rPr>
          <w:highlight w:val="yellow"/>
        </w:rPr>
      </w:pPr>
      <w:r w:rsidRPr="006D50CF">
        <w:rPr>
          <w:highlight w:val="yellow"/>
        </w:rPr>
        <w:t>Für alle Versicherungen mit laufender Prämienzahlung wird entsprechend § 15 Absatz 1 der RechVersV ein Aktivposten (Forderungen aus dem selbst abgeschlossenen Versicherung</w:t>
      </w:r>
      <w:r w:rsidRPr="006D50CF">
        <w:rPr>
          <w:highlight w:val="yellow"/>
        </w:rPr>
        <w:t>s</w:t>
      </w:r>
      <w:r w:rsidRPr="006D50CF">
        <w:rPr>
          <w:highlight w:val="yellow"/>
        </w:rPr>
        <w:t>geschäft) gebildet.</w:t>
      </w:r>
    </w:p>
    <w:p w14:paraId="756C03FA" w14:textId="77777777" w:rsidR="00C76EA6" w:rsidRPr="006D50CF" w:rsidRDefault="00C76EA6" w:rsidP="00C76EA6">
      <w:pPr>
        <w:rPr>
          <w:highlight w:val="yellow"/>
        </w:rPr>
      </w:pPr>
    </w:p>
    <w:p w14:paraId="4BE18149" w14:textId="77777777" w:rsidR="00C76EA6" w:rsidRPr="006D50CF" w:rsidRDefault="00C76EA6" w:rsidP="00C76EA6">
      <w:pPr>
        <w:rPr>
          <w:highlight w:val="yellow"/>
        </w:rPr>
      </w:pPr>
      <w:r w:rsidRPr="006D50CF">
        <w:rPr>
          <w:highlight w:val="yellow"/>
        </w:rPr>
        <w:t>Für Sonderzahlungen gibt es keine aktivierten Abschlusskosten.</w:t>
      </w:r>
    </w:p>
    <w:p w14:paraId="2529A3EA" w14:textId="77777777" w:rsidR="00C76EA6" w:rsidRPr="006D50CF" w:rsidRDefault="00C76EA6" w:rsidP="00C76EA6">
      <w:pPr>
        <w:rPr>
          <w:highlight w:val="yellow"/>
        </w:rPr>
      </w:pPr>
      <w:r w:rsidRPr="006D50CF">
        <w:rPr>
          <w:highlight w:val="yellow"/>
        </w:rPr>
        <w:t xml:space="preserve">Die HLV aktiviert die Abschlusskosten höchstens bis zum </w:t>
      </w:r>
      <w:proofErr w:type="spellStart"/>
      <w:r w:rsidRPr="006D50CF">
        <w:rPr>
          <w:highlight w:val="yellow"/>
        </w:rPr>
        <w:t>Höchstzillmersatz</w:t>
      </w:r>
      <w:proofErr w:type="spellEnd"/>
      <w:r w:rsidRPr="006D50CF">
        <w:rPr>
          <w:highlight w:val="yellow"/>
        </w:rPr>
        <w:t xml:space="preserve"> unter Berüc</w:t>
      </w:r>
      <w:r w:rsidRPr="006D50CF">
        <w:rPr>
          <w:highlight w:val="yellow"/>
        </w:rPr>
        <w:t>k</w:t>
      </w:r>
      <w:r w:rsidRPr="006D50CF">
        <w:rPr>
          <w:highlight w:val="yellow"/>
        </w:rPr>
        <w:t>sichtigung des Rechnungszinses bei der Verteilung auf 5 Jahre.</w:t>
      </w:r>
    </w:p>
    <w:p w14:paraId="49820C0B" w14:textId="77777777" w:rsidR="00C76EA6" w:rsidRPr="006D50CF" w:rsidRDefault="00C76EA6" w:rsidP="00C76EA6">
      <w:pPr>
        <w:rPr>
          <w:highlight w:val="yellow"/>
        </w:rPr>
      </w:pPr>
      <w:r w:rsidRPr="006D50CF">
        <w:rPr>
          <w:highlight w:val="yellow"/>
        </w:rPr>
        <w:t xml:space="preserve">Die </w:t>
      </w:r>
      <w:proofErr w:type="spellStart"/>
      <w:r w:rsidRPr="006D50CF">
        <w:rPr>
          <w:highlight w:val="yellow"/>
        </w:rPr>
        <w:t>nl</w:t>
      </w:r>
      <w:proofErr w:type="spellEnd"/>
      <w:r w:rsidRPr="006D50CF">
        <w:rPr>
          <w:highlight w:val="yellow"/>
        </w:rPr>
        <w:t xml:space="preserve"> berücksichtigt den Rechnungszins nicht.</w:t>
      </w:r>
    </w:p>
    <w:p w14:paraId="1D14D924" w14:textId="55283BC9" w:rsidR="00C76EA6" w:rsidRPr="006D50CF" w:rsidRDefault="00C76EA6" w:rsidP="00C76EA6">
      <w:pPr>
        <w:rPr>
          <w:highlight w:val="yellow"/>
        </w:rPr>
      </w:pPr>
      <w:r w:rsidRPr="006D50CF">
        <w:rPr>
          <w:highlight w:val="yellow"/>
        </w:rPr>
        <w:t>Der Aktivposten wird mit jeder</w:t>
      </w:r>
      <w:r w:rsidR="005276A8" w:rsidRPr="006D50CF">
        <w:rPr>
          <w:highlight w:val="yellow"/>
        </w:rPr>
        <w:t xml:space="preserve"> Beitragszahlung gemäß der Vert</w:t>
      </w:r>
      <w:r w:rsidRPr="006D50CF">
        <w:rPr>
          <w:highlight w:val="yellow"/>
        </w:rPr>
        <w:t>eilung der Abschlusskosten getilgt.</w:t>
      </w:r>
    </w:p>
    <w:p w14:paraId="43DAF712" w14:textId="77777777" w:rsidR="00C76EA6" w:rsidRDefault="00C76EA6" w:rsidP="00C76EA6">
      <w:r w:rsidRPr="006D50CF">
        <w:rPr>
          <w:highlight w:val="yellow"/>
        </w:rPr>
        <w:t>Reduziert sich die Beitragssumme der noch ausstehenden Vertragsjahre durch (Teil-) Be</w:t>
      </w:r>
      <w:r w:rsidRPr="006D50CF">
        <w:rPr>
          <w:highlight w:val="yellow"/>
        </w:rPr>
        <w:t>i</w:t>
      </w:r>
      <w:r w:rsidRPr="006D50CF">
        <w:rPr>
          <w:highlight w:val="yellow"/>
        </w:rPr>
        <w:t>tragsfreistellung oder Kündigung, so verringert sich der Aktivposten im gleichen Verhältnis.</w:t>
      </w:r>
    </w:p>
    <w:p w14:paraId="424541D5" w14:textId="77777777" w:rsidR="00C76EA6" w:rsidRDefault="00C76EA6" w:rsidP="00C76EA6"/>
    <w:p w14:paraId="49F09920"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7CCA6C03" w14:textId="77777777" w:rsidTr="00DF5865">
        <w:tc>
          <w:tcPr>
            <w:tcW w:w="731" w:type="pct"/>
            <w:vAlign w:val="center"/>
          </w:tcPr>
          <w:p w14:paraId="2E2F3991" w14:textId="77777777" w:rsidR="00C76EA6" w:rsidRPr="00F67D7E" w:rsidRDefault="00C76EA6" w:rsidP="00DF5865"/>
        </w:tc>
        <w:tc>
          <w:tcPr>
            <w:tcW w:w="336" w:type="pct"/>
            <w:shd w:val="clear" w:color="auto" w:fill="808080" w:themeFill="background1" w:themeFillShade="80"/>
          </w:tcPr>
          <w:p w14:paraId="64C03A74"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3D8F589F" w14:textId="77777777" w:rsidR="00C76EA6" w:rsidRPr="00796A61" w:rsidRDefault="00C76EA6" w:rsidP="00DF5865">
            <w:pPr>
              <w:jc w:val="center"/>
              <w:rPr>
                <w:b/>
              </w:rPr>
            </w:pPr>
            <w:r>
              <w:rPr>
                <w:b/>
              </w:rPr>
              <w:t>HLV</w:t>
            </w:r>
          </w:p>
        </w:tc>
        <w:tc>
          <w:tcPr>
            <w:tcW w:w="973" w:type="pct"/>
            <w:shd w:val="clear" w:color="auto" w:fill="FF0000"/>
            <w:vAlign w:val="center"/>
          </w:tcPr>
          <w:p w14:paraId="3F47957E" w14:textId="77777777" w:rsidR="00C76EA6" w:rsidRPr="00796A61" w:rsidRDefault="00C76EA6" w:rsidP="00DF5865">
            <w:pPr>
              <w:jc w:val="center"/>
              <w:rPr>
                <w:b/>
              </w:rPr>
            </w:pPr>
            <w:r>
              <w:rPr>
                <w:b/>
              </w:rPr>
              <w:t>NL</w:t>
            </w:r>
          </w:p>
        </w:tc>
        <w:tc>
          <w:tcPr>
            <w:tcW w:w="974" w:type="pct"/>
            <w:shd w:val="clear" w:color="auto" w:fill="FFFF00"/>
            <w:vAlign w:val="center"/>
          </w:tcPr>
          <w:p w14:paraId="383ED26C" w14:textId="77777777" w:rsidR="00C76EA6" w:rsidRPr="00796A61" w:rsidRDefault="00C76EA6" w:rsidP="00DF5865">
            <w:pPr>
              <w:jc w:val="center"/>
              <w:rPr>
                <w:b/>
              </w:rPr>
            </w:pPr>
            <w:r>
              <w:rPr>
                <w:b/>
              </w:rPr>
              <w:t>PBL</w:t>
            </w:r>
          </w:p>
        </w:tc>
        <w:tc>
          <w:tcPr>
            <w:tcW w:w="974" w:type="pct"/>
            <w:shd w:val="clear" w:color="auto" w:fill="0070C0"/>
            <w:vAlign w:val="center"/>
          </w:tcPr>
          <w:p w14:paraId="5D1B564B" w14:textId="77777777" w:rsidR="00C76EA6" w:rsidRPr="00796A61" w:rsidRDefault="00C76EA6" w:rsidP="00DF5865">
            <w:pPr>
              <w:jc w:val="center"/>
              <w:rPr>
                <w:b/>
              </w:rPr>
            </w:pPr>
            <w:r w:rsidRPr="00796A61">
              <w:rPr>
                <w:b/>
              </w:rPr>
              <w:t>TAL</w:t>
            </w:r>
          </w:p>
        </w:tc>
      </w:tr>
      <w:tr w:rsidR="00C76EA6" w:rsidRPr="000660B5" w14:paraId="48BB3624" w14:textId="77777777" w:rsidTr="00DF5865">
        <w:tc>
          <w:tcPr>
            <w:tcW w:w="731" w:type="pct"/>
          </w:tcPr>
          <w:p w14:paraId="7C9E9716" w14:textId="77777777" w:rsidR="00C76EA6" w:rsidRPr="006D50CF" w:rsidRDefault="00C76EA6" w:rsidP="00DF5865">
            <w:pPr>
              <w:jc w:val="center"/>
              <w:rPr>
                <w:b/>
                <w:highlight w:val="yellow"/>
              </w:rPr>
            </w:pPr>
            <w:r w:rsidRPr="006D50CF">
              <w:rPr>
                <w:b/>
                <w:highlight w:val="yellow"/>
              </w:rPr>
              <w:t>Vorgehen</w:t>
            </w:r>
          </w:p>
        </w:tc>
        <w:tc>
          <w:tcPr>
            <w:tcW w:w="336" w:type="pct"/>
            <w:shd w:val="clear" w:color="auto" w:fill="D9D9D9" w:themeFill="background1" w:themeFillShade="D9"/>
          </w:tcPr>
          <w:p w14:paraId="6B172BB0" w14:textId="77777777" w:rsidR="00C76EA6" w:rsidRPr="006D50CF" w:rsidRDefault="00C76EA6" w:rsidP="00DF5865">
            <w:pPr>
              <w:jc w:val="center"/>
              <w:rPr>
                <w:b/>
                <w:highlight w:val="yellow"/>
              </w:rPr>
            </w:pPr>
          </w:p>
        </w:tc>
        <w:tc>
          <w:tcPr>
            <w:tcW w:w="1011" w:type="pct"/>
            <w:shd w:val="clear" w:color="auto" w:fill="EAF1DD" w:themeFill="accent3" w:themeFillTint="33"/>
          </w:tcPr>
          <w:p w14:paraId="72F3F326" w14:textId="77777777" w:rsidR="00C76EA6" w:rsidRPr="006D50CF" w:rsidRDefault="00C76EA6" w:rsidP="00DF5865">
            <w:pPr>
              <w:jc w:val="center"/>
              <w:rPr>
                <w:highlight w:val="yellow"/>
              </w:rPr>
            </w:pPr>
            <w:r w:rsidRPr="006D50CF">
              <w:rPr>
                <w:highlight w:val="yellow"/>
              </w:rPr>
              <w:t xml:space="preserve">Aktivierung der Abschlusskosten bis </w:t>
            </w:r>
            <w:proofErr w:type="spellStart"/>
            <w:r w:rsidRPr="006D50CF">
              <w:rPr>
                <w:highlight w:val="yellow"/>
              </w:rPr>
              <w:t>Höchstzil</w:t>
            </w:r>
            <w:r w:rsidRPr="006D50CF">
              <w:rPr>
                <w:highlight w:val="yellow"/>
              </w:rPr>
              <w:t>l</w:t>
            </w:r>
            <w:r w:rsidRPr="006D50CF">
              <w:rPr>
                <w:highlight w:val="yellow"/>
              </w:rPr>
              <w:t>mersatz</w:t>
            </w:r>
            <w:proofErr w:type="spellEnd"/>
            <w:r w:rsidRPr="006D50CF">
              <w:rPr>
                <w:highlight w:val="yellow"/>
              </w:rPr>
              <w:t xml:space="preserve"> unter Berücksichtigung </w:t>
            </w:r>
            <w:r w:rsidRPr="006D50CF">
              <w:rPr>
                <w:highlight w:val="yellow"/>
              </w:rPr>
              <w:lastRenderedPageBreak/>
              <w:t>des Rechnung</w:t>
            </w:r>
            <w:r w:rsidRPr="006D50CF">
              <w:rPr>
                <w:highlight w:val="yellow"/>
              </w:rPr>
              <w:t>s</w:t>
            </w:r>
            <w:r w:rsidRPr="006D50CF">
              <w:rPr>
                <w:highlight w:val="yellow"/>
              </w:rPr>
              <w:t>zinses bei der Verteilung der Abschlusskosten</w:t>
            </w:r>
          </w:p>
        </w:tc>
        <w:tc>
          <w:tcPr>
            <w:tcW w:w="973" w:type="pct"/>
            <w:shd w:val="clear" w:color="auto" w:fill="F2DBDB" w:themeFill="accent2" w:themeFillTint="33"/>
          </w:tcPr>
          <w:p w14:paraId="13C3EE85" w14:textId="77777777" w:rsidR="00C76EA6" w:rsidRPr="006D50CF" w:rsidRDefault="00C76EA6" w:rsidP="00DF5865">
            <w:pPr>
              <w:jc w:val="center"/>
              <w:rPr>
                <w:highlight w:val="yellow"/>
              </w:rPr>
            </w:pPr>
            <w:r w:rsidRPr="006D50CF">
              <w:rPr>
                <w:highlight w:val="yellow"/>
              </w:rPr>
              <w:lastRenderedPageBreak/>
              <w:t>Aktivierung der Abschlussko</w:t>
            </w:r>
            <w:r w:rsidRPr="006D50CF">
              <w:rPr>
                <w:highlight w:val="yellow"/>
              </w:rPr>
              <w:t>s</w:t>
            </w:r>
            <w:r w:rsidRPr="006D50CF">
              <w:rPr>
                <w:highlight w:val="yellow"/>
              </w:rPr>
              <w:t xml:space="preserve">ten bis </w:t>
            </w:r>
            <w:proofErr w:type="spellStart"/>
            <w:r w:rsidRPr="006D50CF">
              <w:rPr>
                <w:highlight w:val="yellow"/>
              </w:rPr>
              <w:t>Höchs</w:t>
            </w:r>
            <w:r w:rsidRPr="006D50CF">
              <w:rPr>
                <w:highlight w:val="yellow"/>
              </w:rPr>
              <w:t>t</w:t>
            </w:r>
            <w:r w:rsidRPr="006D50CF">
              <w:rPr>
                <w:highlight w:val="yellow"/>
              </w:rPr>
              <w:t>zillmersatz</w:t>
            </w:r>
            <w:proofErr w:type="spellEnd"/>
            <w:r w:rsidRPr="006D50CF">
              <w:rPr>
                <w:highlight w:val="yellow"/>
              </w:rPr>
              <w:t xml:space="preserve"> ohne Berücksicht</w:t>
            </w:r>
            <w:r w:rsidRPr="006D50CF">
              <w:rPr>
                <w:highlight w:val="yellow"/>
              </w:rPr>
              <w:t>i</w:t>
            </w:r>
            <w:r w:rsidRPr="006D50CF">
              <w:rPr>
                <w:highlight w:val="yellow"/>
              </w:rPr>
              <w:lastRenderedPageBreak/>
              <w:t>gung des Rec</w:t>
            </w:r>
            <w:r w:rsidRPr="006D50CF">
              <w:rPr>
                <w:highlight w:val="yellow"/>
              </w:rPr>
              <w:t>h</w:t>
            </w:r>
            <w:r w:rsidRPr="006D50CF">
              <w:rPr>
                <w:highlight w:val="yellow"/>
              </w:rPr>
              <w:t>nungszinses</w:t>
            </w:r>
          </w:p>
        </w:tc>
        <w:tc>
          <w:tcPr>
            <w:tcW w:w="974" w:type="pct"/>
            <w:shd w:val="clear" w:color="auto" w:fill="FFFFCC"/>
          </w:tcPr>
          <w:p w14:paraId="5EA22594" w14:textId="6AC5B8C4" w:rsidR="00C76EA6" w:rsidRPr="006D50CF" w:rsidRDefault="006B2A44" w:rsidP="00DF5865">
            <w:pPr>
              <w:jc w:val="center"/>
              <w:rPr>
                <w:highlight w:val="yellow"/>
              </w:rPr>
            </w:pPr>
            <w:r w:rsidRPr="006D50CF">
              <w:rPr>
                <w:highlight w:val="yellow"/>
              </w:rPr>
              <w:lastRenderedPageBreak/>
              <w:t>Aktivierung der Abschlussko</w:t>
            </w:r>
            <w:r w:rsidRPr="006D50CF">
              <w:rPr>
                <w:highlight w:val="yellow"/>
              </w:rPr>
              <w:t>s</w:t>
            </w:r>
            <w:r w:rsidRPr="006D50CF">
              <w:rPr>
                <w:highlight w:val="yellow"/>
              </w:rPr>
              <w:t xml:space="preserve">ten bis </w:t>
            </w:r>
            <w:proofErr w:type="spellStart"/>
            <w:r w:rsidRPr="006D50CF">
              <w:rPr>
                <w:highlight w:val="yellow"/>
              </w:rPr>
              <w:t>Höchs</w:t>
            </w:r>
            <w:r w:rsidRPr="006D50CF">
              <w:rPr>
                <w:highlight w:val="yellow"/>
              </w:rPr>
              <w:t>t</w:t>
            </w:r>
            <w:r w:rsidRPr="006D50CF">
              <w:rPr>
                <w:highlight w:val="yellow"/>
              </w:rPr>
              <w:t>zillmersatz</w:t>
            </w:r>
            <w:proofErr w:type="spellEnd"/>
            <w:r w:rsidRPr="006D50CF">
              <w:rPr>
                <w:highlight w:val="yellow"/>
              </w:rPr>
              <w:t xml:space="preserve"> ohne Berücksicht</w:t>
            </w:r>
            <w:r w:rsidRPr="006D50CF">
              <w:rPr>
                <w:highlight w:val="yellow"/>
              </w:rPr>
              <w:t>i</w:t>
            </w:r>
            <w:r w:rsidRPr="006D50CF">
              <w:rPr>
                <w:highlight w:val="yellow"/>
              </w:rPr>
              <w:lastRenderedPageBreak/>
              <w:t>gung des Rec</w:t>
            </w:r>
            <w:r w:rsidRPr="006D50CF">
              <w:rPr>
                <w:highlight w:val="yellow"/>
              </w:rPr>
              <w:t>h</w:t>
            </w:r>
            <w:r w:rsidRPr="006D50CF">
              <w:rPr>
                <w:highlight w:val="yellow"/>
              </w:rPr>
              <w:t>nungszinses</w:t>
            </w:r>
          </w:p>
        </w:tc>
        <w:tc>
          <w:tcPr>
            <w:tcW w:w="974" w:type="pct"/>
            <w:shd w:val="clear" w:color="auto" w:fill="DBE5F1" w:themeFill="accent1" w:themeFillTint="33"/>
          </w:tcPr>
          <w:p w14:paraId="0D8880A0" w14:textId="3E4E30A0" w:rsidR="00C76EA6" w:rsidRPr="006D50CF" w:rsidRDefault="006B2A44" w:rsidP="00DF5865">
            <w:pPr>
              <w:jc w:val="center"/>
              <w:rPr>
                <w:highlight w:val="yellow"/>
              </w:rPr>
            </w:pPr>
            <w:r w:rsidRPr="006D50CF">
              <w:rPr>
                <w:highlight w:val="yellow"/>
              </w:rPr>
              <w:lastRenderedPageBreak/>
              <w:t>Aktivierung der Abschlussko</w:t>
            </w:r>
            <w:r w:rsidRPr="006D50CF">
              <w:rPr>
                <w:highlight w:val="yellow"/>
              </w:rPr>
              <w:t>s</w:t>
            </w:r>
            <w:r w:rsidRPr="006D50CF">
              <w:rPr>
                <w:highlight w:val="yellow"/>
              </w:rPr>
              <w:t xml:space="preserve">ten bis </w:t>
            </w:r>
            <w:proofErr w:type="spellStart"/>
            <w:r w:rsidRPr="006D50CF">
              <w:rPr>
                <w:highlight w:val="yellow"/>
              </w:rPr>
              <w:t>Höchs</w:t>
            </w:r>
            <w:r w:rsidRPr="006D50CF">
              <w:rPr>
                <w:highlight w:val="yellow"/>
              </w:rPr>
              <w:t>t</w:t>
            </w:r>
            <w:r w:rsidRPr="006D50CF">
              <w:rPr>
                <w:highlight w:val="yellow"/>
              </w:rPr>
              <w:t>zillmersatz</w:t>
            </w:r>
            <w:proofErr w:type="spellEnd"/>
            <w:r w:rsidRPr="006D50CF">
              <w:rPr>
                <w:highlight w:val="yellow"/>
              </w:rPr>
              <w:t xml:space="preserve"> ohne Berücksicht</w:t>
            </w:r>
            <w:r w:rsidRPr="006D50CF">
              <w:rPr>
                <w:highlight w:val="yellow"/>
              </w:rPr>
              <w:t>i</w:t>
            </w:r>
            <w:r w:rsidRPr="006D50CF">
              <w:rPr>
                <w:highlight w:val="yellow"/>
              </w:rPr>
              <w:lastRenderedPageBreak/>
              <w:t>gung des Rec</w:t>
            </w:r>
            <w:r w:rsidRPr="006D50CF">
              <w:rPr>
                <w:highlight w:val="yellow"/>
              </w:rPr>
              <w:t>h</w:t>
            </w:r>
            <w:r w:rsidRPr="006D50CF">
              <w:rPr>
                <w:highlight w:val="yellow"/>
              </w:rPr>
              <w:t>nungszinses</w:t>
            </w:r>
          </w:p>
        </w:tc>
      </w:tr>
    </w:tbl>
    <w:p w14:paraId="7C031EB6" w14:textId="77777777" w:rsidR="00147E4F" w:rsidRDefault="00147E4F" w:rsidP="00147E4F"/>
    <w:p w14:paraId="780A4916" w14:textId="1EBE2607" w:rsidR="00147E4F" w:rsidRPr="006D50CF" w:rsidRDefault="00147E4F" w:rsidP="00147E4F">
      <w:pPr>
        <w:rPr>
          <w:highlight w:val="yellow"/>
        </w:rPr>
      </w:pPr>
      <w:r w:rsidRPr="006D50CF">
        <w:rPr>
          <w:highlight w:val="yellow"/>
        </w:rPr>
        <w:t xml:space="preserve">HLV: </w:t>
      </w:r>
      <w:r w:rsidRPr="006D50CF">
        <w:rPr>
          <w:highlight w:val="yellow"/>
        </w:rPr>
        <w:tab/>
        <w:t xml:space="preserve">(2016) Nur für Investitionsbausteine mit Laufzeit </w:t>
      </w:r>
      <m:oMath>
        <m:r>
          <w:rPr>
            <w:rFonts w:ascii="Cambria Math" w:hAnsi="Cambria Math"/>
            <w:highlight w:val="yellow"/>
          </w:rPr>
          <m:t>n≥5</m:t>
        </m:r>
      </m:oMath>
      <w:r w:rsidRPr="006D50CF">
        <w:rPr>
          <w:highlight w:val="yellow"/>
        </w:rPr>
        <w:t xml:space="preserve"> Jahren.  </w:t>
      </w:r>
    </w:p>
    <w:p w14:paraId="7796EDD4" w14:textId="4A6683CA" w:rsidR="00147E4F" w:rsidRDefault="00147E4F" w:rsidP="00147E4F">
      <w:r w:rsidRPr="006D50CF">
        <w:rPr>
          <w:highlight w:val="yellow"/>
        </w:rPr>
        <w:tab/>
        <w:t>(2017) Für jeden Investitionsbaustein.</w:t>
      </w:r>
    </w:p>
    <w:p w14:paraId="32D628BB" w14:textId="77777777" w:rsidR="00BF47C9" w:rsidRDefault="00BF47C9" w:rsidP="00147E4F"/>
    <w:p w14:paraId="5CE56FA3" w14:textId="3B5FF9E6" w:rsidR="00BF47C9" w:rsidRPr="00607C23" w:rsidRDefault="00BF47C9" w:rsidP="00147E4F">
      <w:pPr>
        <w:rPr>
          <w:highlight w:val="yellow"/>
        </w:rPr>
      </w:pPr>
      <w:r w:rsidRPr="00607C23">
        <w:rPr>
          <w:highlight w:val="yellow"/>
        </w:rPr>
        <w:t>Pseudoformel nach Harmonis</w:t>
      </w:r>
      <w:r w:rsidR="00607C23" w:rsidRPr="00607C23">
        <w:rPr>
          <w:highlight w:val="yellow"/>
        </w:rPr>
        <w:t>ierung der Abschlusskosten</w:t>
      </w:r>
      <w:r w:rsidRPr="00607C23">
        <w:rPr>
          <w:highlight w:val="yellow"/>
        </w:rPr>
        <w:t>:</w:t>
      </w:r>
    </w:p>
    <w:p w14:paraId="292BA3DB" w14:textId="078869BF" w:rsidR="00BF47C9" w:rsidRDefault="006E2C06" w:rsidP="00147E4F">
      <m:oMathPara>
        <m:oMath>
          <m:sSubSup>
            <m:sSubSupPr>
              <m:ctrlPr>
                <w:rPr>
                  <w:rFonts w:ascii="Cambria Math" w:hAnsi="Cambria Math"/>
                  <w:i/>
                  <w:highlight w:val="yellow"/>
                </w:rPr>
              </m:ctrlPr>
            </m:sSubSupPr>
            <m:e>
              <m:r>
                <w:rPr>
                  <w:rFonts w:ascii="Cambria Math" w:hAnsi="Cambria Math"/>
                  <w:highlight w:val="yellow"/>
                </w:rPr>
                <m:t>A</m:t>
              </m:r>
            </m:e>
            <m:sub>
              <m:r>
                <w:rPr>
                  <w:rFonts w:ascii="Cambria Math" w:hAnsi="Cambria Math"/>
                  <w:highlight w:val="yellow"/>
                </w:rPr>
                <m:t>m,k</m:t>
              </m:r>
            </m:sub>
            <m:sup>
              <m:r>
                <w:rPr>
                  <w:rFonts w:ascii="Cambria Math" w:hAnsi="Cambria Math"/>
                  <w:highlight w:val="yellow"/>
                </w:rPr>
                <m:t>BIL,i</m:t>
              </m:r>
            </m:sup>
          </m:sSubSup>
          <m:r>
            <w:rPr>
              <w:rFonts w:ascii="Cambria Math" w:hAnsi="Cambria Math"/>
              <w:highlight w:val="yellow"/>
            </w:rPr>
            <m:t>=</m:t>
          </m:r>
          <m:f>
            <m:fPr>
              <m:ctrlPr>
                <w:rPr>
                  <w:rFonts w:ascii="Cambria Math" w:hAnsi="Cambria Math"/>
                  <w:i/>
                  <w:highlight w:val="yellow"/>
                </w:rPr>
              </m:ctrlPr>
            </m:fPr>
            <m:num>
              <m:sSubSup>
                <m:sSubSupPr>
                  <m:ctrlPr>
                    <w:rPr>
                      <w:rFonts w:ascii="Cambria Math" w:hAnsi="Cambria Math"/>
                      <w:i/>
                      <w:highlight w:val="yellow"/>
                    </w:rPr>
                  </m:ctrlPr>
                </m:sSubSupPr>
                <m:e>
                  <m:r>
                    <w:rPr>
                      <w:rFonts w:ascii="Cambria Math" w:hAnsi="Cambria Math"/>
                      <w:highlight w:val="yellow"/>
                    </w:rPr>
                    <m:t>a</m:t>
                  </m:r>
                </m:e>
                <m:sub>
                  <m:r>
                    <w:rPr>
                      <w:rFonts w:ascii="Cambria Math" w:hAnsi="Cambria Math"/>
                      <w:highlight w:val="yellow"/>
                    </w:rPr>
                    <m:t>k</m:t>
                  </m:r>
                </m:sub>
                <m:sup>
                  <m:r>
                    <w:rPr>
                      <w:rFonts w:ascii="Cambria Math" w:hAnsi="Cambria Math"/>
                      <w:highlight w:val="yellow"/>
                    </w:rPr>
                    <m:t>Zahlweise</m:t>
                  </m:r>
                </m:sup>
              </m:sSubSup>
              <m:d>
                <m:dPr>
                  <m:ctrlPr>
                    <w:rPr>
                      <w:rFonts w:ascii="Cambria Math" w:hAnsi="Cambria Math"/>
                      <w:i/>
                      <w:highlight w:val="yellow"/>
                    </w:rPr>
                  </m:ctrlPr>
                </m:dPr>
                <m:e>
                  <m:r>
                    <w:rPr>
                      <w:rFonts w:ascii="Cambria Math" w:hAnsi="Cambria Math"/>
                      <w:highlight w:val="yellow"/>
                    </w:rPr>
                    <m:t>0</m:t>
                  </m:r>
                  <m:sSup>
                    <m:sSupPr>
                      <m:ctrlPr>
                        <w:rPr>
                          <w:rFonts w:ascii="Cambria Math" w:hAnsi="Cambria Math"/>
                          <w:i/>
                          <w:highlight w:val="yellow"/>
                        </w:rPr>
                      </m:ctrlPr>
                    </m:sSupPr>
                    <m:e>
                      <m:r>
                        <w:rPr>
                          <w:rFonts w:ascii="Cambria Math" w:hAnsi="Cambria Math"/>
                          <w:highlight w:val="yellow"/>
                        </w:rPr>
                        <m:t>;</m:t>
                      </m:r>
                    </m:e>
                    <m:sup>
                      <m:r>
                        <w:rPr>
                          <w:rFonts w:ascii="Cambria Math" w:hAnsi="Cambria Math"/>
                          <w:highlight w:val="yellow"/>
                        </w:rPr>
                        <m:t>DR</m:t>
                      </m:r>
                    </m:sup>
                  </m:sSup>
                  <m:r>
                    <w:rPr>
                      <w:rFonts w:ascii="Cambria Math" w:hAnsi="Cambria Math"/>
                      <w:highlight w:val="yellow"/>
                    </w:rPr>
                    <m:t>i</m:t>
                  </m:r>
                </m:e>
              </m:d>
            </m:num>
            <m:den>
              <m:r>
                <w:rPr>
                  <w:rFonts w:ascii="Cambria Math" w:hAnsi="Cambria Math"/>
                  <w:highlight w:val="yellow"/>
                </w:rPr>
                <m:t>5⋅Zahlweise</m:t>
              </m:r>
            </m:den>
          </m:f>
          <m:r>
            <w:rPr>
              <w:rFonts w:ascii="Cambria Math" w:hAnsi="Cambria Math"/>
              <w:highlight w:val="yellow"/>
            </w:rPr>
            <m:t>⋅</m:t>
          </m:r>
          <m:sSubSup>
            <m:sSubSupPr>
              <m:ctrlPr>
                <w:rPr>
                  <w:rFonts w:ascii="Cambria Math" w:hAnsi="Cambria Math"/>
                  <w:i/>
                  <w:highlight w:val="yellow"/>
                </w:rPr>
              </m:ctrlPr>
            </m:sSubSupPr>
            <m:e>
              <m:r>
                <w:rPr>
                  <w:rFonts w:ascii="Cambria Math" w:hAnsi="Cambria Math"/>
                  <w:highlight w:val="yellow"/>
                </w:rPr>
                <m:t>α</m:t>
              </m:r>
            </m:e>
            <m:sub>
              <m:r>
                <w:rPr>
                  <w:rFonts w:ascii="Cambria Math" w:hAnsi="Cambria Math"/>
                  <w:highlight w:val="yellow"/>
                </w:rPr>
                <m:t>i</m:t>
              </m:r>
            </m:sub>
            <m:sup>
              <m:r>
                <w:rPr>
                  <w:rFonts w:ascii="Cambria Math" w:hAnsi="Cambria Math"/>
                  <w:highlight w:val="yellow"/>
                </w:rPr>
                <m:t>Z</m:t>
              </m:r>
            </m:sup>
          </m:sSubSup>
          <m:r>
            <w:rPr>
              <w:rFonts w:ascii="Cambria Math" w:hAnsi="Cambria Math"/>
              <w:highlight w:val="yellow"/>
            </w:rPr>
            <m:t>⋅B</m:t>
          </m:r>
          <m:sSup>
            <m:sSupPr>
              <m:ctrlPr>
                <w:rPr>
                  <w:rFonts w:ascii="Cambria Math" w:hAnsi="Cambria Math"/>
                  <w:i/>
                  <w:highlight w:val="yellow"/>
                </w:rPr>
              </m:ctrlPr>
            </m:sSupPr>
            <m:e>
              <m:r>
                <w:rPr>
                  <w:rFonts w:ascii="Cambria Math" w:hAnsi="Cambria Math"/>
                  <w:highlight w:val="yellow"/>
                </w:rPr>
                <m:t>S</m:t>
              </m:r>
            </m:e>
            <m:sup>
              <m:r>
                <w:rPr>
                  <w:rFonts w:ascii="Cambria Math" w:hAnsi="Cambria Math"/>
                  <w:highlight w:val="yellow"/>
                </w:rPr>
                <m:t>i</m:t>
              </m:r>
            </m:sup>
          </m:sSup>
        </m:oMath>
      </m:oMathPara>
    </w:p>
    <w:p w14:paraId="5118EFE0" w14:textId="77777777" w:rsidR="00C76EA6" w:rsidRDefault="00C76EA6" w:rsidP="00C76EA6">
      <w:pPr>
        <w:pStyle w:val="berschrift4"/>
      </w:pPr>
      <w:r>
        <w:t>Empfehlung</w:t>
      </w:r>
    </w:p>
    <w:p w14:paraId="4B1F69AA" w14:textId="34A071D2" w:rsidR="005276A8" w:rsidRPr="006D50CF" w:rsidRDefault="005276A8" w:rsidP="006C2552">
      <w:pPr>
        <w:pStyle w:val="Listenabsatz"/>
        <w:numPr>
          <w:ilvl w:val="0"/>
          <w:numId w:val="34"/>
        </w:numPr>
        <w:rPr>
          <w:highlight w:val="yellow"/>
        </w:rPr>
      </w:pPr>
      <w:r w:rsidRPr="006D50CF">
        <w:rPr>
          <w:highlight w:val="yellow"/>
        </w:rPr>
        <w:t>Vorgehen orientiert sich an Verteilung der Abschlusskosten (mit/ohne Zins u. Ster</w:t>
      </w:r>
      <w:r w:rsidRPr="006D50CF">
        <w:rPr>
          <w:highlight w:val="yellow"/>
        </w:rPr>
        <w:t>b</w:t>
      </w:r>
      <w:r w:rsidRPr="006D50CF">
        <w:rPr>
          <w:highlight w:val="yellow"/>
        </w:rPr>
        <w:t>lichkeit)</w:t>
      </w:r>
    </w:p>
    <w:p w14:paraId="44B73453" w14:textId="77777777" w:rsidR="00C76EA6" w:rsidRDefault="00C76EA6" w:rsidP="00C76EA6"/>
    <w:p w14:paraId="435F26B9" w14:textId="77777777" w:rsidR="00C76EA6" w:rsidRDefault="00C76EA6" w:rsidP="00C76EA6">
      <w:pPr>
        <w:pStyle w:val="berschrift4"/>
      </w:pPr>
      <w:r>
        <w:t>Abstimmung mit Produkttechnik</w:t>
      </w:r>
    </w:p>
    <w:p w14:paraId="345D677E" w14:textId="77777777" w:rsidR="00C76EA6" w:rsidRDefault="00C76EA6" w:rsidP="00C76EA6"/>
    <w:p w14:paraId="7E580FE8" w14:textId="77777777" w:rsidR="00C76EA6" w:rsidRDefault="00C76EA6" w:rsidP="00C76EA6">
      <w:pPr>
        <w:pStyle w:val="berschrift4"/>
      </w:pPr>
      <w:r>
        <w:t>Entscheidung</w:t>
      </w:r>
    </w:p>
    <w:p w14:paraId="13672DE5" w14:textId="77777777" w:rsidR="00C76EA6" w:rsidRDefault="00C76EA6" w:rsidP="00C76EA6"/>
    <w:p w14:paraId="78587258" w14:textId="77777777" w:rsidR="00C76EA6" w:rsidRPr="00DD296C" w:rsidRDefault="00C76EA6" w:rsidP="00C76EA6">
      <w:pPr>
        <w:pStyle w:val="berschrift4"/>
      </w:pPr>
      <w:r>
        <w:t>Folgearbeiten</w:t>
      </w:r>
    </w:p>
    <w:p w14:paraId="74279719" w14:textId="77777777" w:rsidR="00C76EA6" w:rsidRDefault="00C76EA6" w:rsidP="00C76EA6">
      <w:r>
        <w:t>…</w:t>
      </w:r>
    </w:p>
    <w:p w14:paraId="2DDC80F6" w14:textId="77777777" w:rsidR="00C76EA6" w:rsidRPr="00FB0EE8" w:rsidRDefault="00C76EA6" w:rsidP="00C76EA6"/>
    <w:p w14:paraId="7F4C1FFA" w14:textId="77777777" w:rsidR="00C76EA6" w:rsidRDefault="00C76EA6" w:rsidP="00C76EA6">
      <w:pPr>
        <w:pStyle w:val="berschrift2"/>
        <w:tabs>
          <w:tab w:val="clear" w:pos="1002"/>
          <w:tab w:val="num" w:pos="0"/>
        </w:tabs>
        <w:ind w:left="0" w:firstLine="0"/>
      </w:pPr>
      <w:bookmarkStart w:id="404" w:name="_Toc496794482"/>
      <w:r w:rsidRPr="00025DA2">
        <w:t>Schlussgewinnanteilfonds</w:t>
      </w:r>
      <w:bookmarkEnd w:id="404"/>
    </w:p>
    <w:p w14:paraId="3DB4CC62" w14:textId="77777777" w:rsidR="00C76EA6" w:rsidRDefault="00C76EA6" w:rsidP="00C76EA6">
      <w:pPr>
        <w:pStyle w:val="berschrift4"/>
      </w:pPr>
      <w:r w:rsidRPr="005276A8">
        <w:rPr>
          <w:highlight w:val="yellow"/>
        </w:rPr>
        <w:t>Aktueller Stand</w:t>
      </w:r>
    </w:p>
    <w:p w14:paraId="31A8B8D7" w14:textId="77777777" w:rsidR="005276A8" w:rsidRDefault="005276A8" w:rsidP="005276A8">
      <w:r>
        <w:t>Wird allgemein behandelt. Rücksprache mit ASL und Rechnungswesen.</w:t>
      </w:r>
    </w:p>
    <w:p w14:paraId="5C1198C7"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20E3DDE1" w14:textId="77777777" w:rsidTr="00DF5865">
        <w:tc>
          <w:tcPr>
            <w:tcW w:w="731" w:type="pct"/>
            <w:vAlign w:val="center"/>
          </w:tcPr>
          <w:p w14:paraId="2A1EE795" w14:textId="77777777" w:rsidR="00C76EA6" w:rsidRPr="00F67D7E" w:rsidRDefault="00C76EA6" w:rsidP="00DF5865"/>
        </w:tc>
        <w:tc>
          <w:tcPr>
            <w:tcW w:w="336" w:type="pct"/>
            <w:shd w:val="clear" w:color="auto" w:fill="808080" w:themeFill="background1" w:themeFillShade="80"/>
          </w:tcPr>
          <w:p w14:paraId="7EA6F812"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6687CC8A" w14:textId="77777777" w:rsidR="00C76EA6" w:rsidRPr="00796A61" w:rsidRDefault="00C76EA6" w:rsidP="00DF5865">
            <w:pPr>
              <w:jc w:val="center"/>
              <w:rPr>
                <w:b/>
              </w:rPr>
            </w:pPr>
            <w:r>
              <w:rPr>
                <w:b/>
              </w:rPr>
              <w:t>HLV</w:t>
            </w:r>
          </w:p>
        </w:tc>
        <w:tc>
          <w:tcPr>
            <w:tcW w:w="973" w:type="pct"/>
            <w:shd w:val="clear" w:color="auto" w:fill="FF0000"/>
            <w:vAlign w:val="center"/>
          </w:tcPr>
          <w:p w14:paraId="02BEA9AC" w14:textId="77777777" w:rsidR="00C76EA6" w:rsidRPr="00796A61" w:rsidRDefault="00C76EA6" w:rsidP="00DF5865">
            <w:pPr>
              <w:jc w:val="center"/>
              <w:rPr>
                <w:b/>
              </w:rPr>
            </w:pPr>
            <w:r>
              <w:rPr>
                <w:b/>
              </w:rPr>
              <w:t>NL</w:t>
            </w:r>
          </w:p>
        </w:tc>
        <w:tc>
          <w:tcPr>
            <w:tcW w:w="974" w:type="pct"/>
            <w:shd w:val="clear" w:color="auto" w:fill="FFFF00"/>
            <w:vAlign w:val="center"/>
          </w:tcPr>
          <w:p w14:paraId="677FCF4C" w14:textId="77777777" w:rsidR="00C76EA6" w:rsidRPr="00796A61" w:rsidRDefault="00C76EA6" w:rsidP="00DF5865">
            <w:pPr>
              <w:jc w:val="center"/>
              <w:rPr>
                <w:b/>
              </w:rPr>
            </w:pPr>
            <w:r>
              <w:rPr>
                <w:b/>
              </w:rPr>
              <w:t>PBL</w:t>
            </w:r>
          </w:p>
        </w:tc>
        <w:tc>
          <w:tcPr>
            <w:tcW w:w="974" w:type="pct"/>
            <w:shd w:val="clear" w:color="auto" w:fill="0070C0"/>
            <w:vAlign w:val="center"/>
          </w:tcPr>
          <w:p w14:paraId="2D409012" w14:textId="77777777" w:rsidR="00C76EA6" w:rsidRPr="00796A61" w:rsidRDefault="00C76EA6" w:rsidP="00DF5865">
            <w:pPr>
              <w:jc w:val="center"/>
              <w:rPr>
                <w:b/>
              </w:rPr>
            </w:pPr>
            <w:r w:rsidRPr="00796A61">
              <w:rPr>
                <w:b/>
              </w:rPr>
              <w:t>TAL</w:t>
            </w:r>
          </w:p>
        </w:tc>
      </w:tr>
      <w:tr w:rsidR="00C76EA6" w:rsidRPr="000660B5" w14:paraId="62A3282E" w14:textId="77777777" w:rsidTr="00DF5865">
        <w:tc>
          <w:tcPr>
            <w:tcW w:w="731" w:type="pct"/>
          </w:tcPr>
          <w:p w14:paraId="60C3C452" w14:textId="77777777" w:rsidR="00C76EA6" w:rsidRPr="00F67D7E" w:rsidRDefault="00C76EA6" w:rsidP="00DF5865">
            <w:pPr>
              <w:jc w:val="center"/>
              <w:rPr>
                <w:b/>
              </w:rPr>
            </w:pPr>
          </w:p>
        </w:tc>
        <w:tc>
          <w:tcPr>
            <w:tcW w:w="336" w:type="pct"/>
            <w:shd w:val="clear" w:color="auto" w:fill="D9D9D9" w:themeFill="background1" w:themeFillShade="D9"/>
          </w:tcPr>
          <w:p w14:paraId="514F77D9" w14:textId="77777777" w:rsidR="00C76EA6" w:rsidRPr="00C6490D" w:rsidRDefault="00C76EA6" w:rsidP="00DF5865">
            <w:pPr>
              <w:jc w:val="center"/>
              <w:rPr>
                <w:b/>
              </w:rPr>
            </w:pPr>
          </w:p>
        </w:tc>
        <w:tc>
          <w:tcPr>
            <w:tcW w:w="1011" w:type="pct"/>
            <w:shd w:val="clear" w:color="auto" w:fill="EAF1DD" w:themeFill="accent3" w:themeFillTint="33"/>
          </w:tcPr>
          <w:p w14:paraId="70B5958C" w14:textId="77777777" w:rsidR="00C76EA6" w:rsidRDefault="00C76EA6" w:rsidP="00DF5865">
            <w:pPr>
              <w:jc w:val="center"/>
            </w:pPr>
          </w:p>
        </w:tc>
        <w:tc>
          <w:tcPr>
            <w:tcW w:w="973" w:type="pct"/>
            <w:shd w:val="clear" w:color="auto" w:fill="F2DBDB" w:themeFill="accent2" w:themeFillTint="33"/>
          </w:tcPr>
          <w:p w14:paraId="01371446" w14:textId="77777777" w:rsidR="00C76EA6" w:rsidRDefault="00C76EA6" w:rsidP="00DF5865">
            <w:pPr>
              <w:jc w:val="center"/>
            </w:pPr>
          </w:p>
        </w:tc>
        <w:tc>
          <w:tcPr>
            <w:tcW w:w="974" w:type="pct"/>
            <w:shd w:val="clear" w:color="auto" w:fill="FFFFCC"/>
          </w:tcPr>
          <w:p w14:paraId="39117103" w14:textId="77777777" w:rsidR="00C76EA6" w:rsidRPr="003D0CD1" w:rsidRDefault="00C76EA6" w:rsidP="00DF5865">
            <w:pPr>
              <w:jc w:val="center"/>
            </w:pPr>
          </w:p>
        </w:tc>
        <w:tc>
          <w:tcPr>
            <w:tcW w:w="974" w:type="pct"/>
            <w:shd w:val="clear" w:color="auto" w:fill="DBE5F1" w:themeFill="accent1" w:themeFillTint="33"/>
          </w:tcPr>
          <w:p w14:paraId="6D2940AD" w14:textId="77777777" w:rsidR="00C76EA6" w:rsidRPr="000660B5" w:rsidRDefault="00C76EA6" w:rsidP="00DF5865">
            <w:pPr>
              <w:jc w:val="center"/>
            </w:pPr>
          </w:p>
        </w:tc>
      </w:tr>
    </w:tbl>
    <w:p w14:paraId="284945CD" w14:textId="77777777" w:rsidR="00C76EA6" w:rsidRDefault="00C76EA6" w:rsidP="00C76EA6">
      <w:pPr>
        <w:pStyle w:val="berschrift4"/>
      </w:pPr>
      <w:r>
        <w:t>Empfehlung</w:t>
      </w:r>
    </w:p>
    <w:p w14:paraId="1E07A231" w14:textId="77777777" w:rsidR="00C76EA6" w:rsidRDefault="00C76EA6" w:rsidP="00C76EA6"/>
    <w:p w14:paraId="25E5E7AD" w14:textId="77777777" w:rsidR="00C76EA6" w:rsidRDefault="00C76EA6" w:rsidP="00C76EA6">
      <w:pPr>
        <w:pStyle w:val="berschrift4"/>
      </w:pPr>
      <w:r>
        <w:t>Abstimmung mit Produkttechnik</w:t>
      </w:r>
    </w:p>
    <w:p w14:paraId="7FF5A253" w14:textId="77777777" w:rsidR="00C76EA6" w:rsidRDefault="00C76EA6" w:rsidP="00C76EA6"/>
    <w:p w14:paraId="0D613920" w14:textId="77777777" w:rsidR="00C76EA6" w:rsidRDefault="00C76EA6" w:rsidP="00C76EA6">
      <w:pPr>
        <w:pStyle w:val="berschrift4"/>
      </w:pPr>
      <w:r>
        <w:t>Entscheidung</w:t>
      </w:r>
    </w:p>
    <w:p w14:paraId="65D9348C" w14:textId="77777777" w:rsidR="00C76EA6" w:rsidRDefault="00C76EA6" w:rsidP="00C76EA6"/>
    <w:p w14:paraId="58C1DA57" w14:textId="77777777" w:rsidR="00C76EA6" w:rsidRPr="00DD296C" w:rsidRDefault="00C76EA6" w:rsidP="00C76EA6">
      <w:pPr>
        <w:pStyle w:val="berschrift4"/>
      </w:pPr>
      <w:r>
        <w:t>Folgearbeiten</w:t>
      </w:r>
    </w:p>
    <w:p w14:paraId="1FE222A2" w14:textId="77777777" w:rsidR="00C76EA6" w:rsidRDefault="00C76EA6" w:rsidP="00C76EA6">
      <w:r>
        <w:t>…</w:t>
      </w:r>
    </w:p>
    <w:p w14:paraId="41577153" w14:textId="77777777" w:rsidR="00C76EA6" w:rsidRPr="00025DA2" w:rsidRDefault="00C76EA6" w:rsidP="00C76EA6"/>
    <w:p w14:paraId="52A35A23" w14:textId="77777777" w:rsidR="00C76EA6" w:rsidRDefault="00C76EA6" w:rsidP="00C76EA6">
      <w:pPr>
        <w:pStyle w:val="berschrift2"/>
        <w:tabs>
          <w:tab w:val="clear" w:pos="1002"/>
          <w:tab w:val="num" w:pos="0"/>
        </w:tabs>
        <w:ind w:left="0" w:firstLine="0"/>
      </w:pPr>
      <w:bookmarkStart w:id="405" w:name="_Toc496794483"/>
      <w:r w:rsidRPr="00025DA2">
        <w:t>Fonds für den Rentengewinnanteil</w:t>
      </w:r>
      <w:bookmarkEnd w:id="405"/>
    </w:p>
    <w:p w14:paraId="5FC5DA83" w14:textId="77777777" w:rsidR="00C76EA6" w:rsidRDefault="00C76EA6" w:rsidP="00C76EA6"/>
    <w:p w14:paraId="445CBFB6" w14:textId="77777777" w:rsidR="00C76EA6" w:rsidRDefault="00C76EA6" w:rsidP="00C76EA6">
      <w:r w:rsidRPr="003F20B8">
        <w:rPr>
          <w:highlight w:val="yellow"/>
        </w:rPr>
        <w:t>Vorschlag: Auch allgemein behandeln. (Wird bei NL für SÜA-Rente gebildet, sofern Reserve die Todesfallleistung übersteigt.)</w:t>
      </w:r>
    </w:p>
    <w:p w14:paraId="35338714" w14:textId="77777777" w:rsidR="00C76EA6" w:rsidRDefault="00C76EA6" w:rsidP="00C76EA6">
      <w:pPr>
        <w:pStyle w:val="berschrift4"/>
      </w:pPr>
      <w:r>
        <w:lastRenderedPageBreak/>
        <w:t>Aktueller Stand</w:t>
      </w:r>
    </w:p>
    <w:p w14:paraId="14D1DB91"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48113776" w14:textId="77777777" w:rsidTr="00DF5865">
        <w:tc>
          <w:tcPr>
            <w:tcW w:w="731" w:type="pct"/>
            <w:vAlign w:val="center"/>
          </w:tcPr>
          <w:p w14:paraId="51E10039" w14:textId="77777777" w:rsidR="00C76EA6" w:rsidRPr="00F67D7E" w:rsidRDefault="00C76EA6" w:rsidP="00DF5865"/>
        </w:tc>
        <w:tc>
          <w:tcPr>
            <w:tcW w:w="336" w:type="pct"/>
            <w:shd w:val="clear" w:color="auto" w:fill="808080" w:themeFill="background1" w:themeFillShade="80"/>
          </w:tcPr>
          <w:p w14:paraId="3FD26D8A"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06C11104" w14:textId="77777777" w:rsidR="00C76EA6" w:rsidRPr="00796A61" w:rsidRDefault="00C76EA6" w:rsidP="00DF5865">
            <w:pPr>
              <w:jc w:val="center"/>
              <w:rPr>
                <w:b/>
              </w:rPr>
            </w:pPr>
            <w:r>
              <w:rPr>
                <w:b/>
              </w:rPr>
              <w:t>HLV</w:t>
            </w:r>
          </w:p>
        </w:tc>
        <w:tc>
          <w:tcPr>
            <w:tcW w:w="973" w:type="pct"/>
            <w:shd w:val="clear" w:color="auto" w:fill="FF0000"/>
            <w:vAlign w:val="center"/>
          </w:tcPr>
          <w:p w14:paraId="37B67DAD" w14:textId="77777777" w:rsidR="00C76EA6" w:rsidRPr="00796A61" w:rsidRDefault="00C76EA6" w:rsidP="00DF5865">
            <w:pPr>
              <w:jc w:val="center"/>
              <w:rPr>
                <w:b/>
              </w:rPr>
            </w:pPr>
            <w:r>
              <w:rPr>
                <w:b/>
              </w:rPr>
              <w:t>NL</w:t>
            </w:r>
          </w:p>
        </w:tc>
        <w:tc>
          <w:tcPr>
            <w:tcW w:w="974" w:type="pct"/>
            <w:shd w:val="clear" w:color="auto" w:fill="FFFF00"/>
            <w:vAlign w:val="center"/>
          </w:tcPr>
          <w:p w14:paraId="6F002AAA" w14:textId="77777777" w:rsidR="00C76EA6" w:rsidRPr="00796A61" w:rsidRDefault="00C76EA6" w:rsidP="00DF5865">
            <w:pPr>
              <w:jc w:val="center"/>
              <w:rPr>
                <w:b/>
              </w:rPr>
            </w:pPr>
            <w:r>
              <w:rPr>
                <w:b/>
              </w:rPr>
              <w:t>PBL</w:t>
            </w:r>
          </w:p>
        </w:tc>
        <w:tc>
          <w:tcPr>
            <w:tcW w:w="974" w:type="pct"/>
            <w:shd w:val="clear" w:color="auto" w:fill="0070C0"/>
            <w:vAlign w:val="center"/>
          </w:tcPr>
          <w:p w14:paraId="7471AD45" w14:textId="77777777" w:rsidR="00C76EA6" w:rsidRPr="00796A61" w:rsidRDefault="00C76EA6" w:rsidP="00DF5865">
            <w:pPr>
              <w:jc w:val="center"/>
              <w:rPr>
                <w:b/>
              </w:rPr>
            </w:pPr>
            <w:r w:rsidRPr="00796A61">
              <w:rPr>
                <w:b/>
              </w:rPr>
              <w:t>TAL</w:t>
            </w:r>
          </w:p>
        </w:tc>
      </w:tr>
      <w:tr w:rsidR="00C76EA6" w:rsidRPr="000660B5" w14:paraId="61B406D6" w14:textId="77777777" w:rsidTr="00DF5865">
        <w:tc>
          <w:tcPr>
            <w:tcW w:w="731" w:type="pct"/>
          </w:tcPr>
          <w:p w14:paraId="57898C66" w14:textId="77777777" w:rsidR="00C76EA6" w:rsidRPr="00F67D7E" w:rsidRDefault="00C76EA6" w:rsidP="00DF5865">
            <w:pPr>
              <w:jc w:val="center"/>
              <w:rPr>
                <w:b/>
              </w:rPr>
            </w:pPr>
          </w:p>
        </w:tc>
        <w:tc>
          <w:tcPr>
            <w:tcW w:w="336" w:type="pct"/>
            <w:shd w:val="clear" w:color="auto" w:fill="D9D9D9" w:themeFill="background1" w:themeFillShade="D9"/>
          </w:tcPr>
          <w:p w14:paraId="52DBF96C" w14:textId="77777777" w:rsidR="00C76EA6" w:rsidRPr="00C6490D" w:rsidRDefault="00C76EA6" w:rsidP="00DF5865">
            <w:pPr>
              <w:jc w:val="center"/>
              <w:rPr>
                <w:b/>
              </w:rPr>
            </w:pPr>
          </w:p>
        </w:tc>
        <w:tc>
          <w:tcPr>
            <w:tcW w:w="1011" w:type="pct"/>
            <w:shd w:val="clear" w:color="auto" w:fill="EAF1DD" w:themeFill="accent3" w:themeFillTint="33"/>
          </w:tcPr>
          <w:p w14:paraId="5BFC924D" w14:textId="77777777" w:rsidR="00C76EA6" w:rsidRDefault="00C76EA6" w:rsidP="00DF5865">
            <w:pPr>
              <w:jc w:val="center"/>
            </w:pPr>
          </w:p>
        </w:tc>
        <w:tc>
          <w:tcPr>
            <w:tcW w:w="973" w:type="pct"/>
            <w:shd w:val="clear" w:color="auto" w:fill="F2DBDB" w:themeFill="accent2" w:themeFillTint="33"/>
          </w:tcPr>
          <w:p w14:paraId="03858DA9" w14:textId="77777777" w:rsidR="00C76EA6" w:rsidRDefault="00C76EA6" w:rsidP="00DF5865">
            <w:pPr>
              <w:jc w:val="center"/>
            </w:pPr>
          </w:p>
        </w:tc>
        <w:tc>
          <w:tcPr>
            <w:tcW w:w="974" w:type="pct"/>
            <w:shd w:val="clear" w:color="auto" w:fill="FFFFCC"/>
          </w:tcPr>
          <w:p w14:paraId="35983F46" w14:textId="77777777" w:rsidR="00C76EA6" w:rsidRPr="003D0CD1" w:rsidRDefault="00C76EA6" w:rsidP="00DF5865">
            <w:pPr>
              <w:jc w:val="center"/>
            </w:pPr>
          </w:p>
        </w:tc>
        <w:tc>
          <w:tcPr>
            <w:tcW w:w="974" w:type="pct"/>
            <w:shd w:val="clear" w:color="auto" w:fill="DBE5F1" w:themeFill="accent1" w:themeFillTint="33"/>
          </w:tcPr>
          <w:p w14:paraId="2CC020B8" w14:textId="77777777" w:rsidR="00C76EA6" w:rsidRPr="000660B5" w:rsidRDefault="00C76EA6" w:rsidP="00DF5865">
            <w:pPr>
              <w:jc w:val="center"/>
            </w:pPr>
          </w:p>
        </w:tc>
      </w:tr>
    </w:tbl>
    <w:p w14:paraId="52773155" w14:textId="77777777" w:rsidR="00C76EA6" w:rsidRDefault="00C76EA6" w:rsidP="00C76EA6">
      <w:pPr>
        <w:pStyle w:val="berschrift4"/>
      </w:pPr>
      <w:r>
        <w:t>Empfehlung</w:t>
      </w:r>
    </w:p>
    <w:p w14:paraId="41AC71CE" w14:textId="77777777" w:rsidR="00C76EA6" w:rsidRDefault="00C76EA6" w:rsidP="00C76EA6"/>
    <w:p w14:paraId="0F96C335" w14:textId="77777777" w:rsidR="00C76EA6" w:rsidRDefault="00C76EA6" w:rsidP="00C76EA6">
      <w:pPr>
        <w:pStyle w:val="berschrift4"/>
      </w:pPr>
      <w:r>
        <w:t>Abstimmung mit Produkttechnik</w:t>
      </w:r>
    </w:p>
    <w:p w14:paraId="25CB73CA" w14:textId="77777777" w:rsidR="00C76EA6" w:rsidRDefault="00C76EA6" w:rsidP="00C76EA6"/>
    <w:p w14:paraId="0925D451" w14:textId="77777777" w:rsidR="00C76EA6" w:rsidRDefault="00C76EA6" w:rsidP="00C76EA6">
      <w:pPr>
        <w:pStyle w:val="berschrift4"/>
      </w:pPr>
      <w:r>
        <w:t>Entscheidung</w:t>
      </w:r>
    </w:p>
    <w:p w14:paraId="0B4EE94B" w14:textId="77777777" w:rsidR="00C76EA6" w:rsidRDefault="00C76EA6" w:rsidP="00C76EA6"/>
    <w:p w14:paraId="6D5888C2" w14:textId="77777777" w:rsidR="00C76EA6" w:rsidRPr="00DD296C" w:rsidRDefault="00C76EA6" w:rsidP="00C76EA6">
      <w:pPr>
        <w:pStyle w:val="berschrift4"/>
      </w:pPr>
      <w:r>
        <w:t>Folgearbeiten</w:t>
      </w:r>
    </w:p>
    <w:p w14:paraId="78836240" w14:textId="77777777" w:rsidR="00C76EA6" w:rsidRDefault="00C76EA6" w:rsidP="00C76EA6">
      <w:r>
        <w:t>…</w:t>
      </w:r>
    </w:p>
    <w:p w14:paraId="635D211E" w14:textId="77777777" w:rsidR="00C76EA6" w:rsidRPr="00FB0EE8" w:rsidRDefault="00C76EA6" w:rsidP="00C76EA6"/>
    <w:p w14:paraId="06CC5D16" w14:textId="77777777" w:rsidR="00C76EA6" w:rsidRDefault="00C76EA6" w:rsidP="00C76EA6">
      <w:pPr>
        <w:pStyle w:val="berschrift2"/>
        <w:tabs>
          <w:tab w:val="clear" w:pos="1002"/>
          <w:tab w:val="num" w:pos="0"/>
        </w:tabs>
        <w:ind w:left="0" w:firstLine="0"/>
      </w:pPr>
      <w:bookmarkStart w:id="406" w:name="_Toc496794484"/>
      <w:r w:rsidRPr="00025DA2">
        <w:t xml:space="preserve">Direktgutschrift und Entnahme aus der </w:t>
      </w:r>
      <w:proofErr w:type="spellStart"/>
      <w:r w:rsidRPr="00025DA2">
        <w:t>RfB</w:t>
      </w:r>
      <w:bookmarkEnd w:id="406"/>
      <w:proofErr w:type="spellEnd"/>
    </w:p>
    <w:p w14:paraId="691BB8A8" w14:textId="77777777" w:rsidR="00C76EA6" w:rsidRDefault="00C76EA6" w:rsidP="00C76EA6">
      <w:pPr>
        <w:pStyle w:val="berschrift4"/>
      </w:pPr>
      <w:r>
        <w:t>Aktueller Stand</w:t>
      </w:r>
    </w:p>
    <w:p w14:paraId="6787F08D" w14:textId="77777777" w:rsidR="00C76EA6" w:rsidRPr="006D50CF" w:rsidRDefault="00C76EA6" w:rsidP="00C76EA6">
      <w:pPr>
        <w:rPr>
          <w:highlight w:val="yellow"/>
        </w:rPr>
      </w:pPr>
      <w:r w:rsidRPr="006D50CF">
        <w:rPr>
          <w:highlight w:val="yellow"/>
        </w:rPr>
        <w:t>Um die Überschüsse, die sich aus der vorsichtigen Bemessung der Rechnungsgrundlagen ergeben, möglichst zeitnah an die Versicherungsnehmer weiterzugeben, wird eine Direktgu</w:t>
      </w:r>
      <w:r w:rsidRPr="006D50CF">
        <w:rPr>
          <w:highlight w:val="yellow"/>
        </w:rPr>
        <w:t>t</w:t>
      </w:r>
      <w:r w:rsidRPr="006D50CF">
        <w:rPr>
          <w:highlight w:val="yellow"/>
        </w:rPr>
        <w:t>schrift zu Lasten des Ergebnisses des laufenden Geschäftsjahres gewährt. Sie mindert i</w:t>
      </w:r>
      <w:r w:rsidRPr="006D50CF">
        <w:rPr>
          <w:highlight w:val="yellow"/>
        </w:rPr>
        <w:t>n</w:t>
      </w:r>
      <w:r w:rsidRPr="006D50CF">
        <w:rPr>
          <w:highlight w:val="yellow"/>
        </w:rPr>
        <w:t>soweit die Zuführung zur Rückstellung für Beitragsrückerstattung (</w:t>
      </w:r>
      <w:proofErr w:type="spellStart"/>
      <w:r w:rsidRPr="006D50CF">
        <w:rPr>
          <w:highlight w:val="yellow"/>
        </w:rPr>
        <w:t>RfB</w:t>
      </w:r>
      <w:proofErr w:type="spellEnd"/>
      <w:r w:rsidRPr="006D50CF">
        <w:rPr>
          <w:highlight w:val="yellow"/>
        </w:rPr>
        <w:t xml:space="preserve">). Der Vorstand kann auf Vorschlag des Verantwortlichen Aktuars bis zur Feststellung des Jahresabschlusses für das Geschäftsjahr bestimmen, dass die Direktgutschrift hiervon abweichend vollständig oder teilweise durch Entnahme aus der </w:t>
      </w:r>
      <w:proofErr w:type="spellStart"/>
      <w:r w:rsidRPr="006D50CF">
        <w:rPr>
          <w:highlight w:val="yellow"/>
        </w:rPr>
        <w:t>RfB</w:t>
      </w:r>
      <w:proofErr w:type="spellEnd"/>
      <w:r w:rsidRPr="006D50CF">
        <w:rPr>
          <w:highlight w:val="yellow"/>
        </w:rPr>
        <w:t xml:space="preserve"> finanziert wird, sofern der zum Zeitpunkt des B</w:t>
      </w:r>
      <w:r w:rsidRPr="006D50CF">
        <w:rPr>
          <w:highlight w:val="yellow"/>
        </w:rPr>
        <w:t>e</w:t>
      </w:r>
      <w:r w:rsidRPr="006D50CF">
        <w:rPr>
          <w:highlight w:val="yellow"/>
        </w:rPr>
        <w:t>schlusses der Entnahme voraussichtlich erzielbare Überschuss des Geschäftsjahres wesen</w:t>
      </w:r>
      <w:r w:rsidRPr="006D50CF">
        <w:rPr>
          <w:highlight w:val="yellow"/>
        </w:rPr>
        <w:t>t</w:t>
      </w:r>
      <w:r w:rsidRPr="006D50CF">
        <w:rPr>
          <w:highlight w:val="yellow"/>
        </w:rPr>
        <w:t>lich unter dem bei der Festsetzung des Zinssatzes der Direktgutschrift angenommenen Überschuss liegt.</w:t>
      </w:r>
    </w:p>
    <w:p w14:paraId="65244429" w14:textId="77777777" w:rsidR="00C76EA6" w:rsidRPr="006D50CF" w:rsidRDefault="00C76EA6" w:rsidP="00C76EA6">
      <w:pPr>
        <w:rPr>
          <w:highlight w:val="yellow"/>
        </w:rPr>
      </w:pPr>
    </w:p>
    <w:p w14:paraId="3B57CB29" w14:textId="77777777" w:rsidR="00C76EA6" w:rsidRPr="006D50CF" w:rsidRDefault="00C76EA6" w:rsidP="00C76EA6">
      <w:pPr>
        <w:rPr>
          <w:highlight w:val="yellow"/>
        </w:rPr>
      </w:pPr>
      <w:r w:rsidRPr="006D50CF">
        <w:rPr>
          <w:highlight w:val="yellow"/>
        </w:rPr>
        <w:t xml:space="preserve">Neben der Direktgutschrift wird aus </w:t>
      </w:r>
      <w:proofErr w:type="gramStart"/>
      <w:r w:rsidRPr="006D50CF">
        <w:rPr>
          <w:highlight w:val="yellow"/>
        </w:rPr>
        <w:t>den</w:t>
      </w:r>
      <w:proofErr w:type="gramEnd"/>
      <w:r w:rsidRPr="006D50CF">
        <w:rPr>
          <w:highlight w:val="yellow"/>
        </w:rPr>
        <w:t xml:space="preserve"> der </w:t>
      </w:r>
      <w:proofErr w:type="spellStart"/>
      <w:r w:rsidRPr="006D50CF">
        <w:rPr>
          <w:highlight w:val="yellow"/>
        </w:rPr>
        <w:t>RfB</w:t>
      </w:r>
      <w:proofErr w:type="spellEnd"/>
      <w:r w:rsidRPr="006D50CF">
        <w:rPr>
          <w:highlight w:val="yellow"/>
        </w:rPr>
        <w:t xml:space="preserve"> zugeführten Beträgen eine </w:t>
      </w:r>
      <w:proofErr w:type="spellStart"/>
      <w:r w:rsidRPr="006D50CF">
        <w:rPr>
          <w:highlight w:val="yellow"/>
        </w:rPr>
        <w:t>Gewinnbeteili-gung</w:t>
      </w:r>
      <w:proofErr w:type="spellEnd"/>
      <w:r w:rsidRPr="006D50CF">
        <w:rPr>
          <w:highlight w:val="yellow"/>
        </w:rPr>
        <w:t xml:space="preserve"> gewährt.</w:t>
      </w:r>
    </w:p>
    <w:p w14:paraId="3219BDCF" w14:textId="77777777" w:rsidR="00C76EA6" w:rsidRPr="006D50CF" w:rsidRDefault="00C76EA6" w:rsidP="00C76EA6">
      <w:pPr>
        <w:rPr>
          <w:highlight w:val="yellow"/>
        </w:rPr>
      </w:pPr>
    </w:p>
    <w:p w14:paraId="209386D7" w14:textId="77777777" w:rsidR="00C76EA6" w:rsidRPr="006D50CF" w:rsidRDefault="00C76EA6" w:rsidP="00C76EA6">
      <w:pPr>
        <w:rPr>
          <w:highlight w:val="yellow"/>
        </w:rPr>
      </w:pPr>
      <w:r w:rsidRPr="006D50CF">
        <w:rPr>
          <w:highlight w:val="yellow"/>
        </w:rPr>
        <w:t xml:space="preserve">Folgende Beträge werden der </w:t>
      </w:r>
      <w:proofErr w:type="spellStart"/>
      <w:r w:rsidRPr="006D50CF">
        <w:rPr>
          <w:highlight w:val="yellow"/>
        </w:rPr>
        <w:t>RfB</w:t>
      </w:r>
      <w:proofErr w:type="spellEnd"/>
      <w:r w:rsidRPr="006D50CF">
        <w:rPr>
          <w:highlight w:val="yellow"/>
        </w:rPr>
        <w:t xml:space="preserve"> entnommen, wobei der Betrag einer ggf. gewährten Di-</w:t>
      </w:r>
      <w:proofErr w:type="spellStart"/>
      <w:r w:rsidRPr="006D50CF">
        <w:rPr>
          <w:highlight w:val="yellow"/>
        </w:rPr>
        <w:t>rektgutschrift</w:t>
      </w:r>
      <w:proofErr w:type="spellEnd"/>
      <w:r w:rsidRPr="006D50CF">
        <w:rPr>
          <w:highlight w:val="yellow"/>
        </w:rPr>
        <w:t xml:space="preserve"> angerechnet wird:</w:t>
      </w:r>
    </w:p>
    <w:p w14:paraId="56A8BB5F" w14:textId="77777777" w:rsidR="00C76EA6" w:rsidRPr="006D50CF" w:rsidRDefault="00C76EA6" w:rsidP="00C76EA6">
      <w:pPr>
        <w:rPr>
          <w:highlight w:val="yellow"/>
        </w:rPr>
      </w:pPr>
    </w:p>
    <w:p w14:paraId="2229207A" w14:textId="77777777" w:rsidR="00C76EA6" w:rsidRPr="006D50CF" w:rsidRDefault="00C76EA6" w:rsidP="00C76EA6">
      <w:pPr>
        <w:rPr>
          <w:highlight w:val="yellow"/>
        </w:rPr>
      </w:pPr>
      <w:r w:rsidRPr="006D50CF">
        <w:rPr>
          <w:highlight w:val="yellow"/>
        </w:rPr>
        <w:t>•</w:t>
      </w:r>
      <w:r w:rsidRPr="006D50CF">
        <w:rPr>
          <w:highlight w:val="yellow"/>
        </w:rPr>
        <w:tab/>
        <w:t>laufende Gewinnanteile,</w:t>
      </w:r>
    </w:p>
    <w:p w14:paraId="1ECFB08E" w14:textId="77777777" w:rsidR="00C76EA6" w:rsidRPr="006D50CF" w:rsidRDefault="00C76EA6" w:rsidP="00C76EA6">
      <w:pPr>
        <w:rPr>
          <w:highlight w:val="yellow"/>
        </w:rPr>
      </w:pPr>
      <w:r w:rsidRPr="006D50CF">
        <w:rPr>
          <w:highlight w:val="yellow"/>
        </w:rPr>
        <w:t>•</w:t>
      </w:r>
      <w:r w:rsidRPr="006D50CF">
        <w:rPr>
          <w:highlight w:val="yellow"/>
        </w:rPr>
        <w:tab/>
        <w:t>fällig werdende Leistungen aus der Schlussüberschussbeteiligung.</w:t>
      </w:r>
    </w:p>
    <w:p w14:paraId="20B4EEF6" w14:textId="77777777" w:rsidR="00C76EA6" w:rsidRPr="006D50CF" w:rsidRDefault="00C76EA6" w:rsidP="00C76EA6">
      <w:pPr>
        <w:rPr>
          <w:highlight w:val="yellow"/>
        </w:rPr>
      </w:pPr>
    </w:p>
    <w:p w14:paraId="58400FC2" w14:textId="77777777" w:rsidR="00C76EA6" w:rsidRDefault="00C76EA6" w:rsidP="00C76EA6">
      <w:r w:rsidRPr="006D50CF">
        <w:rPr>
          <w:highlight w:val="yellow"/>
        </w:rPr>
        <w:t>Sofern im Einzelfall der Betrag der Direktgutschrift größer ist als dieser Betrag, ist die Direk</w:t>
      </w:r>
      <w:r w:rsidRPr="006D50CF">
        <w:rPr>
          <w:highlight w:val="yellow"/>
        </w:rPr>
        <w:t>t</w:t>
      </w:r>
      <w:r w:rsidRPr="006D50CF">
        <w:rPr>
          <w:highlight w:val="yellow"/>
        </w:rPr>
        <w:t>gutschrift auf diesen Betrag herabzusetzen.</w:t>
      </w:r>
    </w:p>
    <w:p w14:paraId="2CA96EC1" w14:textId="77777777" w:rsidR="00C76EA6" w:rsidRDefault="00C76EA6" w:rsidP="00C76EA6"/>
    <w:p w14:paraId="7B0A9D74" w14:textId="77777777" w:rsidR="00C76EA6" w:rsidRDefault="00C76EA6" w:rsidP="00C76EA6">
      <w:pPr>
        <w:pStyle w:val="berschrift4"/>
      </w:pPr>
      <w:r>
        <w:t>Empfehlung</w:t>
      </w:r>
    </w:p>
    <w:p w14:paraId="614765F2" w14:textId="77777777" w:rsidR="00C76EA6" w:rsidRDefault="00C76EA6" w:rsidP="00C76EA6">
      <w:r w:rsidRPr="006D50CF">
        <w:rPr>
          <w:highlight w:val="yellow"/>
        </w:rPr>
        <w:t>Kein Harmonisierungsbedarf.</w:t>
      </w:r>
    </w:p>
    <w:p w14:paraId="0B1EEA08" w14:textId="77777777" w:rsidR="00C76EA6" w:rsidRDefault="00C76EA6" w:rsidP="00C76EA6">
      <w:pPr>
        <w:pStyle w:val="berschrift4"/>
      </w:pPr>
      <w:r>
        <w:t>Abstimmung mit Produkttechnik</w:t>
      </w:r>
    </w:p>
    <w:p w14:paraId="3C04E4B6" w14:textId="77777777" w:rsidR="00C76EA6" w:rsidRDefault="00C76EA6" w:rsidP="00C76EA6"/>
    <w:p w14:paraId="22C6EF9D" w14:textId="77777777" w:rsidR="00C76EA6" w:rsidRDefault="00C76EA6" w:rsidP="00C76EA6">
      <w:pPr>
        <w:pStyle w:val="berschrift4"/>
      </w:pPr>
      <w:r>
        <w:t>Entscheidung</w:t>
      </w:r>
    </w:p>
    <w:p w14:paraId="44E3172D" w14:textId="77777777" w:rsidR="00C76EA6" w:rsidRDefault="00C76EA6" w:rsidP="00C76EA6"/>
    <w:p w14:paraId="56FCFB94" w14:textId="77777777" w:rsidR="00C76EA6" w:rsidRPr="00DD296C" w:rsidRDefault="00C76EA6" w:rsidP="00C76EA6">
      <w:pPr>
        <w:pStyle w:val="berschrift4"/>
      </w:pPr>
      <w:r>
        <w:lastRenderedPageBreak/>
        <w:t>Folgearbeiten</w:t>
      </w:r>
    </w:p>
    <w:p w14:paraId="424C3BA0" w14:textId="77777777" w:rsidR="00C76EA6" w:rsidRPr="00025DA2" w:rsidRDefault="00C76EA6" w:rsidP="00C76EA6">
      <w:r>
        <w:t>…</w:t>
      </w:r>
    </w:p>
    <w:p w14:paraId="01984152" w14:textId="77777777" w:rsidR="00C76EA6" w:rsidRDefault="00C76EA6" w:rsidP="00C76EA6">
      <w:pPr>
        <w:pStyle w:val="berschrift2"/>
        <w:tabs>
          <w:tab w:val="clear" w:pos="1002"/>
          <w:tab w:val="num" w:pos="0"/>
        </w:tabs>
        <w:ind w:left="0" w:firstLine="0"/>
      </w:pPr>
      <w:bookmarkStart w:id="407" w:name="_Toc496794485"/>
      <w:r w:rsidRPr="00025DA2">
        <w:t>Rechnungslegung gemäß BerVersV</w:t>
      </w:r>
      <w:bookmarkEnd w:id="407"/>
    </w:p>
    <w:p w14:paraId="490E923F" w14:textId="77777777" w:rsidR="00C76EA6" w:rsidRDefault="00C76EA6" w:rsidP="00C76EA6">
      <w:pPr>
        <w:pStyle w:val="berschrift4"/>
      </w:pPr>
      <w:r>
        <w:t>Aktueller Stand</w:t>
      </w:r>
    </w:p>
    <w:p w14:paraId="4F0D6237" w14:textId="77777777" w:rsidR="00C76EA6" w:rsidRPr="00F37681" w:rsidRDefault="00C76EA6" w:rsidP="00C76EA6">
      <w:pPr>
        <w:rPr>
          <w:highlight w:val="yellow"/>
        </w:rPr>
      </w:pPr>
      <w:r w:rsidRPr="00F37681">
        <w:rPr>
          <w:highlight w:val="yellow"/>
        </w:rPr>
        <w:t>Der Beitrag wird entsprechend den Grundlagen der Beitragskalkulation in seine folgenden Bestandteile zerlegt:</w:t>
      </w:r>
    </w:p>
    <w:p w14:paraId="4F7DA96D" w14:textId="77777777" w:rsidR="00C76EA6" w:rsidRPr="00F37681" w:rsidRDefault="00C76EA6" w:rsidP="00C76EA6">
      <w:pPr>
        <w:rPr>
          <w:highlight w:val="yellow"/>
        </w:rPr>
      </w:pPr>
    </w:p>
    <w:p w14:paraId="22D9A573" w14:textId="77777777" w:rsidR="00C76EA6" w:rsidRPr="00F37681" w:rsidRDefault="00C76EA6" w:rsidP="00C76EA6">
      <w:pPr>
        <w:rPr>
          <w:highlight w:val="yellow"/>
        </w:rPr>
      </w:pPr>
      <w:r w:rsidRPr="00F37681">
        <w:rPr>
          <w:highlight w:val="yellow"/>
        </w:rPr>
        <w:tab/>
        <w:t>„Normsparbeitrag“,</w:t>
      </w:r>
    </w:p>
    <w:p w14:paraId="12ACE101" w14:textId="77777777" w:rsidR="00C76EA6" w:rsidRPr="00F37681" w:rsidRDefault="00C76EA6" w:rsidP="00C76EA6">
      <w:pPr>
        <w:rPr>
          <w:highlight w:val="yellow"/>
        </w:rPr>
      </w:pPr>
    </w:p>
    <w:p w14:paraId="0D40ADFF" w14:textId="77777777" w:rsidR="00C76EA6" w:rsidRPr="00F37681" w:rsidRDefault="00C76EA6" w:rsidP="00C76EA6">
      <w:pPr>
        <w:ind w:left="705"/>
        <w:rPr>
          <w:highlight w:val="yellow"/>
        </w:rPr>
      </w:pPr>
      <w:r w:rsidRPr="00F37681">
        <w:rPr>
          <w:highlight w:val="yellow"/>
        </w:rPr>
        <w:t>„Abschlusskosten für Versicherungen gegen Einmalprämie (nur für Einmalbeiträge und Sonderzahlungen),</w:t>
      </w:r>
    </w:p>
    <w:p w14:paraId="055FBFD2" w14:textId="77777777" w:rsidR="00C76EA6" w:rsidRPr="00F37681" w:rsidRDefault="00C76EA6" w:rsidP="00C76EA6">
      <w:pPr>
        <w:rPr>
          <w:highlight w:val="yellow"/>
        </w:rPr>
      </w:pPr>
    </w:p>
    <w:p w14:paraId="454E86E6" w14:textId="77777777" w:rsidR="00C76EA6" w:rsidRPr="00F37681" w:rsidRDefault="00C76EA6" w:rsidP="00C76EA6">
      <w:pPr>
        <w:rPr>
          <w:highlight w:val="yellow"/>
        </w:rPr>
      </w:pPr>
      <w:r w:rsidRPr="00F37681">
        <w:rPr>
          <w:highlight w:val="yellow"/>
        </w:rPr>
        <w:tab/>
        <w:t xml:space="preserve">„vom Beitrag einbehaltener laufender Amortisationszuschlag“: </w:t>
      </w:r>
    </w:p>
    <w:p w14:paraId="7099F474" w14:textId="77777777" w:rsidR="00C76EA6" w:rsidRPr="00F37681" w:rsidRDefault="00C76EA6" w:rsidP="00C76EA6">
      <w:pPr>
        <w:ind w:left="708"/>
        <w:rPr>
          <w:highlight w:val="yellow"/>
        </w:rPr>
      </w:pPr>
      <w:r w:rsidRPr="00F37681">
        <w:rPr>
          <w:highlight w:val="yellow"/>
        </w:rPr>
        <w:t>Abschluss- und Amortisationskosten, welche dem Beitrag entnommen werden</w:t>
      </w:r>
    </w:p>
    <w:p w14:paraId="5D43EA3E" w14:textId="77777777" w:rsidR="00C76EA6" w:rsidRPr="00F37681" w:rsidRDefault="00C76EA6" w:rsidP="00C76EA6">
      <w:pPr>
        <w:rPr>
          <w:highlight w:val="yellow"/>
        </w:rPr>
      </w:pPr>
    </w:p>
    <w:p w14:paraId="117E4024" w14:textId="77777777" w:rsidR="00C76EA6" w:rsidRPr="00F37681" w:rsidRDefault="00C76EA6" w:rsidP="00C76EA6">
      <w:pPr>
        <w:rPr>
          <w:highlight w:val="yellow"/>
        </w:rPr>
      </w:pPr>
      <w:r w:rsidRPr="00F37681">
        <w:rPr>
          <w:highlight w:val="yellow"/>
        </w:rPr>
        <w:tab/>
        <w:t>„Beitragszuschlag für laufende Verwaltungskosten“:</w:t>
      </w:r>
    </w:p>
    <w:p w14:paraId="336F62F8" w14:textId="77777777" w:rsidR="00C76EA6" w:rsidRPr="00F37681" w:rsidRDefault="00C76EA6" w:rsidP="00C76EA6">
      <w:pPr>
        <w:ind w:left="708"/>
        <w:rPr>
          <w:highlight w:val="yellow"/>
        </w:rPr>
      </w:pPr>
      <w:r w:rsidRPr="00F37681">
        <w:rPr>
          <w:highlight w:val="yellow"/>
        </w:rPr>
        <w:t>Gezahlter Beitrag abzüglich Normsparbeitrag und Abschluss- bzw. Amortisationsko</w:t>
      </w:r>
      <w:r w:rsidRPr="00F37681">
        <w:rPr>
          <w:highlight w:val="yellow"/>
        </w:rPr>
        <w:t>s</w:t>
      </w:r>
      <w:r w:rsidRPr="00F37681">
        <w:rPr>
          <w:highlight w:val="yellow"/>
        </w:rPr>
        <w:t>ten aus den beiden vorgenannten Punkten</w:t>
      </w:r>
    </w:p>
    <w:p w14:paraId="53349F48" w14:textId="77777777" w:rsidR="00C76EA6" w:rsidRPr="00F37681" w:rsidRDefault="00C76EA6" w:rsidP="00C76EA6">
      <w:pPr>
        <w:rPr>
          <w:highlight w:val="yellow"/>
        </w:rPr>
      </w:pPr>
    </w:p>
    <w:p w14:paraId="24CF692C" w14:textId="77777777" w:rsidR="00C76EA6" w:rsidRPr="00F37681" w:rsidRDefault="00C76EA6" w:rsidP="00C76EA6">
      <w:pPr>
        <w:rPr>
          <w:highlight w:val="yellow"/>
        </w:rPr>
      </w:pPr>
      <w:r w:rsidRPr="00F37681">
        <w:rPr>
          <w:highlight w:val="yellow"/>
        </w:rPr>
        <w:t>Die Deckungsrückstellung wird entsprechend den Grundlagen der Prämienkalkulation for</w:t>
      </w:r>
      <w:r w:rsidRPr="00F37681">
        <w:rPr>
          <w:highlight w:val="yellow"/>
        </w:rPr>
        <w:t>t</w:t>
      </w:r>
      <w:r w:rsidRPr="00F37681">
        <w:rPr>
          <w:highlight w:val="yellow"/>
        </w:rPr>
        <w:t>geschrieben:</w:t>
      </w:r>
    </w:p>
    <w:p w14:paraId="4402728F" w14:textId="77777777" w:rsidR="00C76EA6" w:rsidRPr="00F37681" w:rsidRDefault="00C76EA6" w:rsidP="00C76EA6">
      <w:pPr>
        <w:rPr>
          <w:highlight w:val="yellow"/>
        </w:rPr>
      </w:pPr>
    </w:p>
    <w:p w14:paraId="2CF1ACEB" w14:textId="77777777" w:rsidR="00C76EA6" w:rsidRPr="00F37681" w:rsidRDefault="00C76EA6" w:rsidP="00C76EA6">
      <w:pPr>
        <w:rPr>
          <w:highlight w:val="yellow"/>
        </w:rPr>
      </w:pPr>
      <w:r w:rsidRPr="00F37681">
        <w:rPr>
          <w:highlight w:val="yellow"/>
        </w:rPr>
        <w:tab/>
        <w:t>„Gesamt-Normsparbeitrag“,</w:t>
      </w:r>
    </w:p>
    <w:p w14:paraId="4E838C76" w14:textId="77777777" w:rsidR="00C76EA6" w:rsidRPr="00F37681" w:rsidRDefault="00C76EA6" w:rsidP="00C76EA6">
      <w:pPr>
        <w:rPr>
          <w:highlight w:val="yellow"/>
        </w:rPr>
      </w:pPr>
    </w:p>
    <w:p w14:paraId="27B06396" w14:textId="77777777" w:rsidR="00C76EA6" w:rsidRPr="00F37681" w:rsidRDefault="00C76EA6" w:rsidP="00C76EA6">
      <w:pPr>
        <w:rPr>
          <w:highlight w:val="yellow"/>
        </w:rPr>
      </w:pPr>
      <w:r w:rsidRPr="00F37681">
        <w:rPr>
          <w:highlight w:val="yellow"/>
        </w:rPr>
        <w:tab/>
        <w:t>„rechnungsmäßige Zinsen auf das [...] Guthaben“: Keine.</w:t>
      </w:r>
    </w:p>
    <w:p w14:paraId="34E9275E" w14:textId="77777777" w:rsidR="00C76EA6" w:rsidRPr="00F37681" w:rsidRDefault="00C76EA6" w:rsidP="00C76EA6">
      <w:pPr>
        <w:rPr>
          <w:highlight w:val="yellow"/>
        </w:rPr>
      </w:pPr>
    </w:p>
    <w:p w14:paraId="6F980BA0" w14:textId="77777777" w:rsidR="00C76EA6" w:rsidRPr="00F37681" w:rsidRDefault="00C76EA6" w:rsidP="00C76EA6">
      <w:pPr>
        <w:rPr>
          <w:highlight w:val="yellow"/>
        </w:rPr>
      </w:pPr>
      <w:r w:rsidRPr="00F37681">
        <w:rPr>
          <w:highlight w:val="yellow"/>
        </w:rPr>
        <w:tab/>
        <w:t>„Risikobeiträge aus der Deckungsrückstellung“:</w:t>
      </w:r>
    </w:p>
    <w:p w14:paraId="3702E818" w14:textId="77777777" w:rsidR="00C76EA6" w:rsidRPr="00F37681" w:rsidRDefault="00C76EA6" w:rsidP="00C76EA6">
      <w:pPr>
        <w:rPr>
          <w:highlight w:val="yellow"/>
        </w:rPr>
      </w:pPr>
    </w:p>
    <w:p w14:paraId="058EBB03" w14:textId="77777777" w:rsidR="00C76EA6" w:rsidRPr="00F37681" w:rsidRDefault="00C76EA6" w:rsidP="006C2552">
      <w:pPr>
        <w:pStyle w:val="Listenabsatz"/>
        <w:numPr>
          <w:ilvl w:val="0"/>
          <w:numId w:val="29"/>
        </w:numPr>
        <w:ind w:left="993" w:hanging="284"/>
        <w:rPr>
          <w:highlight w:val="yellow"/>
        </w:rPr>
      </w:pPr>
      <w:r w:rsidRPr="00F37681">
        <w:rPr>
          <w:highlight w:val="yellow"/>
        </w:rPr>
        <w:t>in der nicht-fälligen Zeit: Keine,</w:t>
      </w:r>
    </w:p>
    <w:p w14:paraId="4FA910D8" w14:textId="77777777" w:rsidR="00C76EA6" w:rsidRPr="00F37681" w:rsidRDefault="00C76EA6" w:rsidP="006C2552">
      <w:pPr>
        <w:pStyle w:val="Listenabsatz"/>
        <w:numPr>
          <w:ilvl w:val="0"/>
          <w:numId w:val="29"/>
        </w:numPr>
        <w:ind w:left="993" w:hanging="284"/>
        <w:rPr>
          <w:highlight w:val="yellow"/>
        </w:rPr>
      </w:pPr>
      <w:r w:rsidRPr="00F37681">
        <w:rPr>
          <w:highlight w:val="yellow"/>
        </w:rPr>
        <w:t>in der fälligen Zeit: Beschreibung fehlt noch.</w:t>
      </w:r>
    </w:p>
    <w:p w14:paraId="23F8157F" w14:textId="77777777" w:rsidR="00C76EA6" w:rsidRPr="00F37681" w:rsidRDefault="00C76EA6" w:rsidP="00C76EA6">
      <w:pPr>
        <w:rPr>
          <w:highlight w:val="yellow"/>
        </w:rPr>
      </w:pPr>
    </w:p>
    <w:p w14:paraId="7F5D799B" w14:textId="77777777" w:rsidR="00C76EA6" w:rsidRPr="00F37681" w:rsidRDefault="00C76EA6" w:rsidP="00C76EA6">
      <w:pPr>
        <w:rPr>
          <w:highlight w:val="yellow"/>
        </w:rPr>
      </w:pPr>
      <w:r w:rsidRPr="00F37681">
        <w:rPr>
          <w:highlight w:val="yellow"/>
        </w:rPr>
        <w:tab/>
        <w:t>„Verwaltungskostenanteile aus der Deckungsrückstellung“:</w:t>
      </w:r>
    </w:p>
    <w:p w14:paraId="400F32A9" w14:textId="77777777" w:rsidR="00C76EA6" w:rsidRPr="00F37681" w:rsidRDefault="00C76EA6" w:rsidP="00C76EA6">
      <w:pPr>
        <w:rPr>
          <w:highlight w:val="yellow"/>
        </w:rPr>
      </w:pPr>
    </w:p>
    <w:p w14:paraId="221740E8" w14:textId="77777777" w:rsidR="00C76EA6" w:rsidRPr="00F37681" w:rsidRDefault="00C76EA6" w:rsidP="006C2552">
      <w:pPr>
        <w:numPr>
          <w:ilvl w:val="0"/>
          <w:numId w:val="32"/>
        </w:numPr>
        <w:tabs>
          <w:tab w:val="clear" w:pos="720"/>
          <w:tab w:val="left" w:pos="993"/>
        </w:tabs>
        <w:ind w:left="993" w:hanging="284"/>
        <w:rPr>
          <w:highlight w:val="yellow"/>
        </w:rPr>
      </w:pPr>
      <w:r w:rsidRPr="00F37681">
        <w:rPr>
          <w:highlight w:val="yellow"/>
        </w:rPr>
        <w:t>in der nicht-fälligen Zeit:</w:t>
      </w:r>
    </w:p>
    <w:p w14:paraId="7121D101" w14:textId="77777777" w:rsidR="00C76EA6" w:rsidRPr="00F37681" w:rsidRDefault="00C76EA6" w:rsidP="00C76EA6">
      <w:pPr>
        <w:rPr>
          <w:highlight w:val="yellow"/>
        </w:rPr>
      </w:pPr>
    </w:p>
    <w:p w14:paraId="395C1391" w14:textId="77777777" w:rsidR="00C76EA6" w:rsidRPr="00F37681" w:rsidRDefault="00C76EA6" w:rsidP="006C2552">
      <w:pPr>
        <w:numPr>
          <w:ilvl w:val="0"/>
          <w:numId w:val="31"/>
        </w:numPr>
        <w:tabs>
          <w:tab w:val="clear" w:pos="1069"/>
          <w:tab w:val="num" w:pos="1276"/>
        </w:tabs>
        <w:ind w:left="1276" w:hanging="283"/>
        <w:rPr>
          <w:highlight w:val="yellow"/>
        </w:rPr>
      </w:pPr>
      <w:r w:rsidRPr="00F37681">
        <w:rPr>
          <w:highlight w:val="yellow"/>
        </w:rPr>
        <w:t>bei vorzeitig beitragsfrei gestellten Versicherungen sowie während einer Be</w:t>
      </w:r>
      <w:r w:rsidRPr="00F37681">
        <w:rPr>
          <w:highlight w:val="yellow"/>
        </w:rPr>
        <w:t>i</w:t>
      </w:r>
      <w:r w:rsidRPr="00F37681">
        <w:rPr>
          <w:highlight w:val="yellow"/>
        </w:rPr>
        <w:t>tragspause setzen sich die Verwaltungskostenanteile zusammen aus den Gamma-Kosten, höchstens aber in Höhe der laufenden Gewinnanteile</w:t>
      </w:r>
    </w:p>
    <w:p w14:paraId="171E97E4" w14:textId="77777777" w:rsidR="00302564" w:rsidRPr="00F37681" w:rsidRDefault="00302564" w:rsidP="006C2552">
      <w:pPr>
        <w:numPr>
          <w:ilvl w:val="0"/>
          <w:numId w:val="31"/>
        </w:numPr>
        <w:tabs>
          <w:tab w:val="clear" w:pos="1069"/>
          <w:tab w:val="num" w:pos="1276"/>
        </w:tabs>
        <w:ind w:left="1276" w:hanging="283"/>
        <w:rPr>
          <w:highlight w:val="yellow"/>
        </w:rPr>
      </w:pPr>
      <w:r w:rsidRPr="00F37681">
        <w:rPr>
          <w:highlight w:val="yellow"/>
        </w:rPr>
        <w:t xml:space="preserve">HLV: </w:t>
      </w:r>
      <w:r w:rsidR="00C76EA6" w:rsidRPr="00F37681">
        <w:rPr>
          <w:highlight w:val="yellow"/>
        </w:rPr>
        <w:t>bei Versicherungen gegen laufenden Beitrag setzen sich die Verwa</w:t>
      </w:r>
      <w:r w:rsidR="00C76EA6" w:rsidRPr="00F37681">
        <w:rPr>
          <w:highlight w:val="yellow"/>
        </w:rPr>
        <w:t>l</w:t>
      </w:r>
      <w:r w:rsidR="00C76EA6" w:rsidRPr="00F37681">
        <w:rPr>
          <w:highlight w:val="yellow"/>
        </w:rPr>
        <w:t xml:space="preserve">tungskostenanteile zusammen aus den Stückkosten und den Gamma-Kosten. </w:t>
      </w:r>
      <w:r w:rsidRPr="00F37681">
        <w:rPr>
          <w:highlight w:val="yellow"/>
        </w:rPr>
        <w:t>Es</w:t>
      </w:r>
      <w:r w:rsidR="00C76EA6" w:rsidRPr="00F37681">
        <w:rPr>
          <w:highlight w:val="yellow"/>
        </w:rPr>
        <w:t xml:space="preserve"> wird die Summe aus beiden mit den laufenden Gewin</w:t>
      </w:r>
      <w:r w:rsidRPr="00F37681">
        <w:rPr>
          <w:highlight w:val="yellow"/>
        </w:rPr>
        <w:t xml:space="preserve">nanteilen minimiert. </w:t>
      </w:r>
    </w:p>
    <w:p w14:paraId="1C67736D" w14:textId="2002CFAE" w:rsidR="00C76EA6" w:rsidRPr="00F37681" w:rsidRDefault="00302564" w:rsidP="00302564">
      <w:pPr>
        <w:ind w:left="1276"/>
        <w:rPr>
          <w:highlight w:val="yellow"/>
        </w:rPr>
      </w:pPr>
      <w:proofErr w:type="spellStart"/>
      <w:r w:rsidRPr="00F37681">
        <w:rPr>
          <w:highlight w:val="yellow"/>
        </w:rPr>
        <w:t>nl</w:t>
      </w:r>
      <w:proofErr w:type="spellEnd"/>
      <w:r w:rsidRPr="00F37681">
        <w:rPr>
          <w:highlight w:val="yellow"/>
        </w:rPr>
        <w:t xml:space="preserve">, PBL und TAL: Die Stückkosten werden aus den Beiträgen entnommen. Es </w:t>
      </w:r>
      <w:r w:rsidR="00C76EA6" w:rsidRPr="00F37681">
        <w:rPr>
          <w:highlight w:val="yellow"/>
        </w:rPr>
        <w:t xml:space="preserve">werden nur die Gamma-Kosten mit den laufenden Gewinnanteilen minimiert. </w:t>
      </w:r>
      <w:r w:rsidR="00C76EA6" w:rsidRPr="00F37681">
        <w:rPr>
          <w:highlight w:val="yellow"/>
        </w:rPr>
        <w:br/>
      </w:r>
    </w:p>
    <w:p w14:paraId="47C3D698" w14:textId="77777777" w:rsidR="00C76EA6" w:rsidRPr="00F37681" w:rsidRDefault="00C76EA6" w:rsidP="006C2552">
      <w:pPr>
        <w:numPr>
          <w:ilvl w:val="0"/>
          <w:numId w:val="30"/>
        </w:numPr>
        <w:tabs>
          <w:tab w:val="clear" w:pos="644"/>
          <w:tab w:val="num" w:pos="993"/>
        </w:tabs>
        <w:ind w:left="993" w:hanging="284"/>
        <w:rPr>
          <w:highlight w:val="yellow"/>
        </w:rPr>
      </w:pPr>
      <w:r w:rsidRPr="00F37681">
        <w:rPr>
          <w:highlight w:val="yellow"/>
        </w:rPr>
        <w:t>in der fälligen Zeit: Beschreibung fehlt noch</w:t>
      </w:r>
    </w:p>
    <w:p w14:paraId="3F0C4F53" w14:textId="77777777" w:rsidR="00C76EA6" w:rsidRDefault="00C76EA6" w:rsidP="00C76EA6"/>
    <w:p w14:paraId="564BEF47" w14:textId="77777777" w:rsidR="00C76EA6" w:rsidRDefault="00C76EA6" w:rsidP="00C76EA6"/>
    <w:tbl>
      <w:tblPr>
        <w:tblStyle w:val="Tabellenraster"/>
        <w:tblW w:w="5095" w:type="pct"/>
        <w:tblLayout w:type="fixed"/>
        <w:tblLook w:val="04A0" w:firstRow="1" w:lastRow="0" w:firstColumn="1" w:lastColumn="0" w:noHBand="0" w:noVBand="1"/>
      </w:tblPr>
      <w:tblGrid>
        <w:gridCol w:w="1384"/>
        <w:gridCol w:w="636"/>
        <w:gridCol w:w="1914"/>
        <w:gridCol w:w="1842"/>
        <w:gridCol w:w="1844"/>
        <w:gridCol w:w="1844"/>
      </w:tblGrid>
      <w:tr w:rsidR="00C76EA6" w:rsidRPr="00796A61" w14:paraId="6609B350" w14:textId="77777777" w:rsidTr="00DF5865">
        <w:tc>
          <w:tcPr>
            <w:tcW w:w="731" w:type="pct"/>
            <w:vAlign w:val="center"/>
          </w:tcPr>
          <w:p w14:paraId="3A27659D" w14:textId="77777777" w:rsidR="00C76EA6" w:rsidRPr="00F67D7E" w:rsidRDefault="00C76EA6" w:rsidP="00DF5865"/>
        </w:tc>
        <w:tc>
          <w:tcPr>
            <w:tcW w:w="336" w:type="pct"/>
            <w:shd w:val="clear" w:color="auto" w:fill="808080" w:themeFill="background1" w:themeFillShade="80"/>
          </w:tcPr>
          <w:p w14:paraId="14720451" w14:textId="77777777" w:rsidR="00C76EA6" w:rsidRPr="00C6490D" w:rsidRDefault="00C76EA6" w:rsidP="00DF5865">
            <w:pPr>
              <w:jc w:val="center"/>
              <w:rPr>
                <w:b/>
              </w:rPr>
            </w:pPr>
            <w:r>
              <w:rPr>
                <w:b/>
              </w:rPr>
              <w:t>T</w:t>
            </w:r>
            <w:r w:rsidRPr="00C6490D">
              <w:rPr>
                <w:b/>
              </w:rPr>
              <w:t>D</w:t>
            </w:r>
          </w:p>
        </w:tc>
        <w:tc>
          <w:tcPr>
            <w:tcW w:w="1011" w:type="pct"/>
            <w:shd w:val="clear" w:color="auto" w:fill="00B050"/>
            <w:vAlign w:val="center"/>
          </w:tcPr>
          <w:p w14:paraId="751C4774" w14:textId="77777777" w:rsidR="00C76EA6" w:rsidRPr="00796A61" w:rsidRDefault="00C76EA6" w:rsidP="00DF5865">
            <w:pPr>
              <w:jc w:val="center"/>
              <w:rPr>
                <w:b/>
              </w:rPr>
            </w:pPr>
            <w:r>
              <w:rPr>
                <w:b/>
              </w:rPr>
              <w:t>HLV</w:t>
            </w:r>
          </w:p>
        </w:tc>
        <w:tc>
          <w:tcPr>
            <w:tcW w:w="973" w:type="pct"/>
            <w:shd w:val="clear" w:color="auto" w:fill="FF0000"/>
            <w:vAlign w:val="center"/>
          </w:tcPr>
          <w:p w14:paraId="58EE178A" w14:textId="77777777" w:rsidR="00C76EA6" w:rsidRPr="00796A61" w:rsidRDefault="00C76EA6" w:rsidP="00DF5865">
            <w:pPr>
              <w:jc w:val="center"/>
              <w:rPr>
                <w:b/>
              </w:rPr>
            </w:pPr>
            <w:r>
              <w:rPr>
                <w:b/>
              </w:rPr>
              <w:t>NL</w:t>
            </w:r>
          </w:p>
        </w:tc>
        <w:tc>
          <w:tcPr>
            <w:tcW w:w="974" w:type="pct"/>
            <w:shd w:val="clear" w:color="auto" w:fill="FFFF00"/>
            <w:vAlign w:val="center"/>
          </w:tcPr>
          <w:p w14:paraId="4109E046" w14:textId="77777777" w:rsidR="00C76EA6" w:rsidRPr="00796A61" w:rsidRDefault="00C76EA6" w:rsidP="00DF5865">
            <w:pPr>
              <w:jc w:val="center"/>
              <w:rPr>
                <w:b/>
              </w:rPr>
            </w:pPr>
            <w:r>
              <w:rPr>
                <w:b/>
              </w:rPr>
              <w:t>PBL</w:t>
            </w:r>
          </w:p>
        </w:tc>
        <w:tc>
          <w:tcPr>
            <w:tcW w:w="974" w:type="pct"/>
            <w:shd w:val="clear" w:color="auto" w:fill="0070C0"/>
            <w:vAlign w:val="center"/>
          </w:tcPr>
          <w:p w14:paraId="32EDC0C9" w14:textId="77777777" w:rsidR="00C76EA6" w:rsidRPr="00796A61" w:rsidRDefault="00C76EA6" w:rsidP="00DF5865">
            <w:pPr>
              <w:jc w:val="center"/>
              <w:rPr>
                <w:b/>
              </w:rPr>
            </w:pPr>
            <w:r w:rsidRPr="00796A61">
              <w:rPr>
                <w:b/>
              </w:rPr>
              <w:t>TAL</w:t>
            </w:r>
          </w:p>
        </w:tc>
      </w:tr>
      <w:tr w:rsidR="00C76EA6" w:rsidRPr="000660B5" w14:paraId="30403F25" w14:textId="77777777" w:rsidTr="00DF5865">
        <w:tc>
          <w:tcPr>
            <w:tcW w:w="731" w:type="pct"/>
          </w:tcPr>
          <w:p w14:paraId="1D30EB2B" w14:textId="77777777" w:rsidR="00C76EA6" w:rsidRPr="00F67D7E" w:rsidRDefault="00C76EA6" w:rsidP="00DF5865">
            <w:pPr>
              <w:jc w:val="center"/>
              <w:rPr>
                <w:b/>
              </w:rPr>
            </w:pPr>
          </w:p>
        </w:tc>
        <w:tc>
          <w:tcPr>
            <w:tcW w:w="336" w:type="pct"/>
            <w:shd w:val="clear" w:color="auto" w:fill="D9D9D9" w:themeFill="background1" w:themeFillShade="D9"/>
          </w:tcPr>
          <w:p w14:paraId="78BA81B2" w14:textId="77777777" w:rsidR="00C76EA6" w:rsidRPr="00C6490D" w:rsidRDefault="00C76EA6" w:rsidP="00DF5865">
            <w:pPr>
              <w:jc w:val="center"/>
              <w:rPr>
                <w:b/>
              </w:rPr>
            </w:pPr>
          </w:p>
        </w:tc>
        <w:tc>
          <w:tcPr>
            <w:tcW w:w="1011" w:type="pct"/>
            <w:shd w:val="clear" w:color="auto" w:fill="EAF1DD" w:themeFill="accent3" w:themeFillTint="33"/>
          </w:tcPr>
          <w:p w14:paraId="260E88E5" w14:textId="77777777" w:rsidR="00C76EA6" w:rsidRDefault="00C76EA6" w:rsidP="00DF5865">
            <w:pPr>
              <w:jc w:val="center"/>
            </w:pPr>
          </w:p>
        </w:tc>
        <w:tc>
          <w:tcPr>
            <w:tcW w:w="973" w:type="pct"/>
            <w:shd w:val="clear" w:color="auto" w:fill="F2DBDB" w:themeFill="accent2" w:themeFillTint="33"/>
          </w:tcPr>
          <w:p w14:paraId="16A67D01" w14:textId="77777777" w:rsidR="00C76EA6" w:rsidRDefault="00C76EA6" w:rsidP="00DF5865">
            <w:pPr>
              <w:jc w:val="center"/>
            </w:pPr>
          </w:p>
        </w:tc>
        <w:tc>
          <w:tcPr>
            <w:tcW w:w="974" w:type="pct"/>
            <w:shd w:val="clear" w:color="auto" w:fill="FFFFCC"/>
          </w:tcPr>
          <w:p w14:paraId="0C16519A" w14:textId="77777777" w:rsidR="00C76EA6" w:rsidRPr="003D0CD1" w:rsidRDefault="00C76EA6" w:rsidP="00DF5865">
            <w:pPr>
              <w:jc w:val="center"/>
            </w:pPr>
          </w:p>
        </w:tc>
        <w:tc>
          <w:tcPr>
            <w:tcW w:w="974" w:type="pct"/>
            <w:shd w:val="clear" w:color="auto" w:fill="DBE5F1" w:themeFill="accent1" w:themeFillTint="33"/>
          </w:tcPr>
          <w:p w14:paraId="4F454A4D" w14:textId="77777777" w:rsidR="00C76EA6" w:rsidRPr="000660B5" w:rsidRDefault="00C76EA6" w:rsidP="00DF5865">
            <w:pPr>
              <w:jc w:val="center"/>
            </w:pPr>
          </w:p>
        </w:tc>
      </w:tr>
    </w:tbl>
    <w:p w14:paraId="2BC339BF" w14:textId="77777777" w:rsidR="00C76EA6" w:rsidRDefault="00C76EA6" w:rsidP="00C76EA6">
      <w:pPr>
        <w:pStyle w:val="berschrift4"/>
      </w:pPr>
      <w:r>
        <w:t>Empfehlung</w:t>
      </w:r>
    </w:p>
    <w:p w14:paraId="7B8B1CEA" w14:textId="77777777" w:rsidR="00C76EA6" w:rsidRDefault="00C76EA6" w:rsidP="00C76EA6"/>
    <w:p w14:paraId="22E1369E" w14:textId="77777777" w:rsidR="00C76EA6" w:rsidRDefault="00C76EA6" w:rsidP="00C76EA6">
      <w:pPr>
        <w:pStyle w:val="berschrift4"/>
      </w:pPr>
      <w:r>
        <w:lastRenderedPageBreak/>
        <w:t>Abstimmung mit Produkttechnik</w:t>
      </w:r>
    </w:p>
    <w:p w14:paraId="34F91DBF" w14:textId="77777777" w:rsidR="00C76EA6" w:rsidRDefault="00C76EA6" w:rsidP="00C76EA6"/>
    <w:p w14:paraId="53F6F3C4" w14:textId="77777777" w:rsidR="00C76EA6" w:rsidRDefault="00C76EA6" w:rsidP="00C76EA6">
      <w:pPr>
        <w:pStyle w:val="berschrift4"/>
      </w:pPr>
      <w:r>
        <w:t>Entscheidung</w:t>
      </w:r>
    </w:p>
    <w:p w14:paraId="43F275B4" w14:textId="77777777" w:rsidR="00C76EA6" w:rsidRDefault="00C76EA6" w:rsidP="00C76EA6"/>
    <w:p w14:paraId="479A4984" w14:textId="77777777" w:rsidR="00C76EA6" w:rsidRPr="00DD296C" w:rsidRDefault="00C76EA6" w:rsidP="00C76EA6">
      <w:pPr>
        <w:pStyle w:val="berschrift4"/>
      </w:pPr>
      <w:r>
        <w:t>Folgearbeiten</w:t>
      </w:r>
    </w:p>
    <w:p w14:paraId="05031F9A" w14:textId="77777777" w:rsidR="00C76EA6" w:rsidRDefault="00C76EA6" w:rsidP="00C76EA6">
      <w:r>
        <w:t>…</w:t>
      </w:r>
    </w:p>
    <w:p w14:paraId="56D29A44" w14:textId="77777777" w:rsidR="005D7CCC" w:rsidRDefault="005D7CCC">
      <w:pPr>
        <w:rPr>
          <w:rFonts w:cs="Arial"/>
          <w:b/>
          <w:bCs/>
          <w:kern w:val="32"/>
          <w:sz w:val="32"/>
          <w:szCs w:val="32"/>
        </w:rPr>
      </w:pPr>
      <w:r>
        <w:br w:type="page"/>
      </w:r>
    </w:p>
    <w:p w14:paraId="56D29A45" w14:textId="77777777" w:rsidR="00F675E6" w:rsidRPr="00FC6359" w:rsidRDefault="005D7CCC" w:rsidP="00F675E6">
      <w:pPr>
        <w:pStyle w:val="berschrift1"/>
      </w:pPr>
      <w:bookmarkStart w:id="408" w:name="_Toc496794486"/>
      <w:r>
        <w:lastRenderedPageBreak/>
        <w:t>Rückversicherung</w:t>
      </w:r>
      <w:bookmarkEnd w:id="408"/>
    </w:p>
    <w:p w14:paraId="56D29A46" w14:textId="77777777" w:rsidR="00BD5E13" w:rsidRPr="00D4268C" w:rsidRDefault="00BD5E13" w:rsidP="00BD5E13">
      <w:pPr>
        <w:pStyle w:val="berschrift4"/>
      </w:pPr>
      <w:r w:rsidRPr="00177E07">
        <w:t>Aktueller</w:t>
      </w:r>
      <w:r>
        <w:t xml:space="preserve"> Stand</w:t>
      </w:r>
    </w:p>
    <w:p w14:paraId="2FC4B27C" w14:textId="77777777" w:rsidR="0005560A" w:rsidRDefault="0005560A" w:rsidP="0005560A">
      <w:pPr>
        <w:pStyle w:val="berschrift4"/>
      </w:pPr>
      <w:r>
        <w:t>Harmonisierungspotenzial</w:t>
      </w:r>
      <w:r w:rsidRPr="00A7688E">
        <w:t xml:space="preserve"> </w:t>
      </w:r>
    </w:p>
    <w:p w14:paraId="27FFF91E" w14:textId="77777777" w:rsidR="0005560A" w:rsidRDefault="0005560A" w:rsidP="0005560A">
      <w:pPr>
        <w:pStyle w:val="berschrift4"/>
      </w:pPr>
      <w:r>
        <w:t>Abstimmung mit Produkttechnik</w:t>
      </w:r>
    </w:p>
    <w:p w14:paraId="2DE74092" w14:textId="77777777" w:rsidR="0005560A" w:rsidRDefault="0005560A" w:rsidP="0005560A">
      <w:pPr>
        <w:pStyle w:val="berschrift4"/>
      </w:pPr>
      <w:r>
        <w:t>Empfehlung</w:t>
      </w:r>
    </w:p>
    <w:p w14:paraId="56D29A49" w14:textId="1BA4E2D4" w:rsidR="00BD5E13" w:rsidRDefault="00BD5E13" w:rsidP="0005560A">
      <w:pPr>
        <w:pStyle w:val="berschrift4"/>
      </w:pPr>
      <w:r>
        <w:t>Entscheidung</w:t>
      </w:r>
    </w:p>
    <w:p w14:paraId="56D29A4A" w14:textId="77777777" w:rsidR="00BD5E13" w:rsidRPr="00D4268C" w:rsidRDefault="00BD5E13" w:rsidP="00BD5E13">
      <w:pPr>
        <w:pStyle w:val="berschrift4"/>
      </w:pPr>
      <w:r>
        <w:t>Folgearbeiten</w:t>
      </w:r>
    </w:p>
    <w:p w14:paraId="50D31193" w14:textId="7A63A509" w:rsidR="00791A88" w:rsidRPr="00FC6359" w:rsidRDefault="005D7CCC" w:rsidP="00791A88">
      <w:pPr>
        <w:pStyle w:val="berschrift1"/>
      </w:pPr>
      <w:r>
        <w:br w:type="page"/>
      </w:r>
      <w:bookmarkStart w:id="409" w:name="_Toc496794487"/>
      <w:r w:rsidR="00791A88">
        <w:lastRenderedPageBreak/>
        <w:t xml:space="preserve">Produktspezifische Besonderheiten </w:t>
      </w:r>
      <w:r w:rsidR="00791A88">
        <w:rPr>
          <w:b w:val="0"/>
          <w:sz w:val="28"/>
          <w:szCs w:val="28"/>
        </w:rPr>
        <w:t xml:space="preserve">(z.B. </w:t>
      </w:r>
      <w:r w:rsidR="00BB4010">
        <w:rPr>
          <w:b w:val="0"/>
          <w:sz w:val="28"/>
          <w:szCs w:val="28"/>
        </w:rPr>
        <w:t>Fondsswitch/-</w:t>
      </w:r>
      <w:proofErr w:type="spellStart"/>
      <w:r w:rsidR="00BB4010">
        <w:rPr>
          <w:b w:val="0"/>
          <w:sz w:val="28"/>
          <w:szCs w:val="28"/>
        </w:rPr>
        <w:t>shift</w:t>
      </w:r>
      <w:proofErr w:type="spellEnd"/>
      <w:r w:rsidR="00791A88">
        <w:rPr>
          <w:b w:val="0"/>
          <w:sz w:val="28"/>
          <w:szCs w:val="28"/>
        </w:rPr>
        <w:t>)</w:t>
      </w:r>
      <w:bookmarkEnd w:id="409"/>
    </w:p>
    <w:p w14:paraId="4C560939" w14:textId="77777777" w:rsidR="00791A88" w:rsidRPr="00D4268C" w:rsidRDefault="00791A88" w:rsidP="00791A88">
      <w:pPr>
        <w:pStyle w:val="berschrift4"/>
      </w:pPr>
      <w:r w:rsidRPr="00177E07">
        <w:t>Aktueller</w:t>
      </w:r>
      <w:r>
        <w:t xml:space="preserve"> Stand</w:t>
      </w:r>
    </w:p>
    <w:p w14:paraId="1BAC9ADD" w14:textId="77777777" w:rsidR="00791A88" w:rsidRDefault="00791A88" w:rsidP="00791A88">
      <w:pPr>
        <w:pStyle w:val="berschrift4"/>
      </w:pPr>
      <w:r>
        <w:t>Harmonisierungspotenzial</w:t>
      </w:r>
      <w:r w:rsidRPr="00A7688E">
        <w:t xml:space="preserve"> </w:t>
      </w:r>
    </w:p>
    <w:p w14:paraId="47BDCAE1" w14:textId="77777777" w:rsidR="00791A88" w:rsidRDefault="00791A88" w:rsidP="00791A88">
      <w:pPr>
        <w:pStyle w:val="berschrift4"/>
      </w:pPr>
      <w:r>
        <w:t>Abstimmung mit Produkttechnik</w:t>
      </w:r>
    </w:p>
    <w:p w14:paraId="571CF53A" w14:textId="77777777" w:rsidR="00791A88" w:rsidRDefault="00791A88" w:rsidP="00791A88">
      <w:pPr>
        <w:pStyle w:val="berschrift4"/>
      </w:pPr>
      <w:r>
        <w:t>Empfehlung</w:t>
      </w:r>
    </w:p>
    <w:p w14:paraId="0CF88399" w14:textId="77777777" w:rsidR="00791A88" w:rsidRDefault="00791A88" w:rsidP="00791A88">
      <w:pPr>
        <w:pStyle w:val="berschrift4"/>
      </w:pPr>
      <w:r>
        <w:t>Entscheidung</w:t>
      </w:r>
    </w:p>
    <w:p w14:paraId="34DD29AC" w14:textId="77777777" w:rsidR="00791A88" w:rsidRPr="00D4268C" w:rsidRDefault="00791A88" w:rsidP="00791A88">
      <w:pPr>
        <w:pStyle w:val="berschrift4"/>
      </w:pPr>
      <w:r>
        <w:t>Folgearbeiten</w:t>
      </w:r>
    </w:p>
    <w:p w14:paraId="239481F4" w14:textId="77777777" w:rsidR="00791A88" w:rsidRDefault="00791A88" w:rsidP="00791A88">
      <w:pPr>
        <w:rPr>
          <w:rFonts w:cs="Arial"/>
          <w:b/>
          <w:bCs/>
          <w:kern w:val="32"/>
          <w:sz w:val="32"/>
          <w:szCs w:val="32"/>
        </w:rPr>
      </w:pPr>
      <w:r>
        <w:br w:type="page"/>
      </w:r>
    </w:p>
    <w:p w14:paraId="12EED783" w14:textId="48AFAE3C" w:rsidR="00791A88" w:rsidRDefault="00791A88" w:rsidP="00791A88">
      <w:pPr>
        <w:pStyle w:val="berschrift1"/>
      </w:pPr>
      <w:bookmarkStart w:id="410" w:name="_Toc496794488"/>
      <w:r>
        <w:lastRenderedPageBreak/>
        <w:t>Tarifbegrenzungen</w:t>
      </w:r>
      <w:bookmarkEnd w:id="410"/>
    </w:p>
    <w:p w14:paraId="12A30E22" w14:textId="77777777" w:rsidR="00F57D41" w:rsidRPr="00791A88" w:rsidRDefault="00F57D41" w:rsidP="00F57D41"/>
    <w:tbl>
      <w:tblPr>
        <w:tblStyle w:val="Tabellenraster"/>
        <w:tblW w:w="9637" w:type="dxa"/>
        <w:tblLayout w:type="fixed"/>
        <w:tblLook w:val="04A0" w:firstRow="1" w:lastRow="0" w:firstColumn="1" w:lastColumn="0" w:noHBand="0" w:noVBand="1"/>
      </w:tblPr>
      <w:tblGrid>
        <w:gridCol w:w="2324"/>
        <w:gridCol w:w="709"/>
        <w:gridCol w:w="1672"/>
        <w:gridCol w:w="1782"/>
        <w:gridCol w:w="1506"/>
        <w:gridCol w:w="1644"/>
      </w:tblGrid>
      <w:tr w:rsidR="00F57D41" w:rsidRPr="00796A61" w14:paraId="7A8E7304" w14:textId="77777777" w:rsidTr="00B871BC">
        <w:tc>
          <w:tcPr>
            <w:tcW w:w="2324" w:type="dxa"/>
            <w:vAlign w:val="center"/>
          </w:tcPr>
          <w:p w14:paraId="1461DB9C" w14:textId="77777777" w:rsidR="00F57D41" w:rsidRPr="00796A61" w:rsidRDefault="00F57D41" w:rsidP="00F90FB7"/>
        </w:tc>
        <w:tc>
          <w:tcPr>
            <w:tcW w:w="709" w:type="dxa"/>
            <w:vAlign w:val="center"/>
          </w:tcPr>
          <w:p w14:paraId="0932BE6D" w14:textId="77777777" w:rsidR="00F57D41" w:rsidRPr="00796A61" w:rsidRDefault="00F57D41" w:rsidP="00F90FB7">
            <w:pPr>
              <w:jc w:val="center"/>
            </w:pPr>
          </w:p>
        </w:tc>
        <w:tc>
          <w:tcPr>
            <w:tcW w:w="1672" w:type="dxa"/>
            <w:shd w:val="clear" w:color="auto" w:fill="00B050"/>
            <w:vAlign w:val="center"/>
          </w:tcPr>
          <w:p w14:paraId="7AC00B66" w14:textId="77777777" w:rsidR="00F57D41" w:rsidRPr="00796A61" w:rsidRDefault="00F57D41" w:rsidP="00F90FB7">
            <w:pPr>
              <w:jc w:val="center"/>
              <w:rPr>
                <w:b/>
              </w:rPr>
            </w:pPr>
            <w:r>
              <w:rPr>
                <w:b/>
              </w:rPr>
              <w:t>HLV</w:t>
            </w:r>
          </w:p>
        </w:tc>
        <w:tc>
          <w:tcPr>
            <w:tcW w:w="1782" w:type="dxa"/>
            <w:shd w:val="clear" w:color="auto" w:fill="FF0000"/>
            <w:vAlign w:val="center"/>
          </w:tcPr>
          <w:p w14:paraId="348243EA" w14:textId="77777777" w:rsidR="00F57D41" w:rsidRPr="00796A61" w:rsidRDefault="00F57D41" w:rsidP="00F90FB7">
            <w:pPr>
              <w:jc w:val="center"/>
              <w:rPr>
                <w:b/>
              </w:rPr>
            </w:pPr>
            <w:proofErr w:type="spellStart"/>
            <w:r w:rsidRPr="00796A61">
              <w:rPr>
                <w:b/>
              </w:rPr>
              <w:t>nl</w:t>
            </w:r>
            <w:proofErr w:type="spellEnd"/>
          </w:p>
        </w:tc>
        <w:tc>
          <w:tcPr>
            <w:tcW w:w="1506" w:type="dxa"/>
            <w:shd w:val="clear" w:color="auto" w:fill="FFFF00"/>
            <w:vAlign w:val="center"/>
          </w:tcPr>
          <w:p w14:paraId="0474253A" w14:textId="77777777" w:rsidR="00F57D41" w:rsidRPr="00796A61" w:rsidRDefault="00F57D41" w:rsidP="00F90FB7">
            <w:pPr>
              <w:jc w:val="center"/>
              <w:rPr>
                <w:b/>
              </w:rPr>
            </w:pPr>
            <w:r>
              <w:rPr>
                <w:b/>
              </w:rPr>
              <w:t>PBL</w:t>
            </w:r>
          </w:p>
        </w:tc>
        <w:tc>
          <w:tcPr>
            <w:tcW w:w="1644" w:type="dxa"/>
            <w:shd w:val="clear" w:color="auto" w:fill="0070C0"/>
            <w:vAlign w:val="center"/>
          </w:tcPr>
          <w:p w14:paraId="76C4E4E7" w14:textId="77777777" w:rsidR="00F57D41" w:rsidRPr="00796A61" w:rsidRDefault="00F57D41" w:rsidP="00F90FB7">
            <w:pPr>
              <w:jc w:val="center"/>
              <w:rPr>
                <w:b/>
              </w:rPr>
            </w:pPr>
            <w:r w:rsidRPr="00796A61">
              <w:rPr>
                <w:b/>
              </w:rPr>
              <w:t>TAL</w:t>
            </w:r>
          </w:p>
        </w:tc>
      </w:tr>
      <w:tr w:rsidR="00F57D41" w:rsidRPr="00F37681" w14:paraId="10BD9E3E" w14:textId="77777777" w:rsidTr="00B871BC">
        <w:tc>
          <w:tcPr>
            <w:tcW w:w="2324" w:type="dxa"/>
            <w:vMerge w:val="restart"/>
            <w:vAlign w:val="center"/>
          </w:tcPr>
          <w:p w14:paraId="45DF5F75" w14:textId="77777777" w:rsidR="00F57D41" w:rsidRPr="00F37681" w:rsidRDefault="00F57D41" w:rsidP="00F90FB7">
            <w:pPr>
              <w:rPr>
                <w:highlight w:val="yellow"/>
              </w:rPr>
            </w:pPr>
            <w:r w:rsidRPr="00F37681">
              <w:rPr>
                <w:highlight w:val="yellow"/>
              </w:rPr>
              <w:t>Beitrag</w:t>
            </w:r>
          </w:p>
        </w:tc>
        <w:tc>
          <w:tcPr>
            <w:tcW w:w="709" w:type="dxa"/>
            <w:vAlign w:val="center"/>
          </w:tcPr>
          <w:p w14:paraId="255DE0D9"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1D87BA67" w14:textId="448AB05A" w:rsidR="00F57D41" w:rsidRPr="00F37681" w:rsidRDefault="00F57D41" w:rsidP="00F57D41">
            <w:pPr>
              <w:jc w:val="center"/>
              <w:rPr>
                <w:highlight w:val="yellow"/>
                <w:vertAlign w:val="superscript"/>
              </w:rPr>
            </w:pPr>
            <w:r w:rsidRPr="00F37681">
              <w:rPr>
                <w:highlight w:val="yellow"/>
              </w:rPr>
              <w:t xml:space="preserve">300€ p.a. </w:t>
            </w:r>
            <w:r w:rsidRPr="00F37681">
              <w:rPr>
                <w:highlight w:val="yellow"/>
                <w:vertAlign w:val="superscript"/>
              </w:rPr>
              <w:t>4)</w:t>
            </w:r>
            <w:r w:rsidR="00CC43CF" w:rsidRPr="00F37681">
              <w:rPr>
                <w:highlight w:val="yellow"/>
                <w:vertAlign w:val="superscript"/>
              </w:rPr>
              <w:t xml:space="preserve"> 7)</w:t>
            </w:r>
          </w:p>
        </w:tc>
        <w:tc>
          <w:tcPr>
            <w:tcW w:w="1782" w:type="dxa"/>
            <w:shd w:val="clear" w:color="auto" w:fill="F2DBDB" w:themeFill="accent2" w:themeFillTint="33"/>
            <w:vAlign w:val="center"/>
          </w:tcPr>
          <w:p w14:paraId="342BD71A" w14:textId="77777777" w:rsidR="00B871BC" w:rsidRPr="00F37681" w:rsidRDefault="00B871BC" w:rsidP="00F90FB7">
            <w:pPr>
              <w:jc w:val="center"/>
              <w:rPr>
                <w:sz w:val="20"/>
                <w:szCs w:val="20"/>
                <w:highlight w:val="yellow"/>
              </w:rPr>
            </w:pPr>
            <w:r w:rsidRPr="00F37681">
              <w:rPr>
                <w:sz w:val="20"/>
                <w:szCs w:val="20"/>
                <w:highlight w:val="yellow"/>
              </w:rPr>
              <w:t>300€ p.a. bis Alter 27</w:t>
            </w:r>
          </w:p>
          <w:p w14:paraId="7B06C586" w14:textId="72E75AC5" w:rsidR="00F57D41" w:rsidRPr="00F37681" w:rsidRDefault="00B871BC" w:rsidP="00B871BC">
            <w:pPr>
              <w:jc w:val="center"/>
              <w:rPr>
                <w:highlight w:val="yellow"/>
              </w:rPr>
            </w:pPr>
            <w:r w:rsidRPr="00F37681">
              <w:rPr>
                <w:sz w:val="20"/>
                <w:szCs w:val="20"/>
                <w:highlight w:val="yellow"/>
              </w:rPr>
              <w:t>600€ p.a. ab Alter 28</w:t>
            </w:r>
            <w:r w:rsidRPr="00F37681">
              <w:rPr>
                <w:highlight w:val="yellow"/>
              </w:rPr>
              <w:t xml:space="preserve"> </w:t>
            </w:r>
          </w:p>
        </w:tc>
        <w:tc>
          <w:tcPr>
            <w:tcW w:w="1506" w:type="dxa"/>
            <w:shd w:val="clear" w:color="auto" w:fill="FFFFCC"/>
            <w:vAlign w:val="center"/>
          </w:tcPr>
          <w:p w14:paraId="4DD4AA27" w14:textId="77777777" w:rsidR="00F57D41" w:rsidRPr="00F37681" w:rsidRDefault="00F57D41" w:rsidP="00F90FB7">
            <w:pPr>
              <w:jc w:val="center"/>
              <w:rPr>
                <w:highlight w:val="yellow"/>
                <w:lang w:eastAsia="ko-KR"/>
              </w:rPr>
            </w:pPr>
            <w:r w:rsidRPr="00F37681">
              <w:rPr>
                <w:highlight w:val="yellow"/>
              </w:rPr>
              <w:t>-</w:t>
            </w:r>
            <w:r w:rsidRPr="00F37681">
              <w:rPr>
                <w:rFonts w:hint="eastAsia"/>
                <w:highlight w:val="yellow"/>
                <w:lang w:eastAsia="ko-KR"/>
              </w:rPr>
              <w:t xml:space="preserve"> </w:t>
            </w:r>
            <w:r w:rsidRPr="00F37681">
              <w:rPr>
                <w:rFonts w:hint="eastAsia"/>
                <w:highlight w:val="yellow"/>
                <w:vertAlign w:val="superscript"/>
                <w:lang w:eastAsia="ko-KR"/>
              </w:rPr>
              <w:t>5</w:t>
            </w:r>
            <w:r w:rsidRPr="00F37681">
              <w:rPr>
                <w:highlight w:val="yellow"/>
                <w:vertAlign w:val="superscript"/>
              </w:rPr>
              <w:t>)</w:t>
            </w:r>
          </w:p>
        </w:tc>
        <w:tc>
          <w:tcPr>
            <w:tcW w:w="1644" w:type="dxa"/>
            <w:shd w:val="clear" w:color="auto" w:fill="DBE5F1" w:themeFill="accent1" w:themeFillTint="33"/>
            <w:vAlign w:val="center"/>
          </w:tcPr>
          <w:p w14:paraId="72907966" w14:textId="573B12D2" w:rsidR="00F57D41" w:rsidRPr="00F37681" w:rsidRDefault="00F57D41" w:rsidP="00F90FB7">
            <w:pPr>
              <w:jc w:val="center"/>
              <w:rPr>
                <w:sz w:val="21"/>
                <w:szCs w:val="21"/>
                <w:highlight w:val="yellow"/>
                <w:lang w:eastAsia="ko-KR"/>
              </w:rPr>
            </w:pPr>
            <w:r w:rsidRPr="00F37681">
              <w:rPr>
                <w:sz w:val="21"/>
                <w:szCs w:val="21"/>
                <w:highlight w:val="yellow"/>
              </w:rPr>
              <w:t>10€</w:t>
            </w:r>
            <w:r w:rsidRPr="00F37681">
              <w:rPr>
                <w:rFonts w:hint="eastAsia"/>
                <w:sz w:val="21"/>
                <w:szCs w:val="21"/>
                <w:highlight w:val="yellow"/>
                <w:lang w:eastAsia="ko-KR"/>
              </w:rPr>
              <w:t xml:space="preserve"> </w:t>
            </w:r>
            <w:proofErr w:type="spellStart"/>
            <w:r w:rsidRPr="00F37681">
              <w:rPr>
                <w:sz w:val="21"/>
                <w:szCs w:val="21"/>
                <w:highlight w:val="yellow"/>
                <w:lang w:eastAsia="ko-KR"/>
              </w:rPr>
              <w:t>p.M.</w:t>
            </w:r>
            <w:proofErr w:type="spellEnd"/>
          </w:p>
          <w:p w14:paraId="2B8E3917" w14:textId="77777777" w:rsidR="00F57D41" w:rsidRPr="00F37681" w:rsidRDefault="00F57D41" w:rsidP="00F90FB7">
            <w:pPr>
              <w:jc w:val="center"/>
              <w:rPr>
                <w:sz w:val="21"/>
                <w:szCs w:val="21"/>
                <w:highlight w:val="yellow"/>
                <w:lang w:eastAsia="ko-KR"/>
              </w:rPr>
            </w:pPr>
          </w:p>
          <w:p w14:paraId="0A30E493" w14:textId="77777777" w:rsidR="00F57D41" w:rsidRPr="00F37681" w:rsidRDefault="00F57D41" w:rsidP="00F90FB7">
            <w:pPr>
              <w:jc w:val="center"/>
              <w:rPr>
                <w:highlight w:val="yellow"/>
                <w:lang w:eastAsia="ko-KR"/>
              </w:rPr>
            </w:pPr>
            <w:r w:rsidRPr="00F37681">
              <w:rPr>
                <w:sz w:val="21"/>
                <w:szCs w:val="21"/>
                <w:highlight w:val="yellow"/>
              </w:rPr>
              <w:t>Einmalbeitrag: 10.000€</w:t>
            </w:r>
          </w:p>
        </w:tc>
      </w:tr>
      <w:tr w:rsidR="00F57D41" w:rsidRPr="00F37681" w14:paraId="4DA1CE19" w14:textId="77777777" w:rsidTr="00B871BC">
        <w:tc>
          <w:tcPr>
            <w:tcW w:w="2324" w:type="dxa"/>
            <w:vMerge/>
            <w:vAlign w:val="center"/>
          </w:tcPr>
          <w:p w14:paraId="556C64E6" w14:textId="77777777" w:rsidR="00F57D41" w:rsidRPr="00F37681" w:rsidRDefault="00F57D41" w:rsidP="00F90FB7">
            <w:pPr>
              <w:rPr>
                <w:highlight w:val="yellow"/>
              </w:rPr>
            </w:pPr>
          </w:p>
        </w:tc>
        <w:tc>
          <w:tcPr>
            <w:tcW w:w="709" w:type="dxa"/>
            <w:vAlign w:val="center"/>
          </w:tcPr>
          <w:p w14:paraId="3A67A41F"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35100790" w14:textId="77777777" w:rsidR="00F57D41" w:rsidRPr="00F37681" w:rsidRDefault="00F57D41" w:rsidP="00F90FB7">
            <w:pPr>
              <w:jc w:val="center"/>
              <w:rPr>
                <w:highlight w:val="yellow"/>
                <w:lang w:eastAsia="ko-KR"/>
              </w:rPr>
            </w:pPr>
          </w:p>
        </w:tc>
        <w:tc>
          <w:tcPr>
            <w:tcW w:w="1782" w:type="dxa"/>
            <w:shd w:val="clear" w:color="auto" w:fill="F2DBDB" w:themeFill="accent2" w:themeFillTint="33"/>
            <w:vAlign w:val="center"/>
          </w:tcPr>
          <w:p w14:paraId="42FEF209" w14:textId="77777777" w:rsidR="00F57D41" w:rsidRPr="00F37681" w:rsidRDefault="00F57D41" w:rsidP="00F90FB7">
            <w:pPr>
              <w:jc w:val="center"/>
              <w:rPr>
                <w:highlight w:val="yellow"/>
              </w:rPr>
            </w:pPr>
            <w:r w:rsidRPr="00F37681">
              <w:rPr>
                <w:highlight w:val="yellow"/>
              </w:rPr>
              <w:t>-</w:t>
            </w:r>
          </w:p>
        </w:tc>
        <w:tc>
          <w:tcPr>
            <w:tcW w:w="1506" w:type="dxa"/>
            <w:shd w:val="clear" w:color="auto" w:fill="FFFFCC"/>
            <w:vAlign w:val="center"/>
          </w:tcPr>
          <w:p w14:paraId="49980B20"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68EFABE1" w14:textId="77777777" w:rsidR="00F57D41" w:rsidRPr="00F37681" w:rsidRDefault="00F57D41" w:rsidP="00F90FB7">
            <w:pPr>
              <w:jc w:val="center"/>
              <w:rPr>
                <w:highlight w:val="yellow"/>
              </w:rPr>
            </w:pPr>
          </w:p>
        </w:tc>
      </w:tr>
      <w:tr w:rsidR="00B871BC" w:rsidRPr="00F37681" w14:paraId="02E82E6D" w14:textId="77777777" w:rsidTr="00B871BC">
        <w:tc>
          <w:tcPr>
            <w:tcW w:w="2324" w:type="dxa"/>
            <w:vMerge w:val="restart"/>
            <w:vAlign w:val="center"/>
          </w:tcPr>
          <w:p w14:paraId="629E026D" w14:textId="1C1426E4" w:rsidR="00B871BC" w:rsidRPr="00F37681" w:rsidRDefault="00B871BC" w:rsidP="00F90FB7">
            <w:pPr>
              <w:rPr>
                <w:highlight w:val="yellow"/>
              </w:rPr>
            </w:pPr>
            <w:r w:rsidRPr="00F37681">
              <w:rPr>
                <w:highlight w:val="yellow"/>
              </w:rPr>
              <w:t>Beitragserhöhungen</w:t>
            </w:r>
          </w:p>
        </w:tc>
        <w:tc>
          <w:tcPr>
            <w:tcW w:w="709" w:type="dxa"/>
            <w:vAlign w:val="center"/>
          </w:tcPr>
          <w:p w14:paraId="62CFF5B9" w14:textId="4C24A795" w:rsidR="00B871BC" w:rsidRPr="00F37681" w:rsidRDefault="00B871BC"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5F12AA26" w14:textId="77777777" w:rsidR="00B871BC" w:rsidRPr="00F37681" w:rsidRDefault="00B871BC" w:rsidP="00F90FB7">
            <w:pPr>
              <w:jc w:val="center"/>
              <w:rPr>
                <w:highlight w:val="yellow"/>
              </w:rPr>
            </w:pPr>
          </w:p>
        </w:tc>
        <w:tc>
          <w:tcPr>
            <w:tcW w:w="1782" w:type="dxa"/>
            <w:shd w:val="clear" w:color="auto" w:fill="F2DBDB" w:themeFill="accent2" w:themeFillTint="33"/>
            <w:vAlign w:val="center"/>
          </w:tcPr>
          <w:p w14:paraId="6A165BE1" w14:textId="22B35D02" w:rsidR="00B871BC" w:rsidRPr="00F37681" w:rsidRDefault="00B871BC" w:rsidP="00F90FB7">
            <w:pPr>
              <w:jc w:val="center"/>
              <w:rPr>
                <w:highlight w:val="yellow"/>
              </w:rPr>
            </w:pPr>
            <w:r w:rsidRPr="00F37681">
              <w:rPr>
                <w:highlight w:val="yellow"/>
              </w:rPr>
              <w:t>10€</w:t>
            </w:r>
          </w:p>
        </w:tc>
        <w:tc>
          <w:tcPr>
            <w:tcW w:w="1506" w:type="dxa"/>
            <w:shd w:val="clear" w:color="auto" w:fill="FFFFCC"/>
            <w:vAlign w:val="center"/>
          </w:tcPr>
          <w:p w14:paraId="76CFAC0A" w14:textId="77777777" w:rsidR="00B871BC" w:rsidRPr="00F37681" w:rsidRDefault="00B871BC" w:rsidP="00F90FB7">
            <w:pPr>
              <w:jc w:val="center"/>
              <w:rPr>
                <w:highlight w:val="yellow"/>
                <w:lang w:eastAsia="ko-KR"/>
              </w:rPr>
            </w:pPr>
          </w:p>
        </w:tc>
        <w:tc>
          <w:tcPr>
            <w:tcW w:w="1644" w:type="dxa"/>
            <w:shd w:val="clear" w:color="auto" w:fill="DBE5F1" w:themeFill="accent1" w:themeFillTint="33"/>
            <w:vAlign w:val="center"/>
          </w:tcPr>
          <w:p w14:paraId="1807EBA7" w14:textId="77777777" w:rsidR="00B871BC" w:rsidRPr="00F37681" w:rsidRDefault="00B871BC" w:rsidP="00F90FB7">
            <w:pPr>
              <w:jc w:val="center"/>
              <w:rPr>
                <w:highlight w:val="yellow"/>
              </w:rPr>
            </w:pPr>
          </w:p>
        </w:tc>
      </w:tr>
      <w:tr w:rsidR="00B871BC" w:rsidRPr="00F37681" w14:paraId="6E85A4C1" w14:textId="77777777" w:rsidTr="00B871BC">
        <w:tc>
          <w:tcPr>
            <w:tcW w:w="2324" w:type="dxa"/>
            <w:vMerge/>
            <w:vAlign w:val="center"/>
          </w:tcPr>
          <w:p w14:paraId="2049CD63" w14:textId="77777777" w:rsidR="00B871BC" w:rsidRPr="00F37681" w:rsidRDefault="00B871BC" w:rsidP="00F90FB7">
            <w:pPr>
              <w:rPr>
                <w:highlight w:val="yellow"/>
              </w:rPr>
            </w:pPr>
          </w:p>
        </w:tc>
        <w:tc>
          <w:tcPr>
            <w:tcW w:w="709" w:type="dxa"/>
            <w:vAlign w:val="center"/>
          </w:tcPr>
          <w:p w14:paraId="4A5914E0" w14:textId="353DE628" w:rsidR="00B871BC" w:rsidRPr="00F37681" w:rsidRDefault="00B871BC"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5682B1E9" w14:textId="77777777" w:rsidR="00B871BC" w:rsidRPr="00F37681" w:rsidRDefault="00B871BC" w:rsidP="00F90FB7">
            <w:pPr>
              <w:jc w:val="center"/>
              <w:rPr>
                <w:highlight w:val="yellow"/>
              </w:rPr>
            </w:pPr>
          </w:p>
        </w:tc>
        <w:tc>
          <w:tcPr>
            <w:tcW w:w="1782" w:type="dxa"/>
            <w:shd w:val="clear" w:color="auto" w:fill="F2DBDB" w:themeFill="accent2" w:themeFillTint="33"/>
            <w:vAlign w:val="center"/>
          </w:tcPr>
          <w:p w14:paraId="6EF01DFE" w14:textId="1CBE6438" w:rsidR="00B871BC" w:rsidRPr="00F37681" w:rsidRDefault="00B871BC" w:rsidP="00F90FB7">
            <w:pPr>
              <w:jc w:val="center"/>
              <w:rPr>
                <w:sz w:val="20"/>
                <w:szCs w:val="20"/>
                <w:highlight w:val="yellow"/>
              </w:rPr>
            </w:pPr>
            <w:r w:rsidRPr="00F37681">
              <w:rPr>
                <w:sz w:val="20"/>
                <w:szCs w:val="20"/>
                <w:highlight w:val="yellow"/>
              </w:rPr>
              <w:t>Summe aller Erhöhungen Max(500€; 4*Jahresbeitrag)</w:t>
            </w:r>
          </w:p>
        </w:tc>
        <w:tc>
          <w:tcPr>
            <w:tcW w:w="1506" w:type="dxa"/>
            <w:shd w:val="clear" w:color="auto" w:fill="FFFFCC"/>
            <w:vAlign w:val="center"/>
          </w:tcPr>
          <w:p w14:paraId="0CBB9E20" w14:textId="77777777" w:rsidR="00B871BC" w:rsidRPr="00F37681" w:rsidRDefault="00B871BC" w:rsidP="00F90FB7">
            <w:pPr>
              <w:jc w:val="center"/>
              <w:rPr>
                <w:highlight w:val="yellow"/>
                <w:lang w:eastAsia="ko-KR"/>
              </w:rPr>
            </w:pPr>
          </w:p>
        </w:tc>
        <w:tc>
          <w:tcPr>
            <w:tcW w:w="1644" w:type="dxa"/>
            <w:shd w:val="clear" w:color="auto" w:fill="DBE5F1" w:themeFill="accent1" w:themeFillTint="33"/>
            <w:vAlign w:val="center"/>
          </w:tcPr>
          <w:p w14:paraId="14ADE70D" w14:textId="77777777" w:rsidR="00B871BC" w:rsidRPr="00F37681" w:rsidRDefault="00B871BC" w:rsidP="00F90FB7">
            <w:pPr>
              <w:jc w:val="center"/>
              <w:rPr>
                <w:highlight w:val="yellow"/>
              </w:rPr>
            </w:pPr>
          </w:p>
        </w:tc>
      </w:tr>
      <w:tr w:rsidR="00F57D41" w:rsidRPr="00F37681" w14:paraId="21D17954" w14:textId="77777777" w:rsidTr="00B871BC">
        <w:tc>
          <w:tcPr>
            <w:tcW w:w="2324" w:type="dxa"/>
            <w:vMerge w:val="restart"/>
            <w:vAlign w:val="center"/>
          </w:tcPr>
          <w:p w14:paraId="536C7C7B" w14:textId="77777777" w:rsidR="00F57D41" w:rsidRPr="00F37681" w:rsidRDefault="00F57D41" w:rsidP="00F90FB7">
            <w:pPr>
              <w:rPr>
                <w:highlight w:val="yellow"/>
              </w:rPr>
            </w:pPr>
            <w:r w:rsidRPr="00F37681">
              <w:rPr>
                <w:highlight w:val="yellow"/>
              </w:rPr>
              <w:t>Beitragssumme</w:t>
            </w:r>
          </w:p>
        </w:tc>
        <w:tc>
          <w:tcPr>
            <w:tcW w:w="709" w:type="dxa"/>
            <w:vAlign w:val="center"/>
          </w:tcPr>
          <w:p w14:paraId="03F06E01"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39B8BE62" w14:textId="77777777" w:rsidR="00F57D41" w:rsidRPr="00F37681" w:rsidRDefault="00F57D41" w:rsidP="00F90FB7">
            <w:pPr>
              <w:jc w:val="center"/>
              <w:rPr>
                <w:highlight w:val="yellow"/>
                <w:vertAlign w:val="superscript"/>
              </w:rPr>
            </w:pPr>
            <w:r w:rsidRPr="00F37681">
              <w:rPr>
                <w:highlight w:val="yellow"/>
              </w:rPr>
              <w:t xml:space="preserve">7.500€ </w:t>
            </w:r>
            <w:r w:rsidRPr="00F37681">
              <w:rPr>
                <w:highlight w:val="yellow"/>
                <w:vertAlign w:val="superscript"/>
              </w:rPr>
              <w:t>3)</w:t>
            </w:r>
          </w:p>
        </w:tc>
        <w:tc>
          <w:tcPr>
            <w:tcW w:w="1782" w:type="dxa"/>
            <w:shd w:val="clear" w:color="auto" w:fill="F2DBDB" w:themeFill="accent2" w:themeFillTint="33"/>
            <w:vAlign w:val="center"/>
          </w:tcPr>
          <w:p w14:paraId="7F6C7AE8" w14:textId="30923466" w:rsidR="00F57D41" w:rsidRPr="00F37681" w:rsidRDefault="00B871BC" w:rsidP="00F90FB7">
            <w:pPr>
              <w:jc w:val="center"/>
              <w:rPr>
                <w:highlight w:val="yellow"/>
              </w:rPr>
            </w:pPr>
            <w:r w:rsidRPr="00F37681">
              <w:rPr>
                <w:highlight w:val="yellow"/>
              </w:rPr>
              <w:t>5.000€ bei EB</w:t>
            </w:r>
          </w:p>
        </w:tc>
        <w:tc>
          <w:tcPr>
            <w:tcW w:w="1506" w:type="dxa"/>
            <w:shd w:val="clear" w:color="auto" w:fill="FFFFCC"/>
            <w:vAlign w:val="center"/>
          </w:tcPr>
          <w:p w14:paraId="7FB41728" w14:textId="77777777" w:rsidR="00F57D41" w:rsidRPr="00F37681" w:rsidRDefault="00F57D41" w:rsidP="00F90FB7">
            <w:pPr>
              <w:jc w:val="center"/>
              <w:rPr>
                <w:highlight w:val="yellow"/>
                <w:lang w:eastAsia="ko-KR"/>
              </w:rPr>
            </w:pPr>
            <w:r w:rsidRPr="00F37681">
              <w:rPr>
                <w:rFonts w:hint="eastAsia"/>
                <w:highlight w:val="yellow"/>
                <w:lang w:eastAsia="ko-KR"/>
              </w:rPr>
              <w:t>10.000</w:t>
            </w:r>
            <w:r w:rsidRPr="00F37681">
              <w:rPr>
                <w:highlight w:val="yellow"/>
              </w:rPr>
              <w:t>€</w:t>
            </w:r>
          </w:p>
        </w:tc>
        <w:tc>
          <w:tcPr>
            <w:tcW w:w="1644" w:type="dxa"/>
            <w:shd w:val="clear" w:color="auto" w:fill="DBE5F1" w:themeFill="accent1" w:themeFillTint="33"/>
            <w:vAlign w:val="center"/>
          </w:tcPr>
          <w:p w14:paraId="3AE9438E" w14:textId="77777777" w:rsidR="00F57D41" w:rsidRPr="00F37681" w:rsidRDefault="00F57D41" w:rsidP="00F90FB7">
            <w:pPr>
              <w:jc w:val="center"/>
              <w:rPr>
                <w:highlight w:val="yellow"/>
              </w:rPr>
            </w:pPr>
          </w:p>
        </w:tc>
      </w:tr>
      <w:tr w:rsidR="00F57D41" w:rsidRPr="00F37681" w14:paraId="6E098174" w14:textId="77777777" w:rsidTr="00B871BC">
        <w:tc>
          <w:tcPr>
            <w:tcW w:w="2324" w:type="dxa"/>
            <w:vMerge/>
            <w:vAlign w:val="center"/>
          </w:tcPr>
          <w:p w14:paraId="7C283DB7" w14:textId="77777777" w:rsidR="00F57D41" w:rsidRPr="00F37681" w:rsidRDefault="00F57D41" w:rsidP="00F90FB7">
            <w:pPr>
              <w:rPr>
                <w:highlight w:val="yellow"/>
              </w:rPr>
            </w:pPr>
          </w:p>
        </w:tc>
        <w:tc>
          <w:tcPr>
            <w:tcW w:w="709" w:type="dxa"/>
            <w:vAlign w:val="center"/>
          </w:tcPr>
          <w:p w14:paraId="2ED48A25"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4F7872FC" w14:textId="399A67D7" w:rsidR="00F57D41" w:rsidRPr="00F37681" w:rsidRDefault="00F57D41" w:rsidP="00F57D41">
            <w:pPr>
              <w:jc w:val="center"/>
              <w:rPr>
                <w:highlight w:val="yellow"/>
                <w:lang w:eastAsia="ko-KR"/>
              </w:rPr>
            </w:pPr>
            <w:r w:rsidRPr="00F37681">
              <w:rPr>
                <w:highlight w:val="yellow"/>
              </w:rPr>
              <w:t>200.000€</w:t>
            </w:r>
            <w:r w:rsidRPr="00F37681">
              <w:rPr>
                <w:rFonts w:hint="eastAsia"/>
                <w:highlight w:val="yellow"/>
                <w:lang w:eastAsia="ko-KR"/>
              </w:rPr>
              <w:t>,</w:t>
            </w:r>
            <w:r w:rsidRPr="00F37681">
              <w:rPr>
                <w:highlight w:val="yellow"/>
              </w:rPr>
              <w:t xml:space="preserve"> falls t</w:t>
            </w:r>
            <m:oMath>
              <m:r>
                <m:rPr>
                  <m:sty m:val="p"/>
                </m:rPr>
                <w:rPr>
                  <w:rFonts w:ascii="Cambria Math" w:hAnsi="Cambria Math"/>
                  <w:highlight w:val="yellow"/>
                  <w:lang w:eastAsia="ko-KR"/>
                </w:rPr>
                <m:t>&lt;</m:t>
              </m:r>
            </m:oMath>
            <w:r w:rsidRPr="00F37681">
              <w:rPr>
                <w:rFonts w:hint="eastAsia"/>
                <w:highlight w:val="yellow"/>
                <w:lang w:eastAsia="ko-KR"/>
              </w:rPr>
              <w:t xml:space="preserve"> 9</w:t>
            </w:r>
          </w:p>
        </w:tc>
        <w:tc>
          <w:tcPr>
            <w:tcW w:w="1782" w:type="dxa"/>
            <w:shd w:val="clear" w:color="auto" w:fill="F2DBDB" w:themeFill="accent2" w:themeFillTint="33"/>
            <w:vAlign w:val="center"/>
          </w:tcPr>
          <w:p w14:paraId="5AE00AAE" w14:textId="77777777" w:rsidR="00F57D41" w:rsidRPr="00F37681" w:rsidRDefault="00F57D41" w:rsidP="00F90FB7">
            <w:pPr>
              <w:jc w:val="center"/>
              <w:rPr>
                <w:highlight w:val="yellow"/>
              </w:rPr>
            </w:pPr>
          </w:p>
        </w:tc>
        <w:tc>
          <w:tcPr>
            <w:tcW w:w="1506" w:type="dxa"/>
            <w:shd w:val="clear" w:color="auto" w:fill="FFFFCC"/>
            <w:vAlign w:val="center"/>
          </w:tcPr>
          <w:p w14:paraId="6006ACF2"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7B25A3CA" w14:textId="77777777" w:rsidR="00F57D41" w:rsidRPr="00F37681" w:rsidRDefault="00F57D41" w:rsidP="00F90FB7">
            <w:pPr>
              <w:jc w:val="center"/>
              <w:rPr>
                <w:highlight w:val="yellow"/>
              </w:rPr>
            </w:pPr>
          </w:p>
        </w:tc>
      </w:tr>
      <w:tr w:rsidR="00F57D41" w:rsidRPr="00F37681" w14:paraId="7D2BB1FC" w14:textId="77777777" w:rsidTr="00B871BC">
        <w:tc>
          <w:tcPr>
            <w:tcW w:w="2324" w:type="dxa"/>
            <w:vMerge w:val="restart"/>
            <w:vAlign w:val="center"/>
          </w:tcPr>
          <w:p w14:paraId="7DB82FC1" w14:textId="77777777" w:rsidR="00F57D41" w:rsidRPr="00F37681" w:rsidRDefault="00F57D41" w:rsidP="00F90FB7">
            <w:pPr>
              <w:rPr>
                <w:highlight w:val="yellow"/>
              </w:rPr>
            </w:pPr>
            <w:r w:rsidRPr="00F37681">
              <w:rPr>
                <w:highlight w:val="yellow"/>
              </w:rPr>
              <w:t>Sonderzahlung</w:t>
            </w:r>
          </w:p>
        </w:tc>
        <w:tc>
          <w:tcPr>
            <w:tcW w:w="709" w:type="dxa"/>
            <w:vAlign w:val="center"/>
          </w:tcPr>
          <w:p w14:paraId="1E0CFF9E"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73B717A7" w14:textId="77777777" w:rsidR="00F57D41" w:rsidRPr="00F37681" w:rsidRDefault="00F57D41" w:rsidP="00F90FB7">
            <w:pPr>
              <w:jc w:val="center"/>
              <w:rPr>
                <w:highlight w:val="yellow"/>
                <w:lang w:eastAsia="ko-KR"/>
              </w:rPr>
            </w:pPr>
            <w:r w:rsidRPr="00F37681">
              <w:rPr>
                <w:highlight w:val="yellow"/>
              </w:rPr>
              <w:t>200€</w:t>
            </w:r>
          </w:p>
        </w:tc>
        <w:tc>
          <w:tcPr>
            <w:tcW w:w="1782" w:type="dxa"/>
            <w:shd w:val="clear" w:color="auto" w:fill="F2DBDB" w:themeFill="accent2" w:themeFillTint="33"/>
            <w:vAlign w:val="center"/>
          </w:tcPr>
          <w:p w14:paraId="521357E7" w14:textId="73F0F80E" w:rsidR="00F57D41" w:rsidRPr="00F37681" w:rsidRDefault="00B871BC" w:rsidP="00F90FB7">
            <w:pPr>
              <w:jc w:val="center"/>
              <w:rPr>
                <w:highlight w:val="yellow"/>
                <w:lang w:eastAsia="ko-KR"/>
              </w:rPr>
            </w:pPr>
            <w:r w:rsidRPr="00F37681">
              <w:rPr>
                <w:highlight w:val="yellow"/>
                <w:lang w:eastAsia="ko-KR"/>
              </w:rPr>
              <w:t>250€</w:t>
            </w:r>
          </w:p>
        </w:tc>
        <w:tc>
          <w:tcPr>
            <w:tcW w:w="1506" w:type="dxa"/>
            <w:shd w:val="clear" w:color="auto" w:fill="FFFFCC"/>
            <w:vAlign w:val="center"/>
          </w:tcPr>
          <w:p w14:paraId="4B202AE2"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2C1A0482" w14:textId="77777777" w:rsidR="00F57D41" w:rsidRPr="00F37681" w:rsidRDefault="00F57D41" w:rsidP="00F90FB7">
            <w:pPr>
              <w:jc w:val="center"/>
              <w:rPr>
                <w:highlight w:val="yellow"/>
              </w:rPr>
            </w:pPr>
          </w:p>
        </w:tc>
      </w:tr>
      <w:tr w:rsidR="00F57D41" w:rsidRPr="00F37681" w14:paraId="1437DE7D" w14:textId="77777777" w:rsidTr="00B871BC">
        <w:tc>
          <w:tcPr>
            <w:tcW w:w="2324" w:type="dxa"/>
            <w:vMerge/>
            <w:vAlign w:val="center"/>
          </w:tcPr>
          <w:p w14:paraId="10580AAF" w14:textId="77777777" w:rsidR="00F57D41" w:rsidRPr="00F37681" w:rsidRDefault="00F57D41" w:rsidP="00F90FB7">
            <w:pPr>
              <w:rPr>
                <w:highlight w:val="yellow"/>
              </w:rPr>
            </w:pPr>
          </w:p>
        </w:tc>
        <w:tc>
          <w:tcPr>
            <w:tcW w:w="709" w:type="dxa"/>
            <w:vAlign w:val="center"/>
          </w:tcPr>
          <w:p w14:paraId="1C9E91E6"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0A4FF27C" w14:textId="77777777" w:rsidR="00F57D41" w:rsidRPr="00F37681" w:rsidRDefault="00F57D41" w:rsidP="00F90FB7">
            <w:pPr>
              <w:jc w:val="center"/>
              <w:rPr>
                <w:highlight w:val="yellow"/>
              </w:rPr>
            </w:pPr>
            <w:r w:rsidRPr="00F37681">
              <w:rPr>
                <w:highlight w:val="yellow"/>
              </w:rPr>
              <w:t>40.000€</w:t>
            </w:r>
          </w:p>
        </w:tc>
        <w:tc>
          <w:tcPr>
            <w:tcW w:w="1782" w:type="dxa"/>
            <w:shd w:val="clear" w:color="auto" w:fill="F2DBDB" w:themeFill="accent2" w:themeFillTint="33"/>
            <w:vAlign w:val="center"/>
          </w:tcPr>
          <w:p w14:paraId="38162EED" w14:textId="689D5F76" w:rsidR="00F57D41" w:rsidRPr="00F37681" w:rsidRDefault="00B871BC" w:rsidP="00F90FB7">
            <w:pPr>
              <w:jc w:val="center"/>
              <w:rPr>
                <w:sz w:val="20"/>
                <w:szCs w:val="20"/>
                <w:highlight w:val="yellow"/>
              </w:rPr>
            </w:pPr>
            <w:r w:rsidRPr="00F37681">
              <w:rPr>
                <w:sz w:val="20"/>
                <w:szCs w:val="20"/>
                <w:highlight w:val="yellow"/>
              </w:rPr>
              <w:t>Max(10.000€; 4*Jahresbeitrag)</w:t>
            </w:r>
          </w:p>
        </w:tc>
        <w:tc>
          <w:tcPr>
            <w:tcW w:w="1506" w:type="dxa"/>
            <w:shd w:val="clear" w:color="auto" w:fill="FFFFCC"/>
            <w:vAlign w:val="center"/>
          </w:tcPr>
          <w:p w14:paraId="4613168F"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65554B55" w14:textId="77777777" w:rsidR="00F57D41" w:rsidRPr="00F37681" w:rsidRDefault="00F57D41" w:rsidP="00F90FB7">
            <w:pPr>
              <w:jc w:val="center"/>
              <w:rPr>
                <w:highlight w:val="yellow"/>
              </w:rPr>
            </w:pPr>
          </w:p>
        </w:tc>
      </w:tr>
      <w:tr w:rsidR="00F57D41" w:rsidRPr="00F37681" w14:paraId="5FA5655F" w14:textId="77777777" w:rsidTr="00B871BC">
        <w:tc>
          <w:tcPr>
            <w:tcW w:w="2324" w:type="dxa"/>
            <w:vMerge w:val="restart"/>
            <w:vAlign w:val="center"/>
          </w:tcPr>
          <w:p w14:paraId="3E5F1663" w14:textId="77777777" w:rsidR="00F57D41" w:rsidRPr="00F37681" w:rsidRDefault="00F57D41" w:rsidP="00F90FB7">
            <w:pPr>
              <w:rPr>
                <w:highlight w:val="yellow"/>
              </w:rPr>
            </w:pPr>
            <w:r w:rsidRPr="00F37681">
              <w:rPr>
                <w:highlight w:val="yellow"/>
              </w:rPr>
              <w:t>Versicherungssu</w:t>
            </w:r>
            <w:r w:rsidRPr="00F37681">
              <w:rPr>
                <w:highlight w:val="yellow"/>
              </w:rPr>
              <w:t>m</w:t>
            </w:r>
            <w:r w:rsidRPr="00F37681">
              <w:rPr>
                <w:highlight w:val="yellow"/>
              </w:rPr>
              <w:t>me</w:t>
            </w:r>
          </w:p>
        </w:tc>
        <w:tc>
          <w:tcPr>
            <w:tcW w:w="709" w:type="dxa"/>
            <w:vAlign w:val="center"/>
          </w:tcPr>
          <w:p w14:paraId="60EA978C"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22C4CFEB" w14:textId="77777777" w:rsidR="00F57D41" w:rsidRPr="00F37681" w:rsidRDefault="00F57D41" w:rsidP="00F90FB7">
            <w:pPr>
              <w:jc w:val="center"/>
              <w:rPr>
                <w:highlight w:val="yellow"/>
              </w:rPr>
            </w:pPr>
          </w:p>
        </w:tc>
        <w:tc>
          <w:tcPr>
            <w:tcW w:w="1782" w:type="dxa"/>
            <w:shd w:val="clear" w:color="auto" w:fill="F2DBDB" w:themeFill="accent2" w:themeFillTint="33"/>
            <w:vAlign w:val="center"/>
          </w:tcPr>
          <w:p w14:paraId="73694016" w14:textId="77777777" w:rsidR="00F57D41" w:rsidRPr="00F37681" w:rsidRDefault="00F57D41" w:rsidP="00F90FB7">
            <w:pPr>
              <w:jc w:val="center"/>
              <w:rPr>
                <w:highlight w:val="yellow"/>
              </w:rPr>
            </w:pPr>
          </w:p>
        </w:tc>
        <w:tc>
          <w:tcPr>
            <w:tcW w:w="1506" w:type="dxa"/>
            <w:shd w:val="clear" w:color="auto" w:fill="FFFFCC"/>
            <w:vAlign w:val="center"/>
          </w:tcPr>
          <w:p w14:paraId="27CC8467"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6C00395C" w14:textId="77777777" w:rsidR="00F57D41" w:rsidRPr="00F37681" w:rsidRDefault="00F57D41" w:rsidP="00F90FB7">
            <w:pPr>
              <w:jc w:val="center"/>
              <w:rPr>
                <w:highlight w:val="yellow"/>
              </w:rPr>
            </w:pPr>
          </w:p>
        </w:tc>
      </w:tr>
      <w:tr w:rsidR="00F57D41" w:rsidRPr="00F37681" w14:paraId="64F44D71" w14:textId="77777777" w:rsidTr="00B871BC">
        <w:tc>
          <w:tcPr>
            <w:tcW w:w="2324" w:type="dxa"/>
            <w:vMerge/>
            <w:vAlign w:val="center"/>
          </w:tcPr>
          <w:p w14:paraId="672EDD61" w14:textId="77777777" w:rsidR="00F57D41" w:rsidRPr="00F37681" w:rsidRDefault="00F57D41" w:rsidP="00F90FB7">
            <w:pPr>
              <w:rPr>
                <w:highlight w:val="yellow"/>
              </w:rPr>
            </w:pPr>
          </w:p>
        </w:tc>
        <w:tc>
          <w:tcPr>
            <w:tcW w:w="709" w:type="dxa"/>
            <w:vAlign w:val="center"/>
          </w:tcPr>
          <w:p w14:paraId="0BEFB359"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05C02066" w14:textId="77777777" w:rsidR="00F57D41" w:rsidRPr="00F37681" w:rsidRDefault="00F57D41" w:rsidP="00F90FB7">
            <w:pPr>
              <w:jc w:val="center"/>
              <w:rPr>
                <w:highlight w:val="yellow"/>
              </w:rPr>
            </w:pPr>
          </w:p>
        </w:tc>
        <w:tc>
          <w:tcPr>
            <w:tcW w:w="1782" w:type="dxa"/>
            <w:shd w:val="clear" w:color="auto" w:fill="F2DBDB" w:themeFill="accent2" w:themeFillTint="33"/>
            <w:vAlign w:val="center"/>
          </w:tcPr>
          <w:p w14:paraId="36A78BF9" w14:textId="77777777" w:rsidR="00F57D41" w:rsidRPr="00F37681" w:rsidRDefault="00F57D41" w:rsidP="00F90FB7">
            <w:pPr>
              <w:jc w:val="center"/>
              <w:rPr>
                <w:highlight w:val="yellow"/>
              </w:rPr>
            </w:pPr>
          </w:p>
        </w:tc>
        <w:tc>
          <w:tcPr>
            <w:tcW w:w="1506" w:type="dxa"/>
            <w:shd w:val="clear" w:color="auto" w:fill="FFFFCC"/>
            <w:vAlign w:val="center"/>
          </w:tcPr>
          <w:p w14:paraId="54B19BA8"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3CAD71D2" w14:textId="77777777" w:rsidR="00F57D41" w:rsidRPr="00F37681" w:rsidRDefault="00F57D41" w:rsidP="00F90FB7">
            <w:pPr>
              <w:jc w:val="center"/>
              <w:rPr>
                <w:highlight w:val="yellow"/>
              </w:rPr>
            </w:pPr>
          </w:p>
        </w:tc>
      </w:tr>
      <w:tr w:rsidR="00F57D41" w:rsidRPr="00F37681" w14:paraId="2299FF3F" w14:textId="77777777" w:rsidTr="00B871BC">
        <w:tc>
          <w:tcPr>
            <w:tcW w:w="2324" w:type="dxa"/>
            <w:vMerge w:val="restart"/>
            <w:vAlign w:val="center"/>
          </w:tcPr>
          <w:p w14:paraId="0B4BE52F" w14:textId="77777777" w:rsidR="00F57D41" w:rsidRPr="00F37681" w:rsidRDefault="00F57D41" w:rsidP="00F90FB7">
            <w:pPr>
              <w:rPr>
                <w:highlight w:val="yellow"/>
              </w:rPr>
            </w:pPr>
            <w:r w:rsidRPr="00F37681">
              <w:rPr>
                <w:highlight w:val="yellow"/>
              </w:rPr>
              <w:t>Rente</w:t>
            </w:r>
          </w:p>
        </w:tc>
        <w:tc>
          <w:tcPr>
            <w:tcW w:w="709" w:type="dxa"/>
            <w:vAlign w:val="center"/>
          </w:tcPr>
          <w:p w14:paraId="79A3FC96"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231DEF65" w14:textId="77777777" w:rsidR="00F57D41" w:rsidRPr="00F37681" w:rsidRDefault="00F57D41" w:rsidP="00F90FB7">
            <w:pPr>
              <w:jc w:val="center"/>
              <w:rPr>
                <w:highlight w:val="yellow"/>
              </w:rPr>
            </w:pPr>
            <w:r w:rsidRPr="00F37681">
              <w:rPr>
                <w:highlight w:val="yellow"/>
              </w:rPr>
              <w:t>-</w:t>
            </w:r>
          </w:p>
        </w:tc>
        <w:tc>
          <w:tcPr>
            <w:tcW w:w="1782" w:type="dxa"/>
            <w:shd w:val="clear" w:color="auto" w:fill="F2DBDB" w:themeFill="accent2" w:themeFillTint="33"/>
            <w:vAlign w:val="center"/>
          </w:tcPr>
          <w:p w14:paraId="4E75B48E" w14:textId="0CD07231" w:rsidR="00F57D41" w:rsidRPr="00F37681" w:rsidRDefault="00F57D41" w:rsidP="00F90FB7">
            <w:pPr>
              <w:jc w:val="center"/>
              <w:rPr>
                <w:highlight w:val="yellow"/>
                <w:lang w:eastAsia="ko-KR"/>
              </w:rPr>
            </w:pPr>
            <w:r w:rsidRPr="00F37681">
              <w:rPr>
                <w:highlight w:val="yellow"/>
              </w:rPr>
              <w:t>150€ p.a.</w:t>
            </w:r>
          </w:p>
          <w:p w14:paraId="55FEFE04" w14:textId="7C87F00E" w:rsidR="00F57D41" w:rsidRPr="00F37681" w:rsidRDefault="003C1879" w:rsidP="003C1879">
            <w:pPr>
              <w:jc w:val="center"/>
              <w:rPr>
                <w:highlight w:val="yellow"/>
              </w:rPr>
            </w:pPr>
            <w:r w:rsidRPr="00F37681">
              <w:rPr>
                <w:highlight w:val="yellow"/>
                <w:lang w:eastAsia="ko-KR"/>
              </w:rPr>
              <w:t>300€ p.a. (mtl. ZW)</w:t>
            </w:r>
          </w:p>
        </w:tc>
        <w:tc>
          <w:tcPr>
            <w:tcW w:w="1506" w:type="dxa"/>
            <w:shd w:val="clear" w:color="auto" w:fill="FFFFCC"/>
            <w:vAlign w:val="center"/>
          </w:tcPr>
          <w:p w14:paraId="3263C043" w14:textId="413E46D5" w:rsidR="00F57D41" w:rsidRPr="00F37681" w:rsidRDefault="00F57D41" w:rsidP="00F90FB7">
            <w:pPr>
              <w:jc w:val="center"/>
              <w:rPr>
                <w:highlight w:val="yellow"/>
                <w:lang w:eastAsia="ko-KR"/>
              </w:rPr>
            </w:pPr>
            <w:r w:rsidRPr="00F37681">
              <w:rPr>
                <w:highlight w:val="yellow"/>
              </w:rPr>
              <w:t>480€</w:t>
            </w:r>
            <w:r w:rsidRPr="00F37681">
              <w:rPr>
                <w:rFonts w:hint="eastAsia"/>
                <w:highlight w:val="yellow"/>
                <w:lang w:eastAsia="ko-KR"/>
              </w:rPr>
              <w:t xml:space="preserve"> </w:t>
            </w:r>
            <w:r w:rsidRPr="00F37681">
              <w:rPr>
                <w:highlight w:val="yellow"/>
              </w:rPr>
              <w:t>p.a.</w:t>
            </w:r>
          </w:p>
          <w:p w14:paraId="4B76DF98" w14:textId="5F6396FE" w:rsidR="00F57D41" w:rsidRPr="00F37681" w:rsidRDefault="00F57D41" w:rsidP="00F90FB7">
            <w:pPr>
              <w:jc w:val="center"/>
              <w:rPr>
                <w:highlight w:val="yellow"/>
              </w:rPr>
            </w:pPr>
          </w:p>
        </w:tc>
        <w:tc>
          <w:tcPr>
            <w:tcW w:w="1644" w:type="dxa"/>
            <w:shd w:val="clear" w:color="auto" w:fill="DBE5F1" w:themeFill="accent1" w:themeFillTint="33"/>
            <w:vAlign w:val="center"/>
          </w:tcPr>
          <w:p w14:paraId="2A6C94ED" w14:textId="77777777" w:rsidR="00F57D41" w:rsidRPr="00F37681" w:rsidRDefault="00F57D41" w:rsidP="00F90FB7">
            <w:pPr>
              <w:jc w:val="center"/>
              <w:rPr>
                <w:highlight w:val="yellow"/>
              </w:rPr>
            </w:pPr>
            <w:r w:rsidRPr="00F37681">
              <w:rPr>
                <w:highlight w:val="yellow"/>
              </w:rPr>
              <w:t>30€ mtl.</w:t>
            </w:r>
          </w:p>
        </w:tc>
      </w:tr>
      <w:tr w:rsidR="00F57D41" w:rsidRPr="00F37681" w14:paraId="67B446B2" w14:textId="77777777" w:rsidTr="00B871BC">
        <w:tc>
          <w:tcPr>
            <w:tcW w:w="2324" w:type="dxa"/>
            <w:vMerge/>
            <w:vAlign w:val="center"/>
          </w:tcPr>
          <w:p w14:paraId="08E1E1BE" w14:textId="77777777" w:rsidR="00F57D41" w:rsidRPr="00F37681" w:rsidRDefault="00F57D41" w:rsidP="00F90FB7">
            <w:pPr>
              <w:rPr>
                <w:highlight w:val="yellow"/>
              </w:rPr>
            </w:pPr>
          </w:p>
        </w:tc>
        <w:tc>
          <w:tcPr>
            <w:tcW w:w="709" w:type="dxa"/>
            <w:vAlign w:val="center"/>
          </w:tcPr>
          <w:p w14:paraId="5C9DDEEF"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2F7E5768" w14:textId="77777777" w:rsidR="00F57D41" w:rsidRPr="00F37681" w:rsidRDefault="00F57D41" w:rsidP="00F90FB7">
            <w:pPr>
              <w:jc w:val="center"/>
              <w:rPr>
                <w:highlight w:val="yellow"/>
              </w:rPr>
            </w:pPr>
          </w:p>
        </w:tc>
        <w:tc>
          <w:tcPr>
            <w:tcW w:w="1782" w:type="dxa"/>
            <w:shd w:val="clear" w:color="auto" w:fill="F2DBDB" w:themeFill="accent2" w:themeFillTint="33"/>
            <w:vAlign w:val="center"/>
          </w:tcPr>
          <w:p w14:paraId="1CEC0FCB" w14:textId="77777777" w:rsidR="00F57D41" w:rsidRPr="00F37681" w:rsidRDefault="00F57D41" w:rsidP="00F90FB7">
            <w:pPr>
              <w:jc w:val="center"/>
              <w:rPr>
                <w:highlight w:val="yellow"/>
              </w:rPr>
            </w:pPr>
            <w:r w:rsidRPr="00F37681">
              <w:rPr>
                <w:highlight w:val="yellow"/>
              </w:rPr>
              <w:t>-</w:t>
            </w:r>
          </w:p>
        </w:tc>
        <w:tc>
          <w:tcPr>
            <w:tcW w:w="1506" w:type="dxa"/>
            <w:shd w:val="clear" w:color="auto" w:fill="FFFFCC"/>
            <w:vAlign w:val="center"/>
          </w:tcPr>
          <w:p w14:paraId="27269E83"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0F9BD12C" w14:textId="77777777" w:rsidR="00F57D41" w:rsidRPr="00F37681" w:rsidRDefault="00F57D41" w:rsidP="00F90FB7">
            <w:pPr>
              <w:jc w:val="center"/>
              <w:rPr>
                <w:highlight w:val="yellow"/>
              </w:rPr>
            </w:pPr>
          </w:p>
        </w:tc>
      </w:tr>
      <w:tr w:rsidR="00F57D41" w:rsidRPr="00F37681" w14:paraId="4FC79079" w14:textId="77777777" w:rsidTr="00B871BC">
        <w:tc>
          <w:tcPr>
            <w:tcW w:w="2324" w:type="dxa"/>
            <w:vMerge w:val="restart"/>
            <w:vAlign w:val="center"/>
          </w:tcPr>
          <w:p w14:paraId="0A08FFF9" w14:textId="1ACF43EC" w:rsidR="00F57D41" w:rsidRPr="00F37681" w:rsidRDefault="00F57D41" w:rsidP="00F90FB7">
            <w:pPr>
              <w:rPr>
                <w:highlight w:val="yellow"/>
              </w:rPr>
            </w:pPr>
            <w:r w:rsidRPr="00F37681">
              <w:rPr>
                <w:highlight w:val="yellow"/>
              </w:rPr>
              <w:t>Ein</w:t>
            </w:r>
            <w:r w:rsidR="002615D5" w:rsidRPr="00F37681">
              <w:rPr>
                <w:highlight w:val="yellow"/>
              </w:rPr>
              <w:t>t</w:t>
            </w:r>
            <w:r w:rsidRPr="00F37681">
              <w:rPr>
                <w:highlight w:val="yellow"/>
              </w:rPr>
              <w:t>rittsalter</w:t>
            </w:r>
          </w:p>
        </w:tc>
        <w:tc>
          <w:tcPr>
            <w:tcW w:w="709" w:type="dxa"/>
            <w:vAlign w:val="center"/>
          </w:tcPr>
          <w:p w14:paraId="165096C0"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2CB40C6F" w14:textId="77777777" w:rsidR="00F57D41" w:rsidRPr="00F37681" w:rsidRDefault="00F57D41" w:rsidP="00F90FB7">
            <w:pPr>
              <w:jc w:val="center"/>
              <w:rPr>
                <w:highlight w:val="yellow"/>
              </w:rPr>
            </w:pPr>
            <w:r w:rsidRPr="00F37681">
              <w:rPr>
                <w:highlight w:val="yellow"/>
              </w:rPr>
              <w:t>-</w:t>
            </w:r>
          </w:p>
        </w:tc>
        <w:tc>
          <w:tcPr>
            <w:tcW w:w="1782" w:type="dxa"/>
            <w:shd w:val="clear" w:color="auto" w:fill="F2DBDB" w:themeFill="accent2" w:themeFillTint="33"/>
            <w:vAlign w:val="center"/>
          </w:tcPr>
          <w:p w14:paraId="124DB925" w14:textId="77777777" w:rsidR="00F57D41" w:rsidRPr="00F37681" w:rsidRDefault="00F57D41" w:rsidP="00F90FB7">
            <w:pPr>
              <w:jc w:val="center"/>
              <w:rPr>
                <w:highlight w:val="yellow"/>
              </w:rPr>
            </w:pPr>
            <w:r w:rsidRPr="00F37681">
              <w:rPr>
                <w:highlight w:val="yellow"/>
              </w:rPr>
              <w:t>0 J.</w:t>
            </w:r>
          </w:p>
        </w:tc>
        <w:tc>
          <w:tcPr>
            <w:tcW w:w="1506" w:type="dxa"/>
            <w:shd w:val="clear" w:color="auto" w:fill="FFFFCC"/>
            <w:vAlign w:val="center"/>
          </w:tcPr>
          <w:p w14:paraId="4AC48A78"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7101091D" w14:textId="77777777" w:rsidR="00F57D41" w:rsidRPr="00F37681" w:rsidRDefault="00F57D41" w:rsidP="00F90FB7">
            <w:pPr>
              <w:jc w:val="center"/>
              <w:rPr>
                <w:highlight w:val="yellow"/>
              </w:rPr>
            </w:pPr>
          </w:p>
        </w:tc>
      </w:tr>
      <w:tr w:rsidR="00F57D41" w:rsidRPr="00F37681" w14:paraId="2E399B9E" w14:textId="77777777" w:rsidTr="00B871BC">
        <w:tc>
          <w:tcPr>
            <w:tcW w:w="2324" w:type="dxa"/>
            <w:vMerge/>
            <w:vAlign w:val="center"/>
          </w:tcPr>
          <w:p w14:paraId="35FE6439" w14:textId="77777777" w:rsidR="00F57D41" w:rsidRPr="00F37681" w:rsidRDefault="00F57D41" w:rsidP="00F90FB7">
            <w:pPr>
              <w:rPr>
                <w:highlight w:val="yellow"/>
              </w:rPr>
            </w:pPr>
          </w:p>
        </w:tc>
        <w:tc>
          <w:tcPr>
            <w:tcW w:w="709" w:type="dxa"/>
            <w:vAlign w:val="center"/>
          </w:tcPr>
          <w:p w14:paraId="7B57B89E"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6F528466" w14:textId="77777777" w:rsidR="00F57D41" w:rsidRPr="00F37681" w:rsidRDefault="00F57D41" w:rsidP="00F90FB7">
            <w:pPr>
              <w:jc w:val="center"/>
              <w:rPr>
                <w:highlight w:val="yellow"/>
              </w:rPr>
            </w:pPr>
            <m:oMathPara>
              <m:oMath>
                <m:r>
                  <w:rPr>
                    <w:rFonts w:ascii="Cambria Math" w:hAnsi="Cambria Math"/>
                    <w:highlight w:val="yellow"/>
                  </w:rPr>
                  <m:t xml:space="preserve">x≤75- </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red</m:t>
                    </m:r>
                  </m:sub>
                </m:sSub>
              </m:oMath>
            </m:oMathPara>
          </w:p>
        </w:tc>
        <w:tc>
          <w:tcPr>
            <w:tcW w:w="1782" w:type="dxa"/>
            <w:shd w:val="clear" w:color="auto" w:fill="F2DBDB" w:themeFill="accent2" w:themeFillTint="33"/>
            <w:vAlign w:val="center"/>
          </w:tcPr>
          <w:p w14:paraId="4BAE38C3" w14:textId="77777777" w:rsidR="00F57D41" w:rsidRPr="00F37681" w:rsidRDefault="00F57D41" w:rsidP="00F90FB7">
            <w:pPr>
              <w:jc w:val="center"/>
              <w:rPr>
                <w:highlight w:val="yellow"/>
              </w:rPr>
            </w:pPr>
            <w:r w:rsidRPr="00F37681">
              <w:rPr>
                <w:highlight w:val="yellow"/>
              </w:rPr>
              <w:t>-</w:t>
            </w:r>
          </w:p>
        </w:tc>
        <w:tc>
          <w:tcPr>
            <w:tcW w:w="1506" w:type="dxa"/>
            <w:shd w:val="clear" w:color="auto" w:fill="FFFFCC"/>
            <w:vAlign w:val="center"/>
          </w:tcPr>
          <w:p w14:paraId="75C4667B"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0A9C6E21" w14:textId="77777777" w:rsidR="00F57D41" w:rsidRPr="00F37681" w:rsidRDefault="00F57D41" w:rsidP="00F90FB7">
            <w:pPr>
              <w:jc w:val="center"/>
              <w:rPr>
                <w:highlight w:val="yellow"/>
              </w:rPr>
            </w:pPr>
          </w:p>
        </w:tc>
      </w:tr>
      <w:tr w:rsidR="00F57D41" w:rsidRPr="00F37681" w14:paraId="52E3D862" w14:textId="77777777" w:rsidTr="00B871BC">
        <w:tc>
          <w:tcPr>
            <w:tcW w:w="2324" w:type="dxa"/>
            <w:vMerge w:val="restart"/>
            <w:vAlign w:val="center"/>
          </w:tcPr>
          <w:p w14:paraId="7313B5A4" w14:textId="77777777" w:rsidR="00F57D41" w:rsidRPr="00F37681" w:rsidRDefault="00F57D41" w:rsidP="00F90FB7">
            <w:pPr>
              <w:rPr>
                <w:highlight w:val="yellow"/>
              </w:rPr>
            </w:pPr>
            <w:proofErr w:type="spellStart"/>
            <w:r w:rsidRPr="00F37681">
              <w:rPr>
                <w:highlight w:val="yellow"/>
              </w:rPr>
              <w:t>Rentenbeginnalter</w:t>
            </w:r>
            <w:proofErr w:type="spellEnd"/>
          </w:p>
        </w:tc>
        <w:tc>
          <w:tcPr>
            <w:tcW w:w="709" w:type="dxa"/>
            <w:vAlign w:val="center"/>
          </w:tcPr>
          <w:p w14:paraId="562C4C16"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7C6FDD67" w14:textId="77777777" w:rsidR="00F57D41" w:rsidRPr="00F37681" w:rsidRDefault="00F57D41" w:rsidP="00F90FB7">
            <w:pPr>
              <w:jc w:val="center"/>
              <w:rPr>
                <w:highlight w:val="yellow"/>
              </w:rPr>
            </w:pPr>
          </w:p>
        </w:tc>
        <w:tc>
          <w:tcPr>
            <w:tcW w:w="1782" w:type="dxa"/>
            <w:shd w:val="clear" w:color="auto" w:fill="F2DBDB" w:themeFill="accent2" w:themeFillTint="33"/>
            <w:vAlign w:val="center"/>
          </w:tcPr>
          <w:p w14:paraId="6A8DAA75" w14:textId="77777777" w:rsidR="00F57D41" w:rsidRPr="00F37681" w:rsidRDefault="00F57D41" w:rsidP="00F90FB7">
            <w:pPr>
              <w:jc w:val="center"/>
              <w:rPr>
                <w:highlight w:val="yellow"/>
              </w:rPr>
            </w:pPr>
          </w:p>
        </w:tc>
        <w:tc>
          <w:tcPr>
            <w:tcW w:w="1506" w:type="dxa"/>
            <w:shd w:val="clear" w:color="auto" w:fill="FFFFCC"/>
            <w:vAlign w:val="center"/>
          </w:tcPr>
          <w:p w14:paraId="57D135E0"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100CB762" w14:textId="77777777" w:rsidR="00F57D41" w:rsidRPr="00F37681" w:rsidRDefault="00F57D41" w:rsidP="00F90FB7">
            <w:pPr>
              <w:jc w:val="center"/>
              <w:rPr>
                <w:highlight w:val="yellow"/>
              </w:rPr>
            </w:pPr>
          </w:p>
        </w:tc>
      </w:tr>
      <w:tr w:rsidR="00F57D41" w:rsidRPr="00F37681" w14:paraId="5BC8A4C8" w14:textId="77777777" w:rsidTr="00B871BC">
        <w:tc>
          <w:tcPr>
            <w:tcW w:w="2324" w:type="dxa"/>
            <w:vMerge/>
            <w:vAlign w:val="center"/>
          </w:tcPr>
          <w:p w14:paraId="09F100C5" w14:textId="77777777" w:rsidR="00F57D41" w:rsidRPr="00F37681" w:rsidRDefault="00F57D41" w:rsidP="00F90FB7">
            <w:pPr>
              <w:rPr>
                <w:highlight w:val="yellow"/>
              </w:rPr>
            </w:pPr>
          </w:p>
        </w:tc>
        <w:tc>
          <w:tcPr>
            <w:tcW w:w="709" w:type="dxa"/>
            <w:vAlign w:val="center"/>
          </w:tcPr>
          <w:p w14:paraId="7DB73EE2"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79F46294" w14:textId="77777777" w:rsidR="00F57D41" w:rsidRPr="00F37681" w:rsidRDefault="00F57D41" w:rsidP="00F90FB7">
            <w:pPr>
              <w:jc w:val="center"/>
              <w:rPr>
                <w:highlight w:val="yellow"/>
              </w:rPr>
            </w:pPr>
            <w:r w:rsidRPr="00F37681">
              <w:rPr>
                <w:highlight w:val="yellow"/>
              </w:rPr>
              <w:t>75 J.</w:t>
            </w:r>
          </w:p>
        </w:tc>
        <w:tc>
          <w:tcPr>
            <w:tcW w:w="1782" w:type="dxa"/>
            <w:shd w:val="clear" w:color="auto" w:fill="F2DBDB" w:themeFill="accent2" w:themeFillTint="33"/>
            <w:vAlign w:val="center"/>
          </w:tcPr>
          <w:p w14:paraId="2F76B8FC" w14:textId="77777777" w:rsidR="00F57D41" w:rsidRPr="00F37681" w:rsidRDefault="00F57D41" w:rsidP="00F90FB7">
            <w:pPr>
              <w:jc w:val="center"/>
              <w:rPr>
                <w:highlight w:val="yellow"/>
              </w:rPr>
            </w:pPr>
            <w:r w:rsidRPr="00F37681">
              <w:rPr>
                <w:highlight w:val="yellow"/>
              </w:rPr>
              <w:t>85 J.</w:t>
            </w:r>
          </w:p>
        </w:tc>
        <w:tc>
          <w:tcPr>
            <w:tcW w:w="1506" w:type="dxa"/>
            <w:shd w:val="clear" w:color="auto" w:fill="FFFFCC"/>
            <w:vAlign w:val="center"/>
          </w:tcPr>
          <w:p w14:paraId="78A360B4" w14:textId="77777777" w:rsidR="00F57D41" w:rsidRPr="00F37681" w:rsidRDefault="00F57D41" w:rsidP="00F90FB7">
            <w:pPr>
              <w:jc w:val="center"/>
              <w:rPr>
                <w:highlight w:val="yellow"/>
              </w:rPr>
            </w:pPr>
            <w:r w:rsidRPr="00F37681">
              <w:rPr>
                <w:highlight w:val="yellow"/>
              </w:rPr>
              <w:t>80 J.</w:t>
            </w:r>
          </w:p>
        </w:tc>
        <w:tc>
          <w:tcPr>
            <w:tcW w:w="1644" w:type="dxa"/>
            <w:shd w:val="clear" w:color="auto" w:fill="DBE5F1" w:themeFill="accent1" w:themeFillTint="33"/>
            <w:vAlign w:val="center"/>
          </w:tcPr>
          <w:p w14:paraId="2EC1CC55" w14:textId="77777777" w:rsidR="00F57D41" w:rsidRPr="00F37681" w:rsidRDefault="00F57D41" w:rsidP="00F90FB7">
            <w:pPr>
              <w:jc w:val="center"/>
              <w:rPr>
                <w:highlight w:val="yellow"/>
              </w:rPr>
            </w:pPr>
            <w:r w:rsidRPr="00F37681">
              <w:rPr>
                <w:highlight w:val="yellow"/>
              </w:rPr>
              <w:t>85 J.</w:t>
            </w:r>
          </w:p>
        </w:tc>
      </w:tr>
      <w:tr w:rsidR="00F57D41" w:rsidRPr="00F37681" w14:paraId="09734491" w14:textId="77777777" w:rsidTr="00B871BC">
        <w:tc>
          <w:tcPr>
            <w:tcW w:w="2324" w:type="dxa"/>
            <w:vMerge w:val="restart"/>
            <w:vAlign w:val="center"/>
          </w:tcPr>
          <w:p w14:paraId="3B666692" w14:textId="77777777" w:rsidR="00F57D41" w:rsidRPr="00F37681" w:rsidRDefault="00F57D41" w:rsidP="00F90FB7">
            <w:pPr>
              <w:rPr>
                <w:highlight w:val="yellow"/>
              </w:rPr>
            </w:pPr>
            <w:r w:rsidRPr="00F37681">
              <w:rPr>
                <w:highlight w:val="yellow"/>
              </w:rPr>
              <w:t>Versicherungsdauer</w:t>
            </w:r>
          </w:p>
        </w:tc>
        <w:tc>
          <w:tcPr>
            <w:tcW w:w="709" w:type="dxa"/>
            <w:vAlign w:val="center"/>
          </w:tcPr>
          <w:p w14:paraId="6279C7AD"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74EE337A" w14:textId="77777777" w:rsidR="00F57D41" w:rsidRPr="00F37681" w:rsidRDefault="00F57D41" w:rsidP="00F90FB7">
            <w:pPr>
              <w:jc w:val="center"/>
              <w:rPr>
                <w:highlight w:val="yellow"/>
              </w:rPr>
            </w:pPr>
          </w:p>
        </w:tc>
        <w:tc>
          <w:tcPr>
            <w:tcW w:w="1782" w:type="dxa"/>
            <w:shd w:val="clear" w:color="auto" w:fill="F2DBDB" w:themeFill="accent2" w:themeFillTint="33"/>
            <w:vAlign w:val="center"/>
          </w:tcPr>
          <w:p w14:paraId="7139C448" w14:textId="77777777" w:rsidR="00F57D41" w:rsidRPr="00F37681" w:rsidRDefault="00F57D41" w:rsidP="00F90FB7">
            <w:pPr>
              <w:jc w:val="center"/>
              <w:rPr>
                <w:highlight w:val="yellow"/>
              </w:rPr>
            </w:pPr>
          </w:p>
        </w:tc>
        <w:tc>
          <w:tcPr>
            <w:tcW w:w="1506" w:type="dxa"/>
            <w:shd w:val="clear" w:color="auto" w:fill="FFFFCC"/>
            <w:vAlign w:val="center"/>
          </w:tcPr>
          <w:p w14:paraId="502BECD3"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40293F6E" w14:textId="77777777" w:rsidR="00F57D41" w:rsidRPr="00F37681" w:rsidRDefault="00F57D41" w:rsidP="00F90FB7">
            <w:pPr>
              <w:jc w:val="center"/>
              <w:rPr>
                <w:highlight w:val="yellow"/>
              </w:rPr>
            </w:pPr>
          </w:p>
        </w:tc>
      </w:tr>
      <w:tr w:rsidR="00F57D41" w:rsidRPr="00F37681" w14:paraId="730B0604" w14:textId="77777777" w:rsidTr="00B871BC">
        <w:tc>
          <w:tcPr>
            <w:tcW w:w="2324" w:type="dxa"/>
            <w:vMerge/>
            <w:vAlign w:val="center"/>
          </w:tcPr>
          <w:p w14:paraId="261A2DD8" w14:textId="77777777" w:rsidR="00F57D41" w:rsidRPr="00F37681" w:rsidRDefault="00F57D41" w:rsidP="00F90FB7">
            <w:pPr>
              <w:rPr>
                <w:highlight w:val="yellow"/>
              </w:rPr>
            </w:pPr>
          </w:p>
        </w:tc>
        <w:tc>
          <w:tcPr>
            <w:tcW w:w="709" w:type="dxa"/>
            <w:vAlign w:val="center"/>
          </w:tcPr>
          <w:p w14:paraId="555D6FAA"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7C91AF6F" w14:textId="77777777" w:rsidR="00F57D41" w:rsidRPr="00F37681" w:rsidRDefault="00F57D41" w:rsidP="00F90FB7">
            <w:pPr>
              <w:jc w:val="center"/>
              <w:rPr>
                <w:highlight w:val="yellow"/>
              </w:rPr>
            </w:pPr>
          </w:p>
        </w:tc>
        <w:tc>
          <w:tcPr>
            <w:tcW w:w="1782" w:type="dxa"/>
            <w:shd w:val="clear" w:color="auto" w:fill="F2DBDB" w:themeFill="accent2" w:themeFillTint="33"/>
            <w:vAlign w:val="center"/>
          </w:tcPr>
          <w:p w14:paraId="7C043DFD" w14:textId="77777777" w:rsidR="00F57D41" w:rsidRPr="00F37681" w:rsidRDefault="00F57D41" w:rsidP="00F90FB7">
            <w:pPr>
              <w:jc w:val="center"/>
              <w:rPr>
                <w:highlight w:val="yellow"/>
              </w:rPr>
            </w:pPr>
          </w:p>
        </w:tc>
        <w:tc>
          <w:tcPr>
            <w:tcW w:w="1506" w:type="dxa"/>
            <w:shd w:val="clear" w:color="auto" w:fill="FFFFCC"/>
            <w:vAlign w:val="center"/>
          </w:tcPr>
          <w:p w14:paraId="49CB1F1A"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1074FC98" w14:textId="77777777" w:rsidR="00F57D41" w:rsidRPr="00F37681" w:rsidRDefault="00F57D41" w:rsidP="00F90FB7">
            <w:pPr>
              <w:jc w:val="center"/>
              <w:rPr>
                <w:highlight w:val="yellow"/>
              </w:rPr>
            </w:pPr>
          </w:p>
        </w:tc>
      </w:tr>
      <w:tr w:rsidR="00F57D41" w:rsidRPr="00F37681" w14:paraId="3B29077E" w14:textId="77777777" w:rsidTr="00B871BC">
        <w:tc>
          <w:tcPr>
            <w:tcW w:w="2324" w:type="dxa"/>
            <w:vMerge w:val="restart"/>
            <w:vAlign w:val="center"/>
          </w:tcPr>
          <w:p w14:paraId="08F2CD81" w14:textId="77777777" w:rsidR="00F57D41" w:rsidRPr="00F37681" w:rsidRDefault="00F57D41" w:rsidP="00F90FB7">
            <w:pPr>
              <w:rPr>
                <w:highlight w:val="yellow"/>
              </w:rPr>
            </w:pPr>
            <w:proofErr w:type="spellStart"/>
            <w:r w:rsidRPr="00F37681">
              <w:rPr>
                <w:highlight w:val="yellow"/>
              </w:rPr>
              <w:t>Aufschubzeit</w:t>
            </w:r>
            <w:proofErr w:type="spellEnd"/>
          </w:p>
        </w:tc>
        <w:tc>
          <w:tcPr>
            <w:tcW w:w="709" w:type="dxa"/>
            <w:vAlign w:val="center"/>
          </w:tcPr>
          <w:p w14:paraId="65C27FB0"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71A97B1F" w14:textId="77777777" w:rsidR="00F57D41" w:rsidRPr="00F37681" w:rsidRDefault="00F57D41" w:rsidP="00F90FB7">
            <w:pPr>
              <w:jc w:val="center"/>
              <w:rPr>
                <w:highlight w:val="yellow"/>
                <w:vertAlign w:val="superscript"/>
              </w:rPr>
            </w:pPr>
            <w:r w:rsidRPr="00F37681">
              <w:rPr>
                <w:highlight w:val="yellow"/>
              </w:rPr>
              <w:t xml:space="preserve">12 J. </w:t>
            </w:r>
            <w:r w:rsidRPr="00F37681">
              <w:rPr>
                <w:highlight w:val="yellow"/>
                <w:vertAlign w:val="superscript"/>
              </w:rPr>
              <w:t>2)</w:t>
            </w:r>
          </w:p>
        </w:tc>
        <w:tc>
          <w:tcPr>
            <w:tcW w:w="1782" w:type="dxa"/>
            <w:shd w:val="clear" w:color="auto" w:fill="F2DBDB" w:themeFill="accent2" w:themeFillTint="33"/>
            <w:vAlign w:val="center"/>
          </w:tcPr>
          <w:p w14:paraId="0DE53B97" w14:textId="77777777" w:rsidR="00F57D41" w:rsidRPr="00F37681" w:rsidRDefault="00F57D41" w:rsidP="00F90FB7">
            <w:pPr>
              <w:jc w:val="center"/>
              <w:rPr>
                <w:highlight w:val="yellow"/>
              </w:rPr>
            </w:pPr>
            <w:r w:rsidRPr="00F37681">
              <w:rPr>
                <w:highlight w:val="yellow"/>
              </w:rPr>
              <w:t>10 J.</w:t>
            </w:r>
          </w:p>
        </w:tc>
        <w:tc>
          <w:tcPr>
            <w:tcW w:w="1506" w:type="dxa"/>
            <w:shd w:val="clear" w:color="auto" w:fill="FFFFCC"/>
            <w:vAlign w:val="center"/>
          </w:tcPr>
          <w:p w14:paraId="2E2BD5EA"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62BA457A" w14:textId="77777777" w:rsidR="00F57D41" w:rsidRPr="00F37681" w:rsidRDefault="00F57D41" w:rsidP="00F90FB7">
            <w:pPr>
              <w:jc w:val="center"/>
              <w:rPr>
                <w:highlight w:val="yellow"/>
                <w:lang w:eastAsia="ko-KR"/>
              </w:rPr>
            </w:pPr>
            <w:r w:rsidRPr="00F37681">
              <w:rPr>
                <w:highlight w:val="yellow"/>
                <w:lang w:eastAsia="ko-KR"/>
              </w:rPr>
              <w:t>L</w:t>
            </w:r>
            <w:r w:rsidRPr="00F37681">
              <w:rPr>
                <w:rFonts w:hint="eastAsia"/>
                <w:highlight w:val="yellow"/>
                <w:lang w:eastAsia="ko-KR"/>
              </w:rPr>
              <w:t>aufende Be</w:t>
            </w:r>
            <w:r w:rsidRPr="00F37681">
              <w:rPr>
                <w:rFonts w:hint="eastAsia"/>
                <w:highlight w:val="yellow"/>
                <w:lang w:eastAsia="ko-KR"/>
              </w:rPr>
              <w:t>i</w:t>
            </w:r>
            <w:r w:rsidRPr="00F37681">
              <w:rPr>
                <w:rFonts w:hint="eastAsia"/>
                <w:highlight w:val="yellow"/>
                <w:lang w:eastAsia="ko-KR"/>
              </w:rPr>
              <w:t>tr</w:t>
            </w:r>
            <w:r w:rsidRPr="00F37681">
              <w:rPr>
                <w:sz w:val="21"/>
                <w:szCs w:val="21"/>
                <w:highlight w:val="yellow"/>
              </w:rPr>
              <w:t>ä</w:t>
            </w:r>
            <w:r w:rsidRPr="00F37681">
              <w:rPr>
                <w:rFonts w:hint="eastAsia"/>
                <w:sz w:val="21"/>
                <w:szCs w:val="21"/>
                <w:highlight w:val="yellow"/>
                <w:lang w:eastAsia="ko-KR"/>
              </w:rPr>
              <w:t>ge</w:t>
            </w:r>
            <w:r w:rsidRPr="00F37681">
              <w:rPr>
                <w:sz w:val="21"/>
                <w:szCs w:val="21"/>
                <w:highlight w:val="yellow"/>
              </w:rPr>
              <w:t>:</w:t>
            </w:r>
            <w:r w:rsidRPr="00F37681">
              <w:rPr>
                <w:rFonts w:hint="eastAsia"/>
                <w:sz w:val="21"/>
                <w:szCs w:val="21"/>
                <w:highlight w:val="yellow"/>
                <w:lang w:eastAsia="ko-KR"/>
              </w:rPr>
              <w:t xml:space="preserve"> </w:t>
            </w:r>
            <w:r w:rsidRPr="00F37681">
              <w:rPr>
                <w:rFonts w:hint="eastAsia"/>
                <w:highlight w:val="yellow"/>
                <w:lang w:eastAsia="ko-KR"/>
              </w:rPr>
              <w:t>5 J.</w:t>
            </w:r>
          </w:p>
          <w:p w14:paraId="1F084080" w14:textId="77777777" w:rsidR="00F57D41" w:rsidRPr="00F37681" w:rsidRDefault="00F57D41" w:rsidP="00F90FB7">
            <w:pPr>
              <w:jc w:val="center"/>
              <w:rPr>
                <w:highlight w:val="yellow"/>
                <w:lang w:eastAsia="ko-KR"/>
              </w:rPr>
            </w:pPr>
          </w:p>
          <w:p w14:paraId="1A9F268D" w14:textId="77777777" w:rsidR="00F57D41" w:rsidRPr="00F37681" w:rsidRDefault="00F57D41" w:rsidP="00F90FB7">
            <w:pPr>
              <w:jc w:val="center"/>
              <w:rPr>
                <w:sz w:val="21"/>
                <w:szCs w:val="21"/>
                <w:highlight w:val="yellow"/>
                <w:lang w:eastAsia="ko-KR"/>
              </w:rPr>
            </w:pPr>
            <w:r w:rsidRPr="00F37681">
              <w:rPr>
                <w:rFonts w:hint="eastAsia"/>
                <w:highlight w:val="yellow"/>
                <w:lang w:eastAsia="ko-KR"/>
              </w:rPr>
              <w:t>Einmalbeitrag</w:t>
            </w:r>
            <w:r w:rsidRPr="00F37681">
              <w:rPr>
                <w:sz w:val="21"/>
                <w:szCs w:val="21"/>
                <w:highlight w:val="yellow"/>
              </w:rPr>
              <w:t>:</w:t>
            </w:r>
          </w:p>
          <w:p w14:paraId="66969D9A" w14:textId="77777777" w:rsidR="00F57D41" w:rsidRPr="00F37681" w:rsidRDefault="00F57D41" w:rsidP="00F90FB7">
            <w:pPr>
              <w:jc w:val="center"/>
              <w:rPr>
                <w:highlight w:val="yellow"/>
                <w:lang w:eastAsia="ko-KR"/>
              </w:rPr>
            </w:pPr>
            <w:r w:rsidRPr="00F37681">
              <w:rPr>
                <w:rFonts w:hint="eastAsia"/>
                <w:sz w:val="21"/>
                <w:szCs w:val="21"/>
                <w:highlight w:val="yellow"/>
                <w:lang w:eastAsia="ko-KR"/>
              </w:rPr>
              <w:t>8 J.</w:t>
            </w:r>
          </w:p>
        </w:tc>
      </w:tr>
      <w:tr w:rsidR="00F57D41" w:rsidRPr="00F37681" w14:paraId="509C14BF" w14:textId="77777777" w:rsidTr="00B871BC">
        <w:tc>
          <w:tcPr>
            <w:tcW w:w="2324" w:type="dxa"/>
            <w:vMerge/>
            <w:vAlign w:val="center"/>
          </w:tcPr>
          <w:p w14:paraId="301151DA" w14:textId="77777777" w:rsidR="00F57D41" w:rsidRPr="00F37681" w:rsidRDefault="00F57D41" w:rsidP="00F90FB7">
            <w:pPr>
              <w:rPr>
                <w:highlight w:val="yellow"/>
              </w:rPr>
            </w:pPr>
          </w:p>
        </w:tc>
        <w:tc>
          <w:tcPr>
            <w:tcW w:w="709" w:type="dxa"/>
            <w:vAlign w:val="center"/>
          </w:tcPr>
          <w:p w14:paraId="237DF34F"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31EBF2BE" w14:textId="77777777" w:rsidR="00F57D41" w:rsidRPr="00F37681" w:rsidRDefault="00F57D41" w:rsidP="00F90FB7">
            <w:pPr>
              <w:jc w:val="center"/>
              <w:rPr>
                <w:highlight w:val="yellow"/>
              </w:rPr>
            </w:pPr>
          </w:p>
        </w:tc>
        <w:tc>
          <w:tcPr>
            <w:tcW w:w="1782" w:type="dxa"/>
            <w:shd w:val="clear" w:color="auto" w:fill="F2DBDB" w:themeFill="accent2" w:themeFillTint="33"/>
            <w:vAlign w:val="center"/>
          </w:tcPr>
          <w:p w14:paraId="43CC4315" w14:textId="77777777" w:rsidR="00F57D41" w:rsidRPr="00F37681" w:rsidRDefault="00F57D41" w:rsidP="00F90FB7">
            <w:pPr>
              <w:jc w:val="center"/>
              <w:rPr>
                <w:highlight w:val="yellow"/>
              </w:rPr>
            </w:pPr>
          </w:p>
        </w:tc>
        <w:tc>
          <w:tcPr>
            <w:tcW w:w="1506" w:type="dxa"/>
            <w:shd w:val="clear" w:color="auto" w:fill="FFFFCC"/>
            <w:vAlign w:val="center"/>
          </w:tcPr>
          <w:p w14:paraId="0E36513A"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54D6D451" w14:textId="77777777" w:rsidR="00F57D41" w:rsidRPr="00F37681" w:rsidRDefault="00F57D41" w:rsidP="00F90FB7">
            <w:pPr>
              <w:jc w:val="center"/>
              <w:rPr>
                <w:highlight w:val="yellow"/>
              </w:rPr>
            </w:pPr>
          </w:p>
        </w:tc>
      </w:tr>
      <w:tr w:rsidR="00F57D41" w:rsidRPr="00F37681" w14:paraId="5D0BE3FD" w14:textId="77777777" w:rsidTr="00B871BC">
        <w:tc>
          <w:tcPr>
            <w:tcW w:w="2324" w:type="dxa"/>
            <w:vMerge w:val="restart"/>
            <w:vAlign w:val="center"/>
          </w:tcPr>
          <w:p w14:paraId="0ED4BDC1" w14:textId="48F5E2D4" w:rsidR="00F57D41" w:rsidRPr="00F37681" w:rsidRDefault="00F57D41" w:rsidP="00F90FB7">
            <w:pPr>
              <w:rPr>
                <w:highlight w:val="yellow"/>
              </w:rPr>
            </w:pPr>
            <w:r w:rsidRPr="00F37681">
              <w:rPr>
                <w:highlight w:val="yellow"/>
              </w:rPr>
              <w:t>Beitragszahlung</w:t>
            </w:r>
            <w:r w:rsidRPr="00F37681">
              <w:rPr>
                <w:highlight w:val="yellow"/>
              </w:rPr>
              <w:t>s</w:t>
            </w:r>
            <w:r w:rsidRPr="00F37681">
              <w:rPr>
                <w:highlight w:val="yellow"/>
              </w:rPr>
              <w:t>dauer t</w:t>
            </w:r>
          </w:p>
        </w:tc>
        <w:tc>
          <w:tcPr>
            <w:tcW w:w="709" w:type="dxa"/>
            <w:vAlign w:val="center"/>
          </w:tcPr>
          <w:p w14:paraId="12804AD7"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5EC3D6A5" w14:textId="77777777" w:rsidR="00F57D41" w:rsidRPr="00F37681" w:rsidRDefault="00F57D41" w:rsidP="00F90FB7">
            <w:pPr>
              <w:jc w:val="center"/>
              <w:rPr>
                <w:highlight w:val="yellow"/>
              </w:rPr>
            </w:pPr>
            <w:r w:rsidRPr="00F37681">
              <w:rPr>
                <w:highlight w:val="yellow"/>
              </w:rPr>
              <w:t>5 J.</w:t>
            </w:r>
          </w:p>
        </w:tc>
        <w:tc>
          <w:tcPr>
            <w:tcW w:w="1782" w:type="dxa"/>
            <w:shd w:val="clear" w:color="auto" w:fill="F2DBDB" w:themeFill="accent2" w:themeFillTint="33"/>
            <w:vAlign w:val="center"/>
          </w:tcPr>
          <w:p w14:paraId="1A0E6F28" w14:textId="77777777" w:rsidR="00F57D41" w:rsidRPr="00F37681" w:rsidRDefault="00F57D41" w:rsidP="00F90FB7">
            <w:pPr>
              <w:jc w:val="center"/>
              <w:rPr>
                <w:highlight w:val="yellow"/>
              </w:rPr>
            </w:pPr>
            <w:r w:rsidRPr="00F37681">
              <w:rPr>
                <w:highlight w:val="yellow"/>
              </w:rPr>
              <w:t>2 J.</w:t>
            </w:r>
          </w:p>
        </w:tc>
        <w:tc>
          <w:tcPr>
            <w:tcW w:w="1506" w:type="dxa"/>
            <w:shd w:val="clear" w:color="auto" w:fill="FFFFCC"/>
            <w:vAlign w:val="center"/>
          </w:tcPr>
          <w:p w14:paraId="36CB04A2"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257D900C" w14:textId="77777777" w:rsidR="00F57D41" w:rsidRPr="00F37681" w:rsidRDefault="00F57D41" w:rsidP="00F90FB7">
            <w:pPr>
              <w:jc w:val="center"/>
              <w:rPr>
                <w:highlight w:val="yellow"/>
              </w:rPr>
            </w:pPr>
            <w:r w:rsidRPr="00F37681">
              <w:rPr>
                <w:highlight w:val="yellow"/>
              </w:rPr>
              <w:t>5 J.</w:t>
            </w:r>
          </w:p>
        </w:tc>
      </w:tr>
      <w:tr w:rsidR="00F57D41" w:rsidRPr="00F37681" w14:paraId="3183F847" w14:textId="77777777" w:rsidTr="00B871BC">
        <w:tc>
          <w:tcPr>
            <w:tcW w:w="2324" w:type="dxa"/>
            <w:vMerge/>
            <w:vAlign w:val="center"/>
          </w:tcPr>
          <w:p w14:paraId="2C3653A0" w14:textId="77777777" w:rsidR="00F57D41" w:rsidRPr="00F37681" w:rsidRDefault="00F57D41" w:rsidP="00F90FB7">
            <w:pPr>
              <w:rPr>
                <w:highlight w:val="yellow"/>
              </w:rPr>
            </w:pPr>
          </w:p>
        </w:tc>
        <w:tc>
          <w:tcPr>
            <w:tcW w:w="709" w:type="dxa"/>
            <w:vAlign w:val="center"/>
          </w:tcPr>
          <w:p w14:paraId="3B32FE7C"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2E59C153" w14:textId="77777777" w:rsidR="00F57D41" w:rsidRPr="00F37681" w:rsidRDefault="00F57D41" w:rsidP="00F90FB7">
            <w:pPr>
              <w:jc w:val="center"/>
              <w:rPr>
                <w:highlight w:val="yellow"/>
              </w:rPr>
            </w:pPr>
          </w:p>
        </w:tc>
        <w:tc>
          <w:tcPr>
            <w:tcW w:w="1782" w:type="dxa"/>
            <w:shd w:val="clear" w:color="auto" w:fill="F2DBDB" w:themeFill="accent2" w:themeFillTint="33"/>
            <w:vAlign w:val="center"/>
          </w:tcPr>
          <w:p w14:paraId="445A64AB" w14:textId="77777777" w:rsidR="00F57D41" w:rsidRPr="00F37681" w:rsidRDefault="00F57D41" w:rsidP="00F90FB7">
            <w:pPr>
              <w:jc w:val="center"/>
              <w:rPr>
                <w:highlight w:val="yellow"/>
              </w:rPr>
            </w:pPr>
          </w:p>
        </w:tc>
        <w:tc>
          <w:tcPr>
            <w:tcW w:w="1506" w:type="dxa"/>
            <w:shd w:val="clear" w:color="auto" w:fill="FFFFCC"/>
            <w:vAlign w:val="center"/>
          </w:tcPr>
          <w:p w14:paraId="5AD4D3F4"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31D41DB2" w14:textId="77777777" w:rsidR="00F57D41" w:rsidRPr="00F37681" w:rsidRDefault="00F57D41" w:rsidP="00F90FB7">
            <w:pPr>
              <w:jc w:val="center"/>
              <w:rPr>
                <w:highlight w:val="yellow"/>
              </w:rPr>
            </w:pPr>
          </w:p>
        </w:tc>
      </w:tr>
      <w:tr w:rsidR="00F57D41" w:rsidRPr="00F37681" w14:paraId="2F12DBD4" w14:textId="77777777" w:rsidTr="00B871BC">
        <w:tc>
          <w:tcPr>
            <w:tcW w:w="2324" w:type="dxa"/>
            <w:vMerge w:val="restart"/>
            <w:vAlign w:val="center"/>
          </w:tcPr>
          <w:p w14:paraId="2ED881A1" w14:textId="77777777" w:rsidR="00F57D41" w:rsidRPr="00F37681" w:rsidRDefault="00F57D41" w:rsidP="00F90FB7">
            <w:pPr>
              <w:rPr>
                <w:highlight w:val="yellow"/>
              </w:rPr>
            </w:pPr>
            <w:r w:rsidRPr="00F37681">
              <w:rPr>
                <w:highlight w:val="yellow"/>
              </w:rPr>
              <w:t>Rentengarantiezeit</w:t>
            </w:r>
          </w:p>
        </w:tc>
        <w:tc>
          <w:tcPr>
            <w:tcW w:w="709" w:type="dxa"/>
            <w:vAlign w:val="center"/>
          </w:tcPr>
          <w:p w14:paraId="42F1BC0E" w14:textId="77777777" w:rsidR="00F57D41" w:rsidRPr="00F37681" w:rsidRDefault="00F57D41" w:rsidP="00F90FB7">
            <w:pPr>
              <w:jc w:val="center"/>
              <w:rPr>
                <w:highlight w:val="yellow"/>
              </w:rPr>
            </w:pPr>
            <w:r w:rsidRPr="00F37681">
              <w:rPr>
                <w:highlight w:val="yellow"/>
              </w:rPr>
              <w:t>Min.</w:t>
            </w:r>
          </w:p>
        </w:tc>
        <w:tc>
          <w:tcPr>
            <w:tcW w:w="1672" w:type="dxa"/>
            <w:shd w:val="clear" w:color="auto" w:fill="EAF1DD" w:themeFill="accent3" w:themeFillTint="33"/>
            <w:vAlign w:val="center"/>
          </w:tcPr>
          <w:p w14:paraId="4EC83243" w14:textId="77777777" w:rsidR="00F57D41" w:rsidRPr="00F37681" w:rsidRDefault="00F57D41" w:rsidP="00F90FB7">
            <w:pPr>
              <w:jc w:val="center"/>
              <w:rPr>
                <w:highlight w:val="yellow"/>
                <w:vertAlign w:val="superscript"/>
              </w:rPr>
            </w:pPr>
            <w:r w:rsidRPr="00F37681">
              <w:rPr>
                <w:highlight w:val="yellow"/>
              </w:rPr>
              <w:t xml:space="preserve">5 J. </w:t>
            </w:r>
            <w:r w:rsidRPr="00F37681">
              <w:rPr>
                <w:highlight w:val="yellow"/>
                <w:vertAlign w:val="superscript"/>
              </w:rPr>
              <w:t>1)</w:t>
            </w:r>
          </w:p>
        </w:tc>
        <w:tc>
          <w:tcPr>
            <w:tcW w:w="1782" w:type="dxa"/>
            <w:shd w:val="clear" w:color="auto" w:fill="F2DBDB" w:themeFill="accent2" w:themeFillTint="33"/>
            <w:vAlign w:val="center"/>
          </w:tcPr>
          <w:p w14:paraId="713D119F" w14:textId="31634C0A" w:rsidR="00F57D41" w:rsidRPr="00F37681" w:rsidRDefault="00F667D9" w:rsidP="00F90FB7">
            <w:pPr>
              <w:jc w:val="center"/>
              <w:rPr>
                <w:highlight w:val="yellow"/>
              </w:rPr>
            </w:pPr>
            <w:r w:rsidRPr="00F37681">
              <w:rPr>
                <w:highlight w:val="yellow"/>
              </w:rPr>
              <w:t>2</w:t>
            </w:r>
            <w:r w:rsidR="00F57D41" w:rsidRPr="00F37681">
              <w:rPr>
                <w:highlight w:val="yellow"/>
              </w:rPr>
              <w:t xml:space="preserve"> J.</w:t>
            </w:r>
          </w:p>
        </w:tc>
        <w:tc>
          <w:tcPr>
            <w:tcW w:w="1506" w:type="dxa"/>
            <w:shd w:val="clear" w:color="auto" w:fill="FFFFCC"/>
            <w:vAlign w:val="center"/>
          </w:tcPr>
          <w:p w14:paraId="4EDA066F"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1D35ABF7" w14:textId="77777777" w:rsidR="00F57D41" w:rsidRPr="00F37681" w:rsidRDefault="00F57D41" w:rsidP="00F90FB7">
            <w:pPr>
              <w:jc w:val="center"/>
              <w:rPr>
                <w:highlight w:val="yellow"/>
              </w:rPr>
            </w:pPr>
          </w:p>
        </w:tc>
      </w:tr>
      <w:tr w:rsidR="00F57D41" w:rsidRPr="00F37681" w14:paraId="52F77078" w14:textId="77777777" w:rsidTr="00B871BC">
        <w:tc>
          <w:tcPr>
            <w:tcW w:w="2324" w:type="dxa"/>
            <w:vMerge/>
            <w:vAlign w:val="center"/>
          </w:tcPr>
          <w:p w14:paraId="0188173B" w14:textId="77777777" w:rsidR="00F57D41" w:rsidRPr="00F37681" w:rsidRDefault="00F57D41" w:rsidP="00F90FB7">
            <w:pPr>
              <w:rPr>
                <w:highlight w:val="yellow"/>
              </w:rPr>
            </w:pPr>
          </w:p>
        </w:tc>
        <w:tc>
          <w:tcPr>
            <w:tcW w:w="709" w:type="dxa"/>
            <w:vAlign w:val="center"/>
          </w:tcPr>
          <w:p w14:paraId="5CEFE349" w14:textId="77777777" w:rsidR="00F57D41" w:rsidRPr="00F37681" w:rsidRDefault="00F57D41" w:rsidP="00F90FB7">
            <w:pPr>
              <w:jc w:val="center"/>
              <w:rPr>
                <w:highlight w:val="yellow"/>
              </w:rPr>
            </w:pPr>
            <w:r w:rsidRPr="00F37681">
              <w:rPr>
                <w:highlight w:val="yellow"/>
              </w:rPr>
              <w:t>Max.</w:t>
            </w:r>
          </w:p>
        </w:tc>
        <w:tc>
          <w:tcPr>
            <w:tcW w:w="1672" w:type="dxa"/>
            <w:shd w:val="clear" w:color="auto" w:fill="EAF1DD" w:themeFill="accent3" w:themeFillTint="33"/>
            <w:vAlign w:val="center"/>
          </w:tcPr>
          <w:p w14:paraId="79EF51D7" w14:textId="77777777" w:rsidR="00F57D41" w:rsidRPr="00F37681" w:rsidRDefault="00F57D41" w:rsidP="00F90FB7">
            <w:pPr>
              <w:jc w:val="center"/>
              <w:rPr>
                <w:highlight w:val="yellow"/>
              </w:rPr>
            </w:pPr>
            <w:r w:rsidRPr="00F37681">
              <w:rPr>
                <w:highlight w:val="yellow"/>
              </w:rPr>
              <w:t>bis Alter 90</w:t>
            </w:r>
          </w:p>
        </w:tc>
        <w:tc>
          <w:tcPr>
            <w:tcW w:w="1782" w:type="dxa"/>
            <w:shd w:val="clear" w:color="auto" w:fill="F2DBDB" w:themeFill="accent2" w:themeFillTint="33"/>
            <w:vAlign w:val="center"/>
          </w:tcPr>
          <w:p w14:paraId="6D23A71B" w14:textId="49B75F49" w:rsidR="00F57D41" w:rsidRPr="00F37681" w:rsidRDefault="002615D5" w:rsidP="00F90FB7">
            <w:pPr>
              <w:jc w:val="center"/>
              <w:rPr>
                <w:highlight w:val="yellow"/>
              </w:rPr>
            </w:pPr>
            <w:r w:rsidRPr="00F37681">
              <w:rPr>
                <w:highlight w:val="yellow"/>
              </w:rPr>
              <w:t>Min(Lebenserwartung;3</w:t>
            </w:r>
            <w:r w:rsidR="00F57D41" w:rsidRPr="00F37681">
              <w:rPr>
                <w:highlight w:val="yellow"/>
              </w:rPr>
              <w:t>0 J.</w:t>
            </w:r>
            <w:r w:rsidRPr="00F37681">
              <w:rPr>
                <w:highlight w:val="yellow"/>
              </w:rPr>
              <w:t>)</w:t>
            </w:r>
            <w:r w:rsidR="00F57D41" w:rsidRPr="00F37681">
              <w:rPr>
                <w:highlight w:val="yellow"/>
              </w:rPr>
              <w:t xml:space="preserve"> </w:t>
            </w:r>
          </w:p>
        </w:tc>
        <w:tc>
          <w:tcPr>
            <w:tcW w:w="1506" w:type="dxa"/>
            <w:shd w:val="clear" w:color="auto" w:fill="FFFFCC"/>
            <w:vAlign w:val="center"/>
          </w:tcPr>
          <w:p w14:paraId="0BCE9658" w14:textId="77777777" w:rsidR="00F57D41" w:rsidRPr="00F37681" w:rsidRDefault="00F57D41" w:rsidP="00F90FB7">
            <w:pPr>
              <w:jc w:val="center"/>
              <w:rPr>
                <w:highlight w:val="yellow"/>
              </w:rPr>
            </w:pPr>
          </w:p>
        </w:tc>
        <w:tc>
          <w:tcPr>
            <w:tcW w:w="1644" w:type="dxa"/>
            <w:shd w:val="clear" w:color="auto" w:fill="DBE5F1" w:themeFill="accent1" w:themeFillTint="33"/>
            <w:vAlign w:val="center"/>
          </w:tcPr>
          <w:p w14:paraId="0F6A783A" w14:textId="77777777" w:rsidR="00F57D41" w:rsidRPr="00F37681" w:rsidRDefault="00F57D41" w:rsidP="00F90FB7">
            <w:pPr>
              <w:jc w:val="center"/>
              <w:rPr>
                <w:sz w:val="21"/>
                <w:szCs w:val="21"/>
                <w:highlight w:val="yellow"/>
                <w:lang w:eastAsia="ko-KR"/>
              </w:rPr>
            </w:pPr>
            <w:proofErr w:type="spellStart"/>
            <w:r w:rsidRPr="00F37681">
              <w:rPr>
                <w:sz w:val="21"/>
                <w:szCs w:val="21"/>
                <w:highlight w:val="yellow"/>
              </w:rPr>
              <w:t>Rentenbegin</w:t>
            </w:r>
            <w:r w:rsidRPr="00F37681">
              <w:rPr>
                <w:sz w:val="21"/>
                <w:szCs w:val="21"/>
                <w:highlight w:val="yellow"/>
              </w:rPr>
              <w:t>n</w:t>
            </w:r>
            <w:r w:rsidRPr="00F37681">
              <w:rPr>
                <w:sz w:val="21"/>
                <w:szCs w:val="21"/>
                <w:highlight w:val="yellow"/>
              </w:rPr>
              <w:t>alter</w:t>
            </w:r>
            <w:proofErr w:type="spellEnd"/>
            <w:r w:rsidRPr="00F37681">
              <w:rPr>
                <w:sz w:val="21"/>
                <w:szCs w:val="21"/>
                <w:highlight w:val="yellow"/>
              </w:rPr>
              <w:t xml:space="preserve"> </w:t>
            </w:r>
          </w:p>
          <w:p w14:paraId="0292FCC6" w14:textId="77777777" w:rsidR="00F57D41" w:rsidRPr="00F37681" w:rsidRDefault="00F57D41" w:rsidP="00F90FB7">
            <w:pPr>
              <w:jc w:val="center"/>
              <w:rPr>
                <w:sz w:val="21"/>
                <w:szCs w:val="21"/>
                <w:highlight w:val="yellow"/>
                <w:lang w:eastAsia="ko-KR"/>
              </w:rPr>
            </w:pPr>
            <m:oMath>
              <m:r>
                <w:rPr>
                  <w:rFonts w:ascii="Cambria Math" w:hAnsi="Cambria Math"/>
                  <w:sz w:val="21"/>
                  <w:szCs w:val="21"/>
                  <w:highlight w:val="yellow"/>
                </w:rPr>
                <m:t>≤</m:t>
              </m:r>
            </m:oMath>
            <w:r w:rsidRPr="00F37681">
              <w:rPr>
                <w:sz w:val="21"/>
                <w:szCs w:val="21"/>
                <w:highlight w:val="yellow"/>
              </w:rPr>
              <w:t xml:space="preserve"> 75 Jahre:</w:t>
            </w:r>
          </w:p>
          <w:p w14:paraId="5BF7F824" w14:textId="77777777" w:rsidR="00F57D41" w:rsidRPr="00F37681" w:rsidRDefault="00F57D41" w:rsidP="00F90FB7">
            <w:pPr>
              <w:jc w:val="center"/>
              <w:rPr>
                <w:highlight w:val="yellow"/>
                <w:lang w:eastAsia="ko-KR"/>
              </w:rPr>
            </w:pPr>
            <w:r w:rsidRPr="00F37681">
              <w:rPr>
                <w:rFonts w:hint="eastAsia"/>
                <w:sz w:val="21"/>
                <w:szCs w:val="21"/>
                <w:highlight w:val="yellow"/>
                <w:lang w:eastAsia="ko-KR"/>
              </w:rPr>
              <w:t xml:space="preserve"> </w:t>
            </w:r>
            <w:r w:rsidRPr="00F37681">
              <w:rPr>
                <w:rFonts w:hint="eastAsia"/>
                <w:highlight w:val="yellow"/>
                <w:lang w:eastAsia="ko-KR"/>
              </w:rPr>
              <w:t xml:space="preserve">15 J. </w:t>
            </w:r>
            <w:r w:rsidRPr="00F37681">
              <w:rPr>
                <w:rFonts w:hint="eastAsia"/>
                <w:highlight w:val="yellow"/>
                <w:vertAlign w:val="superscript"/>
                <w:lang w:eastAsia="ko-KR"/>
              </w:rPr>
              <w:t>6</w:t>
            </w:r>
            <w:r w:rsidRPr="00F37681">
              <w:rPr>
                <w:highlight w:val="yellow"/>
                <w:vertAlign w:val="superscript"/>
              </w:rPr>
              <w:t>)</w:t>
            </w:r>
          </w:p>
        </w:tc>
      </w:tr>
    </w:tbl>
    <w:p w14:paraId="79A291F1" w14:textId="77777777" w:rsidR="00F57D41" w:rsidRPr="00F37681" w:rsidRDefault="00F57D41" w:rsidP="00F57D41">
      <w:pPr>
        <w:rPr>
          <w:sz w:val="21"/>
          <w:highlight w:val="yellow"/>
        </w:rPr>
      </w:pPr>
    </w:p>
    <w:p w14:paraId="6CC5CF65" w14:textId="77777777" w:rsidR="00F57D41" w:rsidRPr="00F37681" w:rsidRDefault="00F57D41" w:rsidP="00F57D41">
      <w:pPr>
        <w:rPr>
          <w:sz w:val="21"/>
          <w:highlight w:val="yellow"/>
        </w:rPr>
      </w:pPr>
      <w:r w:rsidRPr="00F37681">
        <w:rPr>
          <w:sz w:val="21"/>
          <w:highlight w:val="yellow"/>
        </w:rPr>
        <w:t>1) Wird durch Maximum der Rentengarantiezeit aufgehoben.</w:t>
      </w:r>
    </w:p>
    <w:p w14:paraId="7BB257D7" w14:textId="77777777" w:rsidR="00F57D41" w:rsidRPr="00F37681" w:rsidRDefault="00F57D41" w:rsidP="00F57D41">
      <w:pPr>
        <w:rPr>
          <w:sz w:val="21"/>
          <w:highlight w:val="yellow"/>
        </w:rPr>
      </w:pPr>
      <w:r w:rsidRPr="00F37681">
        <w:rPr>
          <w:sz w:val="21"/>
          <w:highlight w:val="yellow"/>
        </w:rPr>
        <w:t>2) 7J. für Vertragsarten Sonderkollektiv,  Kollektiv 5 bis Kollektiv 40, Kollektiv 100.</w:t>
      </w:r>
    </w:p>
    <w:p w14:paraId="03E0C094" w14:textId="77777777" w:rsidR="00F57D41" w:rsidRPr="00F37681" w:rsidRDefault="00F57D41" w:rsidP="00F57D41">
      <w:pPr>
        <w:rPr>
          <w:sz w:val="21"/>
          <w:highlight w:val="yellow"/>
        </w:rPr>
      </w:pPr>
      <w:r w:rsidRPr="00F37681">
        <w:rPr>
          <w:sz w:val="21"/>
          <w:highlight w:val="yellow"/>
        </w:rPr>
        <w:t>3) 4.500€ für Sonderkollektiv, Kollektiv 5-40, 100</w:t>
      </w:r>
    </w:p>
    <w:p w14:paraId="6048AFC7" w14:textId="77777777" w:rsidR="00F57D41" w:rsidRPr="00F37681" w:rsidRDefault="00F57D41" w:rsidP="00F57D41">
      <w:pPr>
        <w:rPr>
          <w:sz w:val="21"/>
          <w:highlight w:val="yellow"/>
        </w:rPr>
      </w:pPr>
      <w:r w:rsidRPr="00F37681">
        <w:rPr>
          <w:sz w:val="21"/>
          <w:highlight w:val="yellow"/>
        </w:rPr>
        <w:t xml:space="preserve">    keine für Erhöhungsversicherung zu einer bestehenden oder gleichzeitig abgeschlossenen</w:t>
      </w:r>
    </w:p>
    <w:p w14:paraId="5F8C401B" w14:textId="77777777" w:rsidR="00F57D41" w:rsidRPr="00F37681" w:rsidRDefault="00F57D41" w:rsidP="00F57D41">
      <w:pPr>
        <w:rPr>
          <w:sz w:val="21"/>
          <w:highlight w:val="yellow"/>
        </w:rPr>
      </w:pPr>
      <w:r w:rsidRPr="00F37681">
        <w:rPr>
          <w:sz w:val="21"/>
          <w:highlight w:val="yellow"/>
        </w:rPr>
        <w:t xml:space="preserve">    Grundversicherung, die beide der betrieblichen Altersversorgung </w:t>
      </w:r>
      <w:proofErr w:type="gramStart"/>
      <w:r w:rsidRPr="00F37681">
        <w:rPr>
          <w:sz w:val="21"/>
          <w:highlight w:val="yellow"/>
        </w:rPr>
        <w:t>dienen</w:t>
      </w:r>
      <w:proofErr w:type="gramEnd"/>
      <w:r w:rsidRPr="00F37681">
        <w:rPr>
          <w:sz w:val="21"/>
          <w:highlight w:val="yellow"/>
        </w:rPr>
        <w:t>. (*)</w:t>
      </w:r>
    </w:p>
    <w:p w14:paraId="22842B58" w14:textId="676AC317" w:rsidR="00F57D41" w:rsidRPr="00F37681" w:rsidRDefault="00F57D41" w:rsidP="00F57D41">
      <w:pPr>
        <w:rPr>
          <w:sz w:val="21"/>
          <w:highlight w:val="yellow"/>
          <w:lang w:eastAsia="ko-KR"/>
        </w:rPr>
      </w:pPr>
      <w:r w:rsidRPr="00F37681">
        <w:rPr>
          <w:sz w:val="21"/>
          <w:highlight w:val="yellow"/>
        </w:rPr>
        <w:t xml:space="preserve">4) 120€ für </w:t>
      </w:r>
      <w:proofErr w:type="spellStart"/>
      <w:r w:rsidRPr="00F37681">
        <w:rPr>
          <w:sz w:val="21"/>
          <w:highlight w:val="yellow"/>
        </w:rPr>
        <w:t>Erhöhungsvers</w:t>
      </w:r>
      <w:proofErr w:type="spellEnd"/>
      <w:r w:rsidRPr="00F37681">
        <w:rPr>
          <w:sz w:val="21"/>
          <w:highlight w:val="yellow"/>
        </w:rPr>
        <w:t>. gemäß (*)</w:t>
      </w:r>
    </w:p>
    <w:p w14:paraId="437F9926" w14:textId="77777777" w:rsidR="00F57D41" w:rsidRPr="00F37681" w:rsidRDefault="00F57D41" w:rsidP="00F57D41">
      <w:pPr>
        <w:rPr>
          <w:sz w:val="21"/>
          <w:szCs w:val="21"/>
          <w:highlight w:val="yellow"/>
          <w:lang w:eastAsia="ko-KR"/>
        </w:rPr>
      </w:pPr>
      <w:r w:rsidRPr="00F37681">
        <w:rPr>
          <w:rFonts w:hint="eastAsia"/>
          <w:sz w:val="21"/>
          <w:szCs w:val="21"/>
          <w:highlight w:val="yellow"/>
          <w:lang w:eastAsia="ko-KR"/>
        </w:rPr>
        <w:t>5</w:t>
      </w:r>
      <w:r w:rsidRPr="00F37681">
        <w:rPr>
          <w:sz w:val="21"/>
          <w:szCs w:val="21"/>
          <w:highlight w:val="yellow"/>
        </w:rPr>
        <w:t xml:space="preserve">) Falls </w:t>
      </w:r>
      <w:proofErr w:type="spellStart"/>
      <w:r w:rsidRPr="00F37681">
        <w:rPr>
          <w:sz w:val="21"/>
          <w:szCs w:val="21"/>
          <w:highlight w:val="yellow"/>
        </w:rPr>
        <w:t>planmäßge</w:t>
      </w:r>
      <w:proofErr w:type="spellEnd"/>
      <w:r w:rsidRPr="00F37681">
        <w:rPr>
          <w:sz w:val="21"/>
          <w:szCs w:val="21"/>
          <w:highlight w:val="yellow"/>
        </w:rPr>
        <w:t xml:space="preserve"> Erhöhung der Beiträge und Leistungen, dann Mindesterhöhung 5€, jedoch</w:t>
      </w:r>
    </w:p>
    <w:p w14:paraId="112319E7" w14:textId="77777777" w:rsidR="00F57D41" w:rsidRPr="00F37681" w:rsidRDefault="00F57D41" w:rsidP="00F57D41">
      <w:pPr>
        <w:rPr>
          <w:sz w:val="21"/>
          <w:szCs w:val="21"/>
          <w:highlight w:val="yellow"/>
          <w:lang w:eastAsia="ko-KR"/>
        </w:rPr>
      </w:pPr>
      <w:r w:rsidRPr="00F37681">
        <w:rPr>
          <w:rFonts w:hint="eastAsia"/>
          <w:sz w:val="21"/>
          <w:szCs w:val="21"/>
          <w:highlight w:val="yellow"/>
          <w:lang w:eastAsia="ko-KR"/>
        </w:rPr>
        <w:t xml:space="preserve">   </w:t>
      </w:r>
      <w:r w:rsidRPr="00F37681">
        <w:rPr>
          <w:sz w:val="21"/>
          <w:szCs w:val="21"/>
          <w:highlight w:val="yellow"/>
        </w:rPr>
        <w:t xml:space="preserve"> mind. 60€ jährlich</w:t>
      </w:r>
    </w:p>
    <w:p w14:paraId="0AA57742" w14:textId="77777777" w:rsidR="00F57D41" w:rsidRPr="00F37681" w:rsidRDefault="00F57D41" w:rsidP="00F57D41">
      <w:pPr>
        <w:rPr>
          <w:sz w:val="21"/>
          <w:szCs w:val="21"/>
          <w:highlight w:val="yellow"/>
          <w:lang w:eastAsia="ko-KR"/>
        </w:rPr>
      </w:pPr>
      <w:r w:rsidRPr="00F37681">
        <w:rPr>
          <w:rFonts w:hint="eastAsia"/>
          <w:sz w:val="21"/>
          <w:szCs w:val="21"/>
          <w:highlight w:val="yellow"/>
          <w:lang w:eastAsia="ko-KR"/>
        </w:rPr>
        <w:t>6</w:t>
      </w:r>
      <w:r w:rsidRPr="00F37681">
        <w:rPr>
          <w:sz w:val="21"/>
          <w:szCs w:val="21"/>
          <w:highlight w:val="yellow"/>
        </w:rPr>
        <w:t>)</w:t>
      </w:r>
      <w:r w:rsidRPr="00F37681">
        <w:rPr>
          <w:rFonts w:hint="eastAsia"/>
          <w:sz w:val="21"/>
          <w:szCs w:val="21"/>
          <w:highlight w:val="yellow"/>
          <w:lang w:eastAsia="ko-KR"/>
        </w:rPr>
        <w:t xml:space="preserve"> </w:t>
      </w:r>
      <w:r w:rsidRPr="00F37681">
        <w:rPr>
          <w:sz w:val="21"/>
          <w:highlight w:val="yellow"/>
        </w:rPr>
        <w:t>für</w:t>
      </w:r>
      <w:r w:rsidRPr="00F37681">
        <w:rPr>
          <w:sz w:val="21"/>
          <w:szCs w:val="21"/>
          <w:highlight w:val="yellow"/>
        </w:rPr>
        <w:t xml:space="preserve"> </w:t>
      </w:r>
      <w:r w:rsidRPr="00F37681">
        <w:rPr>
          <w:rFonts w:hint="eastAsia"/>
          <w:sz w:val="21"/>
          <w:szCs w:val="21"/>
          <w:highlight w:val="yellow"/>
          <w:lang w:eastAsia="ko-KR"/>
        </w:rPr>
        <w:tab/>
      </w:r>
      <w:r w:rsidRPr="00F37681">
        <w:rPr>
          <w:sz w:val="21"/>
          <w:szCs w:val="21"/>
          <w:highlight w:val="yellow"/>
        </w:rPr>
        <w:t xml:space="preserve">75 Jahre &lt; </w:t>
      </w:r>
      <w:proofErr w:type="spellStart"/>
      <w:r w:rsidRPr="00F37681">
        <w:rPr>
          <w:sz w:val="21"/>
          <w:szCs w:val="21"/>
          <w:highlight w:val="yellow"/>
        </w:rPr>
        <w:t>Rentenbeginnalter</w:t>
      </w:r>
      <w:proofErr w:type="spellEnd"/>
      <w:r w:rsidRPr="00F37681">
        <w:rPr>
          <w:sz w:val="21"/>
          <w:szCs w:val="21"/>
          <w:highlight w:val="yellow"/>
        </w:rPr>
        <w:t xml:space="preserve"> </w:t>
      </w:r>
      <m:oMath>
        <m:r>
          <w:rPr>
            <w:rFonts w:ascii="Cambria Math" w:hAnsi="Cambria Math"/>
            <w:sz w:val="21"/>
            <w:szCs w:val="21"/>
            <w:highlight w:val="yellow"/>
          </w:rPr>
          <m:t>≤</m:t>
        </m:r>
      </m:oMath>
      <w:r w:rsidRPr="00F37681">
        <w:rPr>
          <w:sz w:val="21"/>
          <w:szCs w:val="21"/>
          <w:highlight w:val="yellow"/>
        </w:rPr>
        <w:t xml:space="preserve"> 80 Jahre:</w:t>
      </w:r>
      <w:r w:rsidRPr="00F37681">
        <w:rPr>
          <w:sz w:val="21"/>
          <w:szCs w:val="21"/>
          <w:highlight w:val="yellow"/>
        </w:rPr>
        <w:tab/>
      </w:r>
      <w:r w:rsidRPr="00F37681">
        <w:rPr>
          <w:rFonts w:hint="eastAsia"/>
          <w:sz w:val="21"/>
          <w:szCs w:val="21"/>
          <w:highlight w:val="yellow"/>
          <w:lang w:eastAsia="ko-KR"/>
        </w:rPr>
        <w:tab/>
      </w:r>
      <w:r w:rsidRPr="00F37681">
        <w:rPr>
          <w:sz w:val="21"/>
          <w:szCs w:val="21"/>
          <w:highlight w:val="yellow"/>
        </w:rPr>
        <w:t>10 Jahre</w:t>
      </w:r>
    </w:p>
    <w:p w14:paraId="179C4CC2" w14:textId="77777777" w:rsidR="00CC43CF" w:rsidRPr="00F37681" w:rsidRDefault="00F57D41">
      <w:pPr>
        <w:rPr>
          <w:highlight w:val="yellow"/>
        </w:rPr>
      </w:pPr>
      <w:proofErr w:type="spellStart"/>
      <w:r w:rsidRPr="00F37681">
        <w:rPr>
          <w:sz w:val="21"/>
          <w:szCs w:val="21"/>
          <w:highlight w:val="yellow"/>
        </w:rPr>
        <w:t>Rentenbeginnalter</w:t>
      </w:r>
      <w:proofErr w:type="spellEnd"/>
      <w:r w:rsidRPr="00F37681">
        <w:rPr>
          <w:sz w:val="21"/>
          <w:szCs w:val="21"/>
          <w:highlight w:val="yellow"/>
        </w:rPr>
        <w:t xml:space="preserve"> &gt; 80 Jahre:</w:t>
      </w:r>
      <w:r w:rsidRPr="00F37681">
        <w:rPr>
          <w:sz w:val="21"/>
          <w:szCs w:val="21"/>
          <w:highlight w:val="yellow"/>
        </w:rPr>
        <w:tab/>
      </w:r>
      <w:r w:rsidRPr="00F37681">
        <w:rPr>
          <w:sz w:val="21"/>
          <w:szCs w:val="21"/>
          <w:highlight w:val="yellow"/>
        </w:rPr>
        <w:tab/>
      </w:r>
      <w:r w:rsidRPr="00F37681">
        <w:rPr>
          <w:sz w:val="21"/>
          <w:szCs w:val="21"/>
          <w:highlight w:val="yellow"/>
        </w:rPr>
        <w:tab/>
      </w:r>
      <w:r w:rsidRPr="00F37681">
        <w:rPr>
          <w:sz w:val="21"/>
          <w:szCs w:val="21"/>
          <w:highlight w:val="yellow"/>
        </w:rPr>
        <w:tab/>
        <w:t>5 Jahre</w:t>
      </w:r>
      <w:r w:rsidRPr="00F37681">
        <w:rPr>
          <w:highlight w:val="yellow"/>
        </w:rPr>
        <w:t xml:space="preserve"> </w:t>
      </w:r>
    </w:p>
    <w:p w14:paraId="32763FB1" w14:textId="73653136" w:rsidR="00791A88" w:rsidRPr="00CC43CF" w:rsidRDefault="00CC43CF" w:rsidP="00CC43CF">
      <w:pPr>
        <w:rPr>
          <w:rFonts w:cs="Arial"/>
          <w:b/>
          <w:bCs/>
          <w:kern w:val="32"/>
          <w:sz w:val="32"/>
          <w:szCs w:val="32"/>
        </w:rPr>
      </w:pPr>
      <w:r w:rsidRPr="00F37681">
        <w:rPr>
          <w:highlight w:val="yellow"/>
        </w:rPr>
        <w:lastRenderedPageBreak/>
        <w:t>7) ab Tarifgeneration 2017 360€</w:t>
      </w:r>
      <w:r w:rsidR="00791A88">
        <w:br w:type="page"/>
      </w:r>
    </w:p>
    <w:p w14:paraId="7550AEF4" w14:textId="56126194" w:rsidR="000E60C7" w:rsidRDefault="000E60C7" w:rsidP="000E60C7">
      <w:pPr>
        <w:pStyle w:val="berschrift1"/>
      </w:pPr>
      <w:bookmarkStart w:id="411" w:name="_Toc496794489"/>
      <w:r>
        <w:lastRenderedPageBreak/>
        <w:t>Glossar</w:t>
      </w:r>
      <w:bookmarkEnd w:id="411"/>
    </w:p>
    <w:p w14:paraId="7890D1FE" w14:textId="24BF6EAA" w:rsidR="000E60C7" w:rsidRDefault="000E60C7" w:rsidP="000E60C7">
      <w:r>
        <w:t>Die im Folgenden erläuterten Begriffe werde</w:t>
      </w:r>
      <w:r w:rsidR="00E07D7F">
        <w:t>n in diesem Dokument</w:t>
      </w:r>
      <w:r>
        <w:t xml:space="preserve"> bis zu einer einheitlichen Begriffsdefinition verwendet:</w:t>
      </w:r>
    </w:p>
    <w:p w14:paraId="317218F1" w14:textId="77777777" w:rsidR="000E60C7" w:rsidRDefault="000E60C7" w:rsidP="000E60C7"/>
    <w:p w14:paraId="163893A0" w14:textId="4C1D14DE" w:rsidR="00D00FDA" w:rsidRPr="00F37681" w:rsidRDefault="000E60C7" w:rsidP="000E60C7">
      <w:pPr>
        <w:rPr>
          <w:i/>
          <w:highlight w:val="yellow"/>
          <w:u w:val="single"/>
        </w:rPr>
      </w:pPr>
      <w:r w:rsidRPr="00F37681">
        <w:rPr>
          <w:i/>
          <w:highlight w:val="yellow"/>
          <w:u w:val="single"/>
        </w:rPr>
        <w:t>Mindestrente</w:t>
      </w:r>
      <w:r w:rsidR="00D00FDA" w:rsidRPr="00F37681">
        <w:rPr>
          <w:i/>
          <w:highlight w:val="yellow"/>
          <w:u w:val="single"/>
        </w:rPr>
        <w:t>:</w:t>
      </w:r>
    </w:p>
    <w:p w14:paraId="4F35AB54" w14:textId="12B66F4E" w:rsidR="000E60C7" w:rsidRPr="00F37681" w:rsidRDefault="00947A4C" w:rsidP="000E60C7">
      <w:pPr>
        <w:rPr>
          <w:highlight w:val="yellow"/>
        </w:rPr>
      </w:pPr>
      <w:r w:rsidRPr="00F37681">
        <w:rPr>
          <w:highlight w:val="yellow"/>
        </w:rPr>
        <w:t>zu Vertragsbeginn garantierte Rente (</w:t>
      </w:r>
      <w:r w:rsidR="00D00FDA" w:rsidRPr="00F37681">
        <w:rPr>
          <w:highlight w:val="yellow"/>
        </w:rPr>
        <w:t>aus Garantiekapital (EFG) und zu Versicherungsb</w:t>
      </w:r>
      <w:r w:rsidR="00D00FDA" w:rsidRPr="00F37681">
        <w:rPr>
          <w:highlight w:val="yellow"/>
        </w:rPr>
        <w:t>e</w:t>
      </w:r>
      <w:r w:rsidR="00D00FDA" w:rsidRPr="00F37681">
        <w:rPr>
          <w:highlight w:val="yellow"/>
        </w:rPr>
        <w:t>ginn festgelegten Rechnungsgrundlagen</w:t>
      </w:r>
      <w:r w:rsidRPr="00F37681">
        <w:rPr>
          <w:highlight w:val="yellow"/>
        </w:rPr>
        <w:t>)</w:t>
      </w:r>
    </w:p>
    <w:p w14:paraId="6F2225CD" w14:textId="77777777" w:rsidR="00D00FDA" w:rsidRPr="00F37681" w:rsidRDefault="00D00FDA" w:rsidP="000E60C7">
      <w:pPr>
        <w:rPr>
          <w:highlight w:val="yellow"/>
          <w:u w:val="single"/>
        </w:rPr>
      </w:pPr>
    </w:p>
    <w:p w14:paraId="4309E552" w14:textId="77777777" w:rsidR="00D00FDA" w:rsidRPr="00F37681" w:rsidRDefault="000E60C7" w:rsidP="000E60C7">
      <w:pPr>
        <w:rPr>
          <w:highlight w:val="yellow"/>
        </w:rPr>
      </w:pPr>
      <w:r w:rsidRPr="00F37681">
        <w:rPr>
          <w:i/>
          <w:highlight w:val="yellow"/>
          <w:u w:val="single"/>
        </w:rPr>
        <w:t>Gesamtrente</w:t>
      </w:r>
      <w:r w:rsidR="00947A4C" w:rsidRPr="00F37681">
        <w:rPr>
          <w:i/>
          <w:highlight w:val="yellow"/>
          <w:u w:val="single"/>
        </w:rPr>
        <w:t>:</w:t>
      </w:r>
    </w:p>
    <w:p w14:paraId="5C3F5F3C" w14:textId="335ED7D1" w:rsidR="000E60C7" w:rsidRPr="00F37681" w:rsidRDefault="00947A4C" w:rsidP="000E60C7">
      <w:pPr>
        <w:rPr>
          <w:highlight w:val="yellow"/>
        </w:rPr>
      </w:pPr>
      <w:r w:rsidRPr="00F37681">
        <w:rPr>
          <w:highlight w:val="yellow"/>
        </w:rPr>
        <w:t>zum Rentenbeginn garantierte Rente (</w:t>
      </w:r>
      <w:r w:rsidR="00556674" w:rsidRPr="00F37681">
        <w:rPr>
          <w:highlight w:val="yellow"/>
        </w:rPr>
        <w:t>aus Min</w:t>
      </w:r>
      <w:r w:rsidR="00D00FDA" w:rsidRPr="00F37681">
        <w:rPr>
          <w:highlight w:val="yellow"/>
        </w:rPr>
        <w:t>(</w:t>
      </w:r>
      <w:proofErr w:type="spellStart"/>
      <w:r w:rsidR="00D00FDA" w:rsidRPr="00F37681">
        <w:rPr>
          <w:highlight w:val="yellow"/>
        </w:rPr>
        <w:t>EFG;Gesamtguthaben</w:t>
      </w:r>
      <w:proofErr w:type="spellEnd"/>
      <w:r w:rsidR="00D00FDA" w:rsidRPr="00F37681">
        <w:rPr>
          <w:highlight w:val="yellow"/>
        </w:rPr>
        <w:t>) und Rechnung</w:t>
      </w:r>
      <w:r w:rsidR="00D00FDA" w:rsidRPr="00F37681">
        <w:rPr>
          <w:highlight w:val="yellow"/>
        </w:rPr>
        <w:t>s</w:t>
      </w:r>
      <w:r w:rsidR="00D00FDA" w:rsidRPr="00F37681">
        <w:rPr>
          <w:highlight w:val="yellow"/>
        </w:rPr>
        <w:t>grundlagen zum Rentenbeginn</w:t>
      </w:r>
      <w:r w:rsidRPr="00F37681">
        <w:rPr>
          <w:highlight w:val="yellow"/>
        </w:rPr>
        <w:t>)</w:t>
      </w:r>
      <w:r w:rsidR="00556674" w:rsidRPr="00F37681">
        <w:rPr>
          <w:highlight w:val="yellow"/>
        </w:rPr>
        <w:t>;</w:t>
      </w:r>
      <w:r w:rsidR="00D00FDA" w:rsidRPr="00F37681">
        <w:rPr>
          <w:highlight w:val="yellow"/>
        </w:rPr>
        <w:t xml:space="preserve"> </w:t>
      </w:r>
      <w:r w:rsidR="00556674" w:rsidRPr="00F37681">
        <w:rPr>
          <w:highlight w:val="yellow"/>
        </w:rPr>
        <w:t>mindestens in Höhe der zugesagten Mindestrente</w:t>
      </w:r>
    </w:p>
    <w:p w14:paraId="7C6ADDD8" w14:textId="77777777" w:rsidR="00D00FDA" w:rsidRPr="00F37681" w:rsidRDefault="00D00FDA" w:rsidP="000E60C7">
      <w:pPr>
        <w:rPr>
          <w:i/>
          <w:highlight w:val="yellow"/>
          <w:u w:val="single"/>
        </w:rPr>
      </w:pPr>
    </w:p>
    <w:p w14:paraId="48250DE9" w14:textId="0E847C9F" w:rsidR="000E60C7" w:rsidRPr="00F37681" w:rsidRDefault="000E60C7" w:rsidP="000E60C7">
      <w:pPr>
        <w:rPr>
          <w:highlight w:val="yellow"/>
        </w:rPr>
      </w:pPr>
      <w:r w:rsidRPr="00F37681">
        <w:rPr>
          <w:i/>
          <w:highlight w:val="yellow"/>
          <w:u w:val="single"/>
        </w:rPr>
        <w:t>Zahlrente</w:t>
      </w:r>
      <w:r w:rsidR="00556674" w:rsidRPr="00F37681">
        <w:rPr>
          <w:highlight w:val="yellow"/>
        </w:rPr>
        <w:t>:</w:t>
      </w:r>
    </w:p>
    <w:p w14:paraId="57C72933" w14:textId="4490C04A" w:rsidR="00556674" w:rsidRPr="00F37681" w:rsidRDefault="00556674" w:rsidP="000E60C7">
      <w:pPr>
        <w:rPr>
          <w:i/>
          <w:highlight w:val="yellow"/>
        </w:rPr>
      </w:pPr>
      <w:r w:rsidRPr="00F37681">
        <w:rPr>
          <w:highlight w:val="yellow"/>
        </w:rPr>
        <w:t>gezahlte Rente inklusive Überschüssen der Rentenbezugszeit (ab Rentenbeginn garantierte Gesamtrente zuzüglich Gewinnrente oder Bonusrente)</w:t>
      </w:r>
    </w:p>
    <w:p w14:paraId="50939157" w14:textId="77777777" w:rsidR="000E60C7" w:rsidRPr="00F37681" w:rsidRDefault="000E60C7" w:rsidP="000E60C7">
      <w:pPr>
        <w:rPr>
          <w:highlight w:val="yellow"/>
        </w:rPr>
      </w:pPr>
    </w:p>
    <w:p w14:paraId="3AD43BAE" w14:textId="77777777" w:rsidR="008E1169" w:rsidRPr="00F37681" w:rsidRDefault="00146E9D" w:rsidP="008E1169">
      <w:pPr>
        <w:ind w:left="2835" w:hanging="2835"/>
        <w:rPr>
          <w:i/>
          <w:highlight w:val="yellow"/>
          <w:u w:val="single"/>
        </w:rPr>
      </w:pPr>
      <w:r w:rsidRPr="00F37681">
        <w:rPr>
          <w:i/>
          <w:highlight w:val="yellow"/>
          <w:u w:val="single"/>
        </w:rPr>
        <w:t>Sonderzahlung</w:t>
      </w:r>
      <w:r w:rsidR="008E1169" w:rsidRPr="00F37681">
        <w:rPr>
          <w:highlight w:val="yellow"/>
          <w:u w:val="single"/>
        </w:rPr>
        <w:t xml:space="preserve"> </w:t>
      </w:r>
      <w:r w:rsidRPr="00F37681">
        <w:rPr>
          <w:highlight w:val="yellow"/>
          <w:u w:val="single"/>
        </w:rPr>
        <w:t xml:space="preserve">= </w:t>
      </w:r>
      <w:r w:rsidRPr="00F37681">
        <w:rPr>
          <w:i/>
          <w:highlight w:val="yellow"/>
          <w:u w:val="single"/>
        </w:rPr>
        <w:t>Zuzahlung</w:t>
      </w:r>
      <w:r w:rsidR="008E1169" w:rsidRPr="00F37681">
        <w:rPr>
          <w:i/>
          <w:highlight w:val="yellow"/>
          <w:u w:val="single"/>
        </w:rPr>
        <w:t>:</w:t>
      </w:r>
    </w:p>
    <w:p w14:paraId="28D7D75A" w14:textId="7B9E2F43" w:rsidR="000E60C7" w:rsidRPr="00F37681" w:rsidRDefault="008E1169" w:rsidP="00947A4C">
      <w:pPr>
        <w:rPr>
          <w:highlight w:val="yellow"/>
        </w:rPr>
      </w:pPr>
      <w:r w:rsidRPr="00F37681">
        <w:rPr>
          <w:highlight w:val="yellow"/>
        </w:rPr>
        <w:t>HLV verwendet Begriff „Sonderzahlung“, NL, PBL &amp; TAL verwenden Begriff „Zuzahlung“</w:t>
      </w:r>
    </w:p>
    <w:p w14:paraId="2C67F775" w14:textId="77777777" w:rsidR="000E60C7" w:rsidRPr="00F37681" w:rsidRDefault="000E60C7" w:rsidP="000E60C7">
      <w:pPr>
        <w:rPr>
          <w:highlight w:val="yellow"/>
        </w:rPr>
      </w:pPr>
    </w:p>
    <w:p w14:paraId="0B44BB89" w14:textId="014C806D" w:rsidR="00947A4C" w:rsidRPr="00F37681" w:rsidRDefault="00146E9D" w:rsidP="00146E9D">
      <w:pPr>
        <w:ind w:left="2977" w:hanging="2977"/>
        <w:rPr>
          <w:highlight w:val="yellow"/>
        </w:rPr>
      </w:pPr>
      <w:r w:rsidRPr="00F37681">
        <w:rPr>
          <w:i/>
          <w:highlight w:val="yellow"/>
          <w:u w:val="single"/>
        </w:rPr>
        <w:t>Teilweise Beitragsfreistellung</w:t>
      </w:r>
      <w:r w:rsidR="00947A4C" w:rsidRPr="00F37681">
        <w:rPr>
          <w:i/>
          <w:highlight w:val="yellow"/>
          <w:u w:val="single"/>
        </w:rPr>
        <w:t>:</w:t>
      </w:r>
    </w:p>
    <w:p w14:paraId="182A2C3F" w14:textId="77777777" w:rsidR="00947A4C" w:rsidRPr="00F37681" w:rsidRDefault="00146E9D" w:rsidP="00947A4C">
      <w:pPr>
        <w:rPr>
          <w:highlight w:val="yellow"/>
        </w:rPr>
      </w:pPr>
      <w:r w:rsidRPr="00F37681">
        <w:rPr>
          <w:highlight w:val="yellow"/>
        </w:rPr>
        <w:t>Fortführung des ansonsten unveränderten Vertrags mit herab</w:t>
      </w:r>
      <w:r w:rsidR="00947A4C" w:rsidRPr="00F37681">
        <w:rPr>
          <w:highlight w:val="yellow"/>
        </w:rPr>
        <w:t>gesetzten Beiträgen</w:t>
      </w:r>
    </w:p>
    <w:p w14:paraId="5F052C00" w14:textId="24F0320C" w:rsidR="00E07D7F" w:rsidRPr="00F37681" w:rsidRDefault="00146E9D" w:rsidP="00947A4C">
      <w:pPr>
        <w:rPr>
          <w:highlight w:val="yellow"/>
        </w:rPr>
      </w:pPr>
      <w:r w:rsidRPr="00F37681">
        <w:rPr>
          <w:highlight w:val="yellow"/>
        </w:rPr>
        <w:t xml:space="preserve">(auch: </w:t>
      </w:r>
      <w:r w:rsidRPr="00F37681">
        <w:rPr>
          <w:i/>
          <w:highlight w:val="yellow"/>
        </w:rPr>
        <w:t>Herabsetzung</w:t>
      </w:r>
      <w:r w:rsidRPr="00F37681">
        <w:rPr>
          <w:highlight w:val="yellow"/>
        </w:rPr>
        <w:t>)</w:t>
      </w:r>
    </w:p>
    <w:p w14:paraId="6EE777D6" w14:textId="77777777" w:rsidR="00947A4C" w:rsidRPr="00F37681" w:rsidRDefault="00947A4C" w:rsidP="00947A4C">
      <w:pPr>
        <w:rPr>
          <w:highlight w:val="yellow"/>
        </w:rPr>
      </w:pPr>
    </w:p>
    <w:p w14:paraId="3D566F33" w14:textId="77777777" w:rsidR="00947A4C" w:rsidRPr="00F37681" w:rsidRDefault="00146E9D" w:rsidP="00146E9D">
      <w:pPr>
        <w:ind w:left="1701" w:hanging="1701"/>
        <w:rPr>
          <w:highlight w:val="yellow"/>
        </w:rPr>
      </w:pPr>
      <w:r w:rsidRPr="00F37681">
        <w:rPr>
          <w:i/>
          <w:highlight w:val="yellow"/>
          <w:u w:val="single"/>
        </w:rPr>
        <w:t>Teilauszahlung</w:t>
      </w:r>
      <w:r w:rsidR="00947A4C" w:rsidRPr="00F37681">
        <w:rPr>
          <w:highlight w:val="yellow"/>
        </w:rPr>
        <w:t>:</w:t>
      </w:r>
    </w:p>
    <w:p w14:paraId="6C5A51A0" w14:textId="7BB14C04" w:rsidR="00E07D7F" w:rsidRPr="00F37681" w:rsidRDefault="00146E9D" w:rsidP="00947A4C">
      <w:pPr>
        <w:rPr>
          <w:highlight w:val="yellow"/>
        </w:rPr>
      </w:pPr>
      <w:r w:rsidRPr="00F37681">
        <w:rPr>
          <w:highlight w:val="yellow"/>
        </w:rPr>
        <w:t xml:space="preserve">Entnahme eines Betrags aus dem Vertrag (Guthaben). Die Beitragszahlung (falls vorhanden) bleibt in voller Höhe bestehen (auch: </w:t>
      </w:r>
      <w:r w:rsidRPr="00F37681">
        <w:rPr>
          <w:i/>
          <w:highlight w:val="yellow"/>
        </w:rPr>
        <w:t>Teilentnahme</w:t>
      </w:r>
      <w:r w:rsidRPr="00F37681">
        <w:rPr>
          <w:highlight w:val="yellow"/>
        </w:rPr>
        <w:t>)</w:t>
      </w:r>
    </w:p>
    <w:p w14:paraId="2E86928F" w14:textId="77777777" w:rsidR="00947A4C" w:rsidRPr="00F37681" w:rsidRDefault="00947A4C" w:rsidP="00947A4C">
      <w:pPr>
        <w:rPr>
          <w:highlight w:val="yellow"/>
        </w:rPr>
      </w:pPr>
    </w:p>
    <w:p w14:paraId="61EF462F" w14:textId="77777777" w:rsidR="00947A4C" w:rsidRPr="00F37681" w:rsidRDefault="00146E9D" w:rsidP="00E07D7F">
      <w:pPr>
        <w:rPr>
          <w:highlight w:val="yellow"/>
        </w:rPr>
      </w:pPr>
      <w:r w:rsidRPr="00F37681">
        <w:rPr>
          <w:i/>
          <w:highlight w:val="yellow"/>
          <w:u w:val="single"/>
        </w:rPr>
        <w:t>Teilkündigung</w:t>
      </w:r>
      <w:r w:rsidR="00947A4C" w:rsidRPr="00F37681">
        <w:rPr>
          <w:highlight w:val="yellow"/>
        </w:rPr>
        <w:t>:</w:t>
      </w:r>
    </w:p>
    <w:p w14:paraId="66D4F59B" w14:textId="336460A0" w:rsidR="000E60C7" w:rsidRPr="00F37681" w:rsidRDefault="00146E9D" w:rsidP="00E07D7F">
      <w:pPr>
        <w:rPr>
          <w:highlight w:val="yellow"/>
        </w:rPr>
      </w:pPr>
      <w:r w:rsidRPr="00F37681">
        <w:rPr>
          <w:highlight w:val="yellow"/>
        </w:rPr>
        <w:t xml:space="preserve">Teilauszahlung mit herabgesetzten Beiträgen (auch: </w:t>
      </w:r>
      <w:r w:rsidRPr="00F37681">
        <w:rPr>
          <w:i/>
          <w:highlight w:val="yellow"/>
        </w:rPr>
        <w:t>Teilrückkauf</w:t>
      </w:r>
      <w:r w:rsidRPr="00F37681">
        <w:rPr>
          <w:highlight w:val="yellow"/>
        </w:rPr>
        <w:t>)</w:t>
      </w:r>
      <w:r w:rsidR="00E07D7F" w:rsidRPr="00F37681">
        <w:rPr>
          <w:highlight w:val="yellow"/>
        </w:rPr>
        <w:t xml:space="preserve"> </w:t>
      </w:r>
    </w:p>
    <w:p w14:paraId="12DF3093" w14:textId="77777777" w:rsidR="000E60C7" w:rsidRPr="00F37681" w:rsidRDefault="000E60C7" w:rsidP="000E60C7">
      <w:pPr>
        <w:rPr>
          <w:highlight w:val="yellow"/>
        </w:rPr>
      </w:pPr>
    </w:p>
    <w:p w14:paraId="3B649D70" w14:textId="77777777" w:rsidR="00947A4C" w:rsidRPr="00F37681" w:rsidRDefault="00DD706C" w:rsidP="00146E9D">
      <w:pPr>
        <w:rPr>
          <w:i/>
          <w:highlight w:val="yellow"/>
          <w:u w:val="single"/>
        </w:rPr>
      </w:pPr>
      <w:r w:rsidRPr="00F37681">
        <w:rPr>
          <w:i/>
          <w:highlight w:val="yellow"/>
          <w:u w:val="single"/>
        </w:rPr>
        <w:t>Ablaufphase</w:t>
      </w:r>
    </w:p>
    <w:p w14:paraId="5AA33C4A" w14:textId="77777777" w:rsidR="00947A4C" w:rsidRPr="00F37681" w:rsidRDefault="00DD706C" w:rsidP="00947A4C">
      <w:pPr>
        <w:rPr>
          <w:highlight w:val="yellow"/>
        </w:rPr>
      </w:pPr>
      <w:r w:rsidRPr="00F37681">
        <w:rPr>
          <w:highlight w:val="yellow"/>
        </w:rPr>
        <w:t xml:space="preserve">Zeitraum, in dem bei Kündigung kein Stornoabschlag erhoben wird </w:t>
      </w:r>
    </w:p>
    <w:p w14:paraId="10A17A6A" w14:textId="434CCB8F" w:rsidR="00DD706C" w:rsidRPr="00F37681" w:rsidRDefault="00DD706C" w:rsidP="00947A4C">
      <w:pPr>
        <w:rPr>
          <w:highlight w:val="yellow"/>
        </w:rPr>
      </w:pPr>
      <w:r w:rsidRPr="00F37681">
        <w:rPr>
          <w:highlight w:val="yellow"/>
        </w:rPr>
        <w:t xml:space="preserve">(auch: </w:t>
      </w:r>
      <w:r w:rsidRPr="00F37681">
        <w:rPr>
          <w:i/>
          <w:highlight w:val="yellow"/>
        </w:rPr>
        <w:t>stornoabschlagsfreie Zeit</w:t>
      </w:r>
      <w:r w:rsidRPr="00F37681">
        <w:rPr>
          <w:highlight w:val="yellow"/>
        </w:rPr>
        <w:t>)</w:t>
      </w:r>
    </w:p>
    <w:p w14:paraId="7429FD45" w14:textId="77777777" w:rsidR="00947A4C" w:rsidRPr="00F37681" w:rsidRDefault="00947A4C" w:rsidP="0070332D">
      <w:pPr>
        <w:ind w:left="1418" w:hanging="1418"/>
        <w:rPr>
          <w:i/>
          <w:highlight w:val="yellow"/>
          <w:u w:val="single"/>
        </w:rPr>
      </w:pPr>
    </w:p>
    <w:p w14:paraId="296C394C" w14:textId="77777777" w:rsidR="00947A4C" w:rsidRPr="00F37681" w:rsidRDefault="00DD706C" w:rsidP="0070332D">
      <w:pPr>
        <w:ind w:left="1418" w:hanging="1418"/>
        <w:rPr>
          <w:highlight w:val="yellow"/>
        </w:rPr>
      </w:pPr>
      <w:r w:rsidRPr="00F37681">
        <w:rPr>
          <w:i/>
          <w:highlight w:val="yellow"/>
          <w:u w:val="single"/>
        </w:rPr>
        <w:t>Abrufphase</w:t>
      </w:r>
      <w:r w:rsidR="00947A4C" w:rsidRPr="00F37681">
        <w:rPr>
          <w:highlight w:val="yellow"/>
        </w:rPr>
        <w:t>:</w:t>
      </w:r>
    </w:p>
    <w:p w14:paraId="2EBC2270" w14:textId="37DED1DB" w:rsidR="000E60C7" w:rsidRPr="000E60C7" w:rsidRDefault="0070332D" w:rsidP="00947A4C">
      <w:r w:rsidRPr="00F37681">
        <w:rPr>
          <w:highlight w:val="yellow"/>
        </w:rPr>
        <w:t>Zeitraum zum Ende der Versicherung, in dem die Versicherungsleistung vorzeitig in A</w:t>
      </w:r>
      <w:r w:rsidRPr="00F37681">
        <w:rPr>
          <w:highlight w:val="yellow"/>
        </w:rPr>
        <w:t>n</w:t>
      </w:r>
      <w:r w:rsidRPr="00F37681">
        <w:rPr>
          <w:highlight w:val="yellow"/>
        </w:rPr>
        <w:t xml:space="preserve">spruch genommen werden kann (auch: </w:t>
      </w:r>
      <w:r w:rsidRPr="00F37681">
        <w:rPr>
          <w:i/>
          <w:highlight w:val="yellow"/>
        </w:rPr>
        <w:t>Vorverlegung Rentenbeginn</w:t>
      </w:r>
      <w:r w:rsidRPr="00F37681">
        <w:rPr>
          <w:highlight w:val="yellow"/>
        </w:rPr>
        <w:t>)</w:t>
      </w:r>
      <w:r w:rsidR="000E60C7">
        <w:br w:type="page"/>
      </w:r>
    </w:p>
    <w:p w14:paraId="752858E7" w14:textId="0281FDA8" w:rsidR="0005560A" w:rsidRPr="00FC6359" w:rsidRDefault="0005560A" w:rsidP="0005560A">
      <w:pPr>
        <w:pStyle w:val="berschrift1"/>
      </w:pPr>
      <w:bookmarkStart w:id="412" w:name="_Toc496794490"/>
      <w:r w:rsidRPr="00FC6359">
        <w:lastRenderedPageBreak/>
        <w:t>Anlagen</w:t>
      </w:r>
      <w:bookmarkEnd w:id="412"/>
    </w:p>
    <w:p w14:paraId="56D29A4D" w14:textId="390E4CFE" w:rsidR="001C6D5B" w:rsidRPr="00FC6359" w:rsidRDefault="001C6D5B" w:rsidP="001C6D5B"/>
    <w:sectPr w:rsidR="001C6D5B" w:rsidRPr="00FC6359">
      <w:headerReference w:type="default" r:id="rId32"/>
      <w:footerReference w:type="default" r:id="rId3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Markus Düben" w:date="2017-05-02T09:54:00Z" w:initials="DM">
    <w:p w14:paraId="5C53319D" w14:textId="3B1A55C9" w:rsidR="006E2C06" w:rsidRDefault="006E2C06">
      <w:pPr>
        <w:pStyle w:val="Kommentartext"/>
      </w:pPr>
      <w:r>
        <w:rPr>
          <w:rStyle w:val="Kommentarzeichen"/>
        </w:rPr>
        <w:annotationRef/>
      </w:r>
      <w:r>
        <w:t>Abhängig von Empfehlung zu Reviews unter 1.1.8</w:t>
      </w:r>
    </w:p>
  </w:comment>
  <w:comment w:id="83" w:author="Markus Düben" w:date="2017-05-05T12:00:00Z" w:initials="DM">
    <w:p w14:paraId="543C3463" w14:textId="7F46AC27" w:rsidR="006E2C06" w:rsidRDefault="006E2C06">
      <w:pPr>
        <w:pStyle w:val="Kommentartext"/>
      </w:pPr>
      <w:r>
        <w:rPr>
          <w:rStyle w:val="Kommentarzeichen"/>
        </w:rPr>
        <w:annotationRef/>
      </w:r>
      <w:r>
        <w:t>Mit Rating zu klären</w:t>
      </w:r>
    </w:p>
  </w:comment>
  <w:comment w:id="108" w:author="Kamerichs, Wolfgang" w:date="2017-07-17T15:39:00Z" w:initials="WOM">
    <w:p w14:paraId="5FE2BEA5" w14:textId="7D7A591E" w:rsidR="006E2C06" w:rsidRDefault="006E2C06">
      <w:pPr>
        <w:pStyle w:val="Kommentartext"/>
      </w:pPr>
      <w:r>
        <w:rPr>
          <w:rStyle w:val="Kommentarzeichen"/>
        </w:rPr>
        <w:annotationRef/>
      </w:r>
      <w:r>
        <w:t>Gesundheit</w:t>
      </w:r>
      <w:r>
        <w:t>s</w:t>
      </w:r>
      <w:r>
        <w:t>prüfung vorsehen (in Abhängigkeit von der gewählten Todesfallleistung)</w:t>
      </w:r>
    </w:p>
  </w:comment>
  <w:comment w:id="192" w:author="Markus Düben" w:date="2017-05-31T14:14:00Z" w:initials="DM">
    <w:p w14:paraId="1A721500" w14:textId="76E46967" w:rsidR="006E2C06" w:rsidRDefault="006E2C06">
      <w:pPr>
        <w:pStyle w:val="Kommentartext"/>
      </w:pPr>
      <w:r>
        <w:rPr>
          <w:rStyle w:val="Kommentarzeichen"/>
        </w:rPr>
        <w:annotationRef/>
      </w:r>
      <w:r>
        <w:t>Gesundheitspr</w:t>
      </w:r>
      <w:r>
        <w:t>ü</w:t>
      </w:r>
      <w:r>
        <w:t>fung abhängig von Todesfallleistung,</w:t>
      </w:r>
    </w:p>
    <w:p w14:paraId="15B90AEA" w14:textId="33AC8FAD" w:rsidR="006E2C06" w:rsidRDefault="006E2C06">
      <w:pPr>
        <w:pStyle w:val="Kommentartext"/>
      </w:pPr>
      <w:proofErr w:type="spellStart"/>
      <w:r>
        <w:t>GeVo</w:t>
      </w:r>
      <w:proofErr w:type="spellEnd"/>
      <w:r>
        <w:t xml:space="preserve"> wird noch mit PT besprochen</w:t>
      </w:r>
    </w:p>
  </w:comment>
  <w:comment w:id="267" w:author="Braun, Susanne" w:date="2017-05-02T14:28:00Z" w:initials="BS">
    <w:p w14:paraId="044D6F0A" w14:textId="5846C07C" w:rsidR="006E2C06" w:rsidRDefault="006E2C06">
      <w:pPr>
        <w:pStyle w:val="Kommentartext"/>
      </w:pPr>
      <w:r>
        <w:rPr>
          <w:rStyle w:val="Kommentarzeichen"/>
        </w:rPr>
        <w:annotationRef/>
      </w:r>
      <w:r>
        <w:t>Das haben wir bei den anderen Produkten bereits auf die HLV-Schreibweise geändert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A0032" w14:textId="77777777" w:rsidR="006E2C06" w:rsidRDefault="006E2C06">
      <w:r>
        <w:separator/>
      </w:r>
    </w:p>
  </w:endnote>
  <w:endnote w:type="continuationSeparator" w:id="0">
    <w:p w14:paraId="52687196" w14:textId="77777777" w:rsidR="006E2C06" w:rsidRDefault="006E2C06">
      <w:r>
        <w:continuationSeparator/>
      </w:r>
    </w:p>
  </w:endnote>
  <w:endnote w:type="continuationNotice" w:id="1">
    <w:p w14:paraId="601C041F" w14:textId="77777777" w:rsidR="006E2C06" w:rsidRDefault="006E2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DI-Gerling Sans">
    <w:panose1 w:val="00000000000000000000"/>
    <w:charset w:val="00"/>
    <w:family w:val="auto"/>
    <w:pitch w:val="variable"/>
    <w:sig w:usb0="800002AF" w:usb1="1000205B"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rlingQuay">
    <w:panose1 w:val="00000000000000000000"/>
    <w:charset w:val="00"/>
    <w:family w:val="auto"/>
    <w:pitch w:val="variable"/>
    <w:sig w:usb0="00000007" w:usb1="00000000" w:usb2="00000000" w:usb3="00000000" w:csb0="00000013" w:csb1="00000000"/>
  </w:font>
  <w:font w:name="SymbolMT">
    <w:panose1 w:val="00000000000000000000"/>
    <w:charset w:val="00"/>
    <w:family w:val="auto"/>
    <w:notTrueType/>
    <w:pitch w:val="default"/>
    <w:sig w:usb0="00000003" w:usb1="00000000" w:usb2="00000000" w:usb3="00000000" w:csb0="00000001" w:csb1="00000000"/>
  </w:font>
  <w:font w:name="Interstate-RegularCondensed">
    <w:altName w:val="Franklin Gothic Medium Cond"/>
    <w:panose1 w:val="02000606030000020004"/>
    <w:charset w:val="00"/>
    <w:family w:val="auto"/>
    <w:pitch w:val="variable"/>
    <w:sig w:usb0="80000027" w:usb1="00000040" w:usb2="00000000" w:usb3="00000000" w:csb0="00000001" w:csb1="00000000"/>
  </w:font>
  <w:font w:name="Interstate-LightCondensed">
    <w:altName w:val="Sparkasse Serif"/>
    <w:panose1 w:val="02000606050000020004"/>
    <w:charset w:val="00"/>
    <w:family w:val="auto"/>
    <w:pitch w:val="variable"/>
    <w:sig w:usb0="80000027" w:usb1="0000004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3" w14:textId="77777777" w:rsidR="006E2C06" w:rsidRDefault="006E2C06" w:rsidP="00BC4F7A">
    <w:pPr>
      <w:pStyle w:val="Fuzeile"/>
    </w:pPr>
    <w:r>
      <w:rPr>
        <w:noProof/>
        <w:lang w:eastAsia="de-DE"/>
      </w:rPr>
      <mc:AlternateContent>
        <mc:Choice Requires="wps">
          <w:drawing>
            <wp:anchor distT="0" distB="0" distL="114300" distR="114300" simplePos="0" relativeHeight="251658242" behindDoc="0" locked="0" layoutInCell="1" allowOverlap="1" wp14:anchorId="56D29A5F" wp14:editId="56D29A60">
              <wp:simplePos x="0" y="0"/>
              <wp:positionH relativeFrom="column">
                <wp:posOffset>0</wp:posOffset>
              </wp:positionH>
              <wp:positionV relativeFrom="paragraph">
                <wp:posOffset>52070</wp:posOffset>
              </wp:positionV>
              <wp:extent cx="5829300" cy="0"/>
              <wp:effectExtent l="9525" t="13970" r="9525" b="508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5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aN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"/>
          </w:pict>
        </mc:Fallback>
      </mc:AlternateContent>
    </w:r>
    <w:r>
      <w:tab/>
    </w:r>
    <w:r>
      <w:tab/>
    </w:r>
  </w:p>
  <w:p w14:paraId="56D29A54" w14:textId="77777777" w:rsidR="006E2C06" w:rsidRPr="008411C6" w:rsidRDefault="006E2C06" w:rsidP="00BC4F7A">
    <w:pPr>
      <w:pStyle w:val="Fuzeile"/>
    </w:pPr>
    <w:r w:rsidRPr="008411C6">
      <w:tab/>
      <w:t xml:space="preserve">Seite </w:t>
    </w:r>
    <w:r>
      <w:rPr>
        <w:rStyle w:val="Seitenzahl"/>
      </w:rPr>
      <w:fldChar w:fldCharType="begin"/>
    </w:r>
    <w:r>
      <w:rPr>
        <w:rStyle w:val="Seitenzahl"/>
      </w:rPr>
      <w:instrText xml:space="preserve"> PAGE </w:instrText>
    </w:r>
    <w:r>
      <w:rPr>
        <w:rStyle w:val="Seitenzahl"/>
      </w:rPr>
      <w:fldChar w:fldCharType="separate"/>
    </w:r>
    <w:r w:rsidR="008C64B5">
      <w:rPr>
        <w:rStyle w:val="Seitenzahl"/>
        <w:noProof/>
      </w:rPr>
      <w:t>2</w:t>
    </w:r>
    <w:r>
      <w:rPr>
        <w:rStyle w:val="Seitenzahl"/>
      </w:rPr>
      <w:fldChar w:fldCharType="end"/>
    </w:r>
    <w:r w:rsidRPr="008411C6">
      <w:t xml:space="preserve"> von </w:t>
    </w:r>
    <w:r>
      <w:rPr>
        <w:rStyle w:val="Seitenzahl"/>
      </w:rPr>
      <w:fldChar w:fldCharType="begin"/>
    </w:r>
    <w:r>
      <w:rPr>
        <w:rStyle w:val="Seitenzahl"/>
      </w:rPr>
      <w:instrText xml:space="preserve"> NUMPAGES </w:instrText>
    </w:r>
    <w:r>
      <w:rPr>
        <w:rStyle w:val="Seitenzahl"/>
      </w:rPr>
      <w:fldChar w:fldCharType="separate"/>
    </w:r>
    <w:r w:rsidR="008C64B5">
      <w:rPr>
        <w:rStyle w:val="Seitenzahl"/>
        <w:noProof/>
      </w:rPr>
      <w:t>90</w:t>
    </w:r>
    <w:r>
      <w:rPr>
        <w:rStyle w:val="Seitenzahl"/>
      </w:rPr>
      <w:fldChar w:fldCharType="end"/>
    </w:r>
  </w:p>
  <w:p w14:paraId="56D29A55" w14:textId="77777777" w:rsidR="006E2C06" w:rsidRPr="00A36924" w:rsidRDefault="006E2C06" w:rsidP="00BC4F7A">
    <w:pPr>
      <w:pStyle w:val="Fuzeile"/>
      <w:rPr>
        <w:sz w:val="16"/>
        <w:szCs w:val="16"/>
      </w:rPr>
    </w:pPr>
    <w:r w:rsidRPr="0078081B">
      <w:rPr>
        <w:rFonts w:cs="Arial"/>
      </w:rPr>
      <w:tab/>
    </w:r>
    <w:r w:rsidRPr="007808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7" w14:textId="77777777" w:rsidR="006E2C06" w:rsidRDefault="006E2C06" w:rsidP="007B26C4">
    <w:pPr>
      <w:pStyle w:val="Fuzeile"/>
    </w:pPr>
    <w:r>
      <w:rPr>
        <w:noProof/>
        <w:lang w:eastAsia="de-DE"/>
      </w:rPr>
      <mc:AlternateContent>
        <mc:Choice Requires="wps">
          <w:drawing>
            <wp:anchor distT="0" distB="0" distL="114300" distR="114300" simplePos="0" relativeHeight="251658245" behindDoc="0" locked="0" layoutInCell="1" allowOverlap="1" wp14:anchorId="56D29A65" wp14:editId="56D29A66">
              <wp:simplePos x="0" y="0"/>
              <wp:positionH relativeFrom="column">
                <wp:posOffset>0</wp:posOffset>
              </wp:positionH>
              <wp:positionV relativeFrom="paragraph">
                <wp:posOffset>52070</wp:posOffset>
              </wp:positionV>
              <wp:extent cx="5829300" cy="0"/>
              <wp:effectExtent l="9525" t="13970" r="9525" b="508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5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e8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"/>
          </w:pict>
        </mc:Fallback>
      </mc:AlternateContent>
    </w:r>
    <w:r>
      <w:tab/>
    </w:r>
    <w:r>
      <w:tab/>
    </w:r>
  </w:p>
  <w:p w14:paraId="56D29A58" w14:textId="77777777" w:rsidR="006E2C06" w:rsidRDefault="006E2C06">
    <w:pPr>
      <w:pStyle w:val="Fuzeile"/>
    </w:pPr>
    <w:r>
      <w:tab/>
      <w:t xml:space="preserve">Seite </w:t>
    </w:r>
    <w:r>
      <w:rPr>
        <w:rStyle w:val="Seitenzahl"/>
      </w:rPr>
      <w:fldChar w:fldCharType="begin"/>
    </w:r>
    <w:r>
      <w:rPr>
        <w:rStyle w:val="Seitenzahl"/>
      </w:rPr>
      <w:instrText xml:space="preserve"> PAGE </w:instrText>
    </w:r>
    <w:r>
      <w:rPr>
        <w:rStyle w:val="Seitenzahl"/>
      </w:rPr>
      <w:fldChar w:fldCharType="separate"/>
    </w:r>
    <w:r w:rsidR="00A720AA">
      <w:rPr>
        <w:rStyle w:val="Seitenzahl"/>
        <w:noProof/>
      </w:rPr>
      <w:t>21</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A720AA">
      <w:rPr>
        <w:rStyle w:val="Seitenzahl"/>
        <w:noProof/>
      </w:rPr>
      <w:t>90</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4C73E" w14:textId="77777777" w:rsidR="006E2C06" w:rsidRDefault="006E2C06">
      <w:r>
        <w:separator/>
      </w:r>
    </w:p>
  </w:footnote>
  <w:footnote w:type="continuationSeparator" w:id="0">
    <w:p w14:paraId="58B31ECD" w14:textId="77777777" w:rsidR="006E2C06" w:rsidRDefault="006E2C06">
      <w:r>
        <w:continuationSeparator/>
      </w:r>
    </w:p>
  </w:footnote>
  <w:footnote w:type="continuationNotice" w:id="1">
    <w:p w14:paraId="4F8C4492" w14:textId="77777777" w:rsidR="006E2C06" w:rsidRDefault="006E2C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2" w14:textId="6AC102F6" w:rsidR="006E2C06" w:rsidRDefault="006E2C06" w:rsidP="00BC4F7A">
    <w:pPr>
      <w:pStyle w:val="Kopfzeile"/>
    </w:pPr>
    <w:r>
      <w:rPr>
        <w:noProof/>
        <w:lang w:eastAsia="de-DE"/>
      </w:rPr>
      <mc:AlternateContent>
        <mc:Choice Requires="wps">
          <w:drawing>
            <wp:anchor distT="0" distB="0" distL="114300" distR="114300" simplePos="0" relativeHeight="251658241" behindDoc="0" locked="0" layoutInCell="1" allowOverlap="1" wp14:anchorId="56D29A59" wp14:editId="56D29A5A">
              <wp:simplePos x="0" y="0"/>
              <wp:positionH relativeFrom="column">
                <wp:posOffset>0</wp:posOffset>
              </wp:positionH>
              <wp:positionV relativeFrom="paragraph">
                <wp:posOffset>335915</wp:posOffset>
              </wp:positionV>
              <wp:extent cx="5829300" cy="0"/>
              <wp:effectExtent l="9525" t="12065" r="9525" b="698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45pt" to="45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5T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"/>
          </w:pict>
        </mc:Fallback>
      </mc:AlternateContent>
    </w:r>
    <w:r>
      <w:rPr>
        <w:noProof/>
        <w:lang w:eastAsia="de-DE"/>
      </w:rPr>
      <w:drawing>
        <wp:anchor distT="0" distB="0" distL="114300" distR="114300" simplePos="0" relativeHeight="251658240" behindDoc="0" locked="1" layoutInCell="1" allowOverlap="1" wp14:anchorId="56D29A5B" wp14:editId="56D29A5C">
          <wp:simplePos x="0" y="0"/>
          <wp:positionH relativeFrom="character">
            <wp:posOffset>0</wp:posOffset>
          </wp:positionH>
          <wp:positionV relativeFrom="line">
            <wp:posOffset>0</wp:posOffset>
          </wp:positionV>
          <wp:extent cx="1101725" cy="259080"/>
          <wp:effectExtent l="0" t="0" r="3175" b="7620"/>
          <wp:wrapNone/>
          <wp:docPr id="8" name="Bild 1" descr="talanx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lanx_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725" cy="2590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inline distT="0" distB="0" distL="0" distR="0" wp14:anchorId="56D29A5D" wp14:editId="56D29A5E">
              <wp:extent cx="1101725" cy="25971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1725"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86.75pt;height:2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" filled="f" stroked="f">
              <o:lock v:ext="edit" aspectratio="t"/>
              <w10:anchorlock/>
            </v:rect>
          </w:pict>
        </mc:Fallback>
      </mc:AlternateContent>
    </w:r>
    <w:r>
      <w:t xml:space="preserve">          </w:t>
    </w:r>
    <w:r>
      <w:tab/>
      <w:t xml:space="preserve">             Detailharmonisierung </w:t>
    </w:r>
    <w:r>
      <w:rPr>
        <w:color w:val="0000FF"/>
      </w:rPr>
      <w:t>Fondsgebundene Rentenversicherung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29A56" w14:textId="1ACD96B1" w:rsidR="006E2C06" w:rsidRDefault="006E2C06">
    <w:pPr>
      <w:pStyle w:val="Kopfzeile"/>
    </w:pPr>
    <w:r>
      <w:rPr>
        <w:noProof/>
        <w:lang w:eastAsia="de-DE"/>
      </w:rPr>
      <mc:AlternateContent>
        <mc:Choice Requires="wps">
          <w:drawing>
            <wp:anchor distT="0" distB="0" distL="114300" distR="114300" simplePos="0" relativeHeight="251658244" behindDoc="0" locked="0" layoutInCell="1" allowOverlap="1" wp14:anchorId="56D29A61" wp14:editId="56D29A62">
              <wp:simplePos x="0" y="0"/>
              <wp:positionH relativeFrom="column">
                <wp:posOffset>0</wp:posOffset>
              </wp:positionH>
              <wp:positionV relativeFrom="paragraph">
                <wp:posOffset>221615</wp:posOffset>
              </wp:positionV>
              <wp:extent cx="5829300" cy="0"/>
              <wp:effectExtent l="9525" t="12065" r="9525" b="698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5pt" to="459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KeO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"/>
          </w:pict>
        </mc:Fallback>
      </mc:AlternateContent>
    </w:r>
    <w:r>
      <w:rPr>
        <w:noProof/>
        <w:lang w:eastAsia="de-DE"/>
      </w:rPr>
      <w:drawing>
        <wp:anchor distT="0" distB="0" distL="114300" distR="114300" simplePos="0" relativeHeight="251658243" behindDoc="0" locked="1" layoutInCell="1" allowOverlap="1" wp14:anchorId="56D29A63" wp14:editId="56D29A64">
          <wp:simplePos x="0" y="0"/>
          <wp:positionH relativeFrom="character">
            <wp:posOffset>0</wp:posOffset>
          </wp:positionH>
          <wp:positionV relativeFrom="line">
            <wp:posOffset>-121285</wp:posOffset>
          </wp:positionV>
          <wp:extent cx="1101725" cy="259080"/>
          <wp:effectExtent l="0" t="0" r="3175" b="7620"/>
          <wp:wrapNone/>
          <wp:docPr id="6" name="Bild 4" descr="talanx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lanx_20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1725" cy="2590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t xml:space="preserve">                                               Detailharmonisierung </w:t>
    </w:r>
    <w:r>
      <w:rPr>
        <w:color w:val="0000FF"/>
      </w:rPr>
      <w:t>Fondsgebundene Rentenversicherung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31AE63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AufzhlungmitPunkt"/>
      <w:lvlText w:val="*"/>
      <w:lvlJc w:val="left"/>
    </w:lvl>
  </w:abstractNum>
  <w:abstractNum w:abstractNumId="2">
    <w:nsid w:val="0077130B"/>
    <w:multiLevelType w:val="hybridMultilevel"/>
    <w:tmpl w:val="17B830E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14E3B37"/>
    <w:multiLevelType w:val="hybridMultilevel"/>
    <w:tmpl w:val="719AAE5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D768CE"/>
    <w:multiLevelType w:val="hybridMultilevel"/>
    <w:tmpl w:val="D7CE82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D5B1C6E"/>
    <w:multiLevelType w:val="hybridMultilevel"/>
    <w:tmpl w:val="A1D6018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ED95D41"/>
    <w:multiLevelType w:val="hybridMultilevel"/>
    <w:tmpl w:val="B810F5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3060B19"/>
    <w:multiLevelType w:val="hybridMultilevel"/>
    <w:tmpl w:val="DF92959C"/>
    <w:lvl w:ilvl="0" w:tplc="EAAA3EE2">
      <w:start w:val="1"/>
      <w:numFmt w:val="bullet"/>
      <w:lvlText w:val="-"/>
      <w:lvlJc w:val="left"/>
      <w:pPr>
        <w:tabs>
          <w:tab w:val="num" w:pos="720"/>
        </w:tabs>
        <w:ind w:left="720" w:hanging="360"/>
      </w:pPr>
      <w:rPr>
        <w:rFonts w:ascii="Times New Roman" w:hAnsi="Times New Roman" w:hint="default"/>
      </w:rPr>
    </w:lvl>
    <w:lvl w:ilvl="1" w:tplc="D81AFF3E" w:tentative="1">
      <w:start w:val="1"/>
      <w:numFmt w:val="bullet"/>
      <w:lvlText w:val="-"/>
      <w:lvlJc w:val="left"/>
      <w:pPr>
        <w:tabs>
          <w:tab w:val="num" w:pos="1440"/>
        </w:tabs>
        <w:ind w:left="1440" w:hanging="360"/>
      </w:pPr>
      <w:rPr>
        <w:rFonts w:ascii="Times New Roman" w:hAnsi="Times New Roman" w:hint="default"/>
      </w:rPr>
    </w:lvl>
    <w:lvl w:ilvl="2" w:tplc="8D6E4BE4">
      <w:start w:val="2613"/>
      <w:numFmt w:val="bullet"/>
      <w:lvlText w:val="-"/>
      <w:lvlJc w:val="left"/>
      <w:pPr>
        <w:tabs>
          <w:tab w:val="num" w:pos="2160"/>
        </w:tabs>
        <w:ind w:left="2160" w:hanging="360"/>
      </w:pPr>
      <w:rPr>
        <w:rFonts w:ascii="Times New Roman" w:hAnsi="Times New Roman" w:hint="default"/>
      </w:rPr>
    </w:lvl>
    <w:lvl w:ilvl="3" w:tplc="0226E848" w:tentative="1">
      <w:start w:val="1"/>
      <w:numFmt w:val="bullet"/>
      <w:lvlText w:val="-"/>
      <w:lvlJc w:val="left"/>
      <w:pPr>
        <w:tabs>
          <w:tab w:val="num" w:pos="2880"/>
        </w:tabs>
        <w:ind w:left="2880" w:hanging="360"/>
      </w:pPr>
      <w:rPr>
        <w:rFonts w:ascii="Times New Roman" w:hAnsi="Times New Roman" w:hint="default"/>
      </w:rPr>
    </w:lvl>
    <w:lvl w:ilvl="4" w:tplc="907C8C16" w:tentative="1">
      <w:start w:val="1"/>
      <w:numFmt w:val="bullet"/>
      <w:lvlText w:val="-"/>
      <w:lvlJc w:val="left"/>
      <w:pPr>
        <w:tabs>
          <w:tab w:val="num" w:pos="3600"/>
        </w:tabs>
        <w:ind w:left="3600" w:hanging="360"/>
      </w:pPr>
      <w:rPr>
        <w:rFonts w:ascii="Times New Roman" w:hAnsi="Times New Roman" w:hint="default"/>
      </w:rPr>
    </w:lvl>
    <w:lvl w:ilvl="5" w:tplc="B78294E6" w:tentative="1">
      <w:start w:val="1"/>
      <w:numFmt w:val="bullet"/>
      <w:lvlText w:val="-"/>
      <w:lvlJc w:val="left"/>
      <w:pPr>
        <w:tabs>
          <w:tab w:val="num" w:pos="4320"/>
        </w:tabs>
        <w:ind w:left="4320" w:hanging="360"/>
      </w:pPr>
      <w:rPr>
        <w:rFonts w:ascii="Times New Roman" w:hAnsi="Times New Roman" w:hint="default"/>
      </w:rPr>
    </w:lvl>
    <w:lvl w:ilvl="6" w:tplc="A12492B6" w:tentative="1">
      <w:start w:val="1"/>
      <w:numFmt w:val="bullet"/>
      <w:lvlText w:val="-"/>
      <w:lvlJc w:val="left"/>
      <w:pPr>
        <w:tabs>
          <w:tab w:val="num" w:pos="5040"/>
        </w:tabs>
        <w:ind w:left="5040" w:hanging="360"/>
      </w:pPr>
      <w:rPr>
        <w:rFonts w:ascii="Times New Roman" w:hAnsi="Times New Roman" w:hint="default"/>
      </w:rPr>
    </w:lvl>
    <w:lvl w:ilvl="7" w:tplc="F03A6166" w:tentative="1">
      <w:start w:val="1"/>
      <w:numFmt w:val="bullet"/>
      <w:lvlText w:val="-"/>
      <w:lvlJc w:val="left"/>
      <w:pPr>
        <w:tabs>
          <w:tab w:val="num" w:pos="5760"/>
        </w:tabs>
        <w:ind w:left="5760" w:hanging="360"/>
      </w:pPr>
      <w:rPr>
        <w:rFonts w:ascii="Times New Roman" w:hAnsi="Times New Roman" w:hint="default"/>
      </w:rPr>
    </w:lvl>
    <w:lvl w:ilvl="8" w:tplc="F892A7C6" w:tentative="1">
      <w:start w:val="1"/>
      <w:numFmt w:val="bullet"/>
      <w:lvlText w:val="-"/>
      <w:lvlJc w:val="left"/>
      <w:pPr>
        <w:tabs>
          <w:tab w:val="num" w:pos="6480"/>
        </w:tabs>
        <w:ind w:left="6480" w:hanging="360"/>
      </w:pPr>
      <w:rPr>
        <w:rFonts w:ascii="Times New Roman" w:hAnsi="Times New Roman" w:hint="default"/>
      </w:rPr>
    </w:lvl>
  </w:abstractNum>
  <w:abstractNum w:abstractNumId="8">
    <w:nsid w:val="135D03B7"/>
    <w:multiLevelType w:val="hybridMultilevel"/>
    <w:tmpl w:val="BAAE5764"/>
    <w:lvl w:ilvl="0" w:tplc="784C6832">
      <w:start w:val="1"/>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4257F77"/>
    <w:multiLevelType w:val="hybridMultilevel"/>
    <w:tmpl w:val="7F846D3A"/>
    <w:lvl w:ilvl="0" w:tplc="36D847B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6A511B"/>
    <w:multiLevelType w:val="hybridMultilevel"/>
    <w:tmpl w:val="5C3E1BA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4C27C80"/>
    <w:multiLevelType w:val="hybridMultilevel"/>
    <w:tmpl w:val="02CCB776"/>
    <w:lvl w:ilvl="0" w:tplc="36D847B2">
      <w:numFmt w:val="bullet"/>
      <w:lvlText w:val="-"/>
      <w:lvlJc w:val="left"/>
      <w:pPr>
        <w:ind w:left="720" w:hanging="360"/>
      </w:pPr>
      <w:rPr>
        <w:rFonts w:ascii="Arial" w:eastAsia="PMingLiU"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8DC6EA0"/>
    <w:multiLevelType w:val="hybridMultilevel"/>
    <w:tmpl w:val="D16EE0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F372607"/>
    <w:multiLevelType w:val="hybridMultilevel"/>
    <w:tmpl w:val="E130AE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08D7B0E"/>
    <w:multiLevelType w:val="hybridMultilevel"/>
    <w:tmpl w:val="E5523F3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4BF6712"/>
    <w:multiLevelType w:val="hybridMultilevel"/>
    <w:tmpl w:val="525E39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5271593"/>
    <w:multiLevelType w:val="hybridMultilevel"/>
    <w:tmpl w:val="B400D55E"/>
    <w:lvl w:ilvl="0" w:tplc="427C0A8E">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25A42D18"/>
    <w:multiLevelType w:val="hybridMultilevel"/>
    <w:tmpl w:val="3B9C1F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CD0B85"/>
    <w:multiLevelType w:val="hybridMultilevel"/>
    <w:tmpl w:val="4F5E277A"/>
    <w:lvl w:ilvl="0" w:tplc="36D847B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9018CB"/>
    <w:multiLevelType w:val="hybridMultilevel"/>
    <w:tmpl w:val="48DEC9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2D2E04DC"/>
    <w:multiLevelType w:val="hybridMultilevel"/>
    <w:tmpl w:val="BA5C0630"/>
    <w:lvl w:ilvl="0" w:tplc="04070003">
      <w:start w:val="1"/>
      <w:numFmt w:val="bullet"/>
      <w:lvlText w:val="o"/>
      <w:lvlJc w:val="left"/>
      <w:pPr>
        <w:tabs>
          <w:tab w:val="num" w:pos="1069"/>
        </w:tabs>
        <w:ind w:left="1069" w:hanging="360"/>
      </w:pPr>
      <w:rPr>
        <w:rFonts w:ascii="Courier New" w:hAnsi="Courier New" w:cs="Courier New" w:hint="default"/>
      </w:rPr>
    </w:lvl>
    <w:lvl w:ilvl="1" w:tplc="8208FF78">
      <w:numFmt w:val="bullet"/>
      <w:lvlText w:val="-"/>
      <w:lvlJc w:val="left"/>
      <w:pPr>
        <w:tabs>
          <w:tab w:val="num" w:pos="1724"/>
        </w:tabs>
        <w:ind w:left="1724" w:hanging="360"/>
      </w:pPr>
      <w:rPr>
        <w:rFonts w:ascii="HDI-Gerling Sans" w:eastAsia="Times New Roman" w:hAnsi="HDI-Gerling Sans" w:cs="Times New Roman"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21">
    <w:nsid w:val="2D525880"/>
    <w:multiLevelType w:val="hybridMultilevel"/>
    <w:tmpl w:val="5D0E748C"/>
    <w:lvl w:ilvl="0" w:tplc="17125640">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DDE55E8"/>
    <w:multiLevelType w:val="hybridMultilevel"/>
    <w:tmpl w:val="1040C25E"/>
    <w:lvl w:ilvl="0" w:tplc="695A22C4">
      <w:start w:val="1"/>
      <w:numFmt w:val="bullet"/>
      <w:lvlText w:val=""/>
      <w:lvlJc w:val="left"/>
      <w:pPr>
        <w:tabs>
          <w:tab w:val="num" w:pos="644"/>
        </w:tabs>
        <w:ind w:left="644" w:hanging="360"/>
      </w:pPr>
      <w:rPr>
        <w:rFonts w:ascii="Symbol" w:hAnsi="Symbol" w:hint="default"/>
        <w:sz w:val="20"/>
        <w:szCs w:val="20"/>
      </w:rPr>
    </w:lvl>
    <w:lvl w:ilvl="1" w:tplc="45344DFC">
      <w:start w:val="1"/>
      <w:numFmt w:val="bullet"/>
      <w:lvlText w:val=""/>
      <w:lvlJc w:val="left"/>
      <w:pPr>
        <w:tabs>
          <w:tab w:val="num" w:pos="1364"/>
        </w:tabs>
        <w:ind w:left="1364" w:hanging="360"/>
      </w:pPr>
      <w:rPr>
        <w:rFonts w:ascii="Symbol" w:hAnsi="Symbol" w:hint="default"/>
        <w:sz w:val="20"/>
        <w:szCs w:val="20"/>
      </w:r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3">
    <w:nsid w:val="33CF39BD"/>
    <w:multiLevelType w:val="hybridMultilevel"/>
    <w:tmpl w:val="B8D07756"/>
    <w:lvl w:ilvl="0" w:tplc="5952270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4945815"/>
    <w:multiLevelType w:val="hybridMultilevel"/>
    <w:tmpl w:val="C010DFB8"/>
    <w:lvl w:ilvl="0" w:tplc="36D847B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370615D0"/>
    <w:multiLevelType w:val="hybridMultilevel"/>
    <w:tmpl w:val="AB4AD4A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38A255C7"/>
    <w:multiLevelType w:val="hybridMultilevel"/>
    <w:tmpl w:val="A22E515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38F264D3"/>
    <w:multiLevelType w:val="hybridMultilevel"/>
    <w:tmpl w:val="6FB84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9D26A23"/>
    <w:multiLevelType w:val="hybridMultilevel"/>
    <w:tmpl w:val="6F8A9B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39E83D61"/>
    <w:multiLevelType w:val="hybridMultilevel"/>
    <w:tmpl w:val="03CAC174"/>
    <w:lvl w:ilvl="0" w:tplc="9FB8D0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3AE10DE8"/>
    <w:multiLevelType w:val="hybridMultilevel"/>
    <w:tmpl w:val="761471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3C3F6D90"/>
    <w:multiLevelType w:val="hybridMultilevel"/>
    <w:tmpl w:val="6678A63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087423B"/>
    <w:multiLevelType w:val="hybridMultilevel"/>
    <w:tmpl w:val="AD0C570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0AA095D"/>
    <w:multiLevelType w:val="hybridMultilevel"/>
    <w:tmpl w:val="1B24787A"/>
    <w:lvl w:ilvl="0" w:tplc="C1768600">
      <w:start w:val="1"/>
      <w:numFmt w:val="bullet"/>
      <w:lvlText w:val=""/>
      <w:lvlJc w:val="left"/>
      <w:pPr>
        <w:tabs>
          <w:tab w:val="num" w:pos="644"/>
        </w:tabs>
        <w:ind w:left="284" w:hanging="284"/>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416345F1"/>
    <w:multiLevelType w:val="hybridMultilevel"/>
    <w:tmpl w:val="9D36A23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43D87F6C"/>
    <w:multiLevelType w:val="hybridMultilevel"/>
    <w:tmpl w:val="BB8A2134"/>
    <w:lvl w:ilvl="0" w:tplc="C0AADC80">
      <w:start w:val="6"/>
      <w:numFmt w:val="bullet"/>
      <w:lvlText w:val=""/>
      <w:lvlJc w:val="left"/>
      <w:pPr>
        <w:ind w:left="1440" w:hanging="360"/>
      </w:pPr>
      <w:rPr>
        <w:rFonts w:ascii="Wingdings" w:eastAsia="Times New Roman" w:hAnsi="Wingdings" w:cs="Times New Roman"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6">
    <w:nsid w:val="47B11ED7"/>
    <w:multiLevelType w:val="hybridMultilevel"/>
    <w:tmpl w:val="96385704"/>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4BE71B0D"/>
    <w:multiLevelType w:val="hybridMultilevel"/>
    <w:tmpl w:val="E376CF7E"/>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4DDF1A37"/>
    <w:multiLevelType w:val="hybridMultilevel"/>
    <w:tmpl w:val="D61A647C"/>
    <w:lvl w:ilvl="0" w:tplc="36D847B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0481C9F"/>
    <w:multiLevelType w:val="hybridMultilevel"/>
    <w:tmpl w:val="6B40E504"/>
    <w:lvl w:ilvl="0" w:tplc="30D26E0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13C2E2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nsid w:val="51AC0144"/>
    <w:multiLevelType w:val="hybridMultilevel"/>
    <w:tmpl w:val="8C5C21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53646B5B"/>
    <w:multiLevelType w:val="hybridMultilevel"/>
    <w:tmpl w:val="83E68F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53E832C9"/>
    <w:multiLevelType w:val="hybridMultilevel"/>
    <w:tmpl w:val="EEA49D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562332FA"/>
    <w:multiLevelType w:val="hybridMultilevel"/>
    <w:tmpl w:val="38322CD8"/>
    <w:lvl w:ilvl="0" w:tplc="2402BEA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nsid w:val="58EC2B6B"/>
    <w:multiLevelType w:val="hybridMultilevel"/>
    <w:tmpl w:val="AB4AD4A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5A791C0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7">
    <w:nsid w:val="5DD747E2"/>
    <w:multiLevelType w:val="hybridMultilevel"/>
    <w:tmpl w:val="7A3483B2"/>
    <w:lvl w:ilvl="0" w:tplc="D876B57C">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35CE921A">
      <w:start w:val="1"/>
      <w:numFmt w:val="bullet"/>
      <w:lvlText w:val=""/>
      <w:lvlJc w:val="left"/>
      <w:pPr>
        <w:ind w:left="2925" w:hanging="405"/>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602A79CB"/>
    <w:multiLevelType w:val="hybridMultilevel"/>
    <w:tmpl w:val="6BC274C8"/>
    <w:lvl w:ilvl="0" w:tplc="36D847B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619A0B69"/>
    <w:multiLevelType w:val="hybridMultilevel"/>
    <w:tmpl w:val="AB4AD4A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nsid w:val="62773E92"/>
    <w:multiLevelType w:val="hybridMultilevel"/>
    <w:tmpl w:val="B810F5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nsid w:val="635B6201"/>
    <w:multiLevelType w:val="hybridMultilevel"/>
    <w:tmpl w:val="7EB0C7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nsid w:val="64A857BD"/>
    <w:multiLevelType w:val="hybridMultilevel"/>
    <w:tmpl w:val="CB0C22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nsid w:val="6643640C"/>
    <w:multiLevelType w:val="hybridMultilevel"/>
    <w:tmpl w:val="CBA628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nsid w:val="67EF0857"/>
    <w:multiLevelType w:val="multilevel"/>
    <w:tmpl w:val="94169D2E"/>
    <w:lvl w:ilvl="0">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1002" w:hanging="576"/>
      </w:pPr>
      <w:rPr>
        <w:rFonts w:hint="default"/>
      </w:rPr>
    </w:lvl>
    <w:lvl w:ilvl="2">
      <w:start w:val="1"/>
      <w:numFmt w:val="decimal"/>
      <w:pStyle w:val="berschrift3"/>
      <w:lvlText w:val="%1.%2.%3"/>
      <w:lvlJc w:val="left"/>
      <w:pPr>
        <w:tabs>
          <w:tab w:val="num" w:pos="720"/>
        </w:tabs>
        <w:ind w:left="720" w:hanging="720"/>
      </w:pPr>
      <w:rPr>
        <w:rFonts w:hint="default"/>
        <w:u w:val="none"/>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5">
    <w:nsid w:val="68525263"/>
    <w:multiLevelType w:val="hybridMultilevel"/>
    <w:tmpl w:val="CD3618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nsid w:val="69B87DB6"/>
    <w:multiLevelType w:val="hybridMultilevel"/>
    <w:tmpl w:val="A4C0CD16"/>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6B224AC2"/>
    <w:multiLevelType w:val="hybridMultilevel"/>
    <w:tmpl w:val="6DAE281E"/>
    <w:lvl w:ilvl="0" w:tplc="36D847B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6B3473E1"/>
    <w:multiLevelType w:val="hybridMultilevel"/>
    <w:tmpl w:val="22B2752E"/>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nsid w:val="6C8D2597"/>
    <w:multiLevelType w:val="hybridMultilevel"/>
    <w:tmpl w:val="B796824C"/>
    <w:lvl w:ilvl="0" w:tplc="16B0A5A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6C901C27"/>
    <w:multiLevelType w:val="singleLevel"/>
    <w:tmpl w:val="0407000F"/>
    <w:lvl w:ilvl="0">
      <w:start w:val="1"/>
      <w:numFmt w:val="decimal"/>
      <w:lvlText w:val="%1."/>
      <w:lvlJc w:val="left"/>
      <w:pPr>
        <w:tabs>
          <w:tab w:val="num" w:pos="360"/>
        </w:tabs>
        <w:ind w:left="360" w:hanging="360"/>
      </w:pPr>
    </w:lvl>
  </w:abstractNum>
  <w:abstractNum w:abstractNumId="61">
    <w:nsid w:val="6DBE6C74"/>
    <w:multiLevelType w:val="hybridMultilevel"/>
    <w:tmpl w:val="C5C216E6"/>
    <w:lvl w:ilvl="0" w:tplc="36D847B2">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6E9465F3"/>
    <w:multiLevelType w:val="hybridMultilevel"/>
    <w:tmpl w:val="BA109F24"/>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6EAA4F83"/>
    <w:multiLevelType w:val="hybridMultilevel"/>
    <w:tmpl w:val="CB4CC1D0"/>
    <w:lvl w:ilvl="0" w:tplc="DB085960">
      <w:start w:val="2"/>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6F084D39"/>
    <w:multiLevelType w:val="hybridMultilevel"/>
    <w:tmpl w:val="59A0C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6F43204A"/>
    <w:multiLevelType w:val="hybridMultilevel"/>
    <w:tmpl w:val="E02A2F4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6">
    <w:nsid w:val="7203245D"/>
    <w:multiLevelType w:val="hybridMultilevel"/>
    <w:tmpl w:val="921A9660"/>
    <w:lvl w:ilvl="0" w:tplc="D876B57C">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72ED3B05"/>
    <w:multiLevelType w:val="hybridMultilevel"/>
    <w:tmpl w:val="22D0EE5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744F4325"/>
    <w:multiLevelType w:val="hybridMultilevel"/>
    <w:tmpl w:val="553EAD9E"/>
    <w:lvl w:ilvl="0" w:tplc="30D26E08">
      <w:start w:val="3"/>
      <w:numFmt w:val="bullet"/>
      <w:lvlText w:val="-"/>
      <w:lvlJc w:val="left"/>
      <w:pPr>
        <w:ind w:left="720" w:hanging="360"/>
      </w:pPr>
      <w:rPr>
        <w:rFonts w:ascii="Calibri" w:eastAsiaTheme="minorHAnsi" w:hAnsi="Calibri" w:cs="Calibri" w:hint="default"/>
      </w:rPr>
    </w:lvl>
    <w:lvl w:ilvl="1" w:tplc="D876B57C">
      <w:start w:val="2"/>
      <w:numFmt w:val="bullet"/>
      <w:lvlText w:val="-"/>
      <w:lvlJc w:val="left"/>
      <w:pPr>
        <w:ind w:left="1440" w:hanging="360"/>
      </w:pPr>
      <w:rPr>
        <w:rFonts w:ascii="Arial" w:eastAsia="Times New Roman" w:hAnsi="Arial" w:cs="Aria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74A51CA6"/>
    <w:multiLevelType w:val="hybridMultilevel"/>
    <w:tmpl w:val="CE3424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7A4B5B5F"/>
    <w:multiLevelType w:val="hybridMultilevel"/>
    <w:tmpl w:val="853CB57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1">
    <w:nsid w:val="7B037BC3"/>
    <w:multiLevelType w:val="hybridMultilevel"/>
    <w:tmpl w:val="5BD8FEB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nsid w:val="7D502B9F"/>
    <w:multiLevelType w:val="hybridMultilevel"/>
    <w:tmpl w:val="C3E4AA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3">
    <w:nsid w:val="7ECE05BE"/>
    <w:multiLevelType w:val="hybridMultilevel"/>
    <w:tmpl w:val="B02653E6"/>
    <w:lvl w:ilvl="0" w:tplc="30D26E08">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7F7B70CB"/>
    <w:multiLevelType w:val="hybridMultilevel"/>
    <w:tmpl w:val="E5E0563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4"/>
  </w:num>
  <w:num w:numId="2">
    <w:abstractNumId w:val="0"/>
  </w:num>
  <w:num w:numId="3">
    <w:abstractNumId w:val="44"/>
  </w:num>
  <w:num w:numId="4">
    <w:abstractNumId w:val="3"/>
  </w:num>
  <w:num w:numId="5">
    <w:abstractNumId w:val="63"/>
  </w:num>
  <w:num w:numId="6">
    <w:abstractNumId w:val="47"/>
  </w:num>
  <w:num w:numId="7">
    <w:abstractNumId w:val="21"/>
  </w:num>
  <w:num w:numId="8">
    <w:abstractNumId w:val="73"/>
  </w:num>
  <w:num w:numId="9">
    <w:abstractNumId w:val="34"/>
  </w:num>
  <w:num w:numId="10">
    <w:abstractNumId w:val="23"/>
  </w:num>
  <w:num w:numId="11">
    <w:abstractNumId w:val="13"/>
  </w:num>
  <w:num w:numId="12">
    <w:abstractNumId w:val="27"/>
  </w:num>
  <w:num w:numId="13">
    <w:abstractNumId w:val="31"/>
  </w:num>
  <w:num w:numId="14">
    <w:abstractNumId w:val="15"/>
  </w:num>
  <w:num w:numId="15">
    <w:abstractNumId w:val="5"/>
  </w:num>
  <w:num w:numId="16">
    <w:abstractNumId w:val="8"/>
  </w:num>
  <w:num w:numId="17">
    <w:abstractNumId w:val="35"/>
  </w:num>
  <w:num w:numId="18">
    <w:abstractNumId w:val="43"/>
  </w:num>
  <w:num w:numId="19">
    <w:abstractNumId w:val="51"/>
  </w:num>
  <w:num w:numId="20">
    <w:abstractNumId w:val="67"/>
  </w:num>
  <w:num w:numId="21">
    <w:abstractNumId w:val="71"/>
  </w:num>
  <w:num w:numId="22">
    <w:abstractNumId w:val="69"/>
  </w:num>
  <w:num w:numId="23">
    <w:abstractNumId w:val="32"/>
  </w:num>
  <w:num w:numId="24">
    <w:abstractNumId w:val="7"/>
  </w:num>
  <w:num w:numId="25">
    <w:abstractNumId w:val="26"/>
  </w:num>
  <w:num w:numId="26">
    <w:abstractNumId w:val="4"/>
  </w:num>
  <w:num w:numId="27">
    <w:abstractNumId w:val="12"/>
  </w:num>
  <w:num w:numId="28">
    <w:abstractNumId w:val="52"/>
  </w:num>
  <w:num w:numId="29">
    <w:abstractNumId w:val="42"/>
  </w:num>
  <w:num w:numId="30">
    <w:abstractNumId w:val="22"/>
  </w:num>
  <w:num w:numId="31">
    <w:abstractNumId w:val="20"/>
  </w:num>
  <w:num w:numId="32">
    <w:abstractNumId w:val="70"/>
  </w:num>
  <w:num w:numId="33">
    <w:abstractNumId w:val="41"/>
  </w:num>
  <w:num w:numId="34">
    <w:abstractNumId w:val="53"/>
  </w:num>
  <w:num w:numId="35">
    <w:abstractNumId w:val="17"/>
  </w:num>
  <w:num w:numId="36">
    <w:abstractNumId w:val="36"/>
  </w:num>
  <w:num w:numId="37">
    <w:abstractNumId w:val="1"/>
    <w:lvlOverride w:ilvl="0">
      <w:lvl w:ilvl="0">
        <w:start w:val="1"/>
        <w:numFmt w:val="bullet"/>
        <w:pStyle w:val="AufzhlungmitPunkt"/>
        <w:lvlText w:val=""/>
        <w:legacy w:legacy="1" w:legacySpace="0" w:legacyIndent="283"/>
        <w:lvlJc w:val="left"/>
        <w:pPr>
          <w:ind w:left="283" w:hanging="283"/>
        </w:pPr>
        <w:rPr>
          <w:rFonts w:ascii="Symbol" w:hAnsi="Symbol" w:hint="default"/>
        </w:rPr>
      </w:lvl>
    </w:lvlOverride>
  </w:num>
  <w:num w:numId="38">
    <w:abstractNumId w:val="19"/>
  </w:num>
  <w:num w:numId="39">
    <w:abstractNumId w:val="30"/>
  </w:num>
  <w:num w:numId="40">
    <w:abstractNumId w:val="2"/>
  </w:num>
  <w:num w:numId="41">
    <w:abstractNumId w:val="25"/>
  </w:num>
  <w:num w:numId="42">
    <w:abstractNumId w:val="72"/>
  </w:num>
  <w:num w:numId="43">
    <w:abstractNumId w:val="65"/>
  </w:num>
  <w:num w:numId="44">
    <w:abstractNumId w:val="6"/>
  </w:num>
  <w:num w:numId="45">
    <w:abstractNumId w:val="33"/>
  </w:num>
  <w:num w:numId="46">
    <w:abstractNumId w:val="60"/>
  </w:num>
  <w:num w:numId="47">
    <w:abstractNumId w:val="46"/>
  </w:num>
  <w:num w:numId="48">
    <w:abstractNumId w:val="40"/>
  </w:num>
  <w:num w:numId="49">
    <w:abstractNumId w:val="28"/>
  </w:num>
  <w:num w:numId="50">
    <w:abstractNumId w:val="74"/>
  </w:num>
  <w:num w:numId="51">
    <w:abstractNumId w:val="14"/>
  </w:num>
  <w:num w:numId="52">
    <w:abstractNumId w:val="50"/>
  </w:num>
  <w:num w:numId="53">
    <w:abstractNumId w:val="62"/>
  </w:num>
  <w:num w:numId="54">
    <w:abstractNumId w:val="68"/>
  </w:num>
  <w:num w:numId="55">
    <w:abstractNumId w:val="66"/>
  </w:num>
  <w:num w:numId="56">
    <w:abstractNumId w:val="16"/>
  </w:num>
  <w:num w:numId="57">
    <w:abstractNumId w:val="59"/>
  </w:num>
  <w:num w:numId="58">
    <w:abstractNumId w:val="45"/>
  </w:num>
  <w:num w:numId="59">
    <w:abstractNumId w:val="49"/>
  </w:num>
  <w:num w:numId="60">
    <w:abstractNumId w:val="11"/>
  </w:num>
  <w:num w:numId="61">
    <w:abstractNumId w:val="57"/>
  </w:num>
  <w:num w:numId="62">
    <w:abstractNumId w:val="9"/>
  </w:num>
  <w:num w:numId="63">
    <w:abstractNumId w:val="58"/>
  </w:num>
  <w:num w:numId="64">
    <w:abstractNumId w:val="37"/>
  </w:num>
  <w:num w:numId="65">
    <w:abstractNumId w:val="56"/>
  </w:num>
  <w:num w:numId="66">
    <w:abstractNumId w:val="55"/>
  </w:num>
  <w:num w:numId="67">
    <w:abstractNumId w:val="61"/>
  </w:num>
  <w:num w:numId="68">
    <w:abstractNumId w:val="48"/>
  </w:num>
  <w:num w:numId="69">
    <w:abstractNumId w:val="38"/>
  </w:num>
  <w:num w:numId="70">
    <w:abstractNumId w:val="29"/>
  </w:num>
  <w:num w:numId="71">
    <w:abstractNumId w:val="64"/>
  </w:num>
  <w:num w:numId="72">
    <w:abstractNumId w:val="24"/>
  </w:num>
  <w:num w:numId="73">
    <w:abstractNumId w:val="39"/>
  </w:num>
  <w:num w:numId="74">
    <w:abstractNumId w:val="18"/>
  </w:num>
  <w:num w:numId="75">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characterSpacingControl w:val="doNotCompress"/>
  <w:hdrShapeDefaults>
    <o:shapedefaults v:ext="edit" spidmax="39628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7"/>
    <w:rsid w:val="00001F8B"/>
    <w:rsid w:val="00002DE5"/>
    <w:rsid w:val="00006FE6"/>
    <w:rsid w:val="000117CB"/>
    <w:rsid w:val="000118D7"/>
    <w:rsid w:val="000127F3"/>
    <w:rsid w:val="0001351B"/>
    <w:rsid w:val="0001591C"/>
    <w:rsid w:val="00015D27"/>
    <w:rsid w:val="000163E2"/>
    <w:rsid w:val="00016BAF"/>
    <w:rsid w:val="00017050"/>
    <w:rsid w:val="000178C3"/>
    <w:rsid w:val="00021343"/>
    <w:rsid w:val="00021BC9"/>
    <w:rsid w:val="00022C99"/>
    <w:rsid w:val="00023C04"/>
    <w:rsid w:val="00024238"/>
    <w:rsid w:val="0002428E"/>
    <w:rsid w:val="0002460B"/>
    <w:rsid w:val="00025DA2"/>
    <w:rsid w:val="00027CA2"/>
    <w:rsid w:val="00030E84"/>
    <w:rsid w:val="00031041"/>
    <w:rsid w:val="00031704"/>
    <w:rsid w:val="000318F5"/>
    <w:rsid w:val="00031EBF"/>
    <w:rsid w:val="00035016"/>
    <w:rsid w:val="000362DF"/>
    <w:rsid w:val="00036FE5"/>
    <w:rsid w:val="00037F3E"/>
    <w:rsid w:val="0004086B"/>
    <w:rsid w:val="00041A00"/>
    <w:rsid w:val="00045101"/>
    <w:rsid w:val="00053144"/>
    <w:rsid w:val="00055306"/>
    <w:rsid w:val="0005560A"/>
    <w:rsid w:val="000556E8"/>
    <w:rsid w:val="00063225"/>
    <w:rsid w:val="000633C8"/>
    <w:rsid w:val="00063734"/>
    <w:rsid w:val="00064971"/>
    <w:rsid w:val="000660B5"/>
    <w:rsid w:val="00070767"/>
    <w:rsid w:val="00070C1C"/>
    <w:rsid w:val="0007240F"/>
    <w:rsid w:val="00072E19"/>
    <w:rsid w:val="000736B2"/>
    <w:rsid w:val="00073BF0"/>
    <w:rsid w:val="000748CF"/>
    <w:rsid w:val="00077D90"/>
    <w:rsid w:val="0008016E"/>
    <w:rsid w:val="00081497"/>
    <w:rsid w:val="00081CEF"/>
    <w:rsid w:val="00083131"/>
    <w:rsid w:val="00083EFF"/>
    <w:rsid w:val="0008492B"/>
    <w:rsid w:val="000857D7"/>
    <w:rsid w:val="00085BD8"/>
    <w:rsid w:val="000867A1"/>
    <w:rsid w:val="00091B8E"/>
    <w:rsid w:val="000935C0"/>
    <w:rsid w:val="00095897"/>
    <w:rsid w:val="00095E79"/>
    <w:rsid w:val="000A1EF7"/>
    <w:rsid w:val="000A2E4D"/>
    <w:rsid w:val="000A34DC"/>
    <w:rsid w:val="000A3F19"/>
    <w:rsid w:val="000A68C5"/>
    <w:rsid w:val="000A7443"/>
    <w:rsid w:val="000B384D"/>
    <w:rsid w:val="000B7110"/>
    <w:rsid w:val="000B78FE"/>
    <w:rsid w:val="000C0430"/>
    <w:rsid w:val="000C0D08"/>
    <w:rsid w:val="000C1B82"/>
    <w:rsid w:val="000C25E4"/>
    <w:rsid w:val="000C283A"/>
    <w:rsid w:val="000C4B46"/>
    <w:rsid w:val="000C4E10"/>
    <w:rsid w:val="000C5A9F"/>
    <w:rsid w:val="000C6C70"/>
    <w:rsid w:val="000C761B"/>
    <w:rsid w:val="000D0A19"/>
    <w:rsid w:val="000D0A8F"/>
    <w:rsid w:val="000D11FA"/>
    <w:rsid w:val="000D2081"/>
    <w:rsid w:val="000D25E0"/>
    <w:rsid w:val="000D2FA0"/>
    <w:rsid w:val="000D3F0E"/>
    <w:rsid w:val="000D4B08"/>
    <w:rsid w:val="000D4C90"/>
    <w:rsid w:val="000D614A"/>
    <w:rsid w:val="000D6D6E"/>
    <w:rsid w:val="000D753D"/>
    <w:rsid w:val="000D77CE"/>
    <w:rsid w:val="000D7F0B"/>
    <w:rsid w:val="000E0E13"/>
    <w:rsid w:val="000E2779"/>
    <w:rsid w:val="000E3F79"/>
    <w:rsid w:val="000E4307"/>
    <w:rsid w:val="000E60C7"/>
    <w:rsid w:val="000E6714"/>
    <w:rsid w:val="000E7627"/>
    <w:rsid w:val="000F41CE"/>
    <w:rsid w:val="000F4997"/>
    <w:rsid w:val="000F60CD"/>
    <w:rsid w:val="000F7833"/>
    <w:rsid w:val="000F7CD7"/>
    <w:rsid w:val="0010102E"/>
    <w:rsid w:val="001029A0"/>
    <w:rsid w:val="001037DF"/>
    <w:rsid w:val="00104650"/>
    <w:rsid w:val="00104D45"/>
    <w:rsid w:val="001057E7"/>
    <w:rsid w:val="001069C6"/>
    <w:rsid w:val="00106C2C"/>
    <w:rsid w:val="00107C28"/>
    <w:rsid w:val="00110443"/>
    <w:rsid w:val="0011325D"/>
    <w:rsid w:val="0011334B"/>
    <w:rsid w:val="00114378"/>
    <w:rsid w:val="00114811"/>
    <w:rsid w:val="00115F8F"/>
    <w:rsid w:val="00116295"/>
    <w:rsid w:val="00117C32"/>
    <w:rsid w:val="00117EA8"/>
    <w:rsid w:val="00117F92"/>
    <w:rsid w:val="00120096"/>
    <w:rsid w:val="00120A3F"/>
    <w:rsid w:val="001223F7"/>
    <w:rsid w:val="001224D1"/>
    <w:rsid w:val="001231C0"/>
    <w:rsid w:val="00123344"/>
    <w:rsid w:val="00123A17"/>
    <w:rsid w:val="00123B01"/>
    <w:rsid w:val="00123D25"/>
    <w:rsid w:val="001250DB"/>
    <w:rsid w:val="0012622B"/>
    <w:rsid w:val="00126C68"/>
    <w:rsid w:val="00127455"/>
    <w:rsid w:val="00131C9F"/>
    <w:rsid w:val="00132EB8"/>
    <w:rsid w:val="00133163"/>
    <w:rsid w:val="00133320"/>
    <w:rsid w:val="00133E82"/>
    <w:rsid w:val="001349E3"/>
    <w:rsid w:val="00134D27"/>
    <w:rsid w:val="0013572C"/>
    <w:rsid w:val="00135C73"/>
    <w:rsid w:val="00136126"/>
    <w:rsid w:val="00136AC0"/>
    <w:rsid w:val="0013793A"/>
    <w:rsid w:val="001408D9"/>
    <w:rsid w:val="00142093"/>
    <w:rsid w:val="001431CE"/>
    <w:rsid w:val="001442F8"/>
    <w:rsid w:val="00145711"/>
    <w:rsid w:val="00145D30"/>
    <w:rsid w:val="00146E9D"/>
    <w:rsid w:val="0014764C"/>
    <w:rsid w:val="00147E4F"/>
    <w:rsid w:val="00150213"/>
    <w:rsid w:val="001527E6"/>
    <w:rsid w:val="00152D3F"/>
    <w:rsid w:val="0015313E"/>
    <w:rsid w:val="001552AB"/>
    <w:rsid w:val="00155546"/>
    <w:rsid w:val="00155880"/>
    <w:rsid w:val="0016149F"/>
    <w:rsid w:val="00162E3D"/>
    <w:rsid w:val="0016364D"/>
    <w:rsid w:val="001651AF"/>
    <w:rsid w:val="00165531"/>
    <w:rsid w:val="0016599E"/>
    <w:rsid w:val="00167687"/>
    <w:rsid w:val="001703A8"/>
    <w:rsid w:val="00170496"/>
    <w:rsid w:val="001709BC"/>
    <w:rsid w:val="001714A7"/>
    <w:rsid w:val="00171F24"/>
    <w:rsid w:val="0017213F"/>
    <w:rsid w:val="00172491"/>
    <w:rsid w:val="00176A74"/>
    <w:rsid w:val="00177347"/>
    <w:rsid w:val="00177E07"/>
    <w:rsid w:val="001805E6"/>
    <w:rsid w:val="00180744"/>
    <w:rsid w:val="00181561"/>
    <w:rsid w:val="00182AE2"/>
    <w:rsid w:val="00182C5C"/>
    <w:rsid w:val="0018365D"/>
    <w:rsid w:val="00184503"/>
    <w:rsid w:val="00184B14"/>
    <w:rsid w:val="00185E58"/>
    <w:rsid w:val="0018762A"/>
    <w:rsid w:val="0019003F"/>
    <w:rsid w:val="00190112"/>
    <w:rsid w:val="00190BE4"/>
    <w:rsid w:val="00192745"/>
    <w:rsid w:val="00193ABB"/>
    <w:rsid w:val="00194C12"/>
    <w:rsid w:val="001A178D"/>
    <w:rsid w:val="001A20E5"/>
    <w:rsid w:val="001A28CC"/>
    <w:rsid w:val="001A30CB"/>
    <w:rsid w:val="001A524E"/>
    <w:rsid w:val="001A54D2"/>
    <w:rsid w:val="001A771C"/>
    <w:rsid w:val="001A778D"/>
    <w:rsid w:val="001B0E25"/>
    <w:rsid w:val="001B0EAD"/>
    <w:rsid w:val="001B2F4F"/>
    <w:rsid w:val="001B38EC"/>
    <w:rsid w:val="001B3E70"/>
    <w:rsid w:val="001B525F"/>
    <w:rsid w:val="001B59F2"/>
    <w:rsid w:val="001B5B6F"/>
    <w:rsid w:val="001B7AA9"/>
    <w:rsid w:val="001C0267"/>
    <w:rsid w:val="001C0953"/>
    <w:rsid w:val="001C276E"/>
    <w:rsid w:val="001C2FCD"/>
    <w:rsid w:val="001C46FF"/>
    <w:rsid w:val="001C499C"/>
    <w:rsid w:val="001C580F"/>
    <w:rsid w:val="001C6D5B"/>
    <w:rsid w:val="001C7AE5"/>
    <w:rsid w:val="001D01FB"/>
    <w:rsid w:val="001D06F4"/>
    <w:rsid w:val="001D1707"/>
    <w:rsid w:val="001D1A42"/>
    <w:rsid w:val="001D2FE0"/>
    <w:rsid w:val="001D4E1D"/>
    <w:rsid w:val="001D54F0"/>
    <w:rsid w:val="001D5601"/>
    <w:rsid w:val="001D7383"/>
    <w:rsid w:val="001D7A45"/>
    <w:rsid w:val="001E018F"/>
    <w:rsid w:val="001E0633"/>
    <w:rsid w:val="001E30D6"/>
    <w:rsid w:val="001E4B91"/>
    <w:rsid w:val="001E4CC5"/>
    <w:rsid w:val="001E560C"/>
    <w:rsid w:val="001E5F02"/>
    <w:rsid w:val="001F0A01"/>
    <w:rsid w:val="001F0A2B"/>
    <w:rsid w:val="001F217C"/>
    <w:rsid w:val="001F28CC"/>
    <w:rsid w:val="001F3018"/>
    <w:rsid w:val="001F3112"/>
    <w:rsid w:val="001F3F21"/>
    <w:rsid w:val="001F494A"/>
    <w:rsid w:val="001F5B3D"/>
    <w:rsid w:val="001F6992"/>
    <w:rsid w:val="001F7CA7"/>
    <w:rsid w:val="001F7F36"/>
    <w:rsid w:val="00200EAD"/>
    <w:rsid w:val="0020714B"/>
    <w:rsid w:val="00207D56"/>
    <w:rsid w:val="0021136B"/>
    <w:rsid w:val="002124C4"/>
    <w:rsid w:val="00212F57"/>
    <w:rsid w:val="002139C6"/>
    <w:rsid w:val="00213AA6"/>
    <w:rsid w:val="00213E8F"/>
    <w:rsid w:val="00215356"/>
    <w:rsid w:val="00215E89"/>
    <w:rsid w:val="00221049"/>
    <w:rsid w:val="0022744E"/>
    <w:rsid w:val="002302A0"/>
    <w:rsid w:val="002308F2"/>
    <w:rsid w:val="00232499"/>
    <w:rsid w:val="00234283"/>
    <w:rsid w:val="00234B5F"/>
    <w:rsid w:val="002358F2"/>
    <w:rsid w:val="002408D6"/>
    <w:rsid w:val="00241EDD"/>
    <w:rsid w:val="0024208B"/>
    <w:rsid w:val="002460E7"/>
    <w:rsid w:val="00247228"/>
    <w:rsid w:val="0025284B"/>
    <w:rsid w:val="002540D0"/>
    <w:rsid w:val="002547CD"/>
    <w:rsid w:val="0025487A"/>
    <w:rsid w:val="00255300"/>
    <w:rsid w:val="002558A4"/>
    <w:rsid w:val="00256526"/>
    <w:rsid w:val="00256633"/>
    <w:rsid w:val="002572EA"/>
    <w:rsid w:val="0025799B"/>
    <w:rsid w:val="002615D5"/>
    <w:rsid w:val="00261B32"/>
    <w:rsid w:val="00261B4D"/>
    <w:rsid w:val="00262622"/>
    <w:rsid w:val="002648AD"/>
    <w:rsid w:val="002673AE"/>
    <w:rsid w:val="0027185D"/>
    <w:rsid w:val="0027317E"/>
    <w:rsid w:val="00275C3F"/>
    <w:rsid w:val="0027651E"/>
    <w:rsid w:val="00276945"/>
    <w:rsid w:val="002769EB"/>
    <w:rsid w:val="002772BA"/>
    <w:rsid w:val="00277A54"/>
    <w:rsid w:val="0028044D"/>
    <w:rsid w:val="002806CE"/>
    <w:rsid w:val="00283D37"/>
    <w:rsid w:val="00291FDA"/>
    <w:rsid w:val="0029239E"/>
    <w:rsid w:val="00292D43"/>
    <w:rsid w:val="00294A14"/>
    <w:rsid w:val="00294A3A"/>
    <w:rsid w:val="00297875"/>
    <w:rsid w:val="002A0069"/>
    <w:rsid w:val="002A0ED8"/>
    <w:rsid w:val="002A3640"/>
    <w:rsid w:val="002A550F"/>
    <w:rsid w:val="002A687C"/>
    <w:rsid w:val="002A7C88"/>
    <w:rsid w:val="002A7EA6"/>
    <w:rsid w:val="002B2AD4"/>
    <w:rsid w:val="002B2B46"/>
    <w:rsid w:val="002C2155"/>
    <w:rsid w:val="002C2902"/>
    <w:rsid w:val="002C37CD"/>
    <w:rsid w:val="002C4B83"/>
    <w:rsid w:val="002C515E"/>
    <w:rsid w:val="002D0034"/>
    <w:rsid w:val="002D11F1"/>
    <w:rsid w:val="002D1201"/>
    <w:rsid w:val="002D1793"/>
    <w:rsid w:val="002D18E4"/>
    <w:rsid w:val="002D34DA"/>
    <w:rsid w:val="002D472B"/>
    <w:rsid w:val="002D4E7E"/>
    <w:rsid w:val="002E0BD5"/>
    <w:rsid w:val="002E0DBC"/>
    <w:rsid w:val="002E1830"/>
    <w:rsid w:val="002E4583"/>
    <w:rsid w:val="002E4CDA"/>
    <w:rsid w:val="002E573A"/>
    <w:rsid w:val="002E5B65"/>
    <w:rsid w:val="002E6032"/>
    <w:rsid w:val="002E7BDD"/>
    <w:rsid w:val="002E7D61"/>
    <w:rsid w:val="002F10B6"/>
    <w:rsid w:val="002F14EB"/>
    <w:rsid w:val="002F2C26"/>
    <w:rsid w:val="002F5C30"/>
    <w:rsid w:val="002F5D89"/>
    <w:rsid w:val="002F6192"/>
    <w:rsid w:val="002F6317"/>
    <w:rsid w:val="002F7E39"/>
    <w:rsid w:val="00300442"/>
    <w:rsid w:val="00302564"/>
    <w:rsid w:val="00302776"/>
    <w:rsid w:val="00302AA7"/>
    <w:rsid w:val="00303E6C"/>
    <w:rsid w:val="00307E14"/>
    <w:rsid w:val="00312153"/>
    <w:rsid w:val="00312BB1"/>
    <w:rsid w:val="003138C1"/>
    <w:rsid w:val="003161B1"/>
    <w:rsid w:val="00316ADD"/>
    <w:rsid w:val="00320B88"/>
    <w:rsid w:val="003220D8"/>
    <w:rsid w:val="003229A5"/>
    <w:rsid w:val="0032372B"/>
    <w:rsid w:val="00323B7D"/>
    <w:rsid w:val="00324DAD"/>
    <w:rsid w:val="003261F1"/>
    <w:rsid w:val="0032634F"/>
    <w:rsid w:val="00331F5D"/>
    <w:rsid w:val="00332559"/>
    <w:rsid w:val="00332D43"/>
    <w:rsid w:val="003344CA"/>
    <w:rsid w:val="00335E89"/>
    <w:rsid w:val="00336304"/>
    <w:rsid w:val="00336910"/>
    <w:rsid w:val="0033747F"/>
    <w:rsid w:val="00337D61"/>
    <w:rsid w:val="0034038E"/>
    <w:rsid w:val="00340400"/>
    <w:rsid w:val="00343C2F"/>
    <w:rsid w:val="00344361"/>
    <w:rsid w:val="00345474"/>
    <w:rsid w:val="0034777C"/>
    <w:rsid w:val="0035009C"/>
    <w:rsid w:val="003516B8"/>
    <w:rsid w:val="00351948"/>
    <w:rsid w:val="00351ACF"/>
    <w:rsid w:val="003559E3"/>
    <w:rsid w:val="00356EFF"/>
    <w:rsid w:val="00360014"/>
    <w:rsid w:val="00361BFC"/>
    <w:rsid w:val="003626B9"/>
    <w:rsid w:val="00363953"/>
    <w:rsid w:val="0036485A"/>
    <w:rsid w:val="003651AE"/>
    <w:rsid w:val="00373A59"/>
    <w:rsid w:val="00373F54"/>
    <w:rsid w:val="00375AB2"/>
    <w:rsid w:val="00375CB2"/>
    <w:rsid w:val="00376258"/>
    <w:rsid w:val="00377B0B"/>
    <w:rsid w:val="003816C4"/>
    <w:rsid w:val="00382502"/>
    <w:rsid w:val="00384D47"/>
    <w:rsid w:val="00390A2E"/>
    <w:rsid w:val="00391858"/>
    <w:rsid w:val="00392F75"/>
    <w:rsid w:val="0039409B"/>
    <w:rsid w:val="00395A42"/>
    <w:rsid w:val="00396B2E"/>
    <w:rsid w:val="003A3E3C"/>
    <w:rsid w:val="003A6224"/>
    <w:rsid w:val="003A6C47"/>
    <w:rsid w:val="003B0F48"/>
    <w:rsid w:val="003B38D2"/>
    <w:rsid w:val="003B3B37"/>
    <w:rsid w:val="003B7113"/>
    <w:rsid w:val="003C13F3"/>
    <w:rsid w:val="003C1879"/>
    <w:rsid w:val="003C333B"/>
    <w:rsid w:val="003C6039"/>
    <w:rsid w:val="003C7755"/>
    <w:rsid w:val="003D238F"/>
    <w:rsid w:val="003D28A2"/>
    <w:rsid w:val="003D33D1"/>
    <w:rsid w:val="003D364E"/>
    <w:rsid w:val="003E06B7"/>
    <w:rsid w:val="003E0885"/>
    <w:rsid w:val="003E1B14"/>
    <w:rsid w:val="003E2A02"/>
    <w:rsid w:val="003E2D57"/>
    <w:rsid w:val="003E306F"/>
    <w:rsid w:val="003E3BCF"/>
    <w:rsid w:val="003E4AF2"/>
    <w:rsid w:val="003E5803"/>
    <w:rsid w:val="003E693D"/>
    <w:rsid w:val="003E7C3F"/>
    <w:rsid w:val="003F1191"/>
    <w:rsid w:val="003F3026"/>
    <w:rsid w:val="003F31C0"/>
    <w:rsid w:val="003F5B4F"/>
    <w:rsid w:val="00400BE6"/>
    <w:rsid w:val="00402A44"/>
    <w:rsid w:val="0040600B"/>
    <w:rsid w:val="00407BEA"/>
    <w:rsid w:val="00407D6B"/>
    <w:rsid w:val="00407E67"/>
    <w:rsid w:val="004119FC"/>
    <w:rsid w:val="00414085"/>
    <w:rsid w:val="00416855"/>
    <w:rsid w:val="00417EE5"/>
    <w:rsid w:val="0042120C"/>
    <w:rsid w:val="0042167C"/>
    <w:rsid w:val="00423DC1"/>
    <w:rsid w:val="00423F6B"/>
    <w:rsid w:val="00426218"/>
    <w:rsid w:val="00426889"/>
    <w:rsid w:val="00426A43"/>
    <w:rsid w:val="00426FB1"/>
    <w:rsid w:val="00430C2B"/>
    <w:rsid w:val="004320E0"/>
    <w:rsid w:val="00433ABE"/>
    <w:rsid w:val="0043419D"/>
    <w:rsid w:val="00435B39"/>
    <w:rsid w:val="00435F63"/>
    <w:rsid w:val="00437721"/>
    <w:rsid w:val="0044037C"/>
    <w:rsid w:val="004404FA"/>
    <w:rsid w:val="004435B3"/>
    <w:rsid w:val="004451F1"/>
    <w:rsid w:val="0044665F"/>
    <w:rsid w:val="00446986"/>
    <w:rsid w:val="00451093"/>
    <w:rsid w:val="00452BAA"/>
    <w:rsid w:val="00453927"/>
    <w:rsid w:val="00453D5A"/>
    <w:rsid w:val="00454621"/>
    <w:rsid w:val="004567D6"/>
    <w:rsid w:val="00457445"/>
    <w:rsid w:val="00462370"/>
    <w:rsid w:val="0046260B"/>
    <w:rsid w:val="00462702"/>
    <w:rsid w:val="004651B1"/>
    <w:rsid w:val="0046645F"/>
    <w:rsid w:val="0047093D"/>
    <w:rsid w:val="0047451A"/>
    <w:rsid w:val="004749EF"/>
    <w:rsid w:val="00477528"/>
    <w:rsid w:val="004776F6"/>
    <w:rsid w:val="00477795"/>
    <w:rsid w:val="00481208"/>
    <w:rsid w:val="00481272"/>
    <w:rsid w:val="00482DE2"/>
    <w:rsid w:val="00482E06"/>
    <w:rsid w:val="00483516"/>
    <w:rsid w:val="00483530"/>
    <w:rsid w:val="0048353F"/>
    <w:rsid w:val="00483B8D"/>
    <w:rsid w:val="00490634"/>
    <w:rsid w:val="004912A2"/>
    <w:rsid w:val="00491DA0"/>
    <w:rsid w:val="0049393B"/>
    <w:rsid w:val="004946EA"/>
    <w:rsid w:val="00495501"/>
    <w:rsid w:val="004962B0"/>
    <w:rsid w:val="004972CD"/>
    <w:rsid w:val="004A22D2"/>
    <w:rsid w:val="004A30D3"/>
    <w:rsid w:val="004A47F4"/>
    <w:rsid w:val="004A61BE"/>
    <w:rsid w:val="004A6C3C"/>
    <w:rsid w:val="004A760B"/>
    <w:rsid w:val="004A7AE4"/>
    <w:rsid w:val="004B09AA"/>
    <w:rsid w:val="004B2CF3"/>
    <w:rsid w:val="004B324C"/>
    <w:rsid w:val="004B3294"/>
    <w:rsid w:val="004B3F17"/>
    <w:rsid w:val="004B4379"/>
    <w:rsid w:val="004B75DB"/>
    <w:rsid w:val="004C0A90"/>
    <w:rsid w:val="004C1E6D"/>
    <w:rsid w:val="004C34BC"/>
    <w:rsid w:val="004C4CD6"/>
    <w:rsid w:val="004C50D8"/>
    <w:rsid w:val="004C62D7"/>
    <w:rsid w:val="004C7319"/>
    <w:rsid w:val="004C7A7F"/>
    <w:rsid w:val="004D0DEC"/>
    <w:rsid w:val="004D2D06"/>
    <w:rsid w:val="004D40B3"/>
    <w:rsid w:val="004D501E"/>
    <w:rsid w:val="004D5AFA"/>
    <w:rsid w:val="004D7750"/>
    <w:rsid w:val="004D7885"/>
    <w:rsid w:val="004E0467"/>
    <w:rsid w:val="004E0A3C"/>
    <w:rsid w:val="004E0F13"/>
    <w:rsid w:val="004E256C"/>
    <w:rsid w:val="004E4284"/>
    <w:rsid w:val="004E57A9"/>
    <w:rsid w:val="004E72D2"/>
    <w:rsid w:val="004E78BB"/>
    <w:rsid w:val="004F0475"/>
    <w:rsid w:val="004F0742"/>
    <w:rsid w:val="004F07AB"/>
    <w:rsid w:val="004F086D"/>
    <w:rsid w:val="004F2251"/>
    <w:rsid w:val="004F26C7"/>
    <w:rsid w:val="004F2BB1"/>
    <w:rsid w:val="004F2E6D"/>
    <w:rsid w:val="004F3147"/>
    <w:rsid w:val="004F461B"/>
    <w:rsid w:val="004F4943"/>
    <w:rsid w:val="004F49CB"/>
    <w:rsid w:val="004F59FE"/>
    <w:rsid w:val="004F711D"/>
    <w:rsid w:val="00500065"/>
    <w:rsid w:val="0050209F"/>
    <w:rsid w:val="00502A3A"/>
    <w:rsid w:val="00503CE9"/>
    <w:rsid w:val="00503CEA"/>
    <w:rsid w:val="00503DBC"/>
    <w:rsid w:val="00503DCF"/>
    <w:rsid w:val="0050494D"/>
    <w:rsid w:val="00504D93"/>
    <w:rsid w:val="005059DB"/>
    <w:rsid w:val="00505E4D"/>
    <w:rsid w:val="00505F96"/>
    <w:rsid w:val="00506F15"/>
    <w:rsid w:val="00507256"/>
    <w:rsid w:val="0050771A"/>
    <w:rsid w:val="005121A3"/>
    <w:rsid w:val="00513558"/>
    <w:rsid w:val="00514248"/>
    <w:rsid w:val="005143B3"/>
    <w:rsid w:val="00515F6A"/>
    <w:rsid w:val="005169C3"/>
    <w:rsid w:val="00520137"/>
    <w:rsid w:val="005213EC"/>
    <w:rsid w:val="00521805"/>
    <w:rsid w:val="00523ABB"/>
    <w:rsid w:val="00524164"/>
    <w:rsid w:val="00525DFA"/>
    <w:rsid w:val="0052641C"/>
    <w:rsid w:val="005271CB"/>
    <w:rsid w:val="0052736C"/>
    <w:rsid w:val="005276A8"/>
    <w:rsid w:val="005352BC"/>
    <w:rsid w:val="0053702E"/>
    <w:rsid w:val="005370A1"/>
    <w:rsid w:val="00537949"/>
    <w:rsid w:val="00537F2D"/>
    <w:rsid w:val="0054405D"/>
    <w:rsid w:val="005443D5"/>
    <w:rsid w:val="00545207"/>
    <w:rsid w:val="00545466"/>
    <w:rsid w:val="005455DF"/>
    <w:rsid w:val="0054592B"/>
    <w:rsid w:val="00546005"/>
    <w:rsid w:val="005467CF"/>
    <w:rsid w:val="00546B4C"/>
    <w:rsid w:val="00550794"/>
    <w:rsid w:val="00551199"/>
    <w:rsid w:val="00551CFB"/>
    <w:rsid w:val="005529D7"/>
    <w:rsid w:val="00556674"/>
    <w:rsid w:val="005577A8"/>
    <w:rsid w:val="0056025B"/>
    <w:rsid w:val="00560BE4"/>
    <w:rsid w:val="00561DED"/>
    <w:rsid w:val="0056498D"/>
    <w:rsid w:val="00565FB6"/>
    <w:rsid w:val="00567676"/>
    <w:rsid w:val="00574944"/>
    <w:rsid w:val="00574BDF"/>
    <w:rsid w:val="00576520"/>
    <w:rsid w:val="00576BE8"/>
    <w:rsid w:val="00576D89"/>
    <w:rsid w:val="00577F83"/>
    <w:rsid w:val="00580430"/>
    <w:rsid w:val="00581002"/>
    <w:rsid w:val="0058132F"/>
    <w:rsid w:val="00581B59"/>
    <w:rsid w:val="0058422C"/>
    <w:rsid w:val="0058501E"/>
    <w:rsid w:val="00586AD9"/>
    <w:rsid w:val="00590D4E"/>
    <w:rsid w:val="005923F3"/>
    <w:rsid w:val="00594415"/>
    <w:rsid w:val="00595011"/>
    <w:rsid w:val="0059613F"/>
    <w:rsid w:val="00596237"/>
    <w:rsid w:val="005968D3"/>
    <w:rsid w:val="00596B98"/>
    <w:rsid w:val="005A08BB"/>
    <w:rsid w:val="005A14A5"/>
    <w:rsid w:val="005A5406"/>
    <w:rsid w:val="005A69B1"/>
    <w:rsid w:val="005A7D12"/>
    <w:rsid w:val="005B0A8E"/>
    <w:rsid w:val="005B17FF"/>
    <w:rsid w:val="005B2521"/>
    <w:rsid w:val="005B3439"/>
    <w:rsid w:val="005B377C"/>
    <w:rsid w:val="005B3F4E"/>
    <w:rsid w:val="005B4134"/>
    <w:rsid w:val="005B5C6E"/>
    <w:rsid w:val="005C1607"/>
    <w:rsid w:val="005C3105"/>
    <w:rsid w:val="005C50D2"/>
    <w:rsid w:val="005C6288"/>
    <w:rsid w:val="005C6AE0"/>
    <w:rsid w:val="005C7742"/>
    <w:rsid w:val="005C7A04"/>
    <w:rsid w:val="005D10FF"/>
    <w:rsid w:val="005D22D6"/>
    <w:rsid w:val="005D304D"/>
    <w:rsid w:val="005D37DB"/>
    <w:rsid w:val="005D5548"/>
    <w:rsid w:val="005D557C"/>
    <w:rsid w:val="005D589D"/>
    <w:rsid w:val="005D5F08"/>
    <w:rsid w:val="005D5F8A"/>
    <w:rsid w:val="005D63D5"/>
    <w:rsid w:val="005D6FAF"/>
    <w:rsid w:val="005D72C5"/>
    <w:rsid w:val="005D72CA"/>
    <w:rsid w:val="005D7CCC"/>
    <w:rsid w:val="005E0AA2"/>
    <w:rsid w:val="005E1B1A"/>
    <w:rsid w:val="005E1FDE"/>
    <w:rsid w:val="005E245B"/>
    <w:rsid w:val="005E26A9"/>
    <w:rsid w:val="005E3867"/>
    <w:rsid w:val="005E413F"/>
    <w:rsid w:val="005F08DD"/>
    <w:rsid w:val="005F1AB8"/>
    <w:rsid w:val="005F28F5"/>
    <w:rsid w:val="005F44C6"/>
    <w:rsid w:val="005F47D7"/>
    <w:rsid w:val="005F587F"/>
    <w:rsid w:val="005F5F01"/>
    <w:rsid w:val="005F62CC"/>
    <w:rsid w:val="005F668D"/>
    <w:rsid w:val="005F7DDD"/>
    <w:rsid w:val="00600C75"/>
    <w:rsid w:val="0060422A"/>
    <w:rsid w:val="006044DA"/>
    <w:rsid w:val="0060469B"/>
    <w:rsid w:val="00604790"/>
    <w:rsid w:val="00605BB6"/>
    <w:rsid w:val="006063EB"/>
    <w:rsid w:val="00607C23"/>
    <w:rsid w:val="00612F7D"/>
    <w:rsid w:val="00614FE3"/>
    <w:rsid w:val="00615E9B"/>
    <w:rsid w:val="00617AE5"/>
    <w:rsid w:val="00617C17"/>
    <w:rsid w:val="0062321A"/>
    <w:rsid w:val="00623346"/>
    <w:rsid w:val="006236D9"/>
    <w:rsid w:val="00623865"/>
    <w:rsid w:val="0062585A"/>
    <w:rsid w:val="006258CA"/>
    <w:rsid w:val="0062769B"/>
    <w:rsid w:val="00630BD7"/>
    <w:rsid w:val="006343BA"/>
    <w:rsid w:val="006401F4"/>
    <w:rsid w:val="006404CD"/>
    <w:rsid w:val="00640A6B"/>
    <w:rsid w:val="00642F9E"/>
    <w:rsid w:val="0064344E"/>
    <w:rsid w:val="00643B66"/>
    <w:rsid w:val="00644113"/>
    <w:rsid w:val="006450D6"/>
    <w:rsid w:val="0064524F"/>
    <w:rsid w:val="006473DE"/>
    <w:rsid w:val="00647ACA"/>
    <w:rsid w:val="00647C00"/>
    <w:rsid w:val="00647DB6"/>
    <w:rsid w:val="00647E07"/>
    <w:rsid w:val="00650A00"/>
    <w:rsid w:val="00650BE1"/>
    <w:rsid w:val="006518CF"/>
    <w:rsid w:val="006531A1"/>
    <w:rsid w:val="00654C19"/>
    <w:rsid w:val="00654C3A"/>
    <w:rsid w:val="00654EED"/>
    <w:rsid w:val="006553AF"/>
    <w:rsid w:val="00656045"/>
    <w:rsid w:val="00657915"/>
    <w:rsid w:val="00660047"/>
    <w:rsid w:val="00661BE5"/>
    <w:rsid w:val="00661F23"/>
    <w:rsid w:val="006625F5"/>
    <w:rsid w:val="0066348A"/>
    <w:rsid w:val="006674EB"/>
    <w:rsid w:val="00670A28"/>
    <w:rsid w:val="006733B8"/>
    <w:rsid w:val="00674684"/>
    <w:rsid w:val="006812ED"/>
    <w:rsid w:val="0068434C"/>
    <w:rsid w:val="00684708"/>
    <w:rsid w:val="006862C3"/>
    <w:rsid w:val="00691402"/>
    <w:rsid w:val="00691EA0"/>
    <w:rsid w:val="00691F74"/>
    <w:rsid w:val="00692D5B"/>
    <w:rsid w:val="00692FA9"/>
    <w:rsid w:val="006931BB"/>
    <w:rsid w:val="00694C5F"/>
    <w:rsid w:val="00695B1C"/>
    <w:rsid w:val="00696BDB"/>
    <w:rsid w:val="006A15C8"/>
    <w:rsid w:val="006A163A"/>
    <w:rsid w:val="006A1698"/>
    <w:rsid w:val="006A366D"/>
    <w:rsid w:val="006A3A91"/>
    <w:rsid w:val="006A433B"/>
    <w:rsid w:val="006A7794"/>
    <w:rsid w:val="006B003A"/>
    <w:rsid w:val="006B093C"/>
    <w:rsid w:val="006B1B14"/>
    <w:rsid w:val="006B2A44"/>
    <w:rsid w:val="006B62AC"/>
    <w:rsid w:val="006C1500"/>
    <w:rsid w:val="006C2552"/>
    <w:rsid w:val="006C2714"/>
    <w:rsid w:val="006C28E2"/>
    <w:rsid w:val="006C4C38"/>
    <w:rsid w:val="006C64DC"/>
    <w:rsid w:val="006C6CF4"/>
    <w:rsid w:val="006D0C83"/>
    <w:rsid w:val="006D1D44"/>
    <w:rsid w:val="006D50CF"/>
    <w:rsid w:val="006D54A4"/>
    <w:rsid w:val="006D5E97"/>
    <w:rsid w:val="006D75DE"/>
    <w:rsid w:val="006E0C74"/>
    <w:rsid w:val="006E0EB2"/>
    <w:rsid w:val="006E1DA5"/>
    <w:rsid w:val="006E2C06"/>
    <w:rsid w:val="006E4134"/>
    <w:rsid w:val="006E62EE"/>
    <w:rsid w:val="006E75C1"/>
    <w:rsid w:val="006E7D63"/>
    <w:rsid w:val="006F0B3C"/>
    <w:rsid w:val="006F3719"/>
    <w:rsid w:val="006F5630"/>
    <w:rsid w:val="006F79F4"/>
    <w:rsid w:val="006F7A37"/>
    <w:rsid w:val="006F7FE4"/>
    <w:rsid w:val="0070005B"/>
    <w:rsid w:val="0070332D"/>
    <w:rsid w:val="00705117"/>
    <w:rsid w:val="0070575E"/>
    <w:rsid w:val="00705CD3"/>
    <w:rsid w:val="00706C61"/>
    <w:rsid w:val="00711C65"/>
    <w:rsid w:val="007128E4"/>
    <w:rsid w:val="00721ADA"/>
    <w:rsid w:val="0072233A"/>
    <w:rsid w:val="00723204"/>
    <w:rsid w:val="00724A07"/>
    <w:rsid w:val="00726814"/>
    <w:rsid w:val="00727247"/>
    <w:rsid w:val="007278B0"/>
    <w:rsid w:val="00731283"/>
    <w:rsid w:val="00731E21"/>
    <w:rsid w:val="00731EAD"/>
    <w:rsid w:val="00732D72"/>
    <w:rsid w:val="00732F13"/>
    <w:rsid w:val="00740266"/>
    <w:rsid w:val="007417E7"/>
    <w:rsid w:val="00742847"/>
    <w:rsid w:val="007431FA"/>
    <w:rsid w:val="00745433"/>
    <w:rsid w:val="00745753"/>
    <w:rsid w:val="00745B69"/>
    <w:rsid w:val="00747646"/>
    <w:rsid w:val="00747B6D"/>
    <w:rsid w:val="007529BD"/>
    <w:rsid w:val="00752EBE"/>
    <w:rsid w:val="007530B2"/>
    <w:rsid w:val="0075390C"/>
    <w:rsid w:val="0075432E"/>
    <w:rsid w:val="00754B49"/>
    <w:rsid w:val="007551B7"/>
    <w:rsid w:val="0075531E"/>
    <w:rsid w:val="00756D46"/>
    <w:rsid w:val="00757E4A"/>
    <w:rsid w:val="00761091"/>
    <w:rsid w:val="00761778"/>
    <w:rsid w:val="00763502"/>
    <w:rsid w:val="007646BD"/>
    <w:rsid w:val="00765E1A"/>
    <w:rsid w:val="00767A2C"/>
    <w:rsid w:val="00770071"/>
    <w:rsid w:val="00770A46"/>
    <w:rsid w:val="0077197A"/>
    <w:rsid w:val="00771B19"/>
    <w:rsid w:val="00771C96"/>
    <w:rsid w:val="00772C83"/>
    <w:rsid w:val="00773E96"/>
    <w:rsid w:val="007746C2"/>
    <w:rsid w:val="007748F6"/>
    <w:rsid w:val="00774F32"/>
    <w:rsid w:val="0077645C"/>
    <w:rsid w:val="00776EF9"/>
    <w:rsid w:val="0077755F"/>
    <w:rsid w:val="0077794B"/>
    <w:rsid w:val="00782172"/>
    <w:rsid w:val="00782242"/>
    <w:rsid w:val="0078252B"/>
    <w:rsid w:val="00787123"/>
    <w:rsid w:val="00790EB7"/>
    <w:rsid w:val="00790FB6"/>
    <w:rsid w:val="007911F1"/>
    <w:rsid w:val="00791A88"/>
    <w:rsid w:val="00793A07"/>
    <w:rsid w:val="0079504D"/>
    <w:rsid w:val="00795A49"/>
    <w:rsid w:val="00796A61"/>
    <w:rsid w:val="00797A7B"/>
    <w:rsid w:val="007A1A74"/>
    <w:rsid w:val="007A3098"/>
    <w:rsid w:val="007A51F6"/>
    <w:rsid w:val="007A5593"/>
    <w:rsid w:val="007A6900"/>
    <w:rsid w:val="007A7A6E"/>
    <w:rsid w:val="007B05A5"/>
    <w:rsid w:val="007B0FA4"/>
    <w:rsid w:val="007B1570"/>
    <w:rsid w:val="007B2277"/>
    <w:rsid w:val="007B26C4"/>
    <w:rsid w:val="007B298A"/>
    <w:rsid w:val="007B6124"/>
    <w:rsid w:val="007C18BC"/>
    <w:rsid w:val="007C1959"/>
    <w:rsid w:val="007C2114"/>
    <w:rsid w:val="007C29FA"/>
    <w:rsid w:val="007C4129"/>
    <w:rsid w:val="007C4640"/>
    <w:rsid w:val="007C777A"/>
    <w:rsid w:val="007D1A73"/>
    <w:rsid w:val="007D2AE5"/>
    <w:rsid w:val="007D2F96"/>
    <w:rsid w:val="007D5149"/>
    <w:rsid w:val="007D6008"/>
    <w:rsid w:val="007D64A0"/>
    <w:rsid w:val="007D6C66"/>
    <w:rsid w:val="007D6F70"/>
    <w:rsid w:val="007D7CE3"/>
    <w:rsid w:val="007E6BED"/>
    <w:rsid w:val="007F131D"/>
    <w:rsid w:val="007F1BA5"/>
    <w:rsid w:val="007F1D70"/>
    <w:rsid w:val="007F218E"/>
    <w:rsid w:val="007F2B6E"/>
    <w:rsid w:val="007F5CB4"/>
    <w:rsid w:val="00800D3B"/>
    <w:rsid w:val="008021AD"/>
    <w:rsid w:val="008028F1"/>
    <w:rsid w:val="00803B19"/>
    <w:rsid w:val="00803FDD"/>
    <w:rsid w:val="00804AD9"/>
    <w:rsid w:val="00804F52"/>
    <w:rsid w:val="00805FAC"/>
    <w:rsid w:val="00806FB9"/>
    <w:rsid w:val="008106C1"/>
    <w:rsid w:val="00811559"/>
    <w:rsid w:val="00813A3C"/>
    <w:rsid w:val="00813BB0"/>
    <w:rsid w:val="00814D13"/>
    <w:rsid w:val="00816002"/>
    <w:rsid w:val="00816CBB"/>
    <w:rsid w:val="008174A8"/>
    <w:rsid w:val="00817E18"/>
    <w:rsid w:val="00820A0C"/>
    <w:rsid w:val="008229B9"/>
    <w:rsid w:val="00823E5D"/>
    <w:rsid w:val="00825101"/>
    <w:rsid w:val="00826CF4"/>
    <w:rsid w:val="008270FC"/>
    <w:rsid w:val="008271C7"/>
    <w:rsid w:val="00827A33"/>
    <w:rsid w:val="0083034D"/>
    <w:rsid w:val="0083222A"/>
    <w:rsid w:val="008322ED"/>
    <w:rsid w:val="00833E20"/>
    <w:rsid w:val="0083462B"/>
    <w:rsid w:val="00837074"/>
    <w:rsid w:val="00837DAC"/>
    <w:rsid w:val="00840807"/>
    <w:rsid w:val="00841433"/>
    <w:rsid w:val="0084159B"/>
    <w:rsid w:val="00841C45"/>
    <w:rsid w:val="00843529"/>
    <w:rsid w:val="008435A0"/>
    <w:rsid w:val="00844515"/>
    <w:rsid w:val="008470FE"/>
    <w:rsid w:val="008476E8"/>
    <w:rsid w:val="00847BBD"/>
    <w:rsid w:val="00850A80"/>
    <w:rsid w:val="008515F4"/>
    <w:rsid w:val="00852243"/>
    <w:rsid w:val="0085244B"/>
    <w:rsid w:val="00853F30"/>
    <w:rsid w:val="00862D2C"/>
    <w:rsid w:val="00862DBC"/>
    <w:rsid w:val="00863132"/>
    <w:rsid w:val="0086696A"/>
    <w:rsid w:val="00866B69"/>
    <w:rsid w:val="0087045E"/>
    <w:rsid w:val="008712EB"/>
    <w:rsid w:val="00871AE7"/>
    <w:rsid w:val="0087456E"/>
    <w:rsid w:val="008747BD"/>
    <w:rsid w:val="008754A0"/>
    <w:rsid w:val="00877C8B"/>
    <w:rsid w:val="008806AA"/>
    <w:rsid w:val="00882135"/>
    <w:rsid w:val="00882568"/>
    <w:rsid w:val="008879C4"/>
    <w:rsid w:val="00887C73"/>
    <w:rsid w:val="00890914"/>
    <w:rsid w:val="00891E36"/>
    <w:rsid w:val="0089291B"/>
    <w:rsid w:val="00892F12"/>
    <w:rsid w:val="00893BDC"/>
    <w:rsid w:val="0089413B"/>
    <w:rsid w:val="008949DD"/>
    <w:rsid w:val="008954F4"/>
    <w:rsid w:val="00897AFF"/>
    <w:rsid w:val="008A1FFB"/>
    <w:rsid w:val="008A251C"/>
    <w:rsid w:val="008A2630"/>
    <w:rsid w:val="008A5641"/>
    <w:rsid w:val="008A5F8B"/>
    <w:rsid w:val="008A61CF"/>
    <w:rsid w:val="008A6373"/>
    <w:rsid w:val="008B02C1"/>
    <w:rsid w:val="008B29B9"/>
    <w:rsid w:val="008B3551"/>
    <w:rsid w:val="008B46AA"/>
    <w:rsid w:val="008B6E8B"/>
    <w:rsid w:val="008C3BD3"/>
    <w:rsid w:val="008C3BD4"/>
    <w:rsid w:val="008C4A6B"/>
    <w:rsid w:val="008C64B5"/>
    <w:rsid w:val="008C7C3F"/>
    <w:rsid w:val="008D030E"/>
    <w:rsid w:val="008D04A4"/>
    <w:rsid w:val="008D04F6"/>
    <w:rsid w:val="008D2FA8"/>
    <w:rsid w:val="008D359A"/>
    <w:rsid w:val="008D3ED4"/>
    <w:rsid w:val="008D755D"/>
    <w:rsid w:val="008E1169"/>
    <w:rsid w:val="008E456B"/>
    <w:rsid w:val="008F0261"/>
    <w:rsid w:val="008F1189"/>
    <w:rsid w:val="008F224C"/>
    <w:rsid w:val="008F2410"/>
    <w:rsid w:val="008F617A"/>
    <w:rsid w:val="008F671C"/>
    <w:rsid w:val="008F6A63"/>
    <w:rsid w:val="008F6DB4"/>
    <w:rsid w:val="008F7BE0"/>
    <w:rsid w:val="00900EBF"/>
    <w:rsid w:val="009037BD"/>
    <w:rsid w:val="00905290"/>
    <w:rsid w:val="0090759F"/>
    <w:rsid w:val="00911320"/>
    <w:rsid w:val="009134B3"/>
    <w:rsid w:val="009141B6"/>
    <w:rsid w:val="00914D67"/>
    <w:rsid w:val="00915A51"/>
    <w:rsid w:val="00915D63"/>
    <w:rsid w:val="009167C7"/>
    <w:rsid w:val="009168C3"/>
    <w:rsid w:val="009177A1"/>
    <w:rsid w:val="009207D4"/>
    <w:rsid w:val="00921F5E"/>
    <w:rsid w:val="009224DA"/>
    <w:rsid w:val="0092364E"/>
    <w:rsid w:val="00925D78"/>
    <w:rsid w:val="00926E23"/>
    <w:rsid w:val="0092719B"/>
    <w:rsid w:val="0093336F"/>
    <w:rsid w:val="00933487"/>
    <w:rsid w:val="0093464E"/>
    <w:rsid w:val="009348A9"/>
    <w:rsid w:val="00935C81"/>
    <w:rsid w:val="00941076"/>
    <w:rsid w:val="00943F7C"/>
    <w:rsid w:val="00944DBC"/>
    <w:rsid w:val="00944EF8"/>
    <w:rsid w:val="00946E37"/>
    <w:rsid w:val="00947A4C"/>
    <w:rsid w:val="00952CD9"/>
    <w:rsid w:val="00952D25"/>
    <w:rsid w:val="00953B08"/>
    <w:rsid w:val="00954588"/>
    <w:rsid w:val="00954A56"/>
    <w:rsid w:val="0095598A"/>
    <w:rsid w:val="00955A4A"/>
    <w:rsid w:val="00955A7A"/>
    <w:rsid w:val="00956CE3"/>
    <w:rsid w:val="00956D6A"/>
    <w:rsid w:val="00956FAA"/>
    <w:rsid w:val="00960414"/>
    <w:rsid w:val="00960C64"/>
    <w:rsid w:val="00962F15"/>
    <w:rsid w:val="009630E0"/>
    <w:rsid w:val="0096326C"/>
    <w:rsid w:val="00967691"/>
    <w:rsid w:val="00970E33"/>
    <w:rsid w:val="00971799"/>
    <w:rsid w:val="00971AE8"/>
    <w:rsid w:val="00971F8C"/>
    <w:rsid w:val="00975FB1"/>
    <w:rsid w:val="00976EC9"/>
    <w:rsid w:val="009818B6"/>
    <w:rsid w:val="009825AF"/>
    <w:rsid w:val="009834AB"/>
    <w:rsid w:val="00983AC4"/>
    <w:rsid w:val="009840FD"/>
    <w:rsid w:val="009854B5"/>
    <w:rsid w:val="00986DB5"/>
    <w:rsid w:val="00990024"/>
    <w:rsid w:val="00990476"/>
    <w:rsid w:val="00990988"/>
    <w:rsid w:val="00992A60"/>
    <w:rsid w:val="00995115"/>
    <w:rsid w:val="009953E3"/>
    <w:rsid w:val="009A5265"/>
    <w:rsid w:val="009A52B6"/>
    <w:rsid w:val="009B1DAF"/>
    <w:rsid w:val="009B4B82"/>
    <w:rsid w:val="009B5439"/>
    <w:rsid w:val="009B657B"/>
    <w:rsid w:val="009C1323"/>
    <w:rsid w:val="009C31CB"/>
    <w:rsid w:val="009C359B"/>
    <w:rsid w:val="009C4CDA"/>
    <w:rsid w:val="009C5069"/>
    <w:rsid w:val="009C5680"/>
    <w:rsid w:val="009C5B9F"/>
    <w:rsid w:val="009D2142"/>
    <w:rsid w:val="009D38C4"/>
    <w:rsid w:val="009D3F62"/>
    <w:rsid w:val="009D43F8"/>
    <w:rsid w:val="009D4A83"/>
    <w:rsid w:val="009D612D"/>
    <w:rsid w:val="009E070C"/>
    <w:rsid w:val="009E306E"/>
    <w:rsid w:val="009E42EB"/>
    <w:rsid w:val="009E582A"/>
    <w:rsid w:val="009E61BD"/>
    <w:rsid w:val="009E7198"/>
    <w:rsid w:val="009E78E0"/>
    <w:rsid w:val="009F1B45"/>
    <w:rsid w:val="009F253C"/>
    <w:rsid w:val="009F295E"/>
    <w:rsid w:val="009F66A5"/>
    <w:rsid w:val="009F6772"/>
    <w:rsid w:val="00A014BF"/>
    <w:rsid w:val="00A01DB6"/>
    <w:rsid w:val="00A02B02"/>
    <w:rsid w:val="00A03BDB"/>
    <w:rsid w:val="00A04DA9"/>
    <w:rsid w:val="00A05BA1"/>
    <w:rsid w:val="00A07A0B"/>
    <w:rsid w:val="00A07AC5"/>
    <w:rsid w:val="00A100BB"/>
    <w:rsid w:val="00A10831"/>
    <w:rsid w:val="00A110B7"/>
    <w:rsid w:val="00A12F0F"/>
    <w:rsid w:val="00A14F0A"/>
    <w:rsid w:val="00A170F4"/>
    <w:rsid w:val="00A17108"/>
    <w:rsid w:val="00A20A97"/>
    <w:rsid w:val="00A21A2D"/>
    <w:rsid w:val="00A21C14"/>
    <w:rsid w:val="00A21E0B"/>
    <w:rsid w:val="00A221AF"/>
    <w:rsid w:val="00A223D9"/>
    <w:rsid w:val="00A2411D"/>
    <w:rsid w:val="00A24B76"/>
    <w:rsid w:val="00A26E01"/>
    <w:rsid w:val="00A315FA"/>
    <w:rsid w:val="00A34006"/>
    <w:rsid w:val="00A34797"/>
    <w:rsid w:val="00A34E6A"/>
    <w:rsid w:val="00A3512B"/>
    <w:rsid w:val="00A37C7D"/>
    <w:rsid w:val="00A4114F"/>
    <w:rsid w:val="00A41847"/>
    <w:rsid w:val="00A42AE2"/>
    <w:rsid w:val="00A4356E"/>
    <w:rsid w:val="00A44893"/>
    <w:rsid w:val="00A44FD0"/>
    <w:rsid w:val="00A45AB1"/>
    <w:rsid w:val="00A47445"/>
    <w:rsid w:val="00A479AE"/>
    <w:rsid w:val="00A50EFB"/>
    <w:rsid w:val="00A522C8"/>
    <w:rsid w:val="00A5233B"/>
    <w:rsid w:val="00A52519"/>
    <w:rsid w:val="00A53FD3"/>
    <w:rsid w:val="00A54710"/>
    <w:rsid w:val="00A54ED5"/>
    <w:rsid w:val="00A56595"/>
    <w:rsid w:val="00A57066"/>
    <w:rsid w:val="00A578D8"/>
    <w:rsid w:val="00A611A1"/>
    <w:rsid w:val="00A61ED9"/>
    <w:rsid w:val="00A64941"/>
    <w:rsid w:val="00A6506C"/>
    <w:rsid w:val="00A668A6"/>
    <w:rsid w:val="00A6690B"/>
    <w:rsid w:val="00A67E02"/>
    <w:rsid w:val="00A70331"/>
    <w:rsid w:val="00A7153C"/>
    <w:rsid w:val="00A71B7B"/>
    <w:rsid w:val="00A71B8E"/>
    <w:rsid w:val="00A7200B"/>
    <w:rsid w:val="00A720AA"/>
    <w:rsid w:val="00A75F54"/>
    <w:rsid w:val="00A7688E"/>
    <w:rsid w:val="00A768C9"/>
    <w:rsid w:val="00A8020D"/>
    <w:rsid w:val="00A83B48"/>
    <w:rsid w:val="00A840AA"/>
    <w:rsid w:val="00A841BD"/>
    <w:rsid w:val="00A84F47"/>
    <w:rsid w:val="00A86CA1"/>
    <w:rsid w:val="00A87849"/>
    <w:rsid w:val="00A9172A"/>
    <w:rsid w:val="00A91F67"/>
    <w:rsid w:val="00A93A27"/>
    <w:rsid w:val="00A94525"/>
    <w:rsid w:val="00A96534"/>
    <w:rsid w:val="00A966CC"/>
    <w:rsid w:val="00AA1CF0"/>
    <w:rsid w:val="00AA271C"/>
    <w:rsid w:val="00AA3FFE"/>
    <w:rsid w:val="00AA4CE5"/>
    <w:rsid w:val="00AA5189"/>
    <w:rsid w:val="00AA6666"/>
    <w:rsid w:val="00AA779A"/>
    <w:rsid w:val="00AA7D2B"/>
    <w:rsid w:val="00AB14DB"/>
    <w:rsid w:val="00AB316E"/>
    <w:rsid w:val="00AB3D32"/>
    <w:rsid w:val="00AB462A"/>
    <w:rsid w:val="00AB5160"/>
    <w:rsid w:val="00AB6EE2"/>
    <w:rsid w:val="00AB7C8F"/>
    <w:rsid w:val="00AC0112"/>
    <w:rsid w:val="00AC41DD"/>
    <w:rsid w:val="00AC699D"/>
    <w:rsid w:val="00AD1B59"/>
    <w:rsid w:val="00AD3429"/>
    <w:rsid w:val="00AD7391"/>
    <w:rsid w:val="00AE0629"/>
    <w:rsid w:val="00AE077B"/>
    <w:rsid w:val="00AE2AAF"/>
    <w:rsid w:val="00AE32AC"/>
    <w:rsid w:val="00AE333E"/>
    <w:rsid w:val="00AE50B2"/>
    <w:rsid w:val="00AE539A"/>
    <w:rsid w:val="00AE5C6E"/>
    <w:rsid w:val="00AE643D"/>
    <w:rsid w:val="00AF741C"/>
    <w:rsid w:val="00B045F6"/>
    <w:rsid w:val="00B049F0"/>
    <w:rsid w:val="00B06875"/>
    <w:rsid w:val="00B06F14"/>
    <w:rsid w:val="00B11B83"/>
    <w:rsid w:val="00B12BDA"/>
    <w:rsid w:val="00B12CF8"/>
    <w:rsid w:val="00B13831"/>
    <w:rsid w:val="00B150A6"/>
    <w:rsid w:val="00B1595B"/>
    <w:rsid w:val="00B15CEC"/>
    <w:rsid w:val="00B16597"/>
    <w:rsid w:val="00B16A94"/>
    <w:rsid w:val="00B2323D"/>
    <w:rsid w:val="00B24FA2"/>
    <w:rsid w:val="00B26B6F"/>
    <w:rsid w:val="00B26F23"/>
    <w:rsid w:val="00B31B56"/>
    <w:rsid w:val="00B3307B"/>
    <w:rsid w:val="00B34C0C"/>
    <w:rsid w:val="00B34DCF"/>
    <w:rsid w:val="00B351CB"/>
    <w:rsid w:val="00B40BF6"/>
    <w:rsid w:val="00B40D44"/>
    <w:rsid w:val="00B4334B"/>
    <w:rsid w:val="00B43AD0"/>
    <w:rsid w:val="00B4438D"/>
    <w:rsid w:val="00B460B6"/>
    <w:rsid w:val="00B50185"/>
    <w:rsid w:val="00B51799"/>
    <w:rsid w:val="00B517F8"/>
    <w:rsid w:val="00B51FD1"/>
    <w:rsid w:val="00B536B5"/>
    <w:rsid w:val="00B5728B"/>
    <w:rsid w:val="00B572A8"/>
    <w:rsid w:val="00B576A3"/>
    <w:rsid w:val="00B60603"/>
    <w:rsid w:val="00B618F9"/>
    <w:rsid w:val="00B64911"/>
    <w:rsid w:val="00B6555D"/>
    <w:rsid w:val="00B65FF2"/>
    <w:rsid w:val="00B66760"/>
    <w:rsid w:val="00B66A61"/>
    <w:rsid w:val="00B67F11"/>
    <w:rsid w:val="00B70E41"/>
    <w:rsid w:val="00B72905"/>
    <w:rsid w:val="00B740DD"/>
    <w:rsid w:val="00B8088D"/>
    <w:rsid w:val="00B8473E"/>
    <w:rsid w:val="00B871BC"/>
    <w:rsid w:val="00B87311"/>
    <w:rsid w:val="00B9004B"/>
    <w:rsid w:val="00B90BCA"/>
    <w:rsid w:val="00B916DA"/>
    <w:rsid w:val="00B96ACC"/>
    <w:rsid w:val="00B96D45"/>
    <w:rsid w:val="00BA060A"/>
    <w:rsid w:val="00BA098A"/>
    <w:rsid w:val="00BA17C1"/>
    <w:rsid w:val="00BA1D52"/>
    <w:rsid w:val="00BA394D"/>
    <w:rsid w:val="00BA3D61"/>
    <w:rsid w:val="00BA4165"/>
    <w:rsid w:val="00BA5474"/>
    <w:rsid w:val="00BA6115"/>
    <w:rsid w:val="00BB2072"/>
    <w:rsid w:val="00BB291A"/>
    <w:rsid w:val="00BB3396"/>
    <w:rsid w:val="00BB4010"/>
    <w:rsid w:val="00BB7837"/>
    <w:rsid w:val="00BC10ED"/>
    <w:rsid w:val="00BC1ABD"/>
    <w:rsid w:val="00BC2CD0"/>
    <w:rsid w:val="00BC3401"/>
    <w:rsid w:val="00BC4357"/>
    <w:rsid w:val="00BC48AF"/>
    <w:rsid w:val="00BC48BC"/>
    <w:rsid w:val="00BC4F7A"/>
    <w:rsid w:val="00BC58B4"/>
    <w:rsid w:val="00BC63A2"/>
    <w:rsid w:val="00BC7A7B"/>
    <w:rsid w:val="00BD246D"/>
    <w:rsid w:val="00BD2F03"/>
    <w:rsid w:val="00BD55CA"/>
    <w:rsid w:val="00BD5E13"/>
    <w:rsid w:val="00BE0CDF"/>
    <w:rsid w:val="00BE0D08"/>
    <w:rsid w:val="00BE0F27"/>
    <w:rsid w:val="00BE16AE"/>
    <w:rsid w:val="00BE21D2"/>
    <w:rsid w:val="00BE4040"/>
    <w:rsid w:val="00BE443A"/>
    <w:rsid w:val="00BE64E1"/>
    <w:rsid w:val="00BE69D6"/>
    <w:rsid w:val="00BE6DC9"/>
    <w:rsid w:val="00BE7F3C"/>
    <w:rsid w:val="00BF22E0"/>
    <w:rsid w:val="00BF269A"/>
    <w:rsid w:val="00BF3065"/>
    <w:rsid w:val="00BF407F"/>
    <w:rsid w:val="00BF47C9"/>
    <w:rsid w:val="00BF68AD"/>
    <w:rsid w:val="00BF68CB"/>
    <w:rsid w:val="00BF68D5"/>
    <w:rsid w:val="00C00298"/>
    <w:rsid w:val="00C03214"/>
    <w:rsid w:val="00C0382E"/>
    <w:rsid w:val="00C0463F"/>
    <w:rsid w:val="00C04B4B"/>
    <w:rsid w:val="00C052EB"/>
    <w:rsid w:val="00C069E0"/>
    <w:rsid w:val="00C076F8"/>
    <w:rsid w:val="00C07A36"/>
    <w:rsid w:val="00C07B83"/>
    <w:rsid w:val="00C11757"/>
    <w:rsid w:val="00C148E2"/>
    <w:rsid w:val="00C14C5F"/>
    <w:rsid w:val="00C14DB1"/>
    <w:rsid w:val="00C16A27"/>
    <w:rsid w:val="00C16A99"/>
    <w:rsid w:val="00C22AA4"/>
    <w:rsid w:val="00C24D93"/>
    <w:rsid w:val="00C27CA5"/>
    <w:rsid w:val="00C3066C"/>
    <w:rsid w:val="00C3229A"/>
    <w:rsid w:val="00C338FE"/>
    <w:rsid w:val="00C366F3"/>
    <w:rsid w:val="00C41778"/>
    <w:rsid w:val="00C434EA"/>
    <w:rsid w:val="00C43B34"/>
    <w:rsid w:val="00C441FC"/>
    <w:rsid w:val="00C46230"/>
    <w:rsid w:val="00C46541"/>
    <w:rsid w:val="00C474F5"/>
    <w:rsid w:val="00C47A45"/>
    <w:rsid w:val="00C51C61"/>
    <w:rsid w:val="00C51CFB"/>
    <w:rsid w:val="00C5222C"/>
    <w:rsid w:val="00C56009"/>
    <w:rsid w:val="00C56222"/>
    <w:rsid w:val="00C57362"/>
    <w:rsid w:val="00C60872"/>
    <w:rsid w:val="00C61600"/>
    <w:rsid w:val="00C65B6B"/>
    <w:rsid w:val="00C7074B"/>
    <w:rsid w:val="00C7078A"/>
    <w:rsid w:val="00C70B51"/>
    <w:rsid w:val="00C70FB9"/>
    <w:rsid w:val="00C71D8C"/>
    <w:rsid w:val="00C732ED"/>
    <w:rsid w:val="00C74B2E"/>
    <w:rsid w:val="00C75262"/>
    <w:rsid w:val="00C76AAB"/>
    <w:rsid w:val="00C76EA6"/>
    <w:rsid w:val="00C81647"/>
    <w:rsid w:val="00C84B2C"/>
    <w:rsid w:val="00C85431"/>
    <w:rsid w:val="00C865B8"/>
    <w:rsid w:val="00C90A23"/>
    <w:rsid w:val="00C94014"/>
    <w:rsid w:val="00C94626"/>
    <w:rsid w:val="00C94A5F"/>
    <w:rsid w:val="00C94AF2"/>
    <w:rsid w:val="00C9562F"/>
    <w:rsid w:val="00C96B2D"/>
    <w:rsid w:val="00CA0AEE"/>
    <w:rsid w:val="00CA4358"/>
    <w:rsid w:val="00CA470A"/>
    <w:rsid w:val="00CA5060"/>
    <w:rsid w:val="00CA57FA"/>
    <w:rsid w:val="00CB0612"/>
    <w:rsid w:val="00CB27A9"/>
    <w:rsid w:val="00CB312E"/>
    <w:rsid w:val="00CB350C"/>
    <w:rsid w:val="00CB4301"/>
    <w:rsid w:val="00CB54FA"/>
    <w:rsid w:val="00CB5959"/>
    <w:rsid w:val="00CB79B5"/>
    <w:rsid w:val="00CC109F"/>
    <w:rsid w:val="00CC20CA"/>
    <w:rsid w:val="00CC3D36"/>
    <w:rsid w:val="00CC3DDF"/>
    <w:rsid w:val="00CC43CF"/>
    <w:rsid w:val="00CC61F1"/>
    <w:rsid w:val="00CC6F95"/>
    <w:rsid w:val="00CD0EB0"/>
    <w:rsid w:val="00CD15A2"/>
    <w:rsid w:val="00CD30FA"/>
    <w:rsid w:val="00CD47E3"/>
    <w:rsid w:val="00CD57A9"/>
    <w:rsid w:val="00CD5D8A"/>
    <w:rsid w:val="00CD6053"/>
    <w:rsid w:val="00CD7509"/>
    <w:rsid w:val="00CD7A3A"/>
    <w:rsid w:val="00CE073E"/>
    <w:rsid w:val="00CE28D2"/>
    <w:rsid w:val="00CE457A"/>
    <w:rsid w:val="00CE7796"/>
    <w:rsid w:val="00D00FDA"/>
    <w:rsid w:val="00D01CB5"/>
    <w:rsid w:val="00D01D27"/>
    <w:rsid w:val="00D042C6"/>
    <w:rsid w:val="00D0636B"/>
    <w:rsid w:val="00D063FB"/>
    <w:rsid w:val="00D06BD8"/>
    <w:rsid w:val="00D0785E"/>
    <w:rsid w:val="00D10184"/>
    <w:rsid w:val="00D1055A"/>
    <w:rsid w:val="00D179E9"/>
    <w:rsid w:val="00D17EE2"/>
    <w:rsid w:val="00D20D39"/>
    <w:rsid w:val="00D222B9"/>
    <w:rsid w:val="00D22FFC"/>
    <w:rsid w:val="00D23810"/>
    <w:rsid w:val="00D24BB0"/>
    <w:rsid w:val="00D260C3"/>
    <w:rsid w:val="00D3128A"/>
    <w:rsid w:val="00D322BD"/>
    <w:rsid w:val="00D33194"/>
    <w:rsid w:val="00D35361"/>
    <w:rsid w:val="00D36004"/>
    <w:rsid w:val="00D366E4"/>
    <w:rsid w:val="00D421EB"/>
    <w:rsid w:val="00D42207"/>
    <w:rsid w:val="00D4268C"/>
    <w:rsid w:val="00D428BD"/>
    <w:rsid w:val="00D42A4B"/>
    <w:rsid w:val="00D43B0D"/>
    <w:rsid w:val="00D441C0"/>
    <w:rsid w:val="00D451E4"/>
    <w:rsid w:val="00D50BB9"/>
    <w:rsid w:val="00D5484C"/>
    <w:rsid w:val="00D55A30"/>
    <w:rsid w:val="00D6078E"/>
    <w:rsid w:val="00D638B5"/>
    <w:rsid w:val="00D659C3"/>
    <w:rsid w:val="00D66A1A"/>
    <w:rsid w:val="00D676C0"/>
    <w:rsid w:val="00D7270A"/>
    <w:rsid w:val="00D72A82"/>
    <w:rsid w:val="00D72D55"/>
    <w:rsid w:val="00D73537"/>
    <w:rsid w:val="00D7438A"/>
    <w:rsid w:val="00D81518"/>
    <w:rsid w:val="00D8293A"/>
    <w:rsid w:val="00D83F8C"/>
    <w:rsid w:val="00D848FF"/>
    <w:rsid w:val="00D8498E"/>
    <w:rsid w:val="00D85014"/>
    <w:rsid w:val="00D91953"/>
    <w:rsid w:val="00D9203A"/>
    <w:rsid w:val="00D93331"/>
    <w:rsid w:val="00D958E5"/>
    <w:rsid w:val="00DA1CCC"/>
    <w:rsid w:val="00DA2074"/>
    <w:rsid w:val="00DA3671"/>
    <w:rsid w:val="00DA3C5F"/>
    <w:rsid w:val="00DA3E77"/>
    <w:rsid w:val="00DB1835"/>
    <w:rsid w:val="00DB2A9E"/>
    <w:rsid w:val="00DB68C6"/>
    <w:rsid w:val="00DC2789"/>
    <w:rsid w:val="00DC3249"/>
    <w:rsid w:val="00DC343D"/>
    <w:rsid w:val="00DC4107"/>
    <w:rsid w:val="00DC4E1D"/>
    <w:rsid w:val="00DC5C92"/>
    <w:rsid w:val="00DC6B9F"/>
    <w:rsid w:val="00DD2719"/>
    <w:rsid w:val="00DD5E44"/>
    <w:rsid w:val="00DD62AC"/>
    <w:rsid w:val="00DD6DCC"/>
    <w:rsid w:val="00DD6F7A"/>
    <w:rsid w:val="00DD706C"/>
    <w:rsid w:val="00DE057C"/>
    <w:rsid w:val="00DE1069"/>
    <w:rsid w:val="00DE7971"/>
    <w:rsid w:val="00DF03E0"/>
    <w:rsid w:val="00DF04B9"/>
    <w:rsid w:val="00DF31F1"/>
    <w:rsid w:val="00DF5865"/>
    <w:rsid w:val="00E011C7"/>
    <w:rsid w:val="00E03477"/>
    <w:rsid w:val="00E062C7"/>
    <w:rsid w:val="00E0730A"/>
    <w:rsid w:val="00E07D7F"/>
    <w:rsid w:val="00E10B15"/>
    <w:rsid w:val="00E13A91"/>
    <w:rsid w:val="00E1400F"/>
    <w:rsid w:val="00E1438F"/>
    <w:rsid w:val="00E16A16"/>
    <w:rsid w:val="00E17E5D"/>
    <w:rsid w:val="00E206B6"/>
    <w:rsid w:val="00E238F7"/>
    <w:rsid w:val="00E23C86"/>
    <w:rsid w:val="00E2583F"/>
    <w:rsid w:val="00E258FD"/>
    <w:rsid w:val="00E27262"/>
    <w:rsid w:val="00E27286"/>
    <w:rsid w:val="00E30C80"/>
    <w:rsid w:val="00E31B6B"/>
    <w:rsid w:val="00E31B84"/>
    <w:rsid w:val="00E33C7D"/>
    <w:rsid w:val="00E34DE3"/>
    <w:rsid w:val="00E37084"/>
    <w:rsid w:val="00E37584"/>
    <w:rsid w:val="00E37EDA"/>
    <w:rsid w:val="00E4026D"/>
    <w:rsid w:val="00E405C6"/>
    <w:rsid w:val="00E40C56"/>
    <w:rsid w:val="00E40DD5"/>
    <w:rsid w:val="00E45B65"/>
    <w:rsid w:val="00E477DF"/>
    <w:rsid w:val="00E47F3E"/>
    <w:rsid w:val="00E50ECE"/>
    <w:rsid w:val="00E5132D"/>
    <w:rsid w:val="00E5298A"/>
    <w:rsid w:val="00E53073"/>
    <w:rsid w:val="00E532E5"/>
    <w:rsid w:val="00E53B8E"/>
    <w:rsid w:val="00E53B98"/>
    <w:rsid w:val="00E5409C"/>
    <w:rsid w:val="00E54544"/>
    <w:rsid w:val="00E54B3C"/>
    <w:rsid w:val="00E54B8E"/>
    <w:rsid w:val="00E559AB"/>
    <w:rsid w:val="00E55F31"/>
    <w:rsid w:val="00E56B8C"/>
    <w:rsid w:val="00E60772"/>
    <w:rsid w:val="00E610D5"/>
    <w:rsid w:val="00E6392D"/>
    <w:rsid w:val="00E64583"/>
    <w:rsid w:val="00E7192D"/>
    <w:rsid w:val="00E73F1B"/>
    <w:rsid w:val="00E76100"/>
    <w:rsid w:val="00E7784F"/>
    <w:rsid w:val="00E818F1"/>
    <w:rsid w:val="00E822B6"/>
    <w:rsid w:val="00E82B57"/>
    <w:rsid w:val="00E84711"/>
    <w:rsid w:val="00E924F2"/>
    <w:rsid w:val="00E94233"/>
    <w:rsid w:val="00E94334"/>
    <w:rsid w:val="00E94A68"/>
    <w:rsid w:val="00E96BBE"/>
    <w:rsid w:val="00EA0628"/>
    <w:rsid w:val="00EA0823"/>
    <w:rsid w:val="00EA141A"/>
    <w:rsid w:val="00EA1E6B"/>
    <w:rsid w:val="00EA3291"/>
    <w:rsid w:val="00EA507D"/>
    <w:rsid w:val="00EA749A"/>
    <w:rsid w:val="00EA7624"/>
    <w:rsid w:val="00EA7F91"/>
    <w:rsid w:val="00EB0BF6"/>
    <w:rsid w:val="00EB28B4"/>
    <w:rsid w:val="00EB36E6"/>
    <w:rsid w:val="00EB6346"/>
    <w:rsid w:val="00EB6463"/>
    <w:rsid w:val="00EB67B4"/>
    <w:rsid w:val="00EB6B78"/>
    <w:rsid w:val="00EC0E96"/>
    <w:rsid w:val="00EC1034"/>
    <w:rsid w:val="00EC12B1"/>
    <w:rsid w:val="00EC1FD6"/>
    <w:rsid w:val="00EC4694"/>
    <w:rsid w:val="00EC564F"/>
    <w:rsid w:val="00EC6494"/>
    <w:rsid w:val="00ED01E1"/>
    <w:rsid w:val="00ED71B2"/>
    <w:rsid w:val="00ED75A8"/>
    <w:rsid w:val="00EE277C"/>
    <w:rsid w:val="00EE50E6"/>
    <w:rsid w:val="00EE5894"/>
    <w:rsid w:val="00EE5C67"/>
    <w:rsid w:val="00EE623D"/>
    <w:rsid w:val="00EE73D6"/>
    <w:rsid w:val="00EF118C"/>
    <w:rsid w:val="00EF2AE4"/>
    <w:rsid w:val="00EF388A"/>
    <w:rsid w:val="00EF3B94"/>
    <w:rsid w:val="00EF45E7"/>
    <w:rsid w:val="00EF4756"/>
    <w:rsid w:val="00EF5276"/>
    <w:rsid w:val="00EF5970"/>
    <w:rsid w:val="00EF66FD"/>
    <w:rsid w:val="00EF788B"/>
    <w:rsid w:val="00F05595"/>
    <w:rsid w:val="00F0563E"/>
    <w:rsid w:val="00F07E97"/>
    <w:rsid w:val="00F10B11"/>
    <w:rsid w:val="00F1110E"/>
    <w:rsid w:val="00F1165D"/>
    <w:rsid w:val="00F12DEE"/>
    <w:rsid w:val="00F145C6"/>
    <w:rsid w:val="00F14A95"/>
    <w:rsid w:val="00F17446"/>
    <w:rsid w:val="00F20ACA"/>
    <w:rsid w:val="00F21C6B"/>
    <w:rsid w:val="00F22236"/>
    <w:rsid w:val="00F24C28"/>
    <w:rsid w:val="00F260EC"/>
    <w:rsid w:val="00F27FB7"/>
    <w:rsid w:val="00F31C2E"/>
    <w:rsid w:val="00F35EFB"/>
    <w:rsid w:val="00F364BD"/>
    <w:rsid w:val="00F36688"/>
    <w:rsid w:val="00F37681"/>
    <w:rsid w:val="00F377E8"/>
    <w:rsid w:val="00F409A1"/>
    <w:rsid w:val="00F45ED3"/>
    <w:rsid w:val="00F46497"/>
    <w:rsid w:val="00F47472"/>
    <w:rsid w:val="00F47D59"/>
    <w:rsid w:val="00F502F1"/>
    <w:rsid w:val="00F50DAA"/>
    <w:rsid w:val="00F510B3"/>
    <w:rsid w:val="00F513B7"/>
    <w:rsid w:val="00F51FC8"/>
    <w:rsid w:val="00F52086"/>
    <w:rsid w:val="00F52E75"/>
    <w:rsid w:val="00F537FF"/>
    <w:rsid w:val="00F541AE"/>
    <w:rsid w:val="00F560E6"/>
    <w:rsid w:val="00F56BCD"/>
    <w:rsid w:val="00F571E7"/>
    <w:rsid w:val="00F57D41"/>
    <w:rsid w:val="00F608C6"/>
    <w:rsid w:val="00F61B43"/>
    <w:rsid w:val="00F620A3"/>
    <w:rsid w:val="00F62780"/>
    <w:rsid w:val="00F63470"/>
    <w:rsid w:val="00F63FE8"/>
    <w:rsid w:val="00F644AC"/>
    <w:rsid w:val="00F649CF"/>
    <w:rsid w:val="00F64E6D"/>
    <w:rsid w:val="00F667D9"/>
    <w:rsid w:val="00F675E6"/>
    <w:rsid w:val="00F70BDD"/>
    <w:rsid w:val="00F7169B"/>
    <w:rsid w:val="00F7280D"/>
    <w:rsid w:val="00F72ECF"/>
    <w:rsid w:val="00F73F6A"/>
    <w:rsid w:val="00F7543D"/>
    <w:rsid w:val="00F75EEE"/>
    <w:rsid w:val="00F75FD2"/>
    <w:rsid w:val="00F76C63"/>
    <w:rsid w:val="00F77085"/>
    <w:rsid w:val="00F77A5F"/>
    <w:rsid w:val="00F8034E"/>
    <w:rsid w:val="00F82C37"/>
    <w:rsid w:val="00F832A9"/>
    <w:rsid w:val="00F835D7"/>
    <w:rsid w:val="00F85E49"/>
    <w:rsid w:val="00F85F5E"/>
    <w:rsid w:val="00F85FDE"/>
    <w:rsid w:val="00F8689C"/>
    <w:rsid w:val="00F9004C"/>
    <w:rsid w:val="00F90083"/>
    <w:rsid w:val="00F90391"/>
    <w:rsid w:val="00F907BA"/>
    <w:rsid w:val="00F90FB7"/>
    <w:rsid w:val="00F930A5"/>
    <w:rsid w:val="00F93A4C"/>
    <w:rsid w:val="00F93FD5"/>
    <w:rsid w:val="00F94389"/>
    <w:rsid w:val="00F96492"/>
    <w:rsid w:val="00F97520"/>
    <w:rsid w:val="00F97A15"/>
    <w:rsid w:val="00FA275E"/>
    <w:rsid w:val="00FA2E87"/>
    <w:rsid w:val="00FA3993"/>
    <w:rsid w:val="00FA4ADE"/>
    <w:rsid w:val="00FA4CCE"/>
    <w:rsid w:val="00FA5941"/>
    <w:rsid w:val="00FA5A4A"/>
    <w:rsid w:val="00FA5AF6"/>
    <w:rsid w:val="00FA6080"/>
    <w:rsid w:val="00FB0082"/>
    <w:rsid w:val="00FB1227"/>
    <w:rsid w:val="00FB35D3"/>
    <w:rsid w:val="00FB3780"/>
    <w:rsid w:val="00FB5081"/>
    <w:rsid w:val="00FB5F9B"/>
    <w:rsid w:val="00FC078E"/>
    <w:rsid w:val="00FC09EA"/>
    <w:rsid w:val="00FC0D2A"/>
    <w:rsid w:val="00FC3918"/>
    <w:rsid w:val="00FC3E6A"/>
    <w:rsid w:val="00FC4913"/>
    <w:rsid w:val="00FC5D4B"/>
    <w:rsid w:val="00FC6359"/>
    <w:rsid w:val="00FC6B2D"/>
    <w:rsid w:val="00FC6EEA"/>
    <w:rsid w:val="00FD0875"/>
    <w:rsid w:val="00FD1FDC"/>
    <w:rsid w:val="00FD2FB1"/>
    <w:rsid w:val="00FD3AEA"/>
    <w:rsid w:val="00FD4662"/>
    <w:rsid w:val="00FD4E6E"/>
    <w:rsid w:val="00FD69C9"/>
    <w:rsid w:val="00FD721F"/>
    <w:rsid w:val="00FE1A30"/>
    <w:rsid w:val="00FE2835"/>
    <w:rsid w:val="00FE2D5A"/>
    <w:rsid w:val="00FE3FED"/>
    <w:rsid w:val="00FE4451"/>
    <w:rsid w:val="00FE47EF"/>
    <w:rsid w:val="00FE653B"/>
    <w:rsid w:val="00FE6735"/>
    <w:rsid w:val="00FE6998"/>
    <w:rsid w:val="00FF0292"/>
    <w:rsid w:val="00FF105C"/>
    <w:rsid w:val="00FF1D92"/>
    <w:rsid w:val="00FF265C"/>
    <w:rsid w:val="00FF2735"/>
    <w:rsid w:val="00FF41ED"/>
    <w:rsid w:val="00FF5487"/>
    <w:rsid w:val="00FF54DB"/>
    <w:rsid w:val="00FF5875"/>
    <w:rsid w:val="00FF5A9A"/>
    <w:rsid w:val="00FF7F2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6289"/>
    <o:shapelayout v:ext="edit">
      <o:idmap v:ext="edit" data="1"/>
    </o:shapelayout>
  </w:shapeDefaults>
  <w:decimalSymbol w:val=","/>
  <w:listSeparator w:val=";"/>
  <w14:docId w14:val="56D2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492"/>
    <w:rPr>
      <w:rFonts w:ascii="Arial" w:hAnsi="Arial"/>
      <w:sz w:val="22"/>
      <w:szCs w:val="24"/>
      <w:lang w:eastAsia="en-US"/>
    </w:rPr>
  </w:style>
  <w:style w:type="paragraph" w:styleId="berschrift1">
    <w:name w:val="heading 1"/>
    <w:basedOn w:val="Standard"/>
    <w:next w:val="Standard"/>
    <w:link w:val="berschrift1Zchn"/>
    <w:qFormat/>
    <w:rsid w:val="00E17E5D"/>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E17E5D"/>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link w:val="berschrift3Zchn"/>
    <w:qFormat/>
    <w:rsid w:val="00E17E5D"/>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qFormat/>
    <w:rsid w:val="002302A0"/>
    <w:pPr>
      <w:keepNext/>
      <w:spacing w:before="240" w:after="60"/>
      <w:outlineLvl w:val="3"/>
    </w:pPr>
    <w:rPr>
      <w:b/>
      <w:bCs/>
      <w:sz w:val="24"/>
      <w:szCs w:val="28"/>
    </w:rPr>
  </w:style>
  <w:style w:type="paragraph" w:styleId="berschrift5">
    <w:name w:val="heading 5"/>
    <w:basedOn w:val="Standard"/>
    <w:next w:val="Standard"/>
    <w:qFormat/>
    <w:rsid w:val="00E17E5D"/>
    <w:pPr>
      <w:numPr>
        <w:ilvl w:val="4"/>
        <w:numId w:val="1"/>
      </w:numPr>
      <w:spacing w:before="240" w:after="60"/>
      <w:outlineLvl w:val="4"/>
    </w:pPr>
    <w:rPr>
      <w:b/>
      <w:bCs/>
      <w:i/>
      <w:iCs/>
      <w:sz w:val="26"/>
      <w:szCs w:val="26"/>
    </w:rPr>
  </w:style>
  <w:style w:type="paragraph" w:styleId="berschrift6">
    <w:name w:val="heading 6"/>
    <w:basedOn w:val="Standard"/>
    <w:next w:val="Standard"/>
    <w:qFormat/>
    <w:rsid w:val="00E17E5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E17E5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E17E5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E17E5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schrift">
    <w:name w:val="Signature"/>
    <w:basedOn w:val="Standard"/>
  </w:style>
  <w:style w:type="paragraph" w:styleId="Sprechblasentext">
    <w:name w:val="Balloon Text"/>
    <w:basedOn w:val="Standard"/>
    <w:semiHidden/>
    <w:rsid w:val="00921F5E"/>
    <w:rPr>
      <w:rFonts w:ascii="Tahoma" w:hAnsi="Tahoma" w:cs="Tahoma"/>
      <w:sz w:val="16"/>
      <w:szCs w:val="16"/>
    </w:rPr>
  </w:style>
  <w:style w:type="table" w:styleId="Tabellenraster">
    <w:name w:val="Table Grid"/>
    <w:basedOn w:val="NormaleTabelle"/>
    <w:rsid w:val="001F3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990988"/>
    <w:pPr>
      <w:tabs>
        <w:tab w:val="center" w:pos="4536"/>
        <w:tab w:val="right" w:pos="9072"/>
      </w:tabs>
    </w:pPr>
  </w:style>
  <w:style w:type="paragraph" w:styleId="Fuzeile">
    <w:name w:val="footer"/>
    <w:basedOn w:val="Standard"/>
    <w:link w:val="FuzeileZchn"/>
    <w:rsid w:val="00990988"/>
    <w:pPr>
      <w:tabs>
        <w:tab w:val="center" w:pos="4536"/>
        <w:tab w:val="right" w:pos="9072"/>
      </w:tabs>
    </w:pPr>
  </w:style>
  <w:style w:type="character" w:styleId="Seitenzahl">
    <w:name w:val="page number"/>
    <w:basedOn w:val="Absatz-Standardschriftart"/>
    <w:rsid w:val="00990988"/>
  </w:style>
  <w:style w:type="paragraph" w:customStyle="1" w:styleId="Formatvorlage1">
    <w:name w:val="Formatvorlage1"/>
    <w:basedOn w:val="Standard"/>
    <w:link w:val="Formatvorlage1Zchn"/>
    <w:autoRedefine/>
    <w:rsid w:val="00F64E6D"/>
    <w:pPr>
      <w:spacing w:before="120" w:after="240"/>
    </w:pPr>
    <w:rPr>
      <w:rFonts w:cs="Arial"/>
      <w:iCs/>
      <w:szCs w:val="20"/>
      <w:lang w:eastAsia="de-DE"/>
    </w:rPr>
  </w:style>
  <w:style w:type="character" w:customStyle="1" w:styleId="Formatvorlage1Zchn">
    <w:name w:val="Formatvorlage1 Zchn"/>
    <w:basedOn w:val="Absatz-Standardschriftart"/>
    <w:link w:val="Formatvorlage1"/>
    <w:rsid w:val="00F64E6D"/>
    <w:rPr>
      <w:rFonts w:ascii="Arial" w:hAnsi="Arial" w:cs="Arial"/>
      <w:iCs/>
      <w:sz w:val="22"/>
    </w:rPr>
  </w:style>
  <w:style w:type="paragraph" w:styleId="Verzeichnis2">
    <w:name w:val="toc 2"/>
    <w:basedOn w:val="Standard"/>
    <w:next w:val="Standard"/>
    <w:autoRedefine/>
    <w:uiPriority w:val="39"/>
    <w:rsid w:val="00E73F1B"/>
    <w:pPr>
      <w:tabs>
        <w:tab w:val="left" w:pos="960"/>
        <w:tab w:val="right" w:leader="dot" w:pos="9062"/>
      </w:tabs>
      <w:spacing w:before="120" w:after="60"/>
      <w:ind w:left="221"/>
    </w:pPr>
  </w:style>
  <w:style w:type="paragraph" w:styleId="Verzeichnis1">
    <w:name w:val="toc 1"/>
    <w:basedOn w:val="Standard"/>
    <w:next w:val="Standard"/>
    <w:autoRedefine/>
    <w:uiPriority w:val="39"/>
    <w:rsid w:val="00E73F1B"/>
    <w:pPr>
      <w:spacing w:before="160" w:after="120"/>
    </w:pPr>
  </w:style>
  <w:style w:type="paragraph" w:styleId="Verzeichnis3">
    <w:name w:val="toc 3"/>
    <w:basedOn w:val="Standard"/>
    <w:next w:val="Standard"/>
    <w:autoRedefine/>
    <w:uiPriority w:val="39"/>
    <w:rsid w:val="00E73F1B"/>
    <w:pPr>
      <w:tabs>
        <w:tab w:val="left" w:pos="1200"/>
        <w:tab w:val="right" w:leader="dot" w:pos="9062"/>
      </w:tabs>
      <w:ind w:left="440"/>
    </w:pPr>
  </w:style>
  <w:style w:type="character" w:styleId="Hyperlink">
    <w:name w:val="Hyperlink"/>
    <w:basedOn w:val="Absatz-Standardschriftart"/>
    <w:uiPriority w:val="99"/>
    <w:rsid w:val="00BB2072"/>
    <w:rPr>
      <w:color w:val="0000FF"/>
      <w:u w:val="single"/>
    </w:rPr>
  </w:style>
  <w:style w:type="paragraph" w:styleId="Aufzhlungszeichen">
    <w:name w:val="List Bullet"/>
    <w:basedOn w:val="Standard"/>
    <w:rsid w:val="002806CE"/>
    <w:pPr>
      <w:numPr>
        <w:numId w:val="2"/>
      </w:numPr>
    </w:pPr>
  </w:style>
  <w:style w:type="character" w:customStyle="1" w:styleId="berschrift4Zchn">
    <w:name w:val="Überschrift 4 Zchn"/>
    <w:basedOn w:val="Absatz-Standardschriftart"/>
    <w:link w:val="berschrift4"/>
    <w:rsid w:val="00BA098A"/>
    <w:rPr>
      <w:rFonts w:ascii="Arial" w:hAnsi="Arial"/>
      <w:b/>
      <w:bCs/>
      <w:sz w:val="24"/>
      <w:szCs w:val="28"/>
      <w:lang w:val="de-DE" w:eastAsia="en-US" w:bidi="ar-SA"/>
    </w:rPr>
  </w:style>
  <w:style w:type="paragraph" w:customStyle="1" w:styleId="Hauptzeile">
    <w:name w:val="Hauptzeile"/>
    <w:basedOn w:val="Standard"/>
    <w:rsid w:val="007B26C4"/>
    <w:pPr>
      <w:pageBreakBefore/>
      <w:pBdr>
        <w:bottom w:val="single" w:sz="6" w:space="1" w:color="auto"/>
      </w:pBdr>
      <w:spacing w:before="1080" w:after="480"/>
      <w:jc w:val="right"/>
    </w:pPr>
    <w:rPr>
      <w:b/>
      <w:color w:val="008000"/>
      <w:sz w:val="48"/>
      <w:szCs w:val="20"/>
      <w:lang w:eastAsia="de-DE"/>
    </w:rPr>
  </w:style>
  <w:style w:type="character" w:styleId="Platzhaltertext">
    <w:name w:val="Placeholder Text"/>
    <w:basedOn w:val="Absatz-Standardschriftart"/>
    <w:uiPriority w:val="99"/>
    <w:semiHidden/>
    <w:rsid w:val="003E3BCF"/>
    <w:rPr>
      <w:color w:val="808080"/>
    </w:rPr>
  </w:style>
  <w:style w:type="character" w:customStyle="1" w:styleId="berschrift1Zchn">
    <w:name w:val="Überschrift 1 Zchn"/>
    <w:basedOn w:val="Absatz-Standardschriftart"/>
    <w:link w:val="berschrift1"/>
    <w:rsid w:val="00021BC9"/>
    <w:rPr>
      <w:rFonts w:ascii="Arial" w:hAnsi="Arial" w:cs="Arial"/>
      <w:b/>
      <w:bCs/>
      <w:kern w:val="32"/>
      <w:sz w:val="32"/>
      <w:szCs w:val="32"/>
      <w:lang w:eastAsia="en-US"/>
    </w:rPr>
  </w:style>
  <w:style w:type="paragraph" w:styleId="Listenabsatz">
    <w:name w:val="List Paragraph"/>
    <w:basedOn w:val="Standard"/>
    <w:uiPriority w:val="34"/>
    <w:qFormat/>
    <w:rsid w:val="000127F3"/>
    <w:pPr>
      <w:ind w:left="720"/>
      <w:contextualSpacing/>
    </w:pPr>
  </w:style>
  <w:style w:type="character" w:customStyle="1" w:styleId="berschrift2Zchn">
    <w:name w:val="Überschrift 2 Zchn"/>
    <w:basedOn w:val="Absatz-Standardschriftart"/>
    <w:link w:val="berschrift2"/>
    <w:rsid w:val="00791A88"/>
    <w:rPr>
      <w:rFonts w:ascii="Arial" w:hAnsi="Arial" w:cs="Arial"/>
      <w:b/>
      <w:bCs/>
      <w:i/>
      <w:iCs/>
      <w:sz w:val="28"/>
      <w:szCs w:val="28"/>
      <w:lang w:eastAsia="en-US"/>
    </w:rPr>
  </w:style>
  <w:style w:type="character" w:styleId="Kommentarzeichen">
    <w:name w:val="annotation reference"/>
    <w:basedOn w:val="Absatz-Standardschriftart"/>
    <w:uiPriority w:val="99"/>
    <w:rsid w:val="003F5B4F"/>
    <w:rPr>
      <w:sz w:val="16"/>
      <w:szCs w:val="16"/>
    </w:rPr>
  </w:style>
  <w:style w:type="paragraph" w:styleId="Kommentartext">
    <w:name w:val="annotation text"/>
    <w:basedOn w:val="Standard"/>
    <w:link w:val="KommentartextZchn"/>
    <w:uiPriority w:val="99"/>
    <w:rsid w:val="003F5B4F"/>
    <w:rPr>
      <w:sz w:val="20"/>
      <w:szCs w:val="20"/>
    </w:rPr>
  </w:style>
  <w:style w:type="character" w:customStyle="1" w:styleId="KommentartextZchn">
    <w:name w:val="Kommentartext Zchn"/>
    <w:basedOn w:val="Absatz-Standardschriftart"/>
    <w:link w:val="Kommentartext"/>
    <w:uiPriority w:val="99"/>
    <w:rsid w:val="003F5B4F"/>
    <w:rPr>
      <w:rFonts w:ascii="Arial" w:hAnsi="Arial"/>
      <w:lang w:eastAsia="en-US"/>
    </w:rPr>
  </w:style>
  <w:style w:type="paragraph" w:styleId="Kommentarthema">
    <w:name w:val="annotation subject"/>
    <w:basedOn w:val="Kommentartext"/>
    <w:next w:val="Kommentartext"/>
    <w:link w:val="KommentarthemaZchn"/>
    <w:rsid w:val="003F5B4F"/>
    <w:rPr>
      <w:b/>
      <w:bCs/>
    </w:rPr>
  </w:style>
  <w:style w:type="character" w:customStyle="1" w:styleId="KommentarthemaZchn">
    <w:name w:val="Kommentarthema Zchn"/>
    <w:basedOn w:val="KommentartextZchn"/>
    <w:link w:val="Kommentarthema"/>
    <w:rsid w:val="003F5B4F"/>
    <w:rPr>
      <w:rFonts w:ascii="Arial" w:hAnsi="Arial"/>
      <w:b/>
      <w:bCs/>
      <w:lang w:eastAsia="en-US"/>
    </w:rPr>
  </w:style>
  <w:style w:type="paragraph" w:styleId="Funotentext">
    <w:name w:val="footnote text"/>
    <w:basedOn w:val="Standard"/>
    <w:link w:val="FunotentextZchn"/>
    <w:rsid w:val="00C07B83"/>
    <w:rPr>
      <w:rFonts w:ascii="Times New Roman" w:eastAsia="SimSun" w:hAnsi="Times New Roman"/>
      <w:sz w:val="20"/>
      <w:szCs w:val="20"/>
      <w:lang w:eastAsia="de-DE"/>
    </w:rPr>
  </w:style>
  <w:style w:type="character" w:customStyle="1" w:styleId="FunotentextZchn">
    <w:name w:val="Fußnotentext Zchn"/>
    <w:basedOn w:val="Absatz-Standardschriftart"/>
    <w:link w:val="Funotentext"/>
    <w:rsid w:val="00C07B83"/>
    <w:rPr>
      <w:rFonts w:eastAsia="SimSun"/>
    </w:rPr>
  </w:style>
  <w:style w:type="character" w:customStyle="1" w:styleId="berschrift3Zchn">
    <w:name w:val="Überschrift 3 Zchn"/>
    <w:basedOn w:val="Absatz-Standardschriftart"/>
    <w:link w:val="berschrift3"/>
    <w:rsid w:val="00CC3D36"/>
    <w:rPr>
      <w:rFonts w:ascii="Arial" w:hAnsi="Arial" w:cs="Arial"/>
      <w:b/>
      <w:bCs/>
      <w:sz w:val="26"/>
      <w:szCs w:val="26"/>
      <w:lang w:eastAsia="en-US"/>
    </w:rPr>
  </w:style>
  <w:style w:type="paragraph" w:styleId="Verzeichnis4">
    <w:name w:val="toc 4"/>
    <w:basedOn w:val="Standard"/>
    <w:next w:val="Standard"/>
    <w:autoRedefine/>
    <w:uiPriority w:val="39"/>
    <w:unhideWhenUsed/>
    <w:rsid w:val="00DF03E0"/>
    <w:pPr>
      <w:spacing w:after="100" w:line="276" w:lineRule="auto"/>
      <w:ind w:left="660"/>
    </w:pPr>
    <w:rPr>
      <w:rFonts w:asciiTheme="minorHAnsi" w:eastAsiaTheme="minorEastAsia" w:hAnsiTheme="minorHAnsi" w:cstheme="minorBidi"/>
      <w:szCs w:val="22"/>
      <w:lang w:eastAsia="zh-CN"/>
    </w:rPr>
  </w:style>
  <w:style w:type="paragraph" w:styleId="Verzeichnis5">
    <w:name w:val="toc 5"/>
    <w:basedOn w:val="Standard"/>
    <w:next w:val="Standard"/>
    <w:autoRedefine/>
    <w:uiPriority w:val="39"/>
    <w:unhideWhenUsed/>
    <w:rsid w:val="00DF03E0"/>
    <w:pPr>
      <w:spacing w:after="100" w:line="276" w:lineRule="auto"/>
      <w:ind w:left="880"/>
    </w:pPr>
    <w:rPr>
      <w:rFonts w:asciiTheme="minorHAnsi" w:eastAsiaTheme="minorEastAsia" w:hAnsiTheme="minorHAnsi" w:cstheme="minorBidi"/>
      <w:szCs w:val="22"/>
      <w:lang w:eastAsia="zh-CN"/>
    </w:rPr>
  </w:style>
  <w:style w:type="paragraph" w:styleId="Verzeichnis6">
    <w:name w:val="toc 6"/>
    <w:basedOn w:val="Standard"/>
    <w:next w:val="Standard"/>
    <w:autoRedefine/>
    <w:uiPriority w:val="39"/>
    <w:unhideWhenUsed/>
    <w:rsid w:val="00DF03E0"/>
    <w:pPr>
      <w:spacing w:after="100" w:line="276" w:lineRule="auto"/>
      <w:ind w:left="1100"/>
    </w:pPr>
    <w:rPr>
      <w:rFonts w:asciiTheme="minorHAnsi" w:eastAsiaTheme="minorEastAsia" w:hAnsiTheme="minorHAnsi" w:cstheme="minorBidi"/>
      <w:szCs w:val="22"/>
      <w:lang w:eastAsia="zh-CN"/>
    </w:rPr>
  </w:style>
  <w:style w:type="paragraph" w:styleId="Verzeichnis7">
    <w:name w:val="toc 7"/>
    <w:basedOn w:val="Standard"/>
    <w:next w:val="Standard"/>
    <w:autoRedefine/>
    <w:uiPriority w:val="39"/>
    <w:unhideWhenUsed/>
    <w:rsid w:val="00DF03E0"/>
    <w:pPr>
      <w:spacing w:after="100" w:line="276" w:lineRule="auto"/>
      <w:ind w:left="1320"/>
    </w:pPr>
    <w:rPr>
      <w:rFonts w:asciiTheme="minorHAnsi" w:eastAsiaTheme="minorEastAsia" w:hAnsiTheme="minorHAnsi" w:cstheme="minorBidi"/>
      <w:szCs w:val="22"/>
      <w:lang w:eastAsia="zh-CN"/>
    </w:rPr>
  </w:style>
  <w:style w:type="paragraph" w:styleId="Verzeichnis8">
    <w:name w:val="toc 8"/>
    <w:basedOn w:val="Standard"/>
    <w:next w:val="Standard"/>
    <w:autoRedefine/>
    <w:uiPriority w:val="39"/>
    <w:unhideWhenUsed/>
    <w:rsid w:val="00DF03E0"/>
    <w:pPr>
      <w:spacing w:after="100" w:line="276" w:lineRule="auto"/>
      <w:ind w:left="1540"/>
    </w:pPr>
    <w:rPr>
      <w:rFonts w:asciiTheme="minorHAnsi" w:eastAsiaTheme="minorEastAsia" w:hAnsiTheme="minorHAnsi" w:cstheme="minorBidi"/>
      <w:szCs w:val="22"/>
      <w:lang w:eastAsia="zh-CN"/>
    </w:rPr>
  </w:style>
  <w:style w:type="paragraph" w:styleId="Verzeichnis9">
    <w:name w:val="toc 9"/>
    <w:basedOn w:val="Standard"/>
    <w:next w:val="Standard"/>
    <w:autoRedefine/>
    <w:uiPriority w:val="39"/>
    <w:unhideWhenUsed/>
    <w:rsid w:val="00DF03E0"/>
    <w:pPr>
      <w:spacing w:after="100" w:line="276" w:lineRule="auto"/>
      <w:ind w:left="1760"/>
    </w:pPr>
    <w:rPr>
      <w:rFonts w:asciiTheme="minorHAnsi" w:eastAsiaTheme="minorEastAsia" w:hAnsiTheme="minorHAnsi" w:cstheme="minorBidi"/>
      <w:szCs w:val="22"/>
      <w:lang w:eastAsia="zh-CN"/>
    </w:rPr>
  </w:style>
  <w:style w:type="character" w:customStyle="1" w:styleId="FuzeileZchn">
    <w:name w:val="Fußzeile Zchn"/>
    <w:basedOn w:val="Absatz-Standardschriftart"/>
    <w:link w:val="Fuzeile"/>
    <w:rsid w:val="00407E67"/>
    <w:rPr>
      <w:rFonts w:ascii="Arial" w:hAnsi="Arial"/>
      <w:sz w:val="22"/>
      <w:szCs w:val="24"/>
      <w:lang w:eastAsia="en-US"/>
    </w:rPr>
  </w:style>
  <w:style w:type="paragraph" w:styleId="StandardWeb">
    <w:name w:val="Normal (Web)"/>
    <w:basedOn w:val="Standard"/>
    <w:uiPriority w:val="99"/>
    <w:unhideWhenUsed/>
    <w:rsid w:val="00640A6B"/>
    <w:pPr>
      <w:spacing w:before="100" w:beforeAutospacing="1" w:after="100" w:afterAutospacing="1"/>
    </w:pPr>
    <w:rPr>
      <w:rFonts w:ascii="Times New Roman" w:hAnsi="Times New Roman"/>
      <w:sz w:val="24"/>
      <w:lang w:eastAsia="zh-CN"/>
    </w:rPr>
  </w:style>
  <w:style w:type="paragraph" w:styleId="berarbeitung">
    <w:name w:val="Revision"/>
    <w:hidden/>
    <w:uiPriority w:val="99"/>
    <w:semiHidden/>
    <w:rsid w:val="0059613F"/>
    <w:rPr>
      <w:rFonts w:ascii="Arial" w:hAnsi="Arial"/>
      <w:sz w:val="22"/>
      <w:szCs w:val="24"/>
      <w:lang w:eastAsia="en-US"/>
    </w:rPr>
  </w:style>
  <w:style w:type="paragraph" w:styleId="Textkrper">
    <w:name w:val="Body Text"/>
    <w:basedOn w:val="Standard"/>
    <w:link w:val="TextkrperZchn"/>
    <w:rsid w:val="00590D4E"/>
    <w:pPr>
      <w:ind w:right="-143"/>
    </w:pPr>
    <w:rPr>
      <w:rFonts w:ascii="Times New Roman" w:eastAsia="Times New Roman" w:hAnsi="Times New Roman"/>
      <w:sz w:val="24"/>
      <w:lang w:eastAsia="de-DE"/>
    </w:rPr>
  </w:style>
  <w:style w:type="character" w:customStyle="1" w:styleId="TextkrperZchn">
    <w:name w:val="Textkörper Zchn"/>
    <w:basedOn w:val="Absatz-Standardschriftart"/>
    <w:link w:val="Textkrper"/>
    <w:rsid w:val="00590D4E"/>
    <w:rPr>
      <w:rFonts w:eastAsia="Times New Roman"/>
      <w:sz w:val="24"/>
      <w:szCs w:val="24"/>
    </w:rPr>
  </w:style>
  <w:style w:type="paragraph" w:customStyle="1" w:styleId="AufzhlungmitPunkt">
    <w:name w:val="Aufzählung mit Punkt"/>
    <w:basedOn w:val="Standard"/>
    <w:rsid w:val="00590D4E"/>
    <w:pPr>
      <w:numPr>
        <w:numId w:val="37"/>
      </w:num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lang w:eastAsia="de-DE"/>
    </w:rPr>
  </w:style>
  <w:style w:type="paragraph" w:customStyle="1" w:styleId="EinrckunginderAufzhlung">
    <w:name w:val="Einrückung in der Aufzählung"/>
    <w:basedOn w:val="Standard"/>
    <w:next w:val="Standard"/>
    <w:rsid w:val="00590D4E"/>
    <w:p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szCs w:val="20"/>
      <w:lang w:eastAsia="de-DE"/>
    </w:rPr>
  </w:style>
  <w:style w:type="character" w:customStyle="1" w:styleId="KopfzeileZchn">
    <w:name w:val="Kopfzeile Zchn"/>
    <w:basedOn w:val="Absatz-Standardschriftart"/>
    <w:link w:val="Kopfzeile"/>
    <w:rsid w:val="00590D4E"/>
    <w:rPr>
      <w:rFonts w:ascii="Arial" w:hAnsi="Arial"/>
      <w:sz w:val="22"/>
      <w:szCs w:val="24"/>
      <w:lang w:eastAsia="en-US"/>
    </w:rPr>
  </w:style>
  <w:style w:type="paragraph" w:styleId="Blocktext">
    <w:name w:val="Block Text"/>
    <w:basedOn w:val="Standard"/>
    <w:rsid w:val="00505F96"/>
    <w:pPr>
      <w:ind w:left="709" w:right="-143" w:hanging="709"/>
    </w:pPr>
    <w:rPr>
      <w:rFonts w:ascii="Times New Roman" w:eastAsia="Times New Roman" w:hAnsi="Times New Roman"/>
      <w:sz w:val="24"/>
      <w:szCs w:val="20"/>
      <w:lang w:eastAsia="de-DE"/>
    </w:rPr>
  </w:style>
  <w:style w:type="paragraph" w:customStyle="1" w:styleId="Betreff">
    <w:name w:val="Betreff"/>
    <w:basedOn w:val="Standard"/>
    <w:next w:val="Standard"/>
    <w:rsid w:val="00E10B15"/>
    <w:pPr>
      <w:tabs>
        <w:tab w:val="left" w:pos="289"/>
        <w:tab w:val="left" w:pos="578"/>
        <w:tab w:val="left" w:pos="1151"/>
        <w:tab w:val="left" w:pos="1440"/>
        <w:tab w:val="left" w:pos="4321"/>
        <w:tab w:val="left" w:pos="5761"/>
        <w:tab w:val="left" w:pos="9407"/>
      </w:tabs>
      <w:spacing w:before="280" w:after="560" w:line="280" w:lineRule="atLeast"/>
    </w:pPr>
    <w:rPr>
      <w:rFonts w:ascii="Times New Roman" w:eastAsia="Times New Roman" w:hAnsi="Times New Roman"/>
      <w:b/>
      <w:bCs/>
      <w:kern w:val="28"/>
      <w:sz w:val="24"/>
      <w:lang w:eastAsia="de-DE"/>
    </w:rPr>
  </w:style>
  <w:style w:type="paragraph" w:customStyle="1" w:styleId="BEDTEXT">
    <w:name w:val="BED_TEXT"/>
    <w:link w:val="BEDTEXTZchn"/>
    <w:rsid w:val="00A7153C"/>
    <w:pPr>
      <w:spacing w:after="90" w:line="180" w:lineRule="exact"/>
    </w:pPr>
    <w:rPr>
      <w:rFonts w:ascii="GerlingQuay" w:eastAsia="Times New Roman" w:hAnsi="GerlingQuay"/>
      <w:spacing w:val="3"/>
      <w:sz w:val="15"/>
      <w:szCs w:val="15"/>
    </w:rPr>
  </w:style>
  <w:style w:type="character" w:customStyle="1" w:styleId="BEDTEXTZchn">
    <w:name w:val="BED_TEXT Zchn"/>
    <w:link w:val="BEDTEXT"/>
    <w:rsid w:val="00A7153C"/>
    <w:rPr>
      <w:rFonts w:ascii="GerlingQuay" w:eastAsia="Times New Roman" w:hAnsi="GerlingQuay"/>
      <w:spacing w:val="3"/>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96492"/>
    <w:rPr>
      <w:rFonts w:ascii="Arial" w:hAnsi="Arial"/>
      <w:sz w:val="22"/>
      <w:szCs w:val="24"/>
      <w:lang w:eastAsia="en-US"/>
    </w:rPr>
  </w:style>
  <w:style w:type="paragraph" w:styleId="berschrift1">
    <w:name w:val="heading 1"/>
    <w:basedOn w:val="Standard"/>
    <w:next w:val="Standard"/>
    <w:link w:val="berschrift1Zchn"/>
    <w:qFormat/>
    <w:rsid w:val="00E17E5D"/>
    <w:pPr>
      <w:keepNext/>
      <w:numPr>
        <w:numId w:val="1"/>
      </w:numPr>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E17E5D"/>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link w:val="berschrift3Zchn"/>
    <w:qFormat/>
    <w:rsid w:val="00E17E5D"/>
    <w:pPr>
      <w:keepNext/>
      <w:numPr>
        <w:ilvl w:val="2"/>
        <w:numId w:val="1"/>
      </w:numPr>
      <w:spacing w:before="240" w:after="60"/>
      <w:outlineLvl w:val="2"/>
    </w:pPr>
    <w:rPr>
      <w:rFonts w:cs="Arial"/>
      <w:b/>
      <w:bCs/>
      <w:sz w:val="26"/>
      <w:szCs w:val="26"/>
    </w:rPr>
  </w:style>
  <w:style w:type="paragraph" w:styleId="berschrift4">
    <w:name w:val="heading 4"/>
    <w:basedOn w:val="Standard"/>
    <w:next w:val="Standard"/>
    <w:link w:val="berschrift4Zchn"/>
    <w:qFormat/>
    <w:rsid w:val="002302A0"/>
    <w:pPr>
      <w:keepNext/>
      <w:spacing w:before="240" w:after="60"/>
      <w:outlineLvl w:val="3"/>
    </w:pPr>
    <w:rPr>
      <w:b/>
      <w:bCs/>
      <w:sz w:val="24"/>
      <w:szCs w:val="28"/>
    </w:rPr>
  </w:style>
  <w:style w:type="paragraph" w:styleId="berschrift5">
    <w:name w:val="heading 5"/>
    <w:basedOn w:val="Standard"/>
    <w:next w:val="Standard"/>
    <w:qFormat/>
    <w:rsid w:val="00E17E5D"/>
    <w:pPr>
      <w:numPr>
        <w:ilvl w:val="4"/>
        <w:numId w:val="1"/>
      </w:numPr>
      <w:spacing w:before="240" w:after="60"/>
      <w:outlineLvl w:val="4"/>
    </w:pPr>
    <w:rPr>
      <w:b/>
      <w:bCs/>
      <w:i/>
      <w:iCs/>
      <w:sz w:val="26"/>
      <w:szCs w:val="26"/>
    </w:rPr>
  </w:style>
  <w:style w:type="paragraph" w:styleId="berschrift6">
    <w:name w:val="heading 6"/>
    <w:basedOn w:val="Standard"/>
    <w:next w:val="Standard"/>
    <w:qFormat/>
    <w:rsid w:val="00E17E5D"/>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E17E5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E17E5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E17E5D"/>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schrift">
    <w:name w:val="Signature"/>
    <w:basedOn w:val="Standard"/>
  </w:style>
  <w:style w:type="paragraph" w:styleId="Sprechblasentext">
    <w:name w:val="Balloon Text"/>
    <w:basedOn w:val="Standard"/>
    <w:semiHidden/>
    <w:rsid w:val="00921F5E"/>
    <w:rPr>
      <w:rFonts w:ascii="Tahoma" w:hAnsi="Tahoma" w:cs="Tahoma"/>
      <w:sz w:val="16"/>
      <w:szCs w:val="16"/>
    </w:rPr>
  </w:style>
  <w:style w:type="table" w:styleId="Tabellenraster">
    <w:name w:val="Table Grid"/>
    <w:basedOn w:val="NormaleTabelle"/>
    <w:rsid w:val="001F3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990988"/>
    <w:pPr>
      <w:tabs>
        <w:tab w:val="center" w:pos="4536"/>
        <w:tab w:val="right" w:pos="9072"/>
      </w:tabs>
    </w:pPr>
  </w:style>
  <w:style w:type="paragraph" w:styleId="Fuzeile">
    <w:name w:val="footer"/>
    <w:basedOn w:val="Standard"/>
    <w:link w:val="FuzeileZchn"/>
    <w:rsid w:val="00990988"/>
    <w:pPr>
      <w:tabs>
        <w:tab w:val="center" w:pos="4536"/>
        <w:tab w:val="right" w:pos="9072"/>
      </w:tabs>
    </w:pPr>
  </w:style>
  <w:style w:type="character" w:styleId="Seitenzahl">
    <w:name w:val="page number"/>
    <w:basedOn w:val="Absatz-Standardschriftart"/>
    <w:rsid w:val="00990988"/>
  </w:style>
  <w:style w:type="paragraph" w:customStyle="1" w:styleId="Formatvorlage1">
    <w:name w:val="Formatvorlage1"/>
    <w:basedOn w:val="Standard"/>
    <w:link w:val="Formatvorlage1Zchn"/>
    <w:autoRedefine/>
    <w:rsid w:val="00F64E6D"/>
    <w:pPr>
      <w:spacing w:before="120" w:after="240"/>
    </w:pPr>
    <w:rPr>
      <w:rFonts w:cs="Arial"/>
      <w:iCs/>
      <w:szCs w:val="20"/>
      <w:lang w:eastAsia="de-DE"/>
    </w:rPr>
  </w:style>
  <w:style w:type="character" w:customStyle="1" w:styleId="Formatvorlage1Zchn">
    <w:name w:val="Formatvorlage1 Zchn"/>
    <w:basedOn w:val="Absatz-Standardschriftart"/>
    <w:link w:val="Formatvorlage1"/>
    <w:rsid w:val="00F64E6D"/>
    <w:rPr>
      <w:rFonts w:ascii="Arial" w:hAnsi="Arial" w:cs="Arial"/>
      <w:iCs/>
      <w:sz w:val="22"/>
    </w:rPr>
  </w:style>
  <w:style w:type="paragraph" w:styleId="Verzeichnis2">
    <w:name w:val="toc 2"/>
    <w:basedOn w:val="Standard"/>
    <w:next w:val="Standard"/>
    <w:autoRedefine/>
    <w:uiPriority w:val="39"/>
    <w:rsid w:val="00E73F1B"/>
    <w:pPr>
      <w:tabs>
        <w:tab w:val="left" w:pos="960"/>
        <w:tab w:val="right" w:leader="dot" w:pos="9062"/>
      </w:tabs>
      <w:spacing w:before="120" w:after="60"/>
      <w:ind w:left="221"/>
    </w:pPr>
  </w:style>
  <w:style w:type="paragraph" w:styleId="Verzeichnis1">
    <w:name w:val="toc 1"/>
    <w:basedOn w:val="Standard"/>
    <w:next w:val="Standard"/>
    <w:autoRedefine/>
    <w:uiPriority w:val="39"/>
    <w:rsid w:val="00E73F1B"/>
    <w:pPr>
      <w:spacing w:before="160" w:after="120"/>
    </w:pPr>
  </w:style>
  <w:style w:type="paragraph" w:styleId="Verzeichnis3">
    <w:name w:val="toc 3"/>
    <w:basedOn w:val="Standard"/>
    <w:next w:val="Standard"/>
    <w:autoRedefine/>
    <w:uiPriority w:val="39"/>
    <w:rsid w:val="00E73F1B"/>
    <w:pPr>
      <w:tabs>
        <w:tab w:val="left" w:pos="1200"/>
        <w:tab w:val="right" w:leader="dot" w:pos="9062"/>
      </w:tabs>
      <w:ind w:left="440"/>
    </w:pPr>
  </w:style>
  <w:style w:type="character" w:styleId="Hyperlink">
    <w:name w:val="Hyperlink"/>
    <w:basedOn w:val="Absatz-Standardschriftart"/>
    <w:uiPriority w:val="99"/>
    <w:rsid w:val="00BB2072"/>
    <w:rPr>
      <w:color w:val="0000FF"/>
      <w:u w:val="single"/>
    </w:rPr>
  </w:style>
  <w:style w:type="paragraph" w:styleId="Aufzhlungszeichen">
    <w:name w:val="List Bullet"/>
    <w:basedOn w:val="Standard"/>
    <w:rsid w:val="002806CE"/>
    <w:pPr>
      <w:numPr>
        <w:numId w:val="2"/>
      </w:numPr>
    </w:pPr>
  </w:style>
  <w:style w:type="character" w:customStyle="1" w:styleId="berschrift4Zchn">
    <w:name w:val="Überschrift 4 Zchn"/>
    <w:basedOn w:val="Absatz-Standardschriftart"/>
    <w:link w:val="berschrift4"/>
    <w:rsid w:val="00BA098A"/>
    <w:rPr>
      <w:rFonts w:ascii="Arial" w:hAnsi="Arial"/>
      <w:b/>
      <w:bCs/>
      <w:sz w:val="24"/>
      <w:szCs w:val="28"/>
      <w:lang w:val="de-DE" w:eastAsia="en-US" w:bidi="ar-SA"/>
    </w:rPr>
  </w:style>
  <w:style w:type="paragraph" w:customStyle="1" w:styleId="Hauptzeile">
    <w:name w:val="Hauptzeile"/>
    <w:basedOn w:val="Standard"/>
    <w:rsid w:val="007B26C4"/>
    <w:pPr>
      <w:pageBreakBefore/>
      <w:pBdr>
        <w:bottom w:val="single" w:sz="6" w:space="1" w:color="auto"/>
      </w:pBdr>
      <w:spacing w:before="1080" w:after="480"/>
      <w:jc w:val="right"/>
    </w:pPr>
    <w:rPr>
      <w:b/>
      <w:color w:val="008000"/>
      <w:sz w:val="48"/>
      <w:szCs w:val="20"/>
      <w:lang w:eastAsia="de-DE"/>
    </w:rPr>
  </w:style>
  <w:style w:type="character" w:styleId="Platzhaltertext">
    <w:name w:val="Placeholder Text"/>
    <w:basedOn w:val="Absatz-Standardschriftart"/>
    <w:uiPriority w:val="99"/>
    <w:semiHidden/>
    <w:rsid w:val="003E3BCF"/>
    <w:rPr>
      <w:color w:val="808080"/>
    </w:rPr>
  </w:style>
  <w:style w:type="character" w:customStyle="1" w:styleId="berschrift1Zchn">
    <w:name w:val="Überschrift 1 Zchn"/>
    <w:basedOn w:val="Absatz-Standardschriftart"/>
    <w:link w:val="berschrift1"/>
    <w:rsid w:val="00021BC9"/>
    <w:rPr>
      <w:rFonts w:ascii="Arial" w:hAnsi="Arial" w:cs="Arial"/>
      <w:b/>
      <w:bCs/>
      <w:kern w:val="32"/>
      <w:sz w:val="32"/>
      <w:szCs w:val="32"/>
      <w:lang w:eastAsia="en-US"/>
    </w:rPr>
  </w:style>
  <w:style w:type="paragraph" w:styleId="Listenabsatz">
    <w:name w:val="List Paragraph"/>
    <w:basedOn w:val="Standard"/>
    <w:uiPriority w:val="34"/>
    <w:qFormat/>
    <w:rsid w:val="000127F3"/>
    <w:pPr>
      <w:ind w:left="720"/>
      <w:contextualSpacing/>
    </w:pPr>
  </w:style>
  <w:style w:type="character" w:customStyle="1" w:styleId="berschrift2Zchn">
    <w:name w:val="Überschrift 2 Zchn"/>
    <w:basedOn w:val="Absatz-Standardschriftart"/>
    <w:link w:val="berschrift2"/>
    <w:rsid w:val="00791A88"/>
    <w:rPr>
      <w:rFonts w:ascii="Arial" w:hAnsi="Arial" w:cs="Arial"/>
      <w:b/>
      <w:bCs/>
      <w:i/>
      <w:iCs/>
      <w:sz w:val="28"/>
      <w:szCs w:val="28"/>
      <w:lang w:eastAsia="en-US"/>
    </w:rPr>
  </w:style>
  <w:style w:type="character" w:styleId="Kommentarzeichen">
    <w:name w:val="annotation reference"/>
    <w:basedOn w:val="Absatz-Standardschriftart"/>
    <w:uiPriority w:val="99"/>
    <w:rsid w:val="003F5B4F"/>
    <w:rPr>
      <w:sz w:val="16"/>
      <w:szCs w:val="16"/>
    </w:rPr>
  </w:style>
  <w:style w:type="paragraph" w:styleId="Kommentartext">
    <w:name w:val="annotation text"/>
    <w:basedOn w:val="Standard"/>
    <w:link w:val="KommentartextZchn"/>
    <w:uiPriority w:val="99"/>
    <w:rsid w:val="003F5B4F"/>
    <w:rPr>
      <w:sz w:val="20"/>
      <w:szCs w:val="20"/>
    </w:rPr>
  </w:style>
  <w:style w:type="character" w:customStyle="1" w:styleId="KommentartextZchn">
    <w:name w:val="Kommentartext Zchn"/>
    <w:basedOn w:val="Absatz-Standardschriftart"/>
    <w:link w:val="Kommentartext"/>
    <w:uiPriority w:val="99"/>
    <w:rsid w:val="003F5B4F"/>
    <w:rPr>
      <w:rFonts w:ascii="Arial" w:hAnsi="Arial"/>
      <w:lang w:eastAsia="en-US"/>
    </w:rPr>
  </w:style>
  <w:style w:type="paragraph" w:styleId="Kommentarthema">
    <w:name w:val="annotation subject"/>
    <w:basedOn w:val="Kommentartext"/>
    <w:next w:val="Kommentartext"/>
    <w:link w:val="KommentarthemaZchn"/>
    <w:rsid w:val="003F5B4F"/>
    <w:rPr>
      <w:b/>
      <w:bCs/>
    </w:rPr>
  </w:style>
  <w:style w:type="character" w:customStyle="1" w:styleId="KommentarthemaZchn">
    <w:name w:val="Kommentarthema Zchn"/>
    <w:basedOn w:val="KommentartextZchn"/>
    <w:link w:val="Kommentarthema"/>
    <w:rsid w:val="003F5B4F"/>
    <w:rPr>
      <w:rFonts w:ascii="Arial" w:hAnsi="Arial"/>
      <w:b/>
      <w:bCs/>
      <w:lang w:eastAsia="en-US"/>
    </w:rPr>
  </w:style>
  <w:style w:type="paragraph" w:styleId="Funotentext">
    <w:name w:val="footnote text"/>
    <w:basedOn w:val="Standard"/>
    <w:link w:val="FunotentextZchn"/>
    <w:rsid w:val="00C07B83"/>
    <w:rPr>
      <w:rFonts w:ascii="Times New Roman" w:eastAsia="SimSun" w:hAnsi="Times New Roman"/>
      <w:sz w:val="20"/>
      <w:szCs w:val="20"/>
      <w:lang w:eastAsia="de-DE"/>
    </w:rPr>
  </w:style>
  <w:style w:type="character" w:customStyle="1" w:styleId="FunotentextZchn">
    <w:name w:val="Fußnotentext Zchn"/>
    <w:basedOn w:val="Absatz-Standardschriftart"/>
    <w:link w:val="Funotentext"/>
    <w:rsid w:val="00C07B83"/>
    <w:rPr>
      <w:rFonts w:eastAsia="SimSun"/>
    </w:rPr>
  </w:style>
  <w:style w:type="character" w:customStyle="1" w:styleId="berschrift3Zchn">
    <w:name w:val="Überschrift 3 Zchn"/>
    <w:basedOn w:val="Absatz-Standardschriftart"/>
    <w:link w:val="berschrift3"/>
    <w:rsid w:val="00CC3D36"/>
    <w:rPr>
      <w:rFonts w:ascii="Arial" w:hAnsi="Arial" w:cs="Arial"/>
      <w:b/>
      <w:bCs/>
      <w:sz w:val="26"/>
      <w:szCs w:val="26"/>
      <w:lang w:eastAsia="en-US"/>
    </w:rPr>
  </w:style>
  <w:style w:type="paragraph" w:styleId="Verzeichnis4">
    <w:name w:val="toc 4"/>
    <w:basedOn w:val="Standard"/>
    <w:next w:val="Standard"/>
    <w:autoRedefine/>
    <w:uiPriority w:val="39"/>
    <w:unhideWhenUsed/>
    <w:rsid w:val="00DF03E0"/>
    <w:pPr>
      <w:spacing w:after="100" w:line="276" w:lineRule="auto"/>
      <w:ind w:left="660"/>
    </w:pPr>
    <w:rPr>
      <w:rFonts w:asciiTheme="minorHAnsi" w:eastAsiaTheme="minorEastAsia" w:hAnsiTheme="minorHAnsi" w:cstheme="minorBidi"/>
      <w:szCs w:val="22"/>
      <w:lang w:eastAsia="zh-CN"/>
    </w:rPr>
  </w:style>
  <w:style w:type="paragraph" w:styleId="Verzeichnis5">
    <w:name w:val="toc 5"/>
    <w:basedOn w:val="Standard"/>
    <w:next w:val="Standard"/>
    <w:autoRedefine/>
    <w:uiPriority w:val="39"/>
    <w:unhideWhenUsed/>
    <w:rsid w:val="00DF03E0"/>
    <w:pPr>
      <w:spacing w:after="100" w:line="276" w:lineRule="auto"/>
      <w:ind w:left="880"/>
    </w:pPr>
    <w:rPr>
      <w:rFonts w:asciiTheme="minorHAnsi" w:eastAsiaTheme="minorEastAsia" w:hAnsiTheme="minorHAnsi" w:cstheme="minorBidi"/>
      <w:szCs w:val="22"/>
      <w:lang w:eastAsia="zh-CN"/>
    </w:rPr>
  </w:style>
  <w:style w:type="paragraph" w:styleId="Verzeichnis6">
    <w:name w:val="toc 6"/>
    <w:basedOn w:val="Standard"/>
    <w:next w:val="Standard"/>
    <w:autoRedefine/>
    <w:uiPriority w:val="39"/>
    <w:unhideWhenUsed/>
    <w:rsid w:val="00DF03E0"/>
    <w:pPr>
      <w:spacing w:after="100" w:line="276" w:lineRule="auto"/>
      <w:ind w:left="1100"/>
    </w:pPr>
    <w:rPr>
      <w:rFonts w:asciiTheme="minorHAnsi" w:eastAsiaTheme="minorEastAsia" w:hAnsiTheme="minorHAnsi" w:cstheme="minorBidi"/>
      <w:szCs w:val="22"/>
      <w:lang w:eastAsia="zh-CN"/>
    </w:rPr>
  </w:style>
  <w:style w:type="paragraph" w:styleId="Verzeichnis7">
    <w:name w:val="toc 7"/>
    <w:basedOn w:val="Standard"/>
    <w:next w:val="Standard"/>
    <w:autoRedefine/>
    <w:uiPriority w:val="39"/>
    <w:unhideWhenUsed/>
    <w:rsid w:val="00DF03E0"/>
    <w:pPr>
      <w:spacing w:after="100" w:line="276" w:lineRule="auto"/>
      <w:ind w:left="1320"/>
    </w:pPr>
    <w:rPr>
      <w:rFonts w:asciiTheme="minorHAnsi" w:eastAsiaTheme="minorEastAsia" w:hAnsiTheme="minorHAnsi" w:cstheme="minorBidi"/>
      <w:szCs w:val="22"/>
      <w:lang w:eastAsia="zh-CN"/>
    </w:rPr>
  </w:style>
  <w:style w:type="paragraph" w:styleId="Verzeichnis8">
    <w:name w:val="toc 8"/>
    <w:basedOn w:val="Standard"/>
    <w:next w:val="Standard"/>
    <w:autoRedefine/>
    <w:uiPriority w:val="39"/>
    <w:unhideWhenUsed/>
    <w:rsid w:val="00DF03E0"/>
    <w:pPr>
      <w:spacing w:after="100" w:line="276" w:lineRule="auto"/>
      <w:ind w:left="1540"/>
    </w:pPr>
    <w:rPr>
      <w:rFonts w:asciiTheme="minorHAnsi" w:eastAsiaTheme="minorEastAsia" w:hAnsiTheme="minorHAnsi" w:cstheme="minorBidi"/>
      <w:szCs w:val="22"/>
      <w:lang w:eastAsia="zh-CN"/>
    </w:rPr>
  </w:style>
  <w:style w:type="paragraph" w:styleId="Verzeichnis9">
    <w:name w:val="toc 9"/>
    <w:basedOn w:val="Standard"/>
    <w:next w:val="Standard"/>
    <w:autoRedefine/>
    <w:uiPriority w:val="39"/>
    <w:unhideWhenUsed/>
    <w:rsid w:val="00DF03E0"/>
    <w:pPr>
      <w:spacing w:after="100" w:line="276" w:lineRule="auto"/>
      <w:ind w:left="1760"/>
    </w:pPr>
    <w:rPr>
      <w:rFonts w:asciiTheme="minorHAnsi" w:eastAsiaTheme="minorEastAsia" w:hAnsiTheme="minorHAnsi" w:cstheme="minorBidi"/>
      <w:szCs w:val="22"/>
      <w:lang w:eastAsia="zh-CN"/>
    </w:rPr>
  </w:style>
  <w:style w:type="character" w:customStyle="1" w:styleId="FuzeileZchn">
    <w:name w:val="Fußzeile Zchn"/>
    <w:basedOn w:val="Absatz-Standardschriftart"/>
    <w:link w:val="Fuzeile"/>
    <w:rsid w:val="00407E67"/>
    <w:rPr>
      <w:rFonts w:ascii="Arial" w:hAnsi="Arial"/>
      <w:sz w:val="22"/>
      <w:szCs w:val="24"/>
      <w:lang w:eastAsia="en-US"/>
    </w:rPr>
  </w:style>
  <w:style w:type="paragraph" w:styleId="StandardWeb">
    <w:name w:val="Normal (Web)"/>
    <w:basedOn w:val="Standard"/>
    <w:uiPriority w:val="99"/>
    <w:unhideWhenUsed/>
    <w:rsid w:val="00640A6B"/>
    <w:pPr>
      <w:spacing w:before="100" w:beforeAutospacing="1" w:after="100" w:afterAutospacing="1"/>
    </w:pPr>
    <w:rPr>
      <w:rFonts w:ascii="Times New Roman" w:hAnsi="Times New Roman"/>
      <w:sz w:val="24"/>
      <w:lang w:eastAsia="zh-CN"/>
    </w:rPr>
  </w:style>
  <w:style w:type="paragraph" w:styleId="berarbeitung">
    <w:name w:val="Revision"/>
    <w:hidden/>
    <w:uiPriority w:val="99"/>
    <w:semiHidden/>
    <w:rsid w:val="0059613F"/>
    <w:rPr>
      <w:rFonts w:ascii="Arial" w:hAnsi="Arial"/>
      <w:sz w:val="22"/>
      <w:szCs w:val="24"/>
      <w:lang w:eastAsia="en-US"/>
    </w:rPr>
  </w:style>
  <w:style w:type="paragraph" w:styleId="Textkrper">
    <w:name w:val="Body Text"/>
    <w:basedOn w:val="Standard"/>
    <w:link w:val="TextkrperZchn"/>
    <w:rsid w:val="00590D4E"/>
    <w:pPr>
      <w:ind w:right="-143"/>
    </w:pPr>
    <w:rPr>
      <w:rFonts w:ascii="Times New Roman" w:eastAsia="Times New Roman" w:hAnsi="Times New Roman"/>
      <w:sz w:val="24"/>
      <w:lang w:eastAsia="de-DE"/>
    </w:rPr>
  </w:style>
  <w:style w:type="character" w:customStyle="1" w:styleId="TextkrperZchn">
    <w:name w:val="Textkörper Zchn"/>
    <w:basedOn w:val="Absatz-Standardschriftart"/>
    <w:link w:val="Textkrper"/>
    <w:rsid w:val="00590D4E"/>
    <w:rPr>
      <w:rFonts w:eastAsia="Times New Roman"/>
      <w:sz w:val="24"/>
      <w:szCs w:val="24"/>
    </w:rPr>
  </w:style>
  <w:style w:type="paragraph" w:customStyle="1" w:styleId="AufzhlungmitPunkt">
    <w:name w:val="Aufzählung mit Punkt"/>
    <w:basedOn w:val="Standard"/>
    <w:rsid w:val="00590D4E"/>
    <w:pPr>
      <w:numPr>
        <w:numId w:val="37"/>
      </w:num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lang w:eastAsia="de-DE"/>
    </w:rPr>
  </w:style>
  <w:style w:type="paragraph" w:customStyle="1" w:styleId="EinrckunginderAufzhlung">
    <w:name w:val="Einrückung in der Aufzählung"/>
    <w:basedOn w:val="Standard"/>
    <w:next w:val="Standard"/>
    <w:rsid w:val="00590D4E"/>
    <w:pPr>
      <w:tabs>
        <w:tab w:val="left" w:pos="289"/>
        <w:tab w:val="left" w:pos="578"/>
        <w:tab w:val="left" w:pos="1151"/>
        <w:tab w:val="left" w:pos="1440"/>
        <w:tab w:val="left" w:pos="4321"/>
        <w:tab w:val="left" w:pos="5761"/>
        <w:tab w:val="left" w:pos="9407"/>
      </w:tabs>
      <w:spacing w:after="280" w:line="280" w:lineRule="atLeast"/>
      <w:ind w:left="289" w:hanging="289"/>
      <w:jc w:val="both"/>
    </w:pPr>
    <w:rPr>
      <w:rFonts w:ascii="Times New Roman" w:eastAsia="Times New Roman" w:hAnsi="Times New Roman"/>
      <w:kern w:val="28"/>
      <w:sz w:val="24"/>
      <w:szCs w:val="20"/>
      <w:lang w:eastAsia="de-DE"/>
    </w:rPr>
  </w:style>
  <w:style w:type="character" w:customStyle="1" w:styleId="KopfzeileZchn">
    <w:name w:val="Kopfzeile Zchn"/>
    <w:basedOn w:val="Absatz-Standardschriftart"/>
    <w:link w:val="Kopfzeile"/>
    <w:rsid w:val="00590D4E"/>
    <w:rPr>
      <w:rFonts w:ascii="Arial" w:hAnsi="Arial"/>
      <w:sz w:val="22"/>
      <w:szCs w:val="24"/>
      <w:lang w:eastAsia="en-US"/>
    </w:rPr>
  </w:style>
  <w:style w:type="paragraph" w:styleId="Blocktext">
    <w:name w:val="Block Text"/>
    <w:basedOn w:val="Standard"/>
    <w:rsid w:val="00505F96"/>
    <w:pPr>
      <w:ind w:left="709" w:right="-143" w:hanging="709"/>
    </w:pPr>
    <w:rPr>
      <w:rFonts w:ascii="Times New Roman" w:eastAsia="Times New Roman" w:hAnsi="Times New Roman"/>
      <w:sz w:val="24"/>
      <w:szCs w:val="20"/>
      <w:lang w:eastAsia="de-DE"/>
    </w:rPr>
  </w:style>
  <w:style w:type="paragraph" w:customStyle="1" w:styleId="Betreff">
    <w:name w:val="Betreff"/>
    <w:basedOn w:val="Standard"/>
    <w:next w:val="Standard"/>
    <w:rsid w:val="00E10B15"/>
    <w:pPr>
      <w:tabs>
        <w:tab w:val="left" w:pos="289"/>
        <w:tab w:val="left" w:pos="578"/>
        <w:tab w:val="left" w:pos="1151"/>
        <w:tab w:val="left" w:pos="1440"/>
        <w:tab w:val="left" w:pos="4321"/>
        <w:tab w:val="left" w:pos="5761"/>
        <w:tab w:val="left" w:pos="9407"/>
      </w:tabs>
      <w:spacing w:before="280" w:after="560" w:line="280" w:lineRule="atLeast"/>
    </w:pPr>
    <w:rPr>
      <w:rFonts w:ascii="Times New Roman" w:eastAsia="Times New Roman" w:hAnsi="Times New Roman"/>
      <w:b/>
      <w:bCs/>
      <w:kern w:val="28"/>
      <w:sz w:val="24"/>
      <w:lang w:eastAsia="de-DE"/>
    </w:rPr>
  </w:style>
  <w:style w:type="paragraph" w:customStyle="1" w:styleId="BEDTEXT">
    <w:name w:val="BED_TEXT"/>
    <w:link w:val="BEDTEXTZchn"/>
    <w:rsid w:val="00A7153C"/>
    <w:pPr>
      <w:spacing w:after="90" w:line="180" w:lineRule="exact"/>
    </w:pPr>
    <w:rPr>
      <w:rFonts w:ascii="GerlingQuay" w:eastAsia="Times New Roman" w:hAnsi="GerlingQuay"/>
      <w:spacing w:val="3"/>
      <w:sz w:val="15"/>
      <w:szCs w:val="15"/>
    </w:rPr>
  </w:style>
  <w:style w:type="character" w:customStyle="1" w:styleId="BEDTEXTZchn">
    <w:name w:val="BED_TEXT Zchn"/>
    <w:link w:val="BEDTEXT"/>
    <w:rsid w:val="00A7153C"/>
    <w:rPr>
      <w:rFonts w:ascii="GerlingQuay" w:eastAsia="Times New Roman" w:hAnsi="GerlingQuay"/>
      <w:spacing w:val="3"/>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111">
      <w:bodyDiv w:val="1"/>
      <w:marLeft w:val="0"/>
      <w:marRight w:val="0"/>
      <w:marTop w:val="0"/>
      <w:marBottom w:val="0"/>
      <w:divBdr>
        <w:top w:val="none" w:sz="0" w:space="0" w:color="auto"/>
        <w:left w:val="none" w:sz="0" w:space="0" w:color="auto"/>
        <w:bottom w:val="none" w:sz="0" w:space="0" w:color="auto"/>
        <w:right w:val="none" w:sz="0" w:space="0" w:color="auto"/>
      </w:divBdr>
    </w:div>
    <w:div w:id="307977326">
      <w:bodyDiv w:val="1"/>
      <w:marLeft w:val="0"/>
      <w:marRight w:val="0"/>
      <w:marTop w:val="0"/>
      <w:marBottom w:val="0"/>
      <w:divBdr>
        <w:top w:val="none" w:sz="0" w:space="0" w:color="auto"/>
        <w:left w:val="none" w:sz="0" w:space="0" w:color="auto"/>
        <w:bottom w:val="none" w:sz="0" w:space="0" w:color="auto"/>
        <w:right w:val="none" w:sz="0" w:space="0" w:color="auto"/>
      </w:divBdr>
      <w:divsChild>
        <w:div w:id="633147093">
          <w:marLeft w:val="0"/>
          <w:marRight w:val="0"/>
          <w:marTop w:val="202"/>
          <w:marBottom w:val="0"/>
          <w:divBdr>
            <w:top w:val="none" w:sz="0" w:space="0" w:color="auto"/>
            <w:left w:val="none" w:sz="0" w:space="0" w:color="auto"/>
            <w:bottom w:val="none" w:sz="0" w:space="0" w:color="auto"/>
            <w:right w:val="none" w:sz="0" w:space="0" w:color="auto"/>
          </w:divBdr>
        </w:div>
      </w:divsChild>
    </w:div>
    <w:div w:id="410199566">
      <w:bodyDiv w:val="1"/>
      <w:marLeft w:val="0"/>
      <w:marRight w:val="0"/>
      <w:marTop w:val="0"/>
      <w:marBottom w:val="0"/>
      <w:divBdr>
        <w:top w:val="none" w:sz="0" w:space="0" w:color="auto"/>
        <w:left w:val="none" w:sz="0" w:space="0" w:color="auto"/>
        <w:bottom w:val="none" w:sz="0" w:space="0" w:color="auto"/>
        <w:right w:val="none" w:sz="0" w:space="0" w:color="auto"/>
      </w:divBdr>
      <w:divsChild>
        <w:div w:id="1893225361">
          <w:marLeft w:val="288"/>
          <w:marRight w:val="0"/>
          <w:marTop w:val="202"/>
          <w:marBottom w:val="0"/>
          <w:divBdr>
            <w:top w:val="none" w:sz="0" w:space="0" w:color="auto"/>
            <w:left w:val="none" w:sz="0" w:space="0" w:color="auto"/>
            <w:bottom w:val="none" w:sz="0" w:space="0" w:color="auto"/>
            <w:right w:val="none" w:sz="0" w:space="0" w:color="auto"/>
          </w:divBdr>
        </w:div>
        <w:div w:id="1617330152">
          <w:marLeft w:val="288"/>
          <w:marRight w:val="0"/>
          <w:marTop w:val="202"/>
          <w:marBottom w:val="0"/>
          <w:divBdr>
            <w:top w:val="none" w:sz="0" w:space="0" w:color="auto"/>
            <w:left w:val="none" w:sz="0" w:space="0" w:color="auto"/>
            <w:bottom w:val="none" w:sz="0" w:space="0" w:color="auto"/>
            <w:right w:val="none" w:sz="0" w:space="0" w:color="auto"/>
          </w:divBdr>
        </w:div>
      </w:divsChild>
    </w:div>
    <w:div w:id="788234088">
      <w:bodyDiv w:val="1"/>
      <w:marLeft w:val="0"/>
      <w:marRight w:val="0"/>
      <w:marTop w:val="0"/>
      <w:marBottom w:val="0"/>
      <w:divBdr>
        <w:top w:val="none" w:sz="0" w:space="0" w:color="auto"/>
        <w:left w:val="none" w:sz="0" w:space="0" w:color="auto"/>
        <w:bottom w:val="none" w:sz="0" w:space="0" w:color="auto"/>
        <w:right w:val="none" w:sz="0" w:space="0" w:color="auto"/>
      </w:divBdr>
    </w:div>
    <w:div w:id="798651876">
      <w:bodyDiv w:val="1"/>
      <w:marLeft w:val="0"/>
      <w:marRight w:val="0"/>
      <w:marTop w:val="0"/>
      <w:marBottom w:val="0"/>
      <w:divBdr>
        <w:top w:val="none" w:sz="0" w:space="0" w:color="auto"/>
        <w:left w:val="none" w:sz="0" w:space="0" w:color="auto"/>
        <w:bottom w:val="none" w:sz="0" w:space="0" w:color="auto"/>
        <w:right w:val="none" w:sz="0" w:space="0" w:color="auto"/>
      </w:divBdr>
    </w:div>
    <w:div w:id="833762871">
      <w:bodyDiv w:val="1"/>
      <w:marLeft w:val="0"/>
      <w:marRight w:val="0"/>
      <w:marTop w:val="0"/>
      <w:marBottom w:val="0"/>
      <w:divBdr>
        <w:top w:val="none" w:sz="0" w:space="0" w:color="auto"/>
        <w:left w:val="none" w:sz="0" w:space="0" w:color="auto"/>
        <w:bottom w:val="none" w:sz="0" w:space="0" w:color="auto"/>
        <w:right w:val="none" w:sz="0" w:space="0" w:color="auto"/>
      </w:divBdr>
    </w:div>
    <w:div w:id="887573208">
      <w:bodyDiv w:val="1"/>
      <w:marLeft w:val="0"/>
      <w:marRight w:val="0"/>
      <w:marTop w:val="0"/>
      <w:marBottom w:val="0"/>
      <w:divBdr>
        <w:top w:val="none" w:sz="0" w:space="0" w:color="auto"/>
        <w:left w:val="none" w:sz="0" w:space="0" w:color="auto"/>
        <w:bottom w:val="none" w:sz="0" w:space="0" w:color="auto"/>
        <w:right w:val="none" w:sz="0" w:space="0" w:color="auto"/>
      </w:divBdr>
    </w:div>
    <w:div w:id="954677433">
      <w:bodyDiv w:val="1"/>
      <w:marLeft w:val="0"/>
      <w:marRight w:val="0"/>
      <w:marTop w:val="0"/>
      <w:marBottom w:val="0"/>
      <w:divBdr>
        <w:top w:val="none" w:sz="0" w:space="0" w:color="auto"/>
        <w:left w:val="none" w:sz="0" w:space="0" w:color="auto"/>
        <w:bottom w:val="none" w:sz="0" w:space="0" w:color="auto"/>
        <w:right w:val="none" w:sz="0" w:space="0" w:color="auto"/>
      </w:divBdr>
      <w:divsChild>
        <w:div w:id="1029716876">
          <w:marLeft w:val="446"/>
          <w:marRight w:val="0"/>
          <w:marTop w:val="307"/>
          <w:marBottom w:val="0"/>
          <w:divBdr>
            <w:top w:val="none" w:sz="0" w:space="0" w:color="auto"/>
            <w:left w:val="none" w:sz="0" w:space="0" w:color="auto"/>
            <w:bottom w:val="none" w:sz="0" w:space="0" w:color="auto"/>
            <w:right w:val="none" w:sz="0" w:space="0" w:color="auto"/>
          </w:divBdr>
        </w:div>
        <w:div w:id="1449467652">
          <w:marLeft w:val="446"/>
          <w:marRight w:val="0"/>
          <w:marTop w:val="307"/>
          <w:marBottom w:val="0"/>
          <w:divBdr>
            <w:top w:val="none" w:sz="0" w:space="0" w:color="auto"/>
            <w:left w:val="none" w:sz="0" w:space="0" w:color="auto"/>
            <w:bottom w:val="none" w:sz="0" w:space="0" w:color="auto"/>
            <w:right w:val="none" w:sz="0" w:space="0" w:color="auto"/>
          </w:divBdr>
        </w:div>
        <w:div w:id="194850829">
          <w:marLeft w:val="446"/>
          <w:marRight w:val="0"/>
          <w:marTop w:val="307"/>
          <w:marBottom w:val="0"/>
          <w:divBdr>
            <w:top w:val="none" w:sz="0" w:space="0" w:color="auto"/>
            <w:left w:val="none" w:sz="0" w:space="0" w:color="auto"/>
            <w:bottom w:val="none" w:sz="0" w:space="0" w:color="auto"/>
            <w:right w:val="none" w:sz="0" w:space="0" w:color="auto"/>
          </w:divBdr>
        </w:div>
        <w:div w:id="1289629325">
          <w:marLeft w:val="1282"/>
          <w:marRight w:val="0"/>
          <w:marTop w:val="115"/>
          <w:marBottom w:val="0"/>
          <w:divBdr>
            <w:top w:val="none" w:sz="0" w:space="0" w:color="auto"/>
            <w:left w:val="none" w:sz="0" w:space="0" w:color="auto"/>
            <w:bottom w:val="none" w:sz="0" w:space="0" w:color="auto"/>
            <w:right w:val="none" w:sz="0" w:space="0" w:color="auto"/>
          </w:divBdr>
        </w:div>
        <w:div w:id="334575539">
          <w:marLeft w:val="1282"/>
          <w:marRight w:val="0"/>
          <w:marTop w:val="115"/>
          <w:marBottom w:val="0"/>
          <w:divBdr>
            <w:top w:val="none" w:sz="0" w:space="0" w:color="auto"/>
            <w:left w:val="none" w:sz="0" w:space="0" w:color="auto"/>
            <w:bottom w:val="none" w:sz="0" w:space="0" w:color="auto"/>
            <w:right w:val="none" w:sz="0" w:space="0" w:color="auto"/>
          </w:divBdr>
        </w:div>
        <w:div w:id="1600486482">
          <w:marLeft w:val="446"/>
          <w:marRight w:val="0"/>
          <w:marTop w:val="307"/>
          <w:marBottom w:val="0"/>
          <w:divBdr>
            <w:top w:val="none" w:sz="0" w:space="0" w:color="auto"/>
            <w:left w:val="none" w:sz="0" w:space="0" w:color="auto"/>
            <w:bottom w:val="none" w:sz="0" w:space="0" w:color="auto"/>
            <w:right w:val="none" w:sz="0" w:space="0" w:color="auto"/>
          </w:divBdr>
        </w:div>
        <w:div w:id="1686321289">
          <w:marLeft w:val="1282"/>
          <w:marRight w:val="0"/>
          <w:marTop w:val="115"/>
          <w:marBottom w:val="0"/>
          <w:divBdr>
            <w:top w:val="none" w:sz="0" w:space="0" w:color="auto"/>
            <w:left w:val="none" w:sz="0" w:space="0" w:color="auto"/>
            <w:bottom w:val="none" w:sz="0" w:space="0" w:color="auto"/>
            <w:right w:val="none" w:sz="0" w:space="0" w:color="auto"/>
          </w:divBdr>
        </w:div>
        <w:div w:id="1572734861">
          <w:marLeft w:val="1282"/>
          <w:marRight w:val="0"/>
          <w:marTop w:val="115"/>
          <w:marBottom w:val="0"/>
          <w:divBdr>
            <w:top w:val="none" w:sz="0" w:space="0" w:color="auto"/>
            <w:left w:val="none" w:sz="0" w:space="0" w:color="auto"/>
            <w:bottom w:val="none" w:sz="0" w:space="0" w:color="auto"/>
            <w:right w:val="none" w:sz="0" w:space="0" w:color="auto"/>
          </w:divBdr>
        </w:div>
      </w:divsChild>
    </w:div>
    <w:div w:id="983318747">
      <w:bodyDiv w:val="1"/>
      <w:marLeft w:val="0"/>
      <w:marRight w:val="0"/>
      <w:marTop w:val="0"/>
      <w:marBottom w:val="0"/>
      <w:divBdr>
        <w:top w:val="none" w:sz="0" w:space="0" w:color="auto"/>
        <w:left w:val="none" w:sz="0" w:space="0" w:color="auto"/>
        <w:bottom w:val="none" w:sz="0" w:space="0" w:color="auto"/>
        <w:right w:val="none" w:sz="0" w:space="0" w:color="auto"/>
      </w:divBdr>
    </w:div>
    <w:div w:id="996497228">
      <w:bodyDiv w:val="1"/>
      <w:marLeft w:val="0"/>
      <w:marRight w:val="0"/>
      <w:marTop w:val="0"/>
      <w:marBottom w:val="0"/>
      <w:divBdr>
        <w:top w:val="none" w:sz="0" w:space="0" w:color="auto"/>
        <w:left w:val="none" w:sz="0" w:space="0" w:color="auto"/>
        <w:bottom w:val="none" w:sz="0" w:space="0" w:color="auto"/>
        <w:right w:val="none" w:sz="0" w:space="0" w:color="auto"/>
      </w:divBdr>
      <w:divsChild>
        <w:div w:id="861476907">
          <w:marLeft w:val="835"/>
          <w:marRight w:val="0"/>
          <w:marTop w:val="101"/>
          <w:marBottom w:val="0"/>
          <w:divBdr>
            <w:top w:val="none" w:sz="0" w:space="0" w:color="auto"/>
            <w:left w:val="none" w:sz="0" w:space="0" w:color="auto"/>
            <w:bottom w:val="none" w:sz="0" w:space="0" w:color="auto"/>
            <w:right w:val="none" w:sz="0" w:space="0" w:color="auto"/>
          </w:divBdr>
        </w:div>
        <w:div w:id="1214275727">
          <w:marLeft w:val="1426"/>
          <w:marRight w:val="0"/>
          <w:marTop w:val="101"/>
          <w:marBottom w:val="0"/>
          <w:divBdr>
            <w:top w:val="none" w:sz="0" w:space="0" w:color="auto"/>
            <w:left w:val="none" w:sz="0" w:space="0" w:color="auto"/>
            <w:bottom w:val="none" w:sz="0" w:space="0" w:color="auto"/>
            <w:right w:val="none" w:sz="0" w:space="0" w:color="auto"/>
          </w:divBdr>
        </w:div>
        <w:div w:id="639303958">
          <w:marLeft w:val="1426"/>
          <w:marRight w:val="0"/>
          <w:marTop w:val="101"/>
          <w:marBottom w:val="0"/>
          <w:divBdr>
            <w:top w:val="none" w:sz="0" w:space="0" w:color="auto"/>
            <w:left w:val="none" w:sz="0" w:space="0" w:color="auto"/>
            <w:bottom w:val="none" w:sz="0" w:space="0" w:color="auto"/>
            <w:right w:val="none" w:sz="0" w:space="0" w:color="auto"/>
          </w:divBdr>
        </w:div>
        <w:div w:id="1436176370">
          <w:marLeft w:val="1426"/>
          <w:marRight w:val="0"/>
          <w:marTop w:val="101"/>
          <w:marBottom w:val="0"/>
          <w:divBdr>
            <w:top w:val="none" w:sz="0" w:space="0" w:color="auto"/>
            <w:left w:val="none" w:sz="0" w:space="0" w:color="auto"/>
            <w:bottom w:val="none" w:sz="0" w:space="0" w:color="auto"/>
            <w:right w:val="none" w:sz="0" w:space="0" w:color="auto"/>
          </w:divBdr>
        </w:div>
        <w:div w:id="1654991693">
          <w:marLeft w:val="1426"/>
          <w:marRight w:val="0"/>
          <w:marTop w:val="101"/>
          <w:marBottom w:val="0"/>
          <w:divBdr>
            <w:top w:val="none" w:sz="0" w:space="0" w:color="auto"/>
            <w:left w:val="none" w:sz="0" w:space="0" w:color="auto"/>
            <w:bottom w:val="none" w:sz="0" w:space="0" w:color="auto"/>
            <w:right w:val="none" w:sz="0" w:space="0" w:color="auto"/>
          </w:divBdr>
        </w:div>
      </w:divsChild>
    </w:div>
    <w:div w:id="1049647385">
      <w:bodyDiv w:val="1"/>
      <w:marLeft w:val="0"/>
      <w:marRight w:val="0"/>
      <w:marTop w:val="0"/>
      <w:marBottom w:val="0"/>
      <w:divBdr>
        <w:top w:val="none" w:sz="0" w:space="0" w:color="auto"/>
        <w:left w:val="none" w:sz="0" w:space="0" w:color="auto"/>
        <w:bottom w:val="none" w:sz="0" w:space="0" w:color="auto"/>
        <w:right w:val="none" w:sz="0" w:space="0" w:color="auto"/>
      </w:divBdr>
    </w:div>
    <w:div w:id="1675181768">
      <w:bodyDiv w:val="1"/>
      <w:marLeft w:val="0"/>
      <w:marRight w:val="0"/>
      <w:marTop w:val="0"/>
      <w:marBottom w:val="0"/>
      <w:divBdr>
        <w:top w:val="none" w:sz="0" w:space="0" w:color="auto"/>
        <w:left w:val="none" w:sz="0" w:space="0" w:color="auto"/>
        <w:bottom w:val="none" w:sz="0" w:space="0" w:color="auto"/>
        <w:right w:val="none" w:sz="0" w:space="0" w:color="auto"/>
      </w:divBdr>
    </w:div>
    <w:div w:id="1693455156">
      <w:bodyDiv w:val="1"/>
      <w:marLeft w:val="0"/>
      <w:marRight w:val="0"/>
      <w:marTop w:val="0"/>
      <w:marBottom w:val="0"/>
      <w:divBdr>
        <w:top w:val="none" w:sz="0" w:space="0" w:color="auto"/>
        <w:left w:val="none" w:sz="0" w:space="0" w:color="auto"/>
        <w:bottom w:val="none" w:sz="0" w:space="0" w:color="auto"/>
        <w:right w:val="none" w:sz="0" w:space="0" w:color="auto"/>
      </w:divBdr>
    </w:div>
    <w:div w:id="209847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wmf"/><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wmf"/><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oleObject" Target="embeddings/oleObject4.bin"/><Relationship Id="rId28" Type="http://schemas.openxmlformats.org/officeDocument/2006/relationships/image" Target="media/image8.wmf"/><Relationship Id="rId10" Type="http://schemas.openxmlformats.org/officeDocument/2006/relationships/webSettings" Target="webSettings.xml"/><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URL xmlns="17c8a4af-221c-400e-ae0a-f05e99625a32">
      <Url xsi:nil="true"/>
      <Description xsi:nil="true"/>
    </URL>
    <Kommentare xmlns="$ListId:Dokumente;"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D479587D981A4198F057C392941805" ma:contentTypeVersion="" ma:contentTypeDescription="Ein neues Dokument erstellen." ma:contentTypeScope="" ma:versionID="e88406421f94478ef4bbd16b7a71b390">
  <xsd:schema xmlns:xsd="http://www.w3.org/2001/XMLSchema" xmlns:xs="http://www.w3.org/2001/XMLSchema" xmlns:p="http://schemas.microsoft.com/office/2006/metadata/properties" xmlns:ns2="$ListId:Dokumente;" xmlns:ns3="17c8a4af-221c-400e-ae0a-f05e99625a32" targetNamespace="http://schemas.microsoft.com/office/2006/metadata/properties" ma:root="true" ma:fieldsID="59bc02c4d2880029497e32d605bef9b9" ns2:_="" ns3:_="">
    <xsd:import namespace="$ListId:Dokumente;"/>
    <xsd:import namespace="17c8a4af-221c-400e-ae0a-f05e99625a32"/>
    <xsd:element name="properties">
      <xsd:complexType>
        <xsd:sequence>
          <xsd:element name="documentManagement">
            <xsd:complexType>
              <xsd:all>
                <xsd:element ref="ns2:Kommentare" minOccurs="0"/>
                <xsd:element ref="ns3: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kumente;" elementFormDefault="qualified">
    <xsd:import namespace="http://schemas.microsoft.com/office/2006/documentManagement/types"/>
    <xsd:import namespace="http://schemas.microsoft.com/office/infopath/2007/PartnerControls"/>
    <xsd:element name="Kommentare" ma:index="8" nillable="true" ma:displayName="Kommentar" ma:internalName="Kommentar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c8a4af-221c-400e-ae0a-f05e99625a32" elementFormDefault="qualified">
    <xsd:import namespace="http://schemas.microsoft.com/office/2006/documentManagement/types"/>
    <xsd:import namespace="http://schemas.microsoft.com/office/infopath/2007/PartnerControls"/>
    <xsd:element name="URL" ma:index="9"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7CA50-54A1-4D85-9B72-003911BF9D17}">
  <ds:schemaRefs>
    <ds:schemaRef ds:uri="http://schemas.microsoft.com/sharepoint/v3/contenttype/forms"/>
  </ds:schemaRefs>
</ds:datastoreItem>
</file>

<file path=customXml/itemProps2.xml><?xml version="1.0" encoding="utf-8"?>
<ds:datastoreItem xmlns:ds="http://schemas.openxmlformats.org/officeDocument/2006/customXml" ds:itemID="{D2CCB108-24D6-437D-BCA7-6FD749C7C4C4}">
  <ds:schemaRefs>
    <ds:schemaRef ds:uri="http://schemas.microsoft.com/office/2006/metadata/properties"/>
    <ds:schemaRef ds:uri="17c8a4af-221c-400e-ae0a-f05e99625a32"/>
    <ds:schemaRef ds:uri="http://www.w3.org/XML/1998/namespace"/>
    <ds:schemaRef ds:uri="http://schemas.microsoft.com/office/infopath/2007/PartnerControls"/>
    <ds:schemaRef ds:uri="http://schemas.microsoft.com/office/2006/documentManagement/types"/>
    <ds:schemaRef ds:uri="http://purl.org/dc/elements/1.1/"/>
    <ds:schemaRef ds:uri="http://purl.org/dc/dcmitype/"/>
    <ds:schemaRef ds:uri="http://schemas.openxmlformats.org/package/2006/metadata/core-properties"/>
    <ds:schemaRef ds:uri="$ListId:Dokumente;"/>
    <ds:schemaRef ds:uri="http://purl.org/dc/terms/"/>
  </ds:schemaRefs>
</ds:datastoreItem>
</file>

<file path=customXml/itemProps3.xml><?xml version="1.0" encoding="utf-8"?>
<ds:datastoreItem xmlns:ds="http://schemas.openxmlformats.org/officeDocument/2006/customXml" ds:itemID="{EFC68023-D1EF-4A98-9A1A-E3204D80D202}">
  <ds:schemaRefs>
    <ds:schemaRef ds:uri="http://schemas.microsoft.com/office/2006/metadata/longProperties"/>
  </ds:schemaRefs>
</ds:datastoreItem>
</file>

<file path=customXml/itemProps4.xml><?xml version="1.0" encoding="utf-8"?>
<ds:datastoreItem xmlns:ds="http://schemas.openxmlformats.org/officeDocument/2006/customXml" ds:itemID="{F00C000B-E599-4F70-B086-2E6C56855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kumente;"/>
    <ds:schemaRef ds:uri="17c8a4af-221c-400e-ae0a-f05e99625a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98FB73-19DC-4D72-87C1-D9DB2A15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9DFB380</Template>
  <TotalTime>0</TotalTime>
  <Pages>90</Pages>
  <Words>13432</Words>
  <Characters>98279</Characters>
  <Application>Microsoft Office Word</Application>
  <DocSecurity>0</DocSecurity>
  <Lines>818</Lines>
  <Paragraphs>222</Paragraphs>
  <ScaleCrop>false</ScaleCrop>
  <HeadingPairs>
    <vt:vector size="2" baseType="variant">
      <vt:variant>
        <vt:lpstr>Titel</vt:lpstr>
      </vt:variant>
      <vt:variant>
        <vt:i4>1</vt:i4>
      </vt:variant>
    </vt:vector>
  </HeadingPairs>
  <TitlesOfParts>
    <vt:vector size="1" baseType="lpstr">
      <vt:lpstr>1</vt:lpstr>
    </vt:vector>
  </TitlesOfParts>
  <Company>PROACTIV</Company>
  <LinksUpToDate>false</LinksUpToDate>
  <CharactersWithSpaces>111489</CharactersWithSpaces>
  <SharedDoc>false</SharedDoc>
  <HLinks>
    <vt:vector size="450" baseType="variant">
      <vt:variant>
        <vt:i4>1048625</vt:i4>
      </vt:variant>
      <vt:variant>
        <vt:i4>458</vt:i4>
      </vt:variant>
      <vt:variant>
        <vt:i4>0</vt:i4>
      </vt:variant>
      <vt:variant>
        <vt:i4>5</vt:i4>
      </vt:variant>
      <vt:variant>
        <vt:lpwstr/>
      </vt:variant>
      <vt:variant>
        <vt:lpwstr>_Toc355102715</vt:lpwstr>
      </vt:variant>
      <vt:variant>
        <vt:i4>1048625</vt:i4>
      </vt:variant>
      <vt:variant>
        <vt:i4>452</vt:i4>
      </vt:variant>
      <vt:variant>
        <vt:i4>0</vt:i4>
      </vt:variant>
      <vt:variant>
        <vt:i4>5</vt:i4>
      </vt:variant>
      <vt:variant>
        <vt:lpwstr/>
      </vt:variant>
      <vt:variant>
        <vt:lpwstr>_Toc355102714</vt:lpwstr>
      </vt:variant>
      <vt:variant>
        <vt:i4>1048625</vt:i4>
      </vt:variant>
      <vt:variant>
        <vt:i4>446</vt:i4>
      </vt:variant>
      <vt:variant>
        <vt:i4>0</vt:i4>
      </vt:variant>
      <vt:variant>
        <vt:i4>5</vt:i4>
      </vt:variant>
      <vt:variant>
        <vt:lpwstr/>
      </vt:variant>
      <vt:variant>
        <vt:lpwstr>_Toc355102713</vt:lpwstr>
      </vt:variant>
      <vt:variant>
        <vt:i4>1048625</vt:i4>
      </vt:variant>
      <vt:variant>
        <vt:i4>440</vt:i4>
      </vt:variant>
      <vt:variant>
        <vt:i4>0</vt:i4>
      </vt:variant>
      <vt:variant>
        <vt:i4>5</vt:i4>
      </vt:variant>
      <vt:variant>
        <vt:lpwstr/>
      </vt:variant>
      <vt:variant>
        <vt:lpwstr>_Toc355102712</vt:lpwstr>
      </vt:variant>
      <vt:variant>
        <vt:i4>1048625</vt:i4>
      </vt:variant>
      <vt:variant>
        <vt:i4>434</vt:i4>
      </vt:variant>
      <vt:variant>
        <vt:i4>0</vt:i4>
      </vt:variant>
      <vt:variant>
        <vt:i4>5</vt:i4>
      </vt:variant>
      <vt:variant>
        <vt:lpwstr/>
      </vt:variant>
      <vt:variant>
        <vt:lpwstr>_Toc355102711</vt:lpwstr>
      </vt:variant>
      <vt:variant>
        <vt:i4>1048625</vt:i4>
      </vt:variant>
      <vt:variant>
        <vt:i4>428</vt:i4>
      </vt:variant>
      <vt:variant>
        <vt:i4>0</vt:i4>
      </vt:variant>
      <vt:variant>
        <vt:i4>5</vt:i4>
      </vt:variant>
      <vt:variant>
        <vt:lpwstr/>
      </vt:variant>
      <vt:variant>
        <vt:lpwstr>_Toc355102710</vt:lpwstr>
      </vt:variant>
      <vt:variant>
        <vt:i4>1114161</vt:i4>
      </vt:variant>
      <vt:variant>
        <vt:i4>422</vt:i4>
      </vt:variant>
      <vt:variant>
        <vt:i4>0</vt:i4>
      </vt:variant>
      <vt:variant>
        <vt:i4>5</vt:i4>
      </vt:variant>
      <vt:variant>
        <vt:lpwstr/>
      </vt:variant>
      <vt:variant>
        <vt:lpwstr>_Toc355102709</vt:lpwstr>
      </vt:variant>
      <vt:variant>
        <vt:i4>1114161</vt:i4>
      </vt:variant>
      <vt:variant>
        <vt:i4>416</vt:i4>
      </vt:variant>
      <vt:variant>
        <vt:i4>0</vt:i4>
      </vt:variant>
      <vt:variant>
        <vt:i4>5</vt:i4>
      </vt:variant>
      <vt:variant>
        <vt:lpwstr/>
      </vt:variant>
      <vt:variant>
        <vt:lpwstr>_Toc355102708</vt:lpwstr>
      </vt:variant>
      <vt:variant>
        <vt:i4>1114161</vt:i4>
      </vt:variant>
      <vt:variant>
        <vt:i4>410</vt:i4>
      </vt:variant>
      <vt:variant>
        <vt:i4>0</vt:i4>
      </vt:variant>
      <vt:variant>
        <vt:i4>5</vt:i4>
      </vt:variant>
      <vt:variant>
        <vt:lpwstr/>
      </vt:variant>
      <vt:variant>
        <vt:lpwstr>_Toc355102707</vt:lpwstr>
      </vt:variant>
      <vt:variant>
        <vt:i4>1114161</vt:i4>
      </vt:variant>
      <vt:variant>
        <vt:i4>404</vt:i4>
      </vt:variant>
      <vt:variant>
        <vt:i4>0</vt:i4>
      </vt:variant>
      <vt:variant>
        <vt:i4>5</vt:i4>
      </vt:variant>
      <vt:variant>
        <vt:lpwstr/>
      </vt:variant>
      <vt:variant>
        <vt:lpwstr>_Toc355102706</vt:lpwstr>
      </vt:variant>
      <vt:variant>
        <vt:i4>1114161</vt:i4>
      </vt:variant>
      <vt:variant>
        <vt:i4>398</vt:i4>
      </vt:variant>
      <vt:variant>
        <vt:i4>0</vt:i4>
      </vt:variant>
      <vt:variant>
        <vt:i4>5</vt:i4>
      </vt:variant>
      <vt:variant>
        <vt:lpwstr/>
      </vt:variant>
      <vt:variant>
        <vt:lpwstr>_Toc355102705</vt:lpwstr>
      </vt:variant>
      <vt:variant>
        <vt:i4>1114161</vt:i4>
      </vt:variant>
      <vt:variant>
        <vt:i4>392</vt:i4>
      </vt:variant>
      <vt:variant>
        <vt:i4>0</vt:i4>
      </vt:variant>
      <vt:variant>
        <vt:i4>5</vt:i4>
      </vt:variant>
      <vt:variant>
        <vt:lpwstr/>
      </vt:variant>
      <vt:variant>
        <vt:lpwstr>_Toc355102704</vt:lpwstr>
      </vt:variant>
      <vt:variant>
        <vt:i4>1114161</vt:i4>
      </vt:variant>
      <vt:variant>
        <vt:i4>386</vt:i4>
      </vt:variant>
      <vt:variant>
        <vt:i4>0</vt:i4>
      </vt:variant>
      <vt:variant>
        <vt:i4>5</vt:i4>
      </vt:variant>
      <vt:variant>
        <vt:lpwstr/>
      </vt:variant>
      <vt:variant>
        <vt:lpwstr>_Toc355102703</vt:lpwstr>
      </vt:variant>
      <vt:variant>
        <vt:i4>1114161</vt:i4>
      </vt:variant>
      <vt:variant>
        <vt:i4>380</vt:i4>
      </vt:variant>
      <vt:variant>
        <vt:i4>0</vt:i4>
      </vt:variant>
      <vt:variant>
        <vt:i4>5</vt:i4>
      </vt:variant>
      <vt:variant>
        <vt:lpwstr/>
      </vt:variant>
      <vt:variant>
        <vt:lpwstr>_Toc355102702</vt:lpwstr>
      </vt:variant>
      <vt:variant>
        <vt:i4>1114161</vt:i4>
      </vt:variant>
      <vt:variant>
        <vt:i4>374</vt:i4>
      </vt:variant>
      <vt:variant>
        <vt:i4>0</vt:i4>
      </vt:variant>
      <vt:variant>
        <vt:i4>5</vt:i4>
      </vt:variant>
      <vt:variant>
        <vt:lpwstr/>
      </vt:variant>
      <vt:variant>
        <vt:lpwstr>_Toc355102701</vt:lpwstr>
      </vt:variant>
      <vt:variant>
        <vt:i4>1114161</vt:i4>
      </vt:variant>
      <vt:variant>
        <vt:i4>368</vt:i4>
      </vt:variant>
      <vt:variant>
        <vt:i4>0</vt:i4>
      </vt:variant>
      <vt:variant>
        <vt:i4>5</vt:i4>
      </vt:variant>
      <vt:variant>
        <vt:lpwstr/>
      </vt:variant>
      <vt:variant>
        <vt:lpwstr>_Toc355102700</vt:lpwstr>
      </vt:variant>
      <vt:variant>
        <vt:i4>1572912</vt:i4>
      </vt:variant>
      <vt:variant>
        <vt:i4>362</vt:i4>
      </vt:variant>
      <vt:variant>
        <vt:i4>0</vt:i4>
      </vt:variant>
      <vt:variant>
        <vt:i4>5</vt:i4>
      </vt:variant>
      <vt:variant>
        <vt:lpwstr/>
      </vt:variant>
      <vt:variant>
        <vt:lpwstr>_Toc355102699</vt:lpwstr>
      </vt:variant>
      <vt:variant>
        <vt:i4>1572912</vt:i4>
      </vt:variant>
      <vt:variant>
        <vt:i4>356</vt:i4>
      </vt:variant>
      <vt:variant>
        <vt:i4>0</vt:i4>
      </vt:variant>
      <vt:variant>
        <vt:i4>5</vt:i4>
      </vt:variant>
      <vt:variant>
        <vt:lpwstr/>
      </vt:variant>
      <vt:variant>
        <vt:lpwstr>_Toc355102698</vt:lpwstr>
      </vt:variant>
      <vt:variant>
        <vt:i4>1572912</vt:i4>
      </vt:variant>
      <vt:variant>
        <vt:i4>350</vt:i4>
      </vt:variant>
      <vt:variant>
        <vt:i4>0</vt:i4>
      </vt:variant>
      <vt:variant>
        <vt:i4>5</vt:i4>
      </vt:variant>
      <vt:variant>
        <vt:lpwstr/>
      </vt:variant>
      <vt:variant>
        <vt:lpwstr>_Toc355102697</vt:lpwstr>
      </vt:variant>
      <vt:variant>
        <vt:i4>1572912</vt:i4>
      </vt:variant>
      <vt:variant>
        <vt:i4>344</vt:i4>
      </vt:variant>
      <vt:variant>
        <vt:i4>0</vt:i4>
      </vt:variant>
      <vt:variant>
        <vt:i4>5</vt:i4>
      </vt:variant>
      <vt:variant>
        <vt:lpwstr/>
      </vt:variant>
      <vt:variant>
        <vt:lpwstr>_Toc355102696</vt:lpwstr>
      </vt:variant>
      <vt:variant>
        <vt:i4>1572912</vt:i4>
      </vt:variant>
      <vt:variant>
        <vt:i4>338</vt:i4>
      </vt:variant>
      <vt:variant>
        <vt:i4>0</vt:i4>
      </vt:variant>
      <vt:variant>
        <vt:i4>5</vt:i4>
      </vt:variant>
      <vt:variant>
        <vt:lpwstr/>
      </vt:variant>
      <vt:variant>
        <vt:lpwstr>_Toc355102695</vt:lpwstr>
      </vt:variant>
      <vt:variant>
        <vt:i4>1572912</vt:i4>
      </vt:variant>
      <vt:variant>
        <vt:i4>332</vt:i4>
      </vt:variant>
      <vt:variant>
        <vt:i4>0</vt:i4>
      </vt:variant>
      <vt:variant>
        <vt:i4>5</vt:i4>
      </vt:variant>
      <vt:variant>
        <vt:lpwstr/>
      </vt:variant>
      <vt:variant>
        <vt:lpwstr>_Toc355102694</vt:lpwstr>
      </vt:variant>
      <vt:variant>
        <vt:i4>1572912</vt:i4>
      </vt:variant>
      <vt:variant>
        <vt:i4>326</vt:i4>
      </vt:variant>
      <vt:variant>
        <vt:i4>0</vt:i4>
      </vt:variant>
      <vt:variant>
        <vt:i4>5</vt:i4>
      </vt:variant>
      <vt:variant>
        <vt:lpwstr/>
      </vt:variant>
      <vt:variant>
        <vt:lpwstr>_Toc355102693</vt:lpwstr>
      </vt:variant>
      <vt:variant>
        <vt:i4>1572912</vt:i4>
      </vt:variant>
      <vt:variant>
        <vt:i4>320</vt:i4>
      </vt:variant>
      <vt:variant>
        <vt:i4>0</vt:i4>
      </vt:variant>
      <vt:variant>
        <vt:i4>5</vt:i4>
      </vt:variant>
      <vt:variant>
        <vt:lpwstr/>
      </vt:variant>
      <vt:variant>
        <vt:lpwstr>_Toc355102692</vt:lpwstr>
      </vt:variant>
      <vt:variant>
        <vt:i4>1572912</vt:i4>
      </vt:variant>
      <vt:variant>
        <vt:i4>314</vt:i4>
      </vt:variant>
      <vt:variant>
        <vt:i4>0</vt:i4>
      </vt:variant>
      <vt:variant>
        <vt:i4>5</vt:i4>
      </vt:variant>
      <vt:variant>
        <vt:lpwstr/>
      </vt:variant>
      <vt:variant>
        <vt:lpwstr>_Toc355102691</vt:lpwstr>
      </vt:variant>
      <vt:variant>
        <vt:i4>1572912</vt:i4>
      </vt:variant>
      <vt:variant>
        <vt:i4>308</vt:i4>
      </vt:variant>
      <vt:variant>
        <vt:i4>0</vt:i4>
      </vt:variant>
      <vt:variant>
        <vt:i4>5</vt:i4>
      </vt:variant>
      <vt:variant>
        <vt:lpwstr/>
      </vt:variant>
      <vt:variant>
        <vt:lpwstr>_Toc355102690</vt:lpwstr>
      </vt:variant>
      <vt:variant>
        <vt:i4>1638448</vt:i4>
      </vt:variant>
      <vt:variant>
        <vt:i4>302</vt:i4>
      </vt:variant>
      <vt:variant>
        <vt:i4>0</vt:i4>
      </vt:variant>
      <vt:variant>
        <vt:i4>5</vt:i4>
      </vt:variant>
      <vt:variant>
        <vt:lpwstr/>
      </vt:variant>
      <vt:variant>
        <vt:lpwstr>_Toc355102689</vt:lpwstr>
      </vt:variant>
      <vt:variant>
        <vt:i4>1638448</vt:i4>
      </vt:variant>
      <vt:variant>
        <vt:i4>296</vt:i4>
      </vt:variant>
      <vt:variant>
        <vt:i4>0</vt:i4>
      </vt:variant>
      <vt:variant>
        <vt:i4>5</vt:i4>
      </vt:variant>
      <vt:variant>
        <vt:lpwstr/>
      </vt:variant>
      <vt:variant>
        <vt:lpwstr>_Toc355102688</vt:lpwstr>
      </vt:variant>
      <vt:variant>
        <vt:i4>1638448</vt:i4>
      </vt:variant>
      <vt:variant>
        <vt:i4>290</vt:i4>
      </vt:variant>
      <vt:variant>
        <vt:i4>0</vt:i4>
      </vt:variant>
      <vt:variant>
        <vt:i4>5</vt:i4>
      </vt:variant>
      <vt:variant>
        <vt:lpwstr/>
      </vt:variant>
      <vt:variant>
        <vt:lpwstr>_Toc355102687</vt:lpwstr>
      </vt:variant>
      <vt:variant>
        <vt:i4>1638448</vt:i4>
      </vt:variant>
      <vt:variant>
        <vt:i4>284</vt:i4>
      </vt:variant>
      <vt:variant>
        <vt:i4>0</vt:i4>
      </vt:variant>
      <vt:variant>
        <vt:i4>5</vt:i4>
      </vt:variant>
      <vt:variant>
        <vt:lpwstr/>
      </vt:variant>
      <vt:variant>
        <vt:lpwstr>_Toc355102686</vt:lpwstr>
      </vt:variant>
      <vt:variant>
        <vt:i4>1638448</vt:i4>
      </vt:variant>
      <vt:variant>
        <vt:i4>278</vt:i4>
      </vt:variant>
      <vt:variant>
        <vt:i4>0</vt:i4>
      </vt:variant>
      <vt:variant>
        <vt:i4>5</vt:i4>
      </vt:variant>
      <vt:variant>
        <vt:lpwstr/>
      </vt:variant>
      <vt:variant>
        <vt:lpwstr>_Toc355102685</vt:lpwstr>
      </vt:variant>
      <vt:variant>
        <vt:i4>1638448</vt:i4>
      </vt:variant>
      <vt:variant>
        <vt:i4>272</vt:i4>
      </vt:variant>
      <vt:variant>
        <vt:i4>0</vt:i4>
      </vt:variant>
      <vt:variant>
        <vt:i4>5</vt:i4>
      </vt:variant>
      <vt:variant>
        <vt:lpwstr/>
      </vt:variant>
      <vt:variant>
        <vt:lpwstr>_Toc355102684</vt:lpwstr>
      </vt:variant>
      <vt:variant>
        <vt:i4>1638448</vt:i4>
      </vt:variant>
      <vt:variant>
        <vt:i4>266</vt:i4>
      </vt:variant>
      <vt:variant>
        <vt:i4>0</vt:i4>
      </vt:variant>
      <vt:variant>
        <vt:i4>5</vt:i4>
      </vt:variant>
      <vt:variant>
        <vt:lpwstr/>
      </vt:variant>
      <vt:variant>
        <vt:lpwstr>_Toc355102683</vt:lpwstr>
      </vt:variant>
      <vt:variant>
        <vt:i4>1638448</vt:i4>
      </vt:variant>
      <vt:variant>
        <vt:i4>260</vt:i4>
      </vt:variant>
      <vt:variant>
        <vt:i4>0</vt:i4>
      </vt:variant>
      <vt:variant>
        <vt:i4>5</vt:i4>
      </vt:variant>
      <vt:variant>
        <vt:lpwstr/>
      </vt:variant>
      <vt:variant>
        <vt:lpwstr>_Toc355102682</vt:lpwstr>
      </vt:variant>
      <vt:variant>
        <vt:i4>1638448</vt:i4>
      </vt:variant>
      <vt:variant>
        <vt:i4>254</vt:i4>
      </vt:variant>
      <vt:variant>
        <vt:i4>0</vt:i4>
      </vt:variant>
      <vt:variant>
        <vt:i4>5</vt:i4>
      </vt:variant>
      <vt:variant>
        <vt:lpwstr/>
      </vt:variant>
      <vt:variant>
        <vt:lpwstr>_Toc355102681</vt:lpwstr>
      </vt:variant>
      <vt:variant>
        <vt:i4>1638448</vt:i4>
      </vt:variant>
      <vt:variant>
        <vt:i4>248</vt:i4>
      </vt:variant>
      <vt:variant>
        <vt:i4>0</vt:i4>
      </vt:variant>
      <vt:variant>
        <vt:i4>5</vt:i4>
      </vt:variant>
      <vt:variant>
        <vt:lpwstr/>
      </vt:variant>
      <vt:variant>
        <vt:lpwstr>_Toc355102680</vt:lpwstr>
      </vt:variant>
      <vt:variant>
        <vt:i4>1441840</vt:i4>
      </vt:variant>
      <vt:variant>
        <vt:i4>242</vt:i4>
      </vt:variant>
      <vt:variant>
        <vt:i4>0</vt:i4>
      </vt:variant>
      <vt:variant>
        <vt:i4>5</vt:i4>
      </vt:variant>
      <vt:variant>
        <vt:lpwstr/>
      </vt:variant>
      <vt:variant>
        <vt:lpwstr>_Toc355102679</vt:lpwstr>
      </vt:variant>
      <vt:variant>
        <vt:i4>1441840</vt:i4>
      </vt:variant>
      <vt:variant>
        <vt:i4>236</vt:i4>
      </vt:variant>
      <vt:variant>
        <vt:i4>0</vt:i4>
      </vt:variant>
      <vt:variant>
        <vt:i4>5</vt:i4>
      </vt:variant>
      <vt:variant>
        <vt:lpwstr/>
      </vt:variant>
      <vt:variant>
        <vt:lpwstr>_Toc355102678</vt:lpwstr>
      </vt:variant>
      <vt:variant>
        <vt:i4>1441840</vt:i4>
      </vt:variant>
      <vt:variant>
        <vt:i4>230</vt:i4>
      </vt:variant>
      <vt:variant>
        <vt:i4>0</vt:i4>
      </vt:variant>
      <vt:variant>
        <vt:i4>5</vt:i4>
      </vt:variant>
      <vt:variant>
        <vt:lpwstr/>
      </vt:variant>
      <vt:variant>
        <vt:lpwstr>_Toc355102677</vt:lpwstr>
      </vt:variant>
      <vt:variant>
        <vt:i4>1441840</vt:i4>
      </vt:variant>
      <vt:variant>
        <vt:i4>224</vt:i4>
      </vt:variant>
      <vt:variant>
        <vt:i4>0</vt:i4>
      </vt:variant>
      <vt:variant>
        <vt:i4>5</vt:i4>
      </vt:variant>
      <vt:variant>
        <vt:lpwstr/>
      </vt:variant>
      <vt:variant>
        <vt:lpwstr>_Toc355102676</vt:lpwstr>
      </vt:variant>
      <vt:variant>
        <vt:i4>1441840</vt:i4>
      </vt:variant>
      <vt:variant>
        <vt:i4>218</vt:i4>
      </vt:variant>
      <vt:variant>
        <vt:i4>0</vt:i4>
      </vt:variant>
      <vt:variant>
        <vt:i4>5</vt:i4>
      </vt:variant>
      <vt:variant>
        <vt:lpwstr/>
      </vt:variant>
      <vt:variant>
        <vt:lpwstr>_Toc355102675</vt:lpwstr>
      </vt:variant>
      <vt:variant>
        <vt:i4>1441840</vt:i4>
      </vt:variant>
      <vt:variant>
        <vt:i4>212</vt:i4>
      </vt:variant>
      <vt:variant>
        <vt:i4>0</vt:i4>
      </vt:variant>
      <vt:variant>
        <vt:i4>5</vt:i4>
      </vt:variant>
      <vt:variant>
        <vt:lpwstr/>
      </vt:variant>
      <vt:variant>
        <vt:lpwstr>_Toc355102674</vt:lpwstr>
      </vt:variant>
      <vt:variant>
        <vt:i4>1441840</vt:i4>
      </vt:variant>
      <vt:variant>
        <vt:i4>206</vt:i4>
      </vt:variant>
      <vt:variant>
        <vt:i4>0</vt:i4>
      </vt:variant>
      <vt:variant>
        <vt:i4>5</vt:i4>
      </vt:variant>
      <vt:variant>
        <vt:lpwstr/>
      </vt:variant>
      <vt:variant>
        <vt:lpwstr>_Toc355102673</vt:lpwstr>
      </vt:variant>
      <vt:variant>
        <vt:i4>1441840</vt:i4>
      </vt:variant>
      <vt:variant>
        <vt:i4>200</vt:i4>
      </vt:variant>
      <vt:variant>
        <vt:i4>0</vt:i4>
      </vt:variant>
      <vt:variant>
        <vt:i4>5</vt:i4>
      </vt:variant>
      <vt:variant>
        <vt:lpwstr/>
      </vt:variant>
      <vt:variant>
        <vt:lpwstr>_Toc355102672</vt:lpwstr>
      </vt:variant>
      <vt:variant>
        <vt:i4>1441840</vt:i4>
      </vt:variant>
      <vt:variant>
        <vt:i4>194</vt:i4>
      </vt:variant>
      <vt:variant>
        <vt:i4>0</vt:i4>
      </vt:variant>
      <vt:variant>
        <vt:i4>5</vt:i4>
      </vt:variant>
      <vt:variant>
        <vt:lpwstr/>
      </vt:variant>
      <vt:variant>
        <vt:lpwstr>_Toc355102671</vt:lpwstr>
      </vt:variant>
      <vt:variant>
        <vt:i4>1441840</vt:i4>
      </vt:variant>
      <vt:variant>
        <vt:i4>188</vt:i4>
      </vt:variant>
      <vt:variant>
        <vt:i4>0</vt:i4>
      </vt:variant>
      <vt:variant>
        <vt:i4>5</vt:i4>
      </vt:variant>
      <vt:variant>
        <vt:lpwstr/>
      </vt:variant>
      <vt:variant>
        <vt:lpwstr>_Toc355102670</vt:lpwstr>
      </vt:variant>
      <vt:variant>
        <vt:i4>1507376</vt:i4>
      </vt:variant>
      <vt:variant>
        <vt:i4>182</vt:i4>
      </vt:variant>
      <vt:variant>
        <vt:i4>0</vt:i4>
      </vt:variant>
      <vt:variant>
        <vt:i4>5</vt:i4>
      </vt:variant>
      <vt:variant>
        <vt:lpwstr/>
      </vt:variant>
      <vt:variant>
        <vt:lpwstr>_Toc355102669</vt:lpwstr>
      </vt:variant>
      <vt:variant>
        <vt:i4>1507376</vt:i4>
      </vt:variant>
      <vt:variant>
        <vt:i4>176</vt:i4>
      </vt:variant>
      <vt:variant>
        <vt:i4>0</vt:i4>
      </vt:variant>
      <vt:variant>
        <vt:i4>5</vt:i4>
      </vt:variant>
      <vt:variant>
        <vt:lpwstr/>
      </vt:variant>
      <vt:variant>
        <vt:lpwstr>_Toc355102668</vt:lpwstr>
      </vt:variant>
      <vt:variant>
        <vt:i4>1507376</vt:i4>
      </vt:variant>
      <vt:variant>
        <vt:i4>170</vt:i4>
      </vt:variant>
      <vt:variant>
        <vt:i4>0</vt:i4>
      </vt:variant>
      <vt:variant>
        <vt:i4>5</vt:i4>
      </vt:variant>
      <vt:variant>
        <vt:lpwstr/>
      </vt:variant>
      <vt:variant>
        <vt:lpwstr>_Toc355102667</vt:lpwstr>
      </vt:variant>
      <vt:variant>
        <vt:i4>1507376</vt:i4>
      </vt:variant>
      <vt:variant>
        <vt:i4>164</vt:i4>
      </vt:variant>
      <vt:variant>
        <vt:i4>0</vt:i4>
      </vt:variant>
      <vt:variant>
        <vt:i4>5</vt:i4>
      </vt:variant>
      <vt:variant>
        <vt:lpwstr/>
      </vt:variant>
      <vt:variant>
        <vt:lpwstr>_Toc355102666</vt:lpwstr>
      </vt:variant>
      <vt:variant>
        <vt:i4>1507376</vt:i4>
      </vt:variant>
      <vt:variant>
        <vt:i4>158</vt:i4>
      </vt:variant>
      <vt:variant>
        <vt:i4>0</vt:i4>
      </vt:variant>
      <vt:variant>
        <vt:i4>5</vt:i4>
      </vt:variant>
      <vt:variant>
        <vt:lpwstr/>
      </vt:variant>
      <vt:variant>
        <vt:lpwstr>_Toc355102665</vt:lpwstr>
      </vt:variant>
      <vt:variant>
        <vt:i4>1507376</vt:i4>
      </vt:variant>
      <vt:variant>
        <vt:i4>152</vt:i4>
      </vt:variant>
      <vt:variant>
        <vt:i4>0</vt:i4>
      </vt:variant>
      <vt:variant>
        <vt:i4>5</vt:i4>
      </vt:variant>
      <vt:variant>
        <vt:lpwstr/>
      </vt:variant>
      <vt:variant>
        <vt:lpwstr>_Toc355102664</vt:lpwstr>
      </vt:variant>
      <vt:variant>
        <vt:i4>1507376</vt:i4>
      </vt:variant>
      <vt:variant>
        <vt:i4>146</vt:i4>
      </vt:variant>
      <vt:variant>
        <vt:i4>0</vt:i4>
      </vt:variant>
      <vt:variant>
        <vt:i4>5</vt:i4>
      </vt:variant>
      <vt:variant>
        <vt:lpwstr/>
      </vt:variant>
      <vt:variant>
        <vt:lpwstr>_Toc355102663</vt:lpwstr>
      </vt:variant>
      <vt:variant>
        <vt:i4>1507376</vt:i4>
      </vt:variant>
      <vt:variant>
        <vt:i4>140</vt:i4>
      </vt:variant>
      <vt:variant>
        <vt:i4>0</vt:i4>
      </vt:variant>
      <vt:variant>
        <vt:i4>5</vt:i4>
      </vt:variant>
      <vt:variant>
        <vt:lpwstr/>
      </vt:variant>
      <vt:variant>
        <vt:lpwstr>_Toc355102662</vt:lpwstr>
      </vt:variant>
      <vt:variant>
        <vt:i4>1507376</vt:i4>
      </vt:variant>
      <vt:variant>
        <vt:i4>134</vt:i4>
      </vt:variant>
      <vt:variant>
        <vt:i4>0</vt:i4>
      </vt:variant>
      <vt:variant>
        <vt:i4>5</vt:i4>
      </vt:variant>
      <vt:variant>
        <vt:lpwstr/>
      </vt:variant>
      <vt:variant>
        <vt:lpwstr>_Toc355102661</vt:lpwstr>
      </vt:variant>
      <vt:variant>
        <vt:i4>1507376</vt:i4>
      </vt:variant>
      <vt:variant>
        <vt:i4>128</vt:i4>
      </vt:variant>
      <vt:variant>
        <vt:i4>0</vt:i4>
      </vt:variant>
      <vt:variant>
        <vt:i4>5</vt:i4>
      </vt:variant>
      <vt:variant>
        <vt:lpwstr/>
      </vt:variant>
      <vt:variant>
        <vt:lpwstr>_Toc355102660</vt:lpwstr>
      </vt:variant>
      <vt:variant>
        <vt:i4>1310768</vt:i4>
      </vt:variant>
      <vt:variant>
        <vt:i4>122</vt:i4>
      </vt:variant>
      <vt:variant>
        <vt:i4>0</vt:i4>
      </vt:variant>
      <vt:variant>
        <vt:i4>5</vt:i4>
      </vt:variant>
      <vt:variant>
        <vt:lpwstr/>
      </vt:variant>
      <vt:variant>
        <vt:lpwstr>_Toc355102659</vt:lpwstr>
      </vt:variant>
      <vt:variant>
        <vt:i4>1310768</vt:i4>
      </vt:variant>
      <vt:variant>
        <vt:i4>116</vt:i4>
      </vt:variant>
      <vt:variant>
        <vt:i4>0</vt:i4>
      </vt:variant>
      <vt:variant>
        <vt:i4>5</vt:i4>
      </vt:variant>
      <vt:variant>
        <vt:lpwstr/>
      </vt:variant>
      <vt:variant>
        <vt:lpwstr>_Toc355102658</vt:lpwstr>
      </vt:variant>
      <vt:variant>
        <vt:i4>1310768</vt:i4>
      </vt:variant>
      <vt:variant>
        <vt:i4>110</vt:i4>
      </vt:variant>
      <vt:variant>
        <vt:i4>0</vt:i4>
      </vt:variant>
      <vt:variant>
        <vt:i4>5</vt:i4>
      </vt:variant>
      <vt:variant>
        <vt:lpwstr/>
      </vt:variant>
      <vt:variant>
        <vt:lpwstr>_Toc355102657</vt:lpwstr>
      </vt:variant>
      <vt:variant>
        <vt:i4>1310768</vt:i4>
      </vt:variant>
      <vt:variant>
        <vt:i4>104</vt:i4>
      </vt:variant>
      <vt:variant>
        <vt:i4>0</vt:i4>
      </vt:variant>
      <vt:variant>
        <vt:i4>5</vt:i4>
      </vt:variant>
      <vt:variant>
        <vt:lpwstr/>
      </vt:variant>
      <vt:variant>
        <vt:lpwstr>_Toc355102656</vt:lpwstr>
      </vt:variant>
      <vt:variant>
        <vt:i4>1310768</vt:i4>
      </vt:variant>
      <vt:variant>
        <vt:i4>98</vt:i4>
      </vt:variant>
      <vt:variant>
        <vt:i4>0</vt:i4>
      </vt:variant>
      <vt:variant>
        <vt:i4>5</vt:i4>
      </vt:variant>
      <vt:variant>
        <vt:lpwstr/>
      </vt:variant>
      <vt:variant>
        <vt:lpwstr>_Toc355102655</vt:lpwstr>
      </vt:variant>
      <vt:variant>
        <vt:i4>1310768</vt:i4>
      </vt:variant>
      <vt:variant>
        <vt:i4>92</vt:i4>
      </vt:variant>
      <vt:variant>
        <vt:i4>0</vt:i4>
      </vt:variant>
      <vt:variant>
        <vt:i4>5</vt:i4>
      </vt:variant>
      <vt:variant>
        <vt:lpwstr/>
      </vt:variant>
      <vt:variant>
        <vt:lpwstr>_Toc355102654</vt:lpwstr>
      </vt:variant>
      <vt:variant>
        <vt:i4>1310768</vt:i4>
      </vt:variant>
      <vt:variant>
        <vt:i4>86</vt:i4>
      </vt:variant>
      <vt:variant>
        <vt:i4>0</vt:i4>
      </vt:variant>
      <vt:variant>
        <vt:i4>5</vt:i4>
      </vt:variant>
      <vt:variant>
        <vt:lpwstr/>
      </vt:variant>
      <vt:variant>
        <vt:lpwstr>_Toc355102653</vt:lpwstr>
      </vt:variant>
      <vt:variant>
        <vt:i4>1310768</vt:i4>
      </vt:variant>
      <vt:variant>
        <vt:i4>80</vt:i4>
      </vt:variant>
      <vt:variant>
        <vt:i4>0</vt:i4>
      </vt:variant>
      <vt:variant>
        <vt:i4>5</vt:i4>
      </vt:variant>
      <vt:variant>
        <vt:lpwstr/>
      </vt:variant>
      <vt:variant>
        <vt:lpwstr>_Toc355102652</vt:lpwstr>
      </vt:variant>
      <vt:variant>
        <vt:i4>1310768</vt:i4>
      </vt:variant>
      <vt:variant>
        <vt:i4>74</vt:i4>
      </vt:variant>
      <vt:variant>
        <vt:i4>0</vt:i4>
      </vt:variant>
      <vt:variant>
        <vt:i4>5</vt:i4>
      </vt:variant>
      <vt:variant>
        <vt:lpwstr/>
      </vt:variant>
      <vt:variant>
        <vt:lpwstr>_Toc355102651</vt:lpwstr>
      </vt:variant>
      <vt:variant>
        <vt:i4>1310768</vt:i4>
      </vt:variant>
      <vt:variant>
        <vt:i4>68</vt:i4>
      </vt:variant>
      <vt:variant>
        <vt:i4>0</vt:i4>
      </vt:variant>
      <vt:variant>
        <vt:i4>5</vt:i4>
      </vt:variant>
      <vt:variant>
        <vt:lpwstr/>
      </vt:variant>
      <vt:variant>
        <vt:lpwstr>_Toc355102650</vt:lpwstr>
      </vt:variant>
      <vt:variant>
        <vt:i4>1376304</vt:i4>
      </vt:variant>
      <vt:variant>
        <vt:i4>62</vt:i4>
      </vt:variant>
      <vt:variant>
        <vt:i4>0</vt:i4>
      </vt:variant>
      <vt:variant>
        <vt:i4>5</vt:i4>
      </vt:variant>
      <vt:variant>
        <vt:lpwstr/>
      </vt:variant>
      <vt:variant>
        <vt:lpwstr>_Toc355102649</vt:lpwstr>
      </vt:variant>
      <vt:variant>
        <vt:i4>1376304</vt:i4>
      </vt:variant>
      <vt:variant>
        <vt:i4>56</vt:i4>
      </vt:variant>
      <vt:variant>
        <vt:i4>0</vt:i4>
      </vt:variant>
      <vt:variant>
        <vt:i4>5</vt:i4>
      </vt:variant>
      <vt:variant>
        <vt:lpwstr/>
      </vt:variant>
      <vt:variant>
        <vt:lpwstr>_Toc355102648</vt:lpwstr>
      </vt:variant>
      <vt:variant>
        <vt:i4>1376304</vt:i4>
      </vt:variant>
      <vt:variant>
        <vt:i4>50</vt:i4>
      </vt:variant>
      <vt:variant>
        <vt:i4>0</vt:i4>
      </vt:variant>
      <vt:variant>
        <vt:i4>5</vt:i4>
      </vt:variant>
      <vt:variant>
        <vt:lpwstr/>
      </vt:variant>
      <vt:variant>
        <vt:lpwstr>_Toc355102647</vt:lpwstr>
      </vt:variant>
      <vt:variant>
        <vt:i4>1376304</vt:i4>
      </vt:variant>
      <vt:variant>
        <vt:i4>44</vt:i4>
      </vt:variant>
      <vt:variant>
        <vt:i4>0</vt:i4>
      </vt:variant>
      <vt:variant>
        <vt:i4>5</vt:i4>
      </vt:variant>
      <vt:variant>
        <vt:lpwstr/>
      </vt:variant>
      <vt:variant>
        <vt:lpwstr>_Toc355102646</vt:lpwstr>
      </vt:variant>
      <vt:variant>
        <vt:i4>1376304</vt:i4>
      </vt:variant>
      <vt:variant>
        <vt:i4>38</vt:i4>
      </vt:variant>
      <vt:variant>
        <vt:i4>0</vt:i4>
      </vt:variant>
      <vt:variant>
        <vt:i4>5</vt:i4>
      </vt:variant>
      <vt:variant>
        <vt:lpwstr/>
      </vt:variant>
      <vt:variant>
        <vt:lpwstr>_Toc355102645</vt:lpwstr>
      </vt:variant>
      <vt:variant>
        <vt:i4>1376304</vt:i4>
      </vt:variant>
      <vt:variant>
        <vt:i4>32</vt:i4>
      </vt:variant>
      <vt:variant>
        <vt:i4>0</vt:i4>
      </vt:variant>
      <vt:variant>
        <vt:i4>5</vt:i4>
      </vt:variant>
      <vt:variant>
        <vt:lpwstr/>
      </vt:variant>
      <vt:variant>
        <vt:lpwstr>_Toc355102644</vt:lpwstr>
      </vt:variant>
      <vt:variant>
        <vt:i4>1376304</vt:i4>
      </vt:variant>
      <vt:variant>
        <vt:i4>26</vt:i4>
      </vt:variant>
      <vt:variant>
        <vt:i4>0</vt:i4>
      </vt:variant>
      <vt:variant>
        <vt:i4>5</vt:i4>
      </vt:variant>
      <vt:variant>
        <vt:lpwstr/>
      </vt:variant>
      <vt:variant>
        <vt:lpwstr>_Toc355102643</vt:lpwstr>
      </vt:variant>
      <vt:variant>
        <vt:i4>1376304</vt:i4>
      </vt:variant>
      <vt:variant>
        <vt:i4>20</vt:i4>
      </vt:variant>
      <vt:variant>
        <vt:i4>0</vt:i4>
      </vt:variant>
      <vt:variant>
        <vt:i4>5</vt:i4>
      </vt:variant>
      <vt:variant>
        <vt:lpwstr/>
      </vt:variant>
      <vt:variant>
        <vt:lpwstr>_Toc355102642</vt:lpwstr>
      </vt:variant>
      <vt:variant>
        <vt:i4>1376304</vt:i4>
      </vt:variant>
      <vt:variant>
        <vt:i4>14</vt:i4>
      </vt:variant>
      <vt:variant>
        <vt:i4>0</vt:i4>
      </vt:variant>
      <vt:variant>
        <vt:i4>5</vt:i4>
      </vt:variant>
      <vt:variant>
        <vt:lpwstr/>
      </vt:variant>
      <vt:variant>
        <vt:lpwstr>_Toc355102641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Markus Düben</dc:creator>
  <cp:lastModifiedBy>Wrede, Dominic</cp:lastModifiedBy>
  <cp:revision>228</cp:revision>
  <cp:lastPrinted>2017-05-26T07:45:00Z</cp:lastPrinted>
  <dcterms:created xsi:type="dcterms:W3CDTF">2017-03-10T13:48:00Z</dcterms:created>
  <dcterms:modified xsi:type="dcterms:W3CDTF">2017-12-05T09:23:00Z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0x0101005AD479587D981A4198F057C392941805</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ies>
</file>